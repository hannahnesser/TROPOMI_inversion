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65D9736E" w:rsidR="00B44582" w:rsidRPr="00C01462" w:rsidRDefault="00664966">
      <w:pPr>
        <w:rPr>
          <w:b/>
          <w:bCs/>
          <w:sz w:val="30"/>
          <w:szCs w:val="30"/>
        </w:rPr>
      </w:pPr>
      <w:r w:rsidRPr="00C01462">
        <w:rPr>
          <w:b/>
          <w:bCs/>
          <w:sz w:val="30"/>
          <w:szCs w:val="30"/>
        </w:rPr>
        <w:t xml:space="preserve">High-resolution </w:t>
      </w:r>
      <w:commentRangeStart w:id="0"/>
      <w:del w:id="1" w:author="Daniel Jacob" w:date="2023-01-05T18:34:00Z">
        <w:r w:rsidR="00B44582" w:rsidRPr="00C01462" w:rsidDel="00D535F7">
          <w:rPr>
            <w:b/>
            <w:bCs/>
            <w:sz w:val="30"/>
            <w:szCs w:val="30"/>
          </w:rPr>
          <w:delText>North American</w:delText>
        </w:r>
      </w:del>
      <w:ins w:id="2" w:author="Daniel Jacob" w:date="2023-01-05T18:34:00Z">
        <w:r w:rsidR="00D535F7">
          <w:rPr>
            <w:b/>
            <w:bCs/>
            <w:sz w:val="30"/>
            <w:szCs w:val="30"/>
          </w:rPr>
          <w:t>US</w:t>
        </w:r>
      </w:ins>
      <w:r w:rsidR="00B44582" w:rsidRPr="00C01462">
        <w:rPr>
          <w:b/>
          <w:bCs/>
          <w:sz w:val="30"/>
          <w:szCs w:val="30"/>
        </w:rPr>
        <w:t xml:space="preserve"> methane emissions inferred from an inversion of </w:t>
      </w:r>
      <w:del w:id="3" w:author="Daniel Jacob" w:date="2023-01-05T18:33:00Z">
        <w:r w:rsidR="00B44582" w:rsidRPr="00C01462" w:rsidDel="00CB792F">
          <w:rPr>
            <w:b/>
            <w:bCs/>
            <w:sz w:val="30"/>
            <w:szCs w:val="30"/>
          </w:rPr>
          <w:delText>2019</w:delText>
        </w:r>
      </w:del>
      <w:r w:rsidR="00B44582" w:rsidRPr="00C01462">
        <w:rPr>
          <w:b/>
          <w:bCs/>
          <w:sz w:val="30"/>
          <w:szCs w:val="30"/>
        </w:rPr>
        <w:t xml:space="preserve"> TROPOMI satellite data</w:t>
      </w:r>
      <w:ins w:id="4" w:author="Daniel Jacob" w:date="2023-01-05T18:34:00Z">
        <w:r w:rsidR="00D535F7">
          <w:rPr>
            <w:b/>
            <w:bCs/>
            <w:sz w:val="30"/>
            <w:szCs w:val="30"/>
          </w:rPr>
          <w:t xml:space="preserve">: contributions from livestock, individual states, and </w:t>
        </w:r>
      </w:ins>
      <w:ins w:id="5" w:author="Daniel Jacob" w:date="2023-01-05T18:35:00Z">
        <w:r w:rsidR="00D535F7">
          <w:rPr>
            <w:b/>
            <w:bCs/>
            <w:sz w:val="30"/>
            <w:szCs w:val="30"/>
          </w:rPr>
          <w:t>urban areas</w:t>
        </w:r>
        <w:commentRangeEnd w:id="0"/>
        <w:r w:rsidR="00D535F7">
          <w:rPr>
            <w:rStyle w:val="CommentReference"/>
          </w:rPr>
          <w:commentReference w:id="0"/>
        </w:r>
      </w:ins>
    </w:p>
    <w:p w14:paraId="3174176E" w14:textId="5D311D89" w:rsidR="00BF094E" w:rsidRPr="00C9294D" w:rsidRDefault="00BF094E" w:rsidP="00AE57E9">
      <w:pPr>
        <w:rPr>
          <w:color w:val="000000" w:themeColor="text1"/>
          <w:vertAlign w:val="superscript"/>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r w:rsidR="00EF55DC" w:rsidRPr="00C9294D">
        <w:rPr>
          <w:color w:val="000000" w:themeColor="text1"/>
        </w:rPr>
        <w:t>Zichong Chen</w:t>
      </w:r>
      <w:r w:rsidR="00EF55DC" w:rsidRPr="00C9294D">
        <w:rPr>
          <w:color w:val="000000" w:themeColor="text1"/>
          <w:vertAlign w:val="superscript"/>
        </w:rPr>
        <w:t>1</w:t>
      </w:r>
      <w:r w:rsidR="00EF55DC" w:rsidRPr="00C9294D">
        <w:rPr>
          <w:color w:val="000000" w:themeColor="text1"/>
        </w:rPr>
        <w:t xml:space="preserve">, </w:t>
      </w:r>
      <w:r w:rsidR="0001370F" w:rsidRPr="00C9294D">
        <w:rPr>
          <w:color w:val="000000" w:themeColor="text1"/>
        </w:rPr>
        <w:t>Joannes D. Maasakkers</w:t>
      </w:r>
      <w:r w:rsidR="0001370F" w:rsidRPr="00C9294D">
        <w:rPr>
          <w:color w:val="000000" w:themeColor="text1"/>
          <w:vertAlign w:val="superscript"/>
        </w:rPr>
        <w:t>2</w:t>
      </w:r>
      <w:r w:rsidR="0001370F" w:rsidRPr="00C9294D">
        <w:rPr>
          <w:color w:val="000000" w:themeColor="text1"/>
        </w:rPr>
        <w:t>, 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Tia Scarpelli</w:t>
      </w:r>
      <w:r w:rsidR="007B190B" w:rsidRPr="00C9294D">
        <w:rPr>
          <w:color w:val="000000" w:themeColor="text1"/>
          <w:vertAlign w:val="superscript"/>
        </w:rPr>
        <w:t>6</w:t>
      </w:r>
      <w:r w:rsidRPr="00C9294D">
        <w:rPr>
          <w:color w:val="000000" w:themeColor="text1"/>
        </w:rPr>
        <w:t>, 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Cynthia A. Randles</w:t>
      </w:r>
      <w:r w:rsidR="007B190B" w:rsidRPr="00C9294D">
        <w:rPr>
          <w:color w:val="000000" w:themeColor="text1"/>
          <w:vertAlign w:val="superscript"/>
        </w:rPr>
        <w:t>7</w:t>
      </w:r>
      <w:r w:rsidRPr="00C9294D">
        <w:rPr>
          <w:color w:val="000000" w:themeColor="text1"/>
        </w:rPr>
        <w:t xml:space="preserve">, </w:t>
      </w:r>
      <w:r w:rsidR="00AE57E9" w:rsidRPr="00C9294D">
        <w:rPr>
          <w:color w:val="000000" w:themeColor="text1"/>
        </w:rPr>
        <w:t>Bryan K. Mignone</w:t>
      </w:r>
      <w:r w:rsidR="007B190B" w:rsidRPr="00C9294D">
        <w:rPr>
          <w:color w:val="000000" w:themeColor="text1"/>
          <w:vertAlign w:val="superscript"/>
        </w:rPr>
        <w:t>7</w:t>
      </w:r>
      <w:r w:rsidRPr="00C9294D">
        <w:rPr>
          <w:color w:val="000000" w:themeColor="text1"/>
        </w:rPr>
        <w:t xml:space="preserve">, </w:t>
      </w:r>
      <w:r w:rsidR="00AE57E9" w:rsidRPr="00C9294D">
        <w:rPr>
          <w:color w:val="000000" w:themeColor="text1"/>
        </w:rPr>
        <w:t>Shuang Ma</w:t>
      </w:r>
      <w:r w:rsidR="00AE57E9" w:rsidRPr="00C9294D">
        <w:rPr>
          <w:color w:val="000000" w:themeColor="text1"/>
          <w:vertAlign w:val="superscript"/>
        </w:rPr>
        <w:t>8</w:t>
      </w:r>
      <w:r w:rsidR="00AE57E9" w:rsidRPr="00C9294D">
        <w:rPr>
          <w:color w:val="000000" w:themeColor="text1"/>
        </w:rPr>
        <w:t>, A</w:t>
      </w:r>
      <w:r w:rsidRPr="00C9294D">
        <w:rPr>
          <w:color w:val="000000" w:themeColor="text1"/>
        </w:rPr>
        <w:t>. Anthony Bloom</w:t>
      </w:r>
      <w:r w:rsidR="00AE57E9" w:rsidRPr="00C9294D">
        <w:rPr>
          <w:color w:val="000000" w:themeColor="text1"/>
          <w:vertAlign w:val="superscript"/>
        </w:rPr>
        <w:t>9</w:t>
      </w:r>
      <w:r w:rsidR="007B190B" w:rsidRPr="00C9294D">
        <w:rPr>
          <w:color w:val="000000" w:themeColor="text1"/>
        </w:rPr>
        <w:t xml:space="preserve">, </w:t>
      </w:r>
      <w:r w:rsidRPr="00C9294D">
        <w:rPr>
          <w:color w:val="000000" w:themeColor="text1"/>
        </w:rPr>
        <w:t>John Worden</w:t>
      </w:r>
      <w:r w:rsidR="00AE57E9" w:rsidRPr="00C9294D">
        <w:rPr>
          <w:color w:val="000000" w:themeColor="text1"/>
          <w:vertAlign w:val="superscript"/>
        </w:rPr>
        <w:t>9</w:t>
      </w:r>
      <w:r w:rsidR="00AE57E9" w:rsidRPr="00C9294D">
        <w:rPr>
          <w:color w:val="000000" w:themeColor="text1"/>
        </w:rPr>
        <w:t>, Melissa Weitz</w:t>
      </w:r>
      <w:r w:rsidR="00AE57E9" w:rsidRPr="00C9294D">
        <w:rPr>
          <w:color w:val="000000" w:themeColor="text1"/>
          <w:vertAlign w:val="superscript"/>
        </w:rPr>
        <w:t>10</w:t>
      </w:r>
      <w:r w:rsidR="00AE57E9" w:rsidRPr="00C9294D">
        <w:rPr>
          <w:color w:val="000000" w:themeColor="text1"/>
        </w:rPr>
        <w:t>, William Irving</w:t>
      </w:r>
      <w:r w:rsidR="00AE57E9" w:rsidRPr="00C9294D">
        <w:rPr>
          <w:color w:val="000000" w:themeColor="text1"/>
          <w:vertAlign w:val="superscript"/>
        </w:rPr>
        <w:t>10</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317E420A"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SRON Netherlands Institute for Space Research, Utrecht,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3618D766" w14:textId="20B929D7" w:rsidR="00BF094E"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6</w:t>
      </w:r>
      <w:r w:rsidR="00AE57E9" w:rsidRPr="00C9294D">
        <w:rPr>
          <w:color w:val="000000" w:themeColor="text1"/>
          <w:sz w:val="18"/>
          <w:szCs w:val="18"/>
        </w:rPr>
        <w:t>(Check)</w:t>
      </w:r>
    </w:p>
    <w:p w14:paraId="720C2564" w14:textId="60C10FAE" w:rsidR="00BF094E" w:rsidRPr="00C9294D" w:rsidRDefault="007B190B" w:rsidP="00AE57E9">
      <w:pPr>
        <w:pStyle w:val="Affiliation"/>
        <w:spacing w:before="0"/>
        <w:rPr>
          <w:color w:val="000000" w:themeColor="text1"/>
          <w:sz w:val="18"/>
          <w:szCs w:val="18"/>
          <w:lang w:val="en-US"/>
        </w:rPr>
      </w:pPr>
      <w:r w:rsidRPr="00C9294D">
        <w:rPr>
          <w:color w:val="000000" w:themeColor="text1"/>
          <w:sz w:val="18"/>
          <w:szCs w:val="18"/>
          <w:vertAlign w:val="superscript"/>
          <w:lang w:val="en-US"/>
        </w:rPr>
        <w:t>7</w:t>
      </w:r>
      <w:r w:rsidR="00BF094E" w:rsidRPr="00C9294D">
        <w:rPr>
          <w:color w:val="000000" w:themeColor="text1"/>
          <w:sz w:val="18"/>
          <w:szCs w:val="18"/>
          <w:lang w:val="en-US"/>
        </w:rPr>
        <w:t>ExxonMobil Research and Engineering Company, Annandale, NJ, USA</w:t>
      </w:r>
    </w:p>
    <w:p w14:paraId="1D663040" w14:textId="7737A9E2" w:rsidR="00AE57E9" w:rsidRPr="00C9294D" w:rsidRDefault="00AE57E9" w:rsidP="00AE57E9">
      <w:pPr>
        <w:pStyle w:val="Affiliation"/>
        <w:spacing w:before="0"/>
        <w:rPr>
          <w:color w:val="000000" w:themeColor="text1"/>
          <w:sz w:val="18"/>
          <w:szCs w:val="18"/>
          <w:lang w:val="en-US"/>
        </w:rPr>
      </w:pPr>
      <w:r w:rsidRPr="00C9294D">
        <w:rPr>
          <w:color w:val="000000" w:themeColor="text1"/>
          <w:sz w:val="18"/>
          <w:szCs w:val="18"/>
          <w:vertAlign w:val="superscript"/>
          <w:lang w:val="en-US"/>
        </w:rPr>
        <w:t>8</w:t>
      </w:r>
      <w:r w:rsidRPr="00C9294D">
        <w:rPr>
          <w:color w:val="000000" w:themeColor="text1"/>
          <w:sz w:val="18"/>
          <w:szCs w:val="18"/>
          <w:lang w:val="en-US"/>
        </w:rPr>
        <w:t>(Check)</w:t>
      </w:r>
    </w:p>
    <w:p w14:paraId="57036D28" w14:textId="4046F88C" w:rsidR="00BF094E" w:rsidRPr="00C9294D" w:rsidRDefault="00AE57E9" w:rsidP="00AE57E9">
      <w:pPr>
        <w:pStyle w:val="Affiliation"/>
        <w:spacing w:before="0"/>
        <w:rPr>
          <w:color w:val="000000" w:themeColor="text1"/>
          <w:sz w:val="18"/>
          <w:szCs w:val="18"/>
          <w:lang w:val="en-US"/>
        </w:rPr>
      </w:pPr>
      <w:r w:rsidRPr="00C9294D">
        <w:rPr>
          <w:color w:val="000000" w:themeColor="text1"/>
          <w:sz w:val="18"/>
          <w:szCs w:val="18"/>
          <w:vertAlign w:val="superscript"/>
          <w:lang w:val="en-US"/>
        </w:rPr>
        <w:t>9</w:t>
      </w:r>
      <w:r w:rsidR="00BF094E" w:rsidRPr="00C9294D">
        <w:rPr>
          <w:color w:val="000000" w:themeColor="text1"/>
          <w:sz w:val="18"/>
          <w:szCs w:val="18"/>
          <w:lang w:val="en-US"/>
        </w:rPr>
        <w:t>Jet Propulsion Laboratory, California Institute of Technology, Pasadena, California, USA</w:t>
      </w:r>
    </w:p>
    <w:p w14:paraId="7DB9DC49" w14:textId="6E5BDD18" w:rsidR="00AE57E9" w:rsidRPr="00C9294D" w:rsidRDefault="00AE57E9" w:rsidP="00AE57E9">
      <w:pPr>
        <w:pStyle w:val="Affiliation"/>
        <w:spacing w:before="0"/>
        <w:rPr>
          <w:color w:val="000000" w:themeColor="text1"/>
          <w:sz w:val="18"/>
          <w:szCs w:val="18"/>
          <w:lang w:val="en-US"/>
        </w:rPr>
      </w:pPr>
      <w:r w:rsidRPr="00C9294D">
        <w:rPr>
          <w:color w:val="000000" w:themeColor="text1"/>
          <w:sz w:val="18"/>
          <w:szCs w:val="18"/>
          <w:vertAlign w:val="superscript"/>
          <w:lang w:val="en-US"/>
        </w:rPr>
        <w:t>10</w:t>
      </w:r>
      <w:r w:rsidR="00361369" w:rsidRPr="00C9294D">
        <w:rPr>
          <w:color w:val="000000" w:themeColor="text1"/>
          <w:sz w:val="18"/>
          <w:szCs w:val="18"/>
          <w:lang w:val="en-US"/>
        </w:rPr>
        <w:t>Climate Change Division, Environmental Protection Agency, Washington, District of Columbia 20460, United States</w:t>
      </w:r>
    </w:p>
    <w:p w14:paraId="650B03EC" w14:textId="77777777" w:rsidR="00361369" w:rsidRDefault="00361369" w:rsidP="00A440C1"/>
    <w:p w14:paraId="6A72191C" w14:textId="08E76739" w:rsidR="009F13B5" w:rsidRPr="00C01462" w:rsidRDefault="00A440C1" w:rsidP="00A440C1">
      <w:r w:rsidRPr="00C01462">
        <w:t>We quantify 2019 methane emissions</w:t>
      </w:r>
      <w:r w:rsidR="0001370F">
        <w:t xml:space="preserve"> in the contiguous United States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U.S. Environmental Protection Agency (EPA)</w:t>
      </w:r>
      <w:r w:rsidR="000C67B6" w:rsidRPr="00C01462">
        <w:t xml:space="preserve"> </w:t>
      </w:r>
      <w:r w:rsidR="00361369">
        <w:t xml:space="preserve">methane </w:t>
      </w:r>
      <w:r w:rsidRPr="00C01462">
        <w:t>inventor</w:t>
      </w:r>
      <w:r w:rsidR="000C67B6">
        <w:t>y</w:t>
      </w:r>
      <w:r w:rsidRPr="00C01462">
        <w:t xml:space="preserve"> </w:t>
      </w:r>
      <w:del w:id="6" w:author="Daniel Jacob [2]" w:date="2023-01-05T18:40:00Z">
        <w:r w:rsidRPr="00C01462" w:rsidDel="0052403B">
          <w:delText>reported under the Paris Agreement</w:delText>
        </w:r>
        <w:r w:rsidR="00361369" w:rsidDel="0052403B">
          <w:delText xml:space="preserve"> </w:delText>
        </w:r>
      </w:del>
      <w:r w:rsidR="00361369">
        <w:t xml:space="preserve">serves as </w:t>
      </w:r>
      <w:del w:id="7" w:author="Daniel Jacob [2]" w:date="2023-01-05T18:41:00Z">
        <w:r w:rsidR="00361369" w:rsidDel="0052403B">
          <w:delText xml:space="preserve">the </w:delText>
        </w:r>
      </w:del>
      <w:r w:rsidR="00361369">
        <w:t>prior</w:t>
      </w:r>
      <w:r w:rsidR="00361369" w:rsidRPr="00C01462">
        <w:t xml:space="preserve"> estimate</w:t>
      </w:r>
      <w:del w:id="8" w:author="Daniel Jacob [2]" w:date="2023-01-05T18:41:00Z">
        <w:r w:rsidR="00361369" w:rsidRPr="00C01462" w:rsidDel="0052403B">
          <w:delText>s</w:delText>
        </w:r>
      </w:del>
      <w:r w:rsidR="00361369" w:rsidRPr="00C01462">
        <w:t xml:space="preserv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Pr="00C01462">
        <w:t xml:space="preserve">through analytical minimization of a Bayesian cost function. We achieve high resolution with a reduced-rank characterization of the observing system that </w:t>
      </w:r>
      <w:r w:rsidR="0060323A">
        <w:t>preserves</w:t>
      </w:r>
      <w:r w:rsidRPr="00C01462">
        <w:t xml:space="preserve"> information content</w:t>
      </w:r>
      <w:r w:rsidR="0060323A">
        <w:t xml:space="preserve"> by optimizing emissions </w:t>
      </w:r>
      <w:r w:rsidR="00F83380">
        <w:t xml:space="preserve">only </w:t>
      </w:r>
      <w:r w:rsidR="0060323A">
        <w:t xml:space="preserve">where observing system errors are </w:t>
      </w:r>
      <w:ins w:id="9" w:author="Daniel Jacob [2]" w:date="2023-01-05T18:43:00Z">
        <w:r w:rsidR="0052403B">
          <w:t xml:space="preserve">sufficiently </w:t>
        </w:r>
      </w:ins>
      <w:r w:rsidR="0060323A">
        <w:t>low</w:t>
      </w:r>
      <w:del w:id="10" w:author="Daniel Jacob [2]" w:date="2023-01-05T18:43:00Z">
        <w:r w:rsidRPr="00C01462" w:rsidDel="0052403B">
          <w:delText xml:space="preserve"> </w:delText>
        </w:r>
        <w:r w:rsidR="0060323A" w:rsidDel="0052403B">
          <w:delText>or prior emissions are large</w:delText>
        </w:r>
      </w:del>
      <w:r w:rsidR="0060323A">
        <w:t xml:space="preserve">. </w:t>
      </w:r>
      <w:del w:id="11" w:author="Daniel Jacob [2]" w:date="2023-01-05T18:43:00Z">
        <w:r w:rsidR="0060323A" w:rsidDel="0052403B">
          <w:delText>The resulting inversion</w:delText>
        </w:r>
      </w:del>
      <w:ins w:id="12" w:author="Daniel Jacob [2]" w:date="2023-01-05T18:43:00Z">
        <w:r w:rsidR="0052403B">
          <w:t>This</w:t>
        </w:r>
      </w:ins>
      <w:r w:rsidR="0060323A">
        <w:t xml:space="preserve"> </w:t>
      </w:r>
      <w:r w:rsidRPr="00C01462">
        <w:t>decrea</w:t>
      </w:r>
      <w:r w:rsidR="0060323A">
        <w:t>ses</w:t>
      </w:r>
      <w:r w:rsidRPr="00C01462">
        <w:t xml:space="preserve"> computational cost by an order of magnitude</w:t>
      </w:r>
      <w:r w:rsidR="0060323A">
        <w:t xml:space="preserve"> </w:t>
      </w:r>
      <w:ins w:id="13" w:author="Daniel Jacob [2]" w:date="2023-01-05T18:44:00Z">
        <w:r w:rsidR="0052403B">
          <w:t>relative to a full</w:t>
        </w:r>
        <w:r w:rsidR="007175DB">
          <w:t>-rank</w:t>
        </w:r>
        <w:r w:rsidR="0052403B">
          <w:t xml:space="preserve"> </w:t>
        </w:r>
        <w:r w:rsidR="007175DB">
          <w:t>0.25</w:t>
        </w:r>
        <w:r w:rsidR="007175DB">
          <w:rPr>
            <w:vertAlign w:val="superscript"/>
          </w:rPr>
          <w:t>o</w:t>
        </w:r>
        <w:r w:rsidR="007175DB">
          <w:t>x0.3125</w:t>
        </w:r>
        <w:r w:rsidR="007175DB">
          <w:rPr>
            <w:vertAlign w:val="superscript"/>
          </w:rPr>
          <w:t>o</w:t>
        </w:r>
        <w:r w:rsidR="007175DB">
          <w:t xml:space="preserve"> inversion </w:t>
        </w:r>
      </w:ins>
      <w:r w:rsidR="0060323A">
        <w:t xml:space="preserve">while optimizing </w:t>
      </w:r>
      <w:r w:rsidR="00E74256">
        <w:t>80</w:t>
      </w:r>
      <w:r w:rsidR="0060323A">
        <w:t xml:space="preserve">% of </w:t>
      </w:r>
      <w:r w:rsidR="00E74256">
        <w:t>anthropogenic</w:t>
      </w:r>
      <w:r w:rsidR="0060323A">
        <w:t xml:space="preserve"> emissions</w:t>
      </w:r>
      <w:r w:rsidR="00E74256">
        <w:t xml:space="preserve"> in CONUS</w:t>
      </w:r>
      <w:r w:rsidR="0060323A">
        <w:t>.</w:t>
      </w:r>
      <w:r w:rsidR="000C67B6">
        <w:t xml:space="preserve"> </w:t>
      </w:r>
      <w:del w:id="14" w:author="Daniel Jacob [2]" w:date="2023-01-05T18:45:00Z">
        <w:r w:rsidR="0043500C" w:rsidDel="007175DB">
          <w:delText xml:space="preserve">We find </w:delText>
        </w:r>
        <w:r w:rsidR="004D6CA9" w:rsidDel="007175DB">
          <w:delText>mean</w:delText>
        </w:r>
      </w:del>
      <w:ins w:id="15" w:author="Daniel Jacob [2]" w:date="2023-01-05T18:45:00Z">
        <w:r w:rsidR="007175DB">
          <w:t>Our optimal (</w:t>
        </w:r>
      </w:ins>
      <w:del w:id="16" w:author="Daniel Jacob [2]" w:date="2023-01-05T18:45:00Z">
        <w:r w:rsidR="004D6CA9" w:rsidDel="007175DB">
          <w:delText xml:space="preserve"> </w:delText>
        </w:r>
      </w:del>
      <w:r w:rsidR="00163087">
        <w:t>posterior</w:t>
      </w:r>
      <w:ins w:id="17" w:author="Daniel Jacob [2]" w:date="2023-01-05T18:45:00Z">
        <w:r w:rsidR="007175DB">
          <w:t>) estimate of</w:t>
        </w:r>
      </w:ins>
      <w:r w:rsidR="00BC2011">
        <w:t xml:space="preserve"> anthropogenic </w:t>
      </w:r>
      <w:r w:rsidR="0043500C">
        <w:t xml:space="preserve">emissions </w:t>
      </w:r>
      <w:ins w:id="18" w:author="Daniel Jacob [2]" w:date="2023-01-05T18:45:00Z">
        <w:r w:rsidR="007175DB">
          <w:t xml:space="preserve">in the US is </w:t>
        </w:r>
      </w:ins>
      <w:del w:id="19" w:author="Daniel Jacob [2]" w:date="2023-01-05T18:46:00Z">
        <w:r w:rsidR="00BC2011" w:rsidDel="007175DB">
          <w:delText>of</w:delText>
        </w:r>
      </w:del>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del w:id="20" w:author="Daniel Jacob [2]" w:date="2023-01-05T18:45:00Z">
        <w:r w:rsidR="00BC2011" w:rsidDel="007175DB">
          <w:delText xml:space="preserve">parenthetical </w:delText>
        </w:r>
      </w:del>
      <w:r w:rsidR="00BC2011">
        <w:t xml:space="preserve">values </w:t>
      </w:r>
      <w:ins w:id="21" w:author="Daniel Jacob [2]" w:date="2023-01-05T18:45:00Z">
        <w:r w:rsidR="007175DB">
          <w:t xml:space="preserve">in parentheses </w:t>
        </w:r>
      </w:ins>
      <w:del w:id="22" w:author="Daniel Jacob [2]" w:date="2023-01-05T18:46:00Z">
        <w:r w:rsidR="004D6CA9" w:rsidDel="007175DB">
          <w:delText xml:space="preserve">give </w:delText>
        </w:r>
      </w:del>
      <w:ins w:id="23" w:author="Daniel Jacob [2]" w:date="2023-01-05T18:46:00Z">
        <w:r w:rsidR="007175DB">
          <w:t>is</w:t>
        </w:r>
        <w:r w:rsidR="007175DB">
          <w:t xml:space="preserve"> </w:t>
        </w:r>
      </w:ins>
      <w:r w:rsidR="00BC2011">
        <w:t>the spread</w:t>
      </w:r>
      <w:r w:rsidR="00361369">
        <w:t xml:space="preserve"> of an 8</w:t>
      </w:r>
      <w:ins w:id="24" w:author="Daniel Jacob [2]" w:date="2023-01-05T18:46:00Z">
        <w:r w:rsidR="007175DB">
          <w:t>-</w:t>
        </w:r>
      </w:ins>
      <w:del w:id="25" w:author="Daniel Jacob [2]" w:date="2023-01-05T18:46:00Z">
        <w:r w:rsidR="00361369" w:rsidDel="007175DB">
          <w:delText xml:space="preserve"> </w:delText>
        </w:r>
      </w:del>
      <w:r w:rsidR="00361369">
        <w:t>member inversion ensemble</w:t>
      </w:r>
      <w:ins w:id="26" w:author="Daniel Jacob [2]" w:date="2023-01-05T18:46:00Z">
        <w:r w:rsidR="007175DB">
          <w:t>. This is</w:t>
        </w:r>
      </w:ins>
      <w:del w:id="27" w:author="Daniel Jacob [2]" w:date="2023-01-05T18:46:00Z">
        <w:r w:rsidR="00E74256" w:rsidDel="007175DB">
          <w:delText>,</w:delText>
        </w:r>
      </w:del>
      <w:r w:rsidR="00E74256">
        <w:t xml:space="preserve"> </w:t>
      </w:r>
      <w:r w:rsidR="00BC2011">
        <w:t xml:space="preserve">a </w:t>
      </w:r>
      <w:r w:rsidR="00E74256">
        <w:t>15</w:t>
      </w:r>
      <w:r w:rsidR="00BC2011">
        <w:t xml:space="preserve">% increase from the most recent EPA Greenhouse Gas Inventory (GHGI) estimate for 2019 of </w:t>
      </w:r>
      <w:r w:rsidR="00BC2011" w:rsidRPr="00C01462">
        <w:t xml:space="preserve">26.8 </w:t>
      </w:r>
      <w:proofErr w:type="spellStart"/>
      <w:r w:rsidR="00BC2011" w:rsidRPr="00C01462">
        <w:t>Tg</w:t>
      </w:r>
      <w:proofErr w:type="spellEnd"/>
      <w:r w:rsidR="00BC2011" w:rsidRPr="00C01462">
        <w:t xml:space="preserve"> a</w:t>
      </w:r>
      <w:r w:rsidR="00BC2011" w:rsidRPr="00C01462">
        <w:rPr>
          <w:vertAlign w:val="superscript"/>
        </w:rPr>
        <w:t>-1</w:t>
      </w:r>
      <w:r w:rsidR="00BC2011">
        <w:t>.</w:t>
      </w:r>
      <w:r w:rsidR="00877CE7">
        <w:t xml:space="preserve"> </w:t>
      </w:r>
      <w:ins w:id="28" w:author="Daniel Jacob [2]" w:date="2023-01-05T18:47:00Z">
        <w:r w:rsidR="007175DB">
          <w:t xml:space="preserve">We decompose emissions by sector as </w:t>
        </w:r>
      </w:ins>
      <w:del w:id="29" w:author="Daniel Jacob [2]" w:date="2023-01-05T18:47:00Z">
        <w:r w:rsidR="0088027E" w:rsidDel="007175DB">
          <w:delText>M</w:delText>
        </w:r>
        <w:r w:rsidR="00A71C1D" w:rsidDel="007175DB">
          <w:delText>ean</w:delText>
        </w:r>
        <w:r w:rsidR="00163087" w:rsidDel="007175DB">
          <w:delText xml:space="preserve"> </w:delText>
        </w:r>
      </w:del>
      <w:r w:rsidR="00163087">
        <w:t xml:space="preserve">livestock </w:t>
      </w:r>
      <w:del w:id="30" w:author="Daniel Jacob [2]" w:date="2023-01-05T18:47:00Z">
        <w:r w:rsidR="00163087" w:rsidDel="007175DB">
          <w:delText xml:space="preserve">emissions </w:delText>
        </w:r>
        <w:r w:rsidR="0088027E" w:rsidDel="007175DB">
          <w:delText>are</w:delText>
        </w:r>
        <w:r w:rsidR="00163087" w:rsidDel="007175DB">
          <w:delText xml:space="preserve"> </w:delText>
        </w:r>
      </w:del>
      <w:r w:rsidR="00163087">
        <w:t>10.</w:t>
      </w:r>
      <w:r w:rsidR="00323391">
        <w:t>4</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w:t>
      </w:r>
      <w:proofErr w:type="gramStart"/>
      <w:r w:rsidR="00163087">
        <w:t>oil</w:t>
      </w:r>
      <w:proofErr w:type="gramEnd"/>
      <w:r w:rsidR="00163087">
        <w:t xml:space="preserve"> and natural gas</w:t>
      </w:r>
      <w:r w:rsidR="00A71C1D">
        <w:t xml:space="preserve"> </w:t>
      </w:r>
      <w:r w:rsidR="00163087">
        <w:t>10.</w:t>
      </w:r>
      <w:r w:rsidR="00323391">
        <w:t>4</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coal 1.5 </w:t>
      </w:r>
      <w:proofErr w:type="spellStart"/>
      <w:r w:rsidR="00163087" w:rsidRPr="00C01462">
        <w:t>Tg</w:t>
      </w:r>
      <w:proofErr w:type="spellEnd"/>
      <w:r w:rsidR="00163087" w:rsidRPr="00C01462">
        <w:t xml:space="preserve"> a</w:t>
      </w:r>
      <w:r w:rsidR="00163087" w:rsidRPr="00C01462">
        <w:rPr>
          <w:vertAlign w:val="superscript"/>
        </w:rPr>
        <w:t>-1</w:t>
      </w:r>
      <w:r w:rsidR="00163087">
        <w:t xml:space="preserve">, </w:t>
      </w:r>
      <w:del w:id="31" w:author="Daniel Jacob [2]" w:date="2023-01-05T18:48:00Z">
        <w:r w:rsidR="00163087" w:rsidDel="007175DB">
          <w:delText xml:space="preserve">and </w:delText>
        </w:r>
      </w:del>
      <w:r w:rsidR="00163087">
        <w:t>landfills</w:t>
      </w:r>
      <w:r w:rsidR="00A71C1D">
        <w:t xml:space="preserve"> </w:t>
      </w:r>
      <w:r w:rsidR="00323391">
        <w:t>6.9</w:t>
      </w:r>
      <w:r w:rsidR="00163087">
        <w:t xml:space="preserve"> </w:t>
      </w:r>
      <w:proofErr w:type="spellStart"/>
      <w:r w:rsidR="00163087" w:rsidRPr="00C01462">
        <w:t>Tg</w:t>
      </w:r>
      <w:proofErr w:type="spellEnd"/>
      <w:r w:rsidR="00163087" w:rsidRPr="00C01462">
        <w:t xml:space="preserve"> a</w:t>
      </w:r>
      <w:r w:rsidR="00163087" w:rsidRPr="00C01462">
        <w:rPr>
          <w:vertAlign w:val="superscript"/>
        </w:rPr>
        <w:t>-1</w:t>
      </w:r>
      <w:ins w:id="32" w:author="Daniel Jacob [2]" w:date="2023-01-05T18:48:00Z">
        <w:r w:rsidR="007175DB">
          <w:t xml:space="preserve">, wastewater xx </w:t>
        </w:r>
        <w:proofErr w:type="spellStart"/>
        <w:r w:rsidR="007175DB">
          <w:t>Tg</w:t>
        </w:r>
        <w:proofErr w:type="spellEnd"/>
        <w:r w:rsidR="007175DB">
          <w:t xml:space="preserve"> a</w:t>
        </w:r>
        <w:r w:rsidR="007175DB">
          <w:rPr>
            <w:vertAlign w:val="superscript"/>
          </w:rPr>
          <w:t>-1</w:t>
        </w:r>
        <w:r w:rsidR="007175DB">
          <w:t xml:space="preserve">, and others xx </w:t>
        </w:r>
        <w:proofErr w:type="spellStart"/>
        <w:r w:rsidR="007175DB">
          <w:t>Tg</w:t>
        </w:r>
        <w:proofErr w:type="spellEnd"/>
        <w:r w:rsidR="007175DB">
          <w:t xml:space="preserve"> a</w:t>
        </w:r>
        <w:r w:rsidR="007175DB">
          <w:rPr>
            <w:vertAlign w:val="superscript"/>
          </w:rPr>
          <w:t>-1</w:t>
        </w:r>
      </w:ins>
      <w:r w:rsidR="00163087">
        <w:t xml:space="preserve">. </w:t>
      </w:r>
      <w:r w:rsidR="00A71C1D">
        <w:t xml:space="preserve">We find </w:t>
      </w:r>
      <w:r w:rsidR="000C67B6">
        <w:t xml:space="preserve">a </w:t>
      </w:r>
      <w:r w:rsidR="00323391">
        <w:t>52</w:t>
      </w:r>
      <w:r w:rsidR="000C67B6">
        <w:t>% increase and 30% decrease from</w:t>
      </w:r>
      <w:r w:rsidR="00A71C1D">
        <w:t xml:space="preserve"> the GHGI for landfills and coa</w:t>
      </w:r>
      <w:r w:rsidR="00F83380">
        <w:t>l</w:t>
      </w:r>
      <w:del w:id="33" w:author="Daniel Jacob [2]" w:date="2023-01-05T18:48:00Z">
        <w:r w:rsidR="00F83380" w:rsidDel="007175DB">
          <w:delText>, which w</w:delText>
        </w:r>
        <w:r w:rsidR="00A66DA1" w:rsidDel="007175DB">
          <w:delText xml:space="preserve">e attribute </w:delText>
        </w:r>
        <w:r w:rsidR="00F83380" w:rsidDel="007175DB">
          <w:delText>to</w:delText>
        </w:r>
        <w:r w:rsidR="00A66DA1" w:rsidDel="007175DB">
          <w:delText xml:space="preserve"> underestimated urban emissions and </w:delText>
        </w:r>
        <w:r w:rsidR="00E83727" w:rsidDel="007175DB">
          <w:delText xml:space="preserve">decreasing </w:delText>
        </w:r>
        <w:r w:rsidR="00A66DA1" w:rsidDel="007175DB">
          <w:delText>coal production</w:delText>
        </w:r>
        <w:r w:rsidR="00F83380" w:rsidDel="007175DB">
          <w:delText>, respectively</w:delText>
        </w:r>
      </w:del>
      <w:r w:rsidR="00A66DA1">
        <w:t xml:space="preserve">. </w:t>
      </w:r>
      <w:commentRangeStart w:id="34"/>
      <w:r w:rsidR="00F83380">
        <w:t xml:space="preserve">The GHGI livestock emissions increase of </w:t>
      </w:r>
      <w:r w:rsidR="00A66DA1">
        <w:t xml:space="preserve">11% correlates with hog and dairy cattle operations, suggesting </w:t>
      </w:r>
      <w:r w:rsidR="00F83380">
        <w:t>underestimated</w:t>
      </w:r>
      <w:r w:rsidR="00A66DA1">
        <w:t xml:space="preserve"> manure management emissions.</w:t>
      </w:r>
      <w:commentRangeEnd w:id="34"/>
      <w:r w:rsidR="007175DB">
        <w:rPr>
          <w:rStyle w:val="CommentReference"/>
        </w:rPr>
        <w:commentReference w:id="34"/>
      </w:r>
      <w:r w:rsidR="000C67B6">
        <w:t xml:space="preserve"> </w:t>
      </w:r>
      <w:r w:rsidR="004C2B85">
        <w:t>We</w:t>
      </w:r>
      <w:ins w:id="35" w:author="Daniel Jacob [3]" w:date="2023-01-05T18:51:00Z">
        <w:r w:rsidR="007175DB">
          <w:t xml:space="preserve"> exploit the high resolution of our inversion to quantify </w:t>
        </w:r>
      </w:ins>
      <w:del w:id="36" w:author="Daniel Jacob [3]" w:date="2023-01-05T18:51:00Z">
        <w:r w:rsidR="004C2B85" w:rsidDel="007175DB">
          <w:delText xml:space="preserve"> partition our </w:delText>
        </w:r>
      </w:del>
      <w:r w:rsidR="004C2B85">
        <w:t xml:space="preserve">emissions </w:t>
      </w:r>
      <w:ins w:id="37" w:author="Daniel Jacob [3]" w:date="2023-01-05T18:51:00Z">
        <w:r w:rsidR="007175DB">
          <w:t xml:space="preserve">for all individual </w:t>
        </w:r>
      </w:ins>
      <w:del w:id="38" w:author="Daniel Jacob [3]" w:date="2023-01-05T18:51:00Z">
        <w:r w:rsidR="004C2B85" w:rsidDel="007175DB">
          <w:delText xml:space="preserve">to the 48 </w:delText>
        </w:r>
      </w:del>
      <w:r w:rsidR="004C2B85">
        <w:t>states</w:t>
      </w:r>
      <w:r w:rsidR="0088027E">
        <w:t xml:space="preserve"> and compare to EPA’s </w:t>
      </w:r>
      <w:r w:rsidR="00E83727">
        <w:t>new</w:t>
      </w:r>
      <w:r w:rsidR="0088027E">
        <w:t xml:space="preserve"> state</w:t>
      </w:r>
      <w:ins w:id="39" w:author="Daniel Jacob [3]" w:date="2023-01-05T18:51:00Z">
        <w:r w:rsidR="007175DB">
          <w:t>-level</w:t>
        </w:r>
      </w:ins>
      <w:r w:rsidR="0088027E">
        <w:t xml:space="preserve"> inventories</w:t>
      </w:r>
      <w:ins w:id="40" w:author="Daniel Jacob [3]" w:date="2023-01-05T18:52:00Z">
        <w:r w:rsidR="007175DB">
          <w:t xml:space="preserve"> as well as independent inventories produced by state agencies</w:t>
        </w:r>
      </w:ins>
      <w:r w:rsidR="00A71C1D">
        <w:t>.</w:t>
      </w:r>
      <w:r w:rsidR="0088027E">
        <w:t xml:space="preserve"> </w:t>
      </w:r>
      <w:ins w:id="41" w:author="Daniel Jacob [3]" w:date="2023-01-05T18:52:00Z">
        <w:r w:rsidR="007175DB">
          <w:t>Our p</w:t>
        </w:r>
      </w:ins>
      <w:del w:id="42" w:author="Daniel Jacob [3]" w:date="2023-01-05T18:52:00Z">
        <w:r w:rsidR="0088027E" w:rsidDel="007175DB">
          <w:delText>P</w:delText>
        </w:r>
      </w:del>
      <w:r w:rsidR="0088027E">
        <w:t xml:space="preserve">osterior emissions are on average </w:t>
      </w:r>
      <w:r w:rsidR="00323391">
        <w:t>38</w:t>
      </w:r>
      <w:r w:rsidR="0088027E">
        <w:t>% larger than the</w:t>
      </w:r>
      <w:r w:rsidR="00AE57E9">
        <w:t>se</w:t>
      </w:r>
      <w:r w:rsidR="0088027E">
        <w:t xml:space="preserve"> inventories in the largest 10 methane-producing states</w:t>
      </w:r>
      <w:ins w:id="43" w:author="Daniel Jacob [3]" w:date="2023-01-05T18:53:00Z">
        <w:r w:rsidR="007175DB">
          <w:t xml:space="preserve">, with </w:t>
        </w:r>
      </w:ins>
      <w:del w:id="44" w:author="Daniel Jacob [3]" w:date="2023-01-05T18:53:00Z">
        <w:r w:rsidR="0088027E" w:rsidDel="007175DB">
          <w:delText xml:space="preserve">. </w:delText>
        </w:r>
        <w:r w:rsidR="00AE57E9" w:rsidDel="007175DB">
          <w:delText xml:space="preserve">We </w:delText>
        </w:r>
        <w:r w:rsidR="0088027E" w:rsidDel="007175DB">
          <w:delText xml:space="preserve">find </w:delText>
        </w:r>
      </w:del>
      <w:r w:rsidR="0088027E">
        <w:t xml:space="preserve">the largest </w:t>
      </w:r>
      <w:r w:rsidR="00E83727">
        <w:t>upward</w:t>
      </w:r>
      <w:r w:rsidR="0088027E">
        <w:t xml:space="preserve"> adjustments in states with large oil and natural gas emissions and the largest downward </w:t>
      </w:r>
      <w:del w:id="45" w:author="Daniel Jacob [3]" w:date="2023-01-05T18:53:00Z">
        <w:r w:rsidR="0088027E" w:rsidDel="007175DB">
          <w:delText xml:space="preserve">changes </w:delText>
        </w:r>
      </w:del>
      <w:ins w:id="46" w:author="Daniel Jacob [3]" w:date="2023-01-05T18:53:00Z">
        <w:r w:rsidR="007175DB">
          <w:t>adjustments</w:t>
        </w:r>
        <w:r w:rsidR="007175DB">
          <w:t xml:space="preserve"> </w:t>
        </w:r>
      </w:ins>
      <w:r w:rsidR="0088027E">
        <w:t>in states with large contributions from coal emissions.</w:t>
      </w:r>
      <w:r w:rsidR="000C67B6">
        <w:t xml:space="preserve"> </w:t>
      </w:r>
      <w:r w:rsidR="004C2B85">
        <w:t xml:space="preserve">We also </w:t>
      </w:r>
      <w:r w:rsidR="0088027E">
        <w:t xml:space="preserve">calculate emissions for </w:t>
      </w:r>
      <w:commentRangeStart w:id="47"/>
      <w:r w:rsidR="001A437E">
        <w:t>219</w:t>
      </w:r>
      <w:r w:rsidR="0088027E">
        <w:t xml:space="preserve"> </w:t>
      </w:r>
      <w:commentRangeEnd w:id="47"/>
      <w:r w:rsidR="007175DB">
        <w:rPr>
          <w:rStyle w:val="CommentReference"/>
        </w:rPr>
        <w:commentReference w:id="47"/>
      </w:r>
      <w:r w:rsidR="000C67B6">
        <w:t xml:space="preserve">geographically diverse </w:t>
      </w:r>
      <w:r w:rsidR="0088027E">
        <w:t xml:space="preserve">urban areas. </w:t>
      </w:r>
      <w:commentRangeStart w:id="48"/>
      <w:del w:id="49" w:author="Daniel Jacob [4]" w:date="2023-01-05T18:54:00Z">
        <w:r w:rsidR="00A66DA1" w:rsidDel="001B5A3B">
          <w:delText xml:space="preserve">Although </w:delText>
        </w:r>
        <w:r w:rsidR="00E83727" w:rsidDel="001B5A3B">
          <w:delText xml:space="preserve">these </w:delText>
        </w:r>
        <w:r w:rsidR="00A66DA1" w:rsidDel="001B5A3B">
          <w:delText xml:space="preserve">urban areas occupy </w:delText>
        </w:r>
        <w:r w:rsidR="001A437E" w:rsidDel="001B5A3B">
          <w:delText>only</w:delText>
        </w:r>
        <w:r w:rsidR="00A66DA1" w:rsidDel="001B5A3B">
          <w:delText xml:space="preserve"> </w:delText>
        </w:r>
        <w:r w:rsidR="001A437E" w:rsidDel="001B5A3B">
          <w:delText>2.2</w:delText>
        </w:r>
        <w:r w:rsidR="00A66DA1" w:rsidDel="001B5A3B">
          <w:delText>% of</w:delText>
        </w:r>
        <w:r w:rsidR="000C67B6" w:rsidDel="001B5A3B">
          <w:delText xml:space="preserve"> CONUS</w:delText>
        </w:r>
        <w:r w:rsidR="00A66DA1" w:rsidDel="001B5A3B">
          <w:delText xml:space="preserve"> surface area, posterior emissions explain </w:delText>
        </w:r>
        <w:r w:rsidR="00A66DA1" w:rsidRPr="00C01462" w:rsidDel="001B5A3B">
          <w:delText xml:space="preserve">8% of </w:delText>
        </w:r>
        <w:r w:rsidR="00A66DA1" w:rsidDel="001B5A3B">
          <w:delText>the national total, equivalent to a</w:delText>
        </w:r>
        <w:r w:rsidR="001A437E" w:rsidDel="001B5A3B">
          <w:delText>lmost</w:delText>
        </w:r>
        <w:r w:rsidR="00A66DA1" w:rsidDel="001B5A3B">
          <w:delText xml:space="preserve"> quarter of oil and natural gas emissions. </w:delText>
        </w:r>
      </w:del>
      <w:commentRangeEnd w:id="48"/>
      <w:r w:rsidR="001B5A3B">
        <w:rPr>
          <w:rStyle w:val="CommentReference"/>
        </w:rPr>
        <w:commentReference w:id="48"/>
      </w:r>
      <w:del w:id="50" w:author="Daniel Jacob [5]" w:date="2023-01-05T18:56:00Z">
        <w:r w:rsidR="000C67B6" w:rsidDel="001B5A3B">
          <w:delText>Relative to the gridded EPA emissions</w:delText>
        </w:r>
        <w:r w:rsidR="00361369" w:rsidDel="001B5A3B">
          <w:delText xml:space="preserve">, </w:delText>
        </w:r>
        <w:r w:rsidR="000C67B6" w:rsidDel="001B5A3B">
          <w:delText>w</w:delText>
        </w:r>
        <w:r w:rsidR="00A66DA1" w:rsidDel="001B5A3B">
          <w:delText xml:space="preserve">e find a </w:delText>
        </w:r>
        <w:r w:rsidR="00323391" w:rsidDel="001B5A3B">
          <w:delText>2</w:delText>
        </w:r>
        <w:r w:rsidR="001A437E" w:rsidDel="001B5A3B">
          <w:delText>9</w:delText>
        </w:r>
        <w:r w:rsidR="00A66DA1" w:rsidDel="001B5A3B">
          <w:delText xml:space="preserve">% upward adjustment </w:delText>
        </w:r>
        <w:r w:rsidR="000C67B6" w:rsidDel="001B5A3B">
          <w:delText>with</w:delText>
        </w:r>
      </w:del>
      <w:ins w:id="51" w:author="Daniel Jacob [5]" w:date="2023-01-05T18:56:00Z">
        <w:r w:rsidR="001B5A3B">
          <w:t>We find</w:t>
        </w:r>
      </w:ins>
      <w:r w:rsidR="00A66DA1">
        <w:t xml:space="preserve"> a </w:t>
      </w:r>
      <w:r w:rsidR="00F24E60">
        <w:t>69</w:t>
      </w:r>
      <w:r w:rsidR="00A66DA1">
        <w:t xml:space="preserve">% increase </w:t>
      </w:r>
      <w:ins w:id="52" w:author="Daniel Jacob [5]" w:date="2023-01-05T18:56:00Z">
        <w:r w:rsidR="001B5A3B">
          <w:t xml:space="preserve">relative to the EPA inventory </w:t>
        </w:r>
      </w:ins>
      <w:r w:rsidR="00A66DA1">
        <w:t>in the largest 10 methane</w:t>
      </w:r>
      <w:r w:rsidR="00361369">
        <w:t>-</w:t>
      </w:r>
      <w:r w:rsidR="00A66DA1">
        <w:t>producing cities</w:t>
      </w:r>
      <w:r w:rsidR="000C67B6">
        <w:t xml:space="preserve">. </w:t>
      </w:r>
      <w:r w:rsidR="00E83727">
        <w:t xml:space="preserve">The </w:t>
      </w:r>
      <w:r w:rsidR="00E83727">
        <w:lastRenderedPageBreak/>
        <w:t xml:space="preserve">addition of post-meter natural gas emissions to the </w:t>
      </w:r>
      <w:ins w:id="53" w:author="Daniel Jacob [5]" w:date="2023-01-05T18:56:00Z">
        <w:r w:rsidR="001B5A3B">
          <w:t>l</w:t>
        </w:r>
      </w:ins>
      <w:ins w:id="54" w:author="Daniel Jacob [5]" w:date="2023-01-05T18:57:00Z">
        <w:r w:rsidR="001B5A3B">
          <w:t xml:space="preserve">atest version of the </w:t>
        </w:r>
      </w:ins>
      <w:r w:rsidR="00E83727">
        <w:t xml:space="preserve">GHGI </w:t>
      </w:r>
      <w:commentRangeStart w:id="55"/>
      <w:r w:rsidR="00E83727">
        <w:t xml:space="preserve">could </w:t>
      </w:r>
      <w:ins w:id="56" w:author="Daniel Jacob [5]" w:date="2023-01-05T18:57:00Z">
        <w:r w:rsidR="001B5A3B">
          <w:t xml:space="preserve">largely account for this correction. </w:t>
        </w:r>
      </w:ins>
      <w:del w:id="57" w:author="Daniel Jacob [5]" w:date="2023-01-05T18:57:00Z">
        <w:r w:rsidR="00E83727" w:rsidDel="001B5A3B">
          <w:delText>e</w:delText>
        </w:r>
      </w:del>
      <w:commentRangeEnd w:id="55"/>
      <w:r w:rsidR="001B5A3B">
        <w:rPr>
          <w:rStyle w:val="CommentReference"/>
        </w:rPr>
        <w:commentReference w:id="55"/>
      </w:r>
      <w:del w:id="58" w:author="Daniel Jacob [5]" w:date="2023-01-05T18:57:00Z">
        <w:r w:rsidR="00E83727" w:rsidDel="001B5A3B">
          <w:delText xml:space="preserve">xplain </w:delText>
        </w:r>
        <w:r w:rsidR="00527FBF" w:rsidDel="001B5A3B">
          <w:delText>82</w:delText>
        </w:r>
        <w:r w:rsidR="00E83727" w:rsidDel="001B5A3B">
          <w:delText xml:space="preserve">% of the </w:delText>
        </w:r>
        <w:r w:rsidR="00F24E60" w:rsidDel="001B5A3B">
          <w:delText>adjustment</w:delText>
        </w:r>
        <w:r w:rsidR="00E83727" w:rsidDel="001B5A3B">
          <w:delText xml:space="preserve">, </w:delText>
        </w:r>
        <w:r w:rsidR="00361369" w:rsidDel="001B5A3B">
          <w:delText>but</w:delText>
        </w:r>
        <w:r w:rsidR="00E83727" w:rsidDel="001B5A3B">
          <w:delText xml:space="preserve"> </w:delText>
        </w:r>
        <w:r w:rsidR="00F83380" w:rsidDel="001B5A3B">
          <w:delText>variability</w:delText>
        </w:r>
        <w:r w:rsidR="000C67B6" w:rsidDel="001B5A3B">
          <w:delText xml:space="preserve"> </w:delText>
        </w:r>
        <w:r w:rsidR="00F83380" w:rsidDel="001B5A3B">
          <w:delText>across</w:delText>
        </w:r>
        <w:r w:rsidR="000C67B6" w:rsidDel="001B5A3B">
          <w:delText xml:space="preserve"> urban areas</w:delText>
        </w:r>
        <w:r w:rsidR="00E83727" w:rsidDel="001B5A3B">
          <w:delText xml:space="preserve"> </w:delText>
        </w:r>
        <w:r w:rsidR="000C67B6" w:rsidDel="001B5A3B">
          <w:delText xml:space="preserve">hinders the </w:delText>
        </w:r>
        <w:r w:rsidR="00E83727" w:rsidDel="001B5A3B">
          <w:delText>attribut</w:delText>
        </w:r>
        <w:r w:rsidR="000C67B6" w:rsidDel="001B5A3B">
          <w:delText>ion of</w:delText>
        </w:r>
        <w:r w:rsidR="00E83727" w:rsidDel="001B5A3B">
          <w:delText xml:space="preserve"> the remainder of the </w:delText>
        </w:r>
        <w:r w:rsidR="000C67B6" w:rsidDel="001B5A3B">
          <w:delText>discrepancy</w:delText>
        </w:r>
      </w:del>
      <w:del w:id="59" w:author="Jacob, Daniel J." w:date="2023-01-05T18:59:00Z">
        <w:r w:rsidR="000C67B6" w:rsidDel="001B5A3B">
          <w:delText xml:space="preserve">. </w:delText>
        </w:r>
        <w:r w:rsidR="00E83727" w:rsidDel="001B5A3B">
          <w:delText xml:space="preserve">Our ability to quantify </w:delText>
        </w:r>
        <w:r w:rsidR="00E91E2A" w:rsidDel="001B5A3B">
          <w:delText xml:space="preserve">point and area sources demonstrates the </w:delText>
        </w:r>
        <w:r w:rsidR="00E83727" w:rsidDel="001B5A3B">
          <w:delText>value</w:delText>
        </w:r>
        <w:r w:rsidR="00E91E2A" w:rsidDel="001B5A3B">
          <w:delText xml:space="preserve"> of </w:delText>
        </w:r>
        <w:r w:rsidR="003C65F3" w:rsidDel="001B5A3B">
          <w:delText>achieving</w:delText>
        </w:r>
        <w:r w:rsidR="00E91E2A" w:rsidDel="001B5A3B">
          <w:delText xml:space="preserve"> high resolution at continent</w:delText>
        </w:r>
        <w:r w:rsidR="003C65F3" w:rsidDel="001B5A3B">
          <w:delText>al</w:delText>
        </w:r>
        <w:r w:rsidR="00E91E2A" w:rsidDel="001B5A3B">
          <w:delText xml:space="preserve"> scales and </w:delText>
        </w:r>
        <w:r w:rsidR="00393DFF" w:rsidDel="001B5A3B">
          <w:delText>lays the groundwork to</w:delText>
        </w:r>
        <w:r w:rsidRPr="00C01462" w:rsidDel="001B5A3B">
          <w:delText xml:space="preserve"> improve the </w:delText>
        </w:r>
        <w:r w:rsidR="00F83380" w:rsidDel="001B5A3B">
          <w:delText xml:space="preserve">sectoral, national, and regional </w:delText>
        </w:r>
        <w:r w:rsidRPr="00C01462" w:rsidDel="001B5A3B">
          <w:delText xml:space="preserve">attribution of greenhouse gas emissions </w:delText>
        </w:r>
        <w:r w:rsidR="00F83380" w:rsidDel="001B5A3B">
          <w:delText>inferred from satellites</w:delText>
        </w:r>
        <w:r w:rsidRPr="00C01462" w:rsidDel="001B5A3B">
          <w:delText>.</w:delText>
        </w:r>
      </w:del>
    </w:p>
    <w:p w14:paraId="5092385D" w14:textId="1D29391D" w:rsidR="00B44582" w:rsidRPr="00C01462" w:rsidRDefault="00B44582">
      <w:r w:rsidRPr="00C01462">
        <w:br w:type="page"/>
      </w:r>
      <w:r w:rsidRPr="00C01462">
        <w:rPr>
          <w:b/>
          <w:bCs/>
        </w:rPr>
        <w:lastRenderedPageBreak/>
        <w:t>1 Introduction</w:t>
      </w:r>
    </w:p>
    <w:p w14:paraId="3B901380" w14:textId="7919F031" w:rsidR="00FA4A08" w:rsidRPr="00C01462" w:rsidRDefault="00D3580B">
      <w:r w:rsidRPr="00C01462">
        <w:t>All modeled pathways that prevent global warming above 1.5</w:t>
      </w:r>
      <w:r w:rsidRPr="00C01462">
        <w:sym w:font="Symbol" w:char="F0B0"/>
      </w:r>
      <w:r w:rsidRPr="00C01462">
        <w:t xml:space="preserve">C require methane emissions reductions (IPCC SR5). The United Nations Framework Convention on Climate Change (UNFCCC) requires </w:t>
      </w:r>
      <w:r w:rsidR="001D4F3E">
        <w:t xml:space="preserve">member parties </w:t>
      </w:r>
      <w:r w:rsidRPr="00C01462">
        <w:t xml:space="preserve">to report methane emissions. </w:t>
      </w:r>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865774">
        <w:t>Top-down evaluation</w:t>
      </w:r>
      <w:r w:rsidR="00B97F90">
        <w:t>s</w:t>
      </w:r>
      <w:r w:rsidR="00865774">
        <w:t xml:space="preserve"> of bottom-up inventories </w:t>
      </w:r>
      <w:r w:rsidR="00BD0926">
        <w:t>use</w:t>
      </w:r>
      <w:r w:rsidR="00865774">
        <w:t xml:space="preserve"> </w:t>
      </w:r>
      <w:ins w:id="60" w:author="Daniel Jacob [6]" w:date="2023-01-03T20:42:00Z">
        <w:r w:rsidR="00264287">
          <w:t xml:space="preserve">observations of atmospheric </w:t>
        </w:r>
      </w:ins>
      <w:ins w:id="61" w:author="Daniel Jacob [6]" w:date="2023-01-03T20:43:00Z">
        <w:r w:rsidR="00264287">
          <w:t xml:space="preserve">methane </w:t>
        </w:r>
      </w:ins>
      <w:ins w:id="62" w:author="Daniel Jacob [6]" w:date="2023-01-03T20:42:00Z">
        <w:r w:rsidR="00264287">
          <w:t xml:space="preserve">together with </w:t>
        </w:r>
      </w:ins>
      <w:r w:rsidR="00865774">
        <w:t xml:space="preserve">an atmospheric transport model </w:t>
      </w:r>
      <w:r w:rsidR="00BD0926">
        <w:t>to</w:t>
      </w:r>
      <w:r w:rsidR="00865774">
        <w:t xml:space="preserve"> relate </w:t>
      </w:r>
      <w:del w:id="63" w:author="Daniel Jacob [6]" w:date="2023-01-03T20:43:00Z">
        <w:r w:rsidR="00B97F90" w:rsidDel="00264287">
          <w:delText>observations of atmospheric methane</w:delText>
        </w:r>
      </w:del>
      <w:ins w:id="64" w:author="Daniel Jacob [6]" w:date="2023-01-03T20:43:00Z">
        <w:r w:rsidR="00264287">
          <w:t>observed concentrations</w:t>
        </w:r>
      </w:ins>
      <w:r w:rsidR="00865774">
        <w:t xml:space="preserve"> to emissions</w:t>
      </w:r>
      <w:ins w:id="65" w:author="Daniel Jacob [6]" w:date="2023-01-03T20:49:00Z">
        <w:r w:rsidR="00264287">
          <w:t xml:space="preserve"> through inverse analyses</w:t>
        </w:r>
      </w:ins>
      <w:r w:rsidRPr="00C01462">
        <w:t xml:space="preserve">. </w:t>
      </w:r>
      <w:ins w:id="66" w:author="Daniel Jacob [6]" w:date="2023-01-03T20:45:00Z">
        <w:r w:rsidR="00264287">
          <w:t xml:space="preserve">These top-down emission estimates are most useful if they can achieve </w:t>
        </w:r>
      </w:ins>
      <w:del w:id="67" w:author="Daniel Jacob [6]" w:date="2023-01-03T20:46:00Z">
        <w:r w:rsidR="00865774" w:rsidDel="00264287">
          <w:delText>Accurate evaluation requires</w:delText>
        </w:r>
        <w:r w:rsidR="005F5CFD" w:rsidRPr="00C01462" w:rsidDel="00264287">
          <w:delText xml:space="preserve"> </w:delText>
        </w:r>
        <w:r w:rsidR="00865774" w:rsidDel="00264287">
          <w:delText>optimizing emissions at</w:delText>
        </w:r>
        <w:r w:rsidRPr="00C01462" w:rsidDel="00264287">
          <w:delText xml:space="preserve"> </w:delText>
        </w:r>
      </w:del>
      <w:r w:rsidRPr="00C01462">
        <w:t xml:space="preserve">high </w:t>
      </w:r>
      <w:r w:rsidR="00865774">
        <w:t xml:space="preserve">spatial </w:t>
      </w:r>
      <w:r w:rsidRPr="00C01462">
        <w:t>resolution</w:t>
      </w:r>
      <w:r w:rsidR="005F5CFD" w:rsidRPr="00C01462">
        <w:t xml:space="preserve"> </w:t>
      </w:r>
      <w:ins w:id="68" w:author="Daniel Jacob [6]" w:date="2023-01-03T20:47:00Z">
        <w:r w:rsidR="00264287">
          <w:t>with suff</w:t>
        </w:r>
      </w:ins>
      <w:ins w:id="69" w:author="Daniel Jacob [6]" w:date="2023-01-03T20:48:00Z">
        <w:r w:rsidR="00264287">
          <w:t xml:space="preserve">icient information content including error characterization. </w:t>
        </w:r>
      </w:ins>
      <w:del w:id="70" w:author="Daniel Jacob [6]" w:date="2023-01-03T20:48:00Z">
        <w:r w:rsidR="005F5CFD" w:rsidRPr="00C01462" w:rsidDel="00264287">
          <w:delText xml:space="preserve">and </w:delText>
        </w:r>
        <w:r w:rsidR="00865774" w:rsidDel="00264287">
          <w:delText>characterizing</w:delText>
        </w:r>
        <w:r w:rsidR="005F5CFD" w:rsidRPr="00C01462" w:rsidDel="00264287">
          <w:delText xml:space="preserve"> the </w:delText>
        </w:r>
        <w:r w:rsidR="00865774" w:rsidDel="00264287">
          <w:delText xml:space="preserve">error and </w:delText>
        </w:r>
        <w:r w:rsidR="005F5CFD" w:rsidRPr="00C01462" w:rsidDel="00264287">
          <w:delText xml:space="preserve">information content of the </w:delText>
        </w:r>
        <w:r w:rsidR="00B97F90" w:rsidDel="00264287">
          <w:delText>observation</w:delText>
        </w:r>
        <w:r w:rsidR="00865774" w:rsidDel="00264287">
          <w:delText xml:space="preserve">-model </w:delText>
        </w:r>
        <w:r w:rsidR="005F5CFD" w:rsidRPr="00C01462" w:rsidDel="00264287">
          <w:delText xml:space="preserve">system. </w:delText>
        </w:r>
      </w:del>
      <w:r w:rsidR="005F5CFD" w:rsidRPr="00C01462">
        <w:t xml:space="preserve">Here we use column methane observations from the TROPOMI satellite instrument </w:t>
      </w:r>
      <w:ins w:id="71" w:author="Daniel Jacob [6]" w:date="2023-01-03T20:50:00Z">
        <w:r w:rsidR="00264287">
          <w:t xml:space="preserve">in a reduced-rank analytical inversion </w:t>
        </w:r>
      </w:ins>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del w:id="72" w:author="Daniel Jacob [6]" w:date="2023-01-03T20:50:00Z">
        <w:r w:rsidR="00E3469C" w:rsidDel="00F364D4">
          <w:delText xml:space="preserve">30 </w:delText>
        </w:r>
      </w:del>
      <w:ins w:id="73" w:author="Daniel Jacob [6]" w:date="2023-01-03T20:50:00Z">
        <w:r w:rsidR="00F364D4">
          <w:t xml:space="preserve">25 </w:t>
        </w:r>
      </w:ins>
      <w:r w:rsidR="00E3469C">
        <w:t>km</w:t>
      </w:r>
      <w:r w:rsidR="00E3469C">
        <w:rPr>
          <w:vertAlign w:val="superscript"/>
        </w:rPr>
        <w:t>2</w:t>
      </w:r>
      <w:r w:rsidR="00E3469C">
        <w:t xml:space="preserve">) </w:t>
      </w:r>
      <w:r w:rsidR="005F5CFD" w:rsidRPr="00C01462">
        <w:t xml:space="preserve">resolution over North America for 2019, allowing </w:t>
      </w:r>
      <w:r w:rsidR="00A269E0" w:rsidRPr="00C01462">
        <w:t xml:space="preserve">detailed </w:t>
      </w:r>
      <w:r w:rsidR="005F5CFD" w:rsidRPr="00C01462">
        <w:t xml:space="preserve">analysis of </w:t>
      </w:r>
      <w:ins w:id="74" w:author="Daniel Jacob [6]" w:date="2023-01-03T20:52:00Z">
        <w:r w:rsidR="00F364D4">
          <w:t xml:space="preserve">US </w:t>
        </w:r>
      </w:ins>
      <w:r w:rsidR="005F5CFD" w:rsidRPr="00C01462">
        <w:t>sectoral</w:t>
      </w:r>
      <w:r w:rsidR="009B6046" w:rsidRPr="00C01462">
        <w:t>, state, and urban</w:t>
      </w:r>
      <w:r w:rsidR="005F5CFD" w:rsidRPr="00C01462">
        <w:t xml:space="preserve"> emissions.</w:t>
      </w:r>
    </w:p>
    <w:p w14:paraId="75EA8AA9" w14:textId="6A734D51" w:rsidR="005F5CFD" w:rsidRDefault="005F5CFD"/>
    <w:p w14:paraId="60177766" w14:textId="11513EF9" w:rsidR="00AE7BA5" w:rsidRDefault="007B6BE6" w:rsidP="00AE7BA5">
      <w:pPr>
        <w:rPr>
          <w:color w:val="000000" w:themeColor="text1"/>
        </w:rPr>
      </w:pPr>
      <w:r>
        <w:rPr>
          <w:color w:val="000000" w:themeColor="text1"/>
        </w:rPr>
        <w:t>S</w:t>
      </w:r>
      <w:r w:rsidR="00AE7BA5" w:rsidRPr="00B97F90">
        <w:rPr>
          <w:color w:val="000000" w:themeColor="text1"/>
        </w:rPr>
        <w:t xml:space="preserve">atellite </w:t>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extensively used in inverse analyses of methane emissions</w:t>
      </w:r>
      <w:r w:rsidR="00AE7BA5" w:rsidRPr="00E3469C">
        <w:rPr>
          <w:color w:val="000000" w:themeColor="text1"/>
        </w:rPr>
        <w:t xml:space="preserve"> (Streets et al., 2013; Jacob et al., 2022). </w:t>
      </w:r>
      <w:r w:rsidR="00B97F90">
        <w:rPr>
          <w:color w:val="000000" w:themeColor="text1"/>
        </w:rPr>
        <w:t>Past</w:t>
      </w:r>
      <w:r w:rsidR="00AE7BA5" w:rsidRPr="00E3469C">
        <w:rPr>
          <w:color w:val="000000" w:themeColor="text1"/>
        </w:rPr>
        <w:t xml:space="preserve"> satellite instruments </w:t>
      </w:r>
      <w:r w:rsidR="009861E2" w:rsidRPr="00E3469C">
        <w:rPr>
          <w:color w:val="000000" w:themeColor="text1"/>
        </w:rPr>
        <w:t xml:space="preserve">were limited by </w:t>
      </w:r>
      <w:del w:id="75" w:author="Daniel Jacob [6]" w:date="2023-01-03T20:53:00Z">
        <w:r w:rsidR="009861E2" w:rsidRPr="00E3469C" w:rsidDel="00F364D4">
          <w:rPr>
            <w:color w:val="000000" w:themeColor="text1"/>
          </w:rPr>
          <w:delText xml:space="preserve">low information content resulting from </w:delText>
        </w:r>
      </w:del>
      <w:r w:rsidR="00B97F90">
        <w:rPr>
          <w:color w:val="000000" w:themeColor="text1"/>
        </w:rPr>
        <w:t>large</w:t>
      </w:r>
      <w:r w:rsidR="00AE7BA5" w:rsidRPr="00E3469C">
        <w:rPr>
          <w:color w:val="000000" w:themeColor="text1"/>
        </w:rPr>
        <w:t xml:space="preserve"> pixel </w:t>
      </w:r>
      <w:r w:rsidR="00B97F90">
        <w:rPr>
          <w:color w:val="000000" w:themeColor="text1"/>
        </w:rPr>
        <w:t>size</w:t>
      </w:r>
      <w:ins w:id="76" w:author="Daniel Jacob [6]" w:date="2023-01-03T20:53:00Z">
        <w:r w:rsidR="00F364D4">
          <w:rPr>
            <w:color w:val="000000" w:themeColor="text1"/>
          </w:rPr>
          <w:t>s</w:t>
        </w:r>
      </w:ins>
      <w:r w:rsidR="00AE7BA5" w:rsidRPr="00E3469C">
        <w:rPr>
          <w:color w:val="000000" w:themeColor="text1"/>
        </w:rPr>
        <w:t xml:space="preserve"> (SCIAMCHY, 2003 – 2012) or sparse </w:t>
      </w:r>
      <w:r w:rsidR="00B97F90">
        <w:rPr>
          <w:color w:val="000000" w:themeColor="text1"/>
        </w:rPr>
        <w:t>observations</w:t>
      </w:r>
      <w:r w:rsidR="00AE7BA5" w:rsidRPr="00E3469C">
        <w:rPr>
          <w:color w:val="000000" w:themeColor="text1"/>
        </w:rPr>
        <w:t xml:space="preserve"> (GOSAT, 2009 </w:t>
      </w:r>
      <w:r w:rsidR="00B97F90">
        <w:rPr>
          <w:color w:val="000000" w:themeColor="text1"/>
        </w:rPr>
        <w:t>–</w:t>
      </w:r>
      <w:r w:rsidR="00AE7BA5" w:rsidRPr="00E3469C">
        <w:rPr>
          <w:color w:val="000000" w:themeColor="text1"/>
        </w:rPr>
        <w:t xml:space="preserve"> present). </w:t>
      </w:r>
      <w:r w:rsidR="00F506A9">
        <w:t>Th</w:t>
      </w:r>
      <w:r w:rsidR="00F506A9" w:rsidRPr="00C01462">
        <w:t>e Tropospheric Monitoring Instrument (TROPOMI)</w:t>
      </w:r>
      <w:r w:rsidR="00F506A9">
        <w:t xml:space="preserve"> aboard the Sentinel-5 Precursor satellite </w:t>
      </w:r>
      <w:r w:rsidR="00AE7BA5" w:rsidRPr="00E3469C">
        <w:rPr>
          <w:color w:val="000000" w:themeColor="text1"/>
        </w:rPr>
        <w:t xml:space="preserve">now provides daily, global observations of atmospheric methane columns at 5.5 km </w:t>
      </w:r>
      <w:r w:rsidR="00B97F90">
        <w:t>×</w:t>
      </w:r>
      <w:r w:rsidR="00AE7BA5" w:rsidRPr="00E3469C">
        <w:rPr>
          <w:color w:val="000000" w:themeColor="text1"/>
        </w:rPr>
        <w:t xml:space="preserve"> 7 km nadir pixel resolution over land (Hu et al., 2018; Lorente et al., 2021</w:t>
      </w:r>
      <w:r w:rsidR="00377757">
        <w:rPr>
          <w:color w:val="000000" w:themeColor="text1"/>
        </w:rPr>
        <w:t>) with</w:t>
      </w:r>
      <w:r w:rsidR="00AE7BA5" w:rsidRPr="00E3469C">
        <w:rPr>
          <w:color w:val="000000" w:themeColor="text1"/>
        </w:rPr>
        <w:t xml:space="preserve"> a 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w:t>
      </w:r>
      <w:proofErr w:type="spellStart"/>
      <w:r w:rsidR="00AE7BA5" w:rsidRPr="00E3469C">
        <w:rPr>
          <w:color w:val="000000" w:themeColor="text1"/>
        </w:rPr>
        <w:t>Hasekamp</w:t>
      </w:r>
      <w:proofErr w:type="spellEnd"/>
      <w:r w:rsidR="00AE7BA5" w:rsidRPr="00E3469C">
        <w:rPr>
          <w:color w:val="000000" w:themeColor="text1"/>
        </w:rPr>
        <w:t xml:space="preserve"> et al., 2019).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resolution emission quantification but require understand</w:t>
      </w:r>
      <w:r w:rsidR="00B97F90">
        <w:rPr>
          <w:color w:val="000000" w:themeColor="text1"/>
        </w:rPr>
        <w:t>ing</w:t>
      </w:r>
      <w:r w:rsidR="009861E2" w:rsidRPr="00E3469C">
        <w:rPr>
          <w:color w:val="000000" w:themeColor="text1"/>
        </w:rPr>
        <w:t xml:space="preserve"> the actual information content of the observations.</w:t>
      </w:r>
    </w:p>
    <w:p w14:paraId="5EE09E94" w14:textId="77777777" w:rsidR="00AE7BA5" w:rsidRPr="00CA4A76" w:rsidRDefault="00AE7BA5">
      <w:pPr>
        <w:rPr>
          <w:color w:val="FF0000"/>
        </w:rPr>
      </w:pPr>
    </w:p>
    <w:p w14:paraId="6B10F703" w14:textId="7C579EE9" w:rsidR="000F3D47"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 </w:t>
      </w:r>
      <w:r w:rsidR="00CA0165">
        <w:rPr>
          <w:color w:val="000000" w:themeColor="text1"/>
        </w:rPr>
        <w:t xml:space="preserve">This is typically done by </w:t>
      </w:r>
      <w:r w:rsidR="00CA0165" w:rsidRPr="00B97F90">
        <w:rPr>
          <w:color w:val="000000" w:themeColor="text1"/>
        </w:rPr>
        <w:t>minimizing a Bayesian cost function regularized by a prior emissions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ins w:id="77" w:author="Daniel Jacob [6]" w:date="2023-01-03T21:04:00Z">
        <w:r w:rsidR="00C076A2">
          <w:rPr>
            <w:color w:val="000000" w:themeColor="text1"/>
          </w:rPr>
          <w:t xml:space="preserve">as in the case of methane, </w:t>
        </w:r>
      </w:ins>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errors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r w:rsidR="00CA0165">
        <w:rPr>
          <w:color w:val="000000" w:themeColor="text1"/>
        </w:rPr>
        <w:t>.</w:t>
      </w:r>
      <w:r w:rsidR="000F3D47">
        <w:rPr>
          <w:color w:val="000000" w:themeColor="text1"/>
        </w:rPr>
        <w:t xml:space="preserve"> Th</w:t>
      </w:r>
      <w:r w:rsidR="00A44DAA">
        <w:rPr>
          <w:color w:val="000000" w:themeColor="text1"/>
        </w:rPr>
        <w:t>is method also</w:t>
      </w:r>
      <w:r w:rsidR="000F3D47">
        <w:rPr>
          <w:color w:val="000000" w:themeColor="text1"/>
        </w:rPr>
        <w:t xml:space="preserve"> supports the generation of inversion ensembles. However, it requires explicit </w:t>
      </w:r>
      <w:del w:id="78" w:author="Daniel Jacob [6]" w:date="2023-01-03T21:06:00Z">
        <w:r w:rsidR="000F3D47" w:rsidDel="00C076A2">
          <w:rPr>
            <w:color w:val="000000" w:themeColor="text1"/>
          </w:rPr>
          <w:delText xml:space="preserve">computation </w:delText>
        </w:r>
      </w:del>
      <w:ins w:id="79" w:author="Daniel Jacob [6]" w:date="2023-01-03T21:06:00Z">
        <w:r w:rsidR="00C076A2">
          <w:rPr>
            <w:color w:val="000000" w:themeColor="text1"/>
          </w:rPr>
          <w:t xml:space="preserve">construction </w:t>
        </w:r>
      </w:ins>
      <w:r w:rsidR="000F3D47">
        <w:rPr>
          <w:color w:val="000000" w:themeColor="text1"/>
        </w:rPr>
        <w:t xml:space="preserve">of the Jacobian matrix that represents the </w:t>
      </w:r>
      <w:r w:rsidR="00155455">
        <w:rPr>
          <w:color w:val="000000" w:themeColor="text1"/>
        </w:rPr>
        <w:t>relationship between emissions and concentrations in the CTM</w:t>
      </w:r>
      <w:ins w:id="80" w:author="Daniel Jacob [6]" w:date="2023-01-03T21:06:00Z">
        <w:r w:rsidR="00C076A2">
          <w:rPr>
            <w:color w:val="000000" w:themeColor="text1"/>
          </w:rPr>
          <w:t>, This is a computationally expensive task,</w:t>
        </w:r>
      </w:ins>
      <w:ins w:id="81" w:author="Daniel Jacob [6]" w:date="2023-01-03T21:07:00Z">
        <w:r w:rsidR="00C076A2">
          <w:rPr>
            <w:color w:val="000000" w:themeColor="text1"/>
          </w:rPr>
          <w:t xml:space="preserve"> </w:t>
        </w:r>
      </w:ins>
      <w:del w:id="82" w:author="Daniel Jacob [6]" w:date="2023-01-03T21:07:00Z">
        <w:r w:rsidR="000D2BA1" w:rsidDel="00C076A2">
          <w:rPr>
            <w:color w:val="000000" w:themeColor="text1"/>
          </w:rPr>
          <w:delText xml:space="preserve">, </w:delText>
        </w:r>
        <w:r w:rsidR="00271694" w:rsidDel="00C076A2">
          <w:rPr>
            <w:color w:val="000000" w:themeColor="text1"/>
          </w:rPr>
          <w:delText xml:space="preserve">which is </w:delText>
        </w:r>
      </w:del>
      <w:r w:rsidR="000D2BA1">
        <w:rPr>
          <w:color w:val="000000" w:themeColor="text1"/>
        </w:rPr>
        <w:t xml:space="preserve">typically </w:t>
      </w:r>
      <w:del w:id="83" w:author="Daniel Jacob [6]" w:date="2023-01-03T21:07:00Z">
        <w:r w:rsidR="000D2BA1" w:rsidDel="00C076A2">
          <w:rPr>
            <w:color w:val="000000" w:themeColor="text1"/>
          </w:rPr>
          <w:delText xml:space="preserve">constructed </w:delText>
        </w:r>
      </w:del>
      <w:ins w:id="84" w:author="Daniel Jacob [6]" w:date="2023-01-03T21:07:00Z">
        <w:r w:rsidR="00C076A2">
          <w:rPr>
            <w:color w:val="000000" w:themeColor="text1"/>
          </w:rPr>
          <w:t xml:space="preserve">done </w:t>
        </w:r>
      </w:ins>
      <w:del w:id="85" w:author="Daniel Jacob [6]" w:date="2023-01-03T21:08:00Z">
        <w:r w:rsidR="000D2BA1" w:rsidDel="00C076A2">
          <w:rPr>
            <w:color w:val="000000" w:themeColor="text1"/>
          </w:rPr>
          <w:delText xml:space="preserve">through finite difference </w:delText>
        </w:r>
      </w:del>
      <w:r w:rsidR="000D2BA1">
        <w:rPr>
          <w:color w:val="000000" w:themeColor="text1"/>
        </w:rPr>
        <w:t xml:space="preserve">by conducting a perturbation </w:t>
      </w:r>
      <w:ins w:id="86" w:author="Daniel Jacob [6]" w:date="2023-01-03T21:07:00Z">
        <w:r w:rsidR="00C076A2">
          <w:rPr>
            <w:color w:val="000000" w:themeColor="text1"/>
          </w:rPr>
          <w:t xml:space="preserve">CTM </w:t>
        </w:r>
      </w:ins>
      <w:r w:rsidR="000D2BA1">
        <w:rPr>
          <w:color w:val="000000" w:themeColor="text1"/>
        </w:rPr>
        <w:t>simulation for each emission element</w:t>
      </w:r>
      <w:ins w:id="87" w:author="Daniel Jacob [6]" w:date="2023-01-03T21:08:00Z">
        <w:r w:rsidR="00C076A2">
          <w:rPr>
            <w:color w:val="000000" w:themeColor="text1"/>
          </w:rPr>
          <w:t xml:space="preserve">, and </w:t>
        </w:r>
      </w:ins>
      <w:del w:id="88" w:author="Daniel Jacob [6]" w:date="2023-01-03T21:08:00Z">
        <w:r w:rsidR="00155455" w:rsidDel="00C076A2">
          <w:rPr>
            <w:color w:val="000000" w:themeColor="text1"/>
          </w:rPr>
          <w:delText xml:space="preserve">. </w:delText>
        </w:r>
        <w:r w:rsidR="00271694" w:rsidDel="00C076A2">
          <w:rPr>
            <w:color w:val="000000" w:themeColor="text1"/>
          </w:rPr>
          <w:delText>T</w:delText>
        </w:r>
        <w:r w:rsidR="00155455" w:rsidDel="00C076A2">
          <w:rPr>
            <w:color w:val="000000" w:themeColor="text1"/>
          </w:rPr>
          <w:delText>his</w:delText>
        </w:r>
      </w:del>
      <w:r w:rsidR="00155455">
        <w:rPr>
          <w:color w:val="000000" w:themeColor="text1"/>
        </w:rPr>
        <w:t xml:space="preserve"> </w:t>
      </w:r>
      <w:r w:rsidR="00271694">
        <w:rPr>
          <w:color w:val="000000" w:themeColor="text1"/>
        </w:rPr>
        <w:t>limits</w:t>
      </w:r>
      <w:r w:rsidR="00155455">
        <w:rPr>
          <w:color w:val="000000" w:themeColor="text1"/>
        </w:rPr>
        <w:t xml:space="preserve"> </w:t>
      </w:r>
      <w:ins w:id="89" w:author="Daniel Jacob [6]" w:date="2023-01-03T21:13:00Z">
        <w:r w:rsidR="00E36F38">
          <w:rPr>
            <w:color w:val="000000" w:themeColor="text1"/>
          </w:rPr>
          <w:t xml:space="preserve">either </w:t>
        </w:r>
      </w:ins>
      <w:r w:rsidR="00155455">
        <w:rPr>
          <w:color w:val="000000" w:themeColor="text1"/>
        </w:rPr>
        <w:t xml:space="preserve">the </w:t>
      </w:r>
      <w:ins w:id="90" w:author="Daniel Jacob [6]" w:date="2023-01-03T21:08:00Z">
        <w:r w:rsidR="00C076A2">
          <w:rPr>
            <w:color w:val="000000" w:themeColor="text1"/>
          </w:rPr>
          <w:t xml:space="preserve">spatial </w:t>
        </w:r>
      </w:ins>
      <w:r w:rsidR="00155455">
        <w:rPr>
          <w:color w:val="000000" w:themeColor="text1"/>
        </w:rPr>
        <w:t>resolution o</w:t>
      </w:r>
      <w:r w:rsidR="000D3AFE">
        <w:rPr>
          <w:color w:val="000000" w:themeColor="text1"/>
        </w:rPr>
        <w:t>f the optimized emissions</w:t>
      </w:r>
      <w:ins w:id="91" w:author="Daniel Jacob [6]" w:date="2023-01-03T21:12:00Z">
        <w:r w:rsidR="00E36F38">
          <w:rPr>
            <w:color w:val="000000" w:themeColor="text1"/>
          </w:rPr>
          <w:t xml:space="preserve"> or the size of the inversion domain. </w:t>
        </w:r>
      </w:ins>
      <w:proofErr w:type="gramStart"/>
      <w:r w:rsidR="00155455">
        <w:rPr>
          <w:color w:val="000000" w:themeColor="text1"/>
        </w:rPr>
        <w:t>.</w:t>
      </w:r>
      <w:ins w:id="92" w:author="Daniel Jacob [6]" w:date="2023-01-03T21:13:00Z">
        <w:r w:rsidR="00E36F38">
          <w:rPr>
            <w:color w:val="000000" w:themeColor="text1"/>
          </w:rPr>
          <w:t>In</w:t>
        </w:r>
        <w:proofErr w:type="gramEnd"/>
        <w:r w:rsidR="00E36F38">
          <w:rPr>
            <w:color w:val="000000" w:themeColor="text1"/>
          </w:rPr>
          <w:t xml:space="preserve"> Nesser et al. (2021), we pres</w:t>
        </w:r>
      </w:ins>
      <w:ins w:id="93" w:author="Daniel Jacob [6]" w:date="2023-01-03T21:14:00Z">
        <w:r w:rsidR="00E36F38">
          <w:rPr>
            <w:color w:val="000000" w:themeColor="text1"/>
          </w:rPr>
          <w:t xml:space="preserve">ented an alternative method that approximates the Jacobian matrix by perturbing leading emission patterns </w:t>
        </w:r>
      </w:ins>
      <w:ins w:id="94" w:author="Daniel Jacob [6]" w:date="2023-01-03T21:15:00Z">
        <w:r w:rsidR="00E36F38">
          <w:rPr>
            <w:color w:val="000000" w:themeColor="text1"/>
          </w:rPr>
          <w:t xml:space="preserve">guided by both the prior information and the observations. </w:t>
        </w:r>
      </w:ins>
      <w:ins w:id="95" w:author="Daniel Jacob [6]" w:date="2023-01-03T21:16:00Z">
        <w:r w:rsidR="00E36F38">
          <w:rPr>
            <w:color w:val="000000" w:themeColor="text1"/>
          </w:rPr>
          <w:t>This method</w:t>
        </w:r>
      </w:ins>
      <w:ins w:id="96" w:author="Daniel Jacob [6]" w:date="2023-01-03T21:17:00Z">
        <w:r w:rsidR="00E36F38">
          <w:rPr>
            <w:color w:val="000000" w:themeColor="text1"/>
          </w:rPr>
          <w:t xml:space="preserve"> maximizes the </w:t>
        </w:r>
      </w:ins>
      <w:ins w:id="97" w:author="Daniel Jacob [6]" w:date="2023-01-03T21:18:00Z">
        <w:r w:rsidR="00E36F38">
          <w:rPr>
            <w:color w:val="000000" w:themeColor="text1"/>
          </w:rPr>
          <w:t xml:space="preserve">exploitation of the </w:t>
        </w:r>
      </w:ins>
      <w:ins w:id="98" w:author="Daniel Jacob [6]" w:date="2023-01-03T21:17:00Z">
        <w:r w:rsidR="00E36F38">
          <w:rPr>
            <w:color w:val="000000" w:themeColor="text1"/>
          </w:rPr>
          <w:t>information content available from the observations towards quantifying emissions at the highest resolution poss</w:t>
        </w:r>
      </w:ins>
      <w:ins w:id="99" w:author="Daniel Jacob [6]" w:date="2023-01-03T21:18:00Z">
        <w:r w:rsidR="00E36F38">
          <w:rPr>
            <w:color w:val="000000" w:themeColor="text1"/>
          </w:rPr>
          <w:t>ible</w:t>
        </w:r>
      </w:ins>
      <w:ins w:id="100" w:author="Daniel Jacob [6]" w:date="2023-01-03T21:19:00Z">
        <w:r w:rsidR="00E36F38">
          <w:rPr>
            <w:color w:val="000000" w:themeColor="text1"/>
          </w:rPr>
          <w:t>, trading high resolution against the rank of the problem (</w:t>
        </w:r>
      </w:ins>
      <w:ins w:id="101" w:author="Daniel Jacob [6]" w:date="2023-01-03T21:22:00Z">
        <w:r w:rsidR="00A7289F">
          <w:rPr>
            <w:color w:val="000000" w:themeColor="text1"/>
          </w:rPr>
          <w:t>that is, defaulting to the prior estimate in</w:t>
        </w:r>
      </w:ins>
      <w:ins w:id="102" w:author="Daniel Jacob [6]" w:date="2023-01-03T21:19:00Z">
        <w:r w:rsidR="00E36F38">
          <w:rPr>
            <w:color w:val="000000" w:themeColor="text1"/>
          </w:rPr>
          <w:t xml:space="preserve"> </w:t>
        </w:r>
      </w:ins>
      <w:ins w:id="103" w:author="Daniel Jacob [6]" w:date="2023-01-03T21:20:00Z">
        <w:r w:rsidR="00E36F38">
          <w:rPr>
            <w:color w:val="000000" w:themeColor="text1"/>
          </w:rPr>
          <w:t xml:space="preserve">regions of low emissions are where the observations do not provide sufficient information). </w:t>
        </w:r>
        <w:del w:id="104" w:author="Daniel Jacob [6]" w:date="2023-01-03T21:37:00Z">
          <w:r w:rsidR="00E36F38" w:rsidDel="00AA7871">
            <w:rPr>
              <w:color w:val="000000" w:themeColor="text1"/>
            </w:rPr>
            <w:delText xml:space="preserve">Here in </w:delText>
          </w:r>
          <w:r w:rsidR="00E36F38" w:rsidDel="00AA7871">
            <w:rPr>
              <w:color w:val="000000" w:themeColor="text1"/>
            </w:rPr>
            <w:lastRenderedPageBreak/>
            <w:delText xml:space="preserve">particular we will </w:delText>
          </w:r>
        </w:del>
      </w:ins>
      <w:ins w:id="105" w:author="Daniel Jacob [6]" w:date="2023-01-03T21:21:00Z">
        <w:del w:id="106" w:author="Daniel Jacob [6]" w:date="2023-01-03T21:37:00Z">
          <w:r w:rsidR="00E36F38" w:rsidDel="00AA7871">
            <w:rPr>
              <w:color w:val="000000" w:themeColor="text1"/>
            </w:rPr>
            <w:delText xml:space="preserve">apply it to exploit information from the TROPOMI observations in a continental-scale inversion </w:delText>
          </w:r>
        </w:del>
      </w:ins>
      <w:ins w:id="107" w:author="Daniel Jacob [6]" w:date="2023-01-03T21:31:00Z">
        <w:del w:id="108" w:author="Daniel Jacob [6]" w:date="2023-01-03T21:37:00Z">
          <w:r w:rsidR="00A7289F" w:rsidDel="00AA7871">
            <w:rPr>
              <w:color w:val="000000" w:themeColor="text1"/>
            </w:rPr>
            <w:delText xml:space="preserve">for North America </w:delText>
          </w:r>
        </w:del>
      </w:ins>
      <w:ins w:id="109" w:author="Daniel Jacob [6]" w:date="2023-01-03T21:21:00Z">
        <w:del w:id="110" w:author="Daniel Jacob [6]" w:date="2023-01-03T21:37:00Z">
          <w:r w:rsidR="00E36F38" w:rsidDel="00AA7871">
            <w:rPr>
              <w:color w:val="000000" w:themeColor="text1"/>
            </w:rPr>
            <w:delText>at 0.25</w:delText>
          </w:r>
          <w:r w:rsidR="00E36F38" w:rsidDel="00AA7871">
            <w:rPr>
              <w:color w:val="000000" w:themeColor="text1"/>
              <w:vertAlign w:val="superscript"/>
            </w:rPr>
            <w:delText>o</w:delText>
          </w:r>
          <w:r w:rsidR="00E36F38" w:rsidDel="00AA7871">
            <w:rPr>
              <w:color w:val="000000" w:themeColor="text1"/>
            </w:rPr>
            <w:delText>×0.3125</w:delText>
          </w:r>
        </w:del>
      </w:ins>
      <w:ins w:id="111" w:author="Daniel Jacob [6]" w:date="2023-01-03T21:22:00Z">
        <w:del w:id="112" w:author="Daniel Jacob [6]" w:date="2023-01-03T21:37:00Z">
          <w:r w:rsidR="00E36F38" w:rsidDel="00AA7871">
            <w:rPr>
              <w:color w:val="000000" w:themeColor="text1"/>
              <w:vertAlign w:val="superscript"/>
            </w:rPr>
            <w:delText>o</w:delText>
          </w:r>
          <w:r w:rsidR="00E36F38" w:rsidDel="00AA7871">
            <w:rPr>
              <w:color w:val="000000" w:themeColor="text1"/>
            </w:rPr>
            <w:delText xml:space="preserve"> resolution. </w:delText>
          </w:r>
        </w:del>
      </w:ins>
      <w:ins w:id="113" w:author="Daniel Jacob [6]" w:date="2023-01-03T21:21:00Z">
        <w:del w:id="114" w:author="Daniel Jacob [6]" w:date="2023-01-03T21:37:00Z">
          <w:r w:rsidR="00E36F38" w:rsidDel="00AA7871">
            <w:rPr>
              <w:color w:val="000000" w:themeColor="text1"/>
            </w:rPr>
            <w:delText xml:space="preserve"> </w:delText>
          </w:r>
        </w:del>
      </w:ins>
      <w:del w:id="115" w:author="Daniel Jacob [6]" w:date="2023-01-03T21:37:00Z">
        <w:r w:rsidR="00155455" w:rsidDel="00AA7871">
          <w:rPr>
            <w:color w:val="000000" w:themeColor="text1"/>
          </w:rPr>
          <w:delText xml:space="preserve"> </w:delText>
        </w:r>
      </w:del>
      <w:del w:id="116" w:author="Daniel Jacob [6]" w:date="2023-01-03T21:22:00Z">
        <w:r w:rsidR="00404931" w:rsidDel="00E36F38">
          <w:rPr>
            <w:color w:val="000000" w:themeColor="text1"/>
          </w:rPr>
          <w:delText>Past a</w:delText>
        </w:r>
        <w:r w:rsidR="00155455" w:rsidDel="00E36F38">
          <w:rPr>
            <w:color w:val="000000" w:themeColor="text1"/>
          </w:rPr>
          <w:delText>nalytical inversions achieved high</w:delText>
        </w:r>
        <w:r w:rsidR="000D2BA1" w:rsidDel="00E36F38">
          <w:rPr>
            <w:color w:val="000000" w:themeColor="text1"/>
          </w:rPr>
          <w:delText xml:space="preserve"> </w:delText>
        </w:r>
        <w:r w:rsidR="00155455" w:rsidDel="00E36F38">
          <w:rPr>
            <w:color w:val="000000" w:themeColor="text1"/>
          </w:rPr>
          <w:delText>resolution by regridding coarse-resolution results (e.g., Cusworth et al., 2021), by aggregati</w:delText>
        </w:r>
        <w:r w:rsidR="007321D5" w:rsidDel="00E36F38">
          <w:rPr>
            <w:color w:val="000000" w:themeColor="text1"/>
          </w:rPr>
          <w:delText>ng grid cells</w:delText>
        </w:r>
        <w:r w:rsidR="00155455" w:rsidDel="00E36F38">
          <w:rPr>
            <w:color w:val="000000" w:themeColor="text1"/>
          </w:rPr>
          <w:delText xml:space="preserve"> (e.g., Turner et al., 2015; Maasakkers et al., 2021), or by limiting the optimized domain (e.g., Yu et al., 2021; Shen et al., 2022; Plant et al., 2022)</w:delText>
        </w:r>
        <w:r w:rsidR="00A44DAA" w:rsidDel="00E36F38">
          <w:rPr>
            <w:color w:val="000000" w:themeColor="text1"/>
          </w:rPr>
          <w:delText xml:space="preserve">. These approaches </w:delText>
        </w:r>
        <w:r w:rsidR="007321D5" w:rsidDel="00E36F38">
          <w:rPr>
            <w:color w:val="000000" w:themeColor="text1"/>
          </w:rPr>
          <w:delText xml:space="preserve">relied on </w:delText>
        </w:r>
        <w:r w:rsidR="000D2BA1" w:rsidDel="00E36F38">
          <w:rPr>
            <w:color w:val="000000" w:themeColor="text1"/>
          </w:rPr>
          <w:delText xml:space="preserve">prior </w:delText>
        </w:r>
        <w:r w:rsidR="00155455" w:rsidDel="00E36F38">
          <w:rPr>
            <w:color w:val="000000" w:themeColor="text1"/>
          </w:rPr>
          <w:delText xml:space="preserve">knowledge. Nesser et al. (2021) integrated information from the observing system by </w:delText>
        </w:r>
        <w:r w:rsidR="000D3AFE" w:rsidDel="00E36F38">
          <w:rPr>
            <w:color w:val="000000" w:themeColor="text1"/>
          </w:rPr>
          <w:delText xml:space="preserve">constructing the Jacobian matrix on the basis of the </w:delText>
        </w:r>
        <w:r w:rsidR="00A44DAA" w:rsidDel="00E36F38">
          <w:rPr>
            <w:color w:val="000000" w:themeColor="text1"/>
          </w:rPr>
          <w:delText xml:space="preserve">emissions </w:delText>
        </w:r>
        <w:r w:rsidR="000D3AFE" w:rsidDel="00E36F38">
          <w:rPr>
            <w:color w:val="000000" w:themeColor="text1"/>
          </w:rPr>
          <w:delText>patterns best informed by both the bottom-up inventory and the observations.</w:delText>
        </w:r>
        <w:r w:rsidR="00404931" w:rsidDel="00E36F38">
          <w:rPr>
            <w:color w:val="000000" w:themeColor="text1"/>
          </w:rPr>
          <w:delText xml:space="preserve"> This approach </w:delText>
        </w:r>
        <w:r w:rsidR="00C675C8" w:rsidDel="00E36F38">
          <w:rPr>
            <w:color w:val="000000" w:themeColor="text1"/>
          </w:rPr>
          <w:delText xml:space="preserve">optimally preserves the information content of the observing system by optimizing emissions </w:delText>
        </w:r>
        <w:r w:rsidR="000D2BA1" w:rsidDel="00E36F38">
          <w:rPr>
            <w:color w:val="000000" w:themeColor="text1"/>
          </w:rPr>
          <w:delText xml:space="preserve">at high resolution </w:delText>
        </w:r>
        <w:r w:rsidR="00C675C8" w:rsidDel="00E36F38">
          <w:rPr>
            <w:color w:val="000000" w:themeColor="text1"/>
          </w:rPr>
          <w:delText>only where the observing system provides a constraint and defaulting to the prior elsewhere</w:delText>
        </w:r>
        <w:r w:rsidR="000D2BA1" w:rsidDel="00E36F38">
          <w:rPr>
            <w:color w:val="000000" w:themeColor="text1"/>
          </w:rPr>
          <w:delText>.</w:delText>
        </w:r>
      </w:del>
    </w:p>
    <w:p w14:paraId="6463A12E" w14:textId="77777777" w:rsidR="00155455" w:rsidRDefault="00155455">
      <w:pPr>
        <w:rPr>
          <w:color w:val="000000" w:themeColor="text1"/>
        </w:rPr>
      </w:pPr>
    </w:p>
    <w:p w14:paraId="350D34ED" w14:textId="260D6EFE" w:rsidR="001100B8" w:rsidRDefault="00A7289F">
      <w:pPr>
        <w:rPr>
          <w:color w:val="000000" w:themeColor="text1"/>
        </w:rPr>
      </w:pPr>
      <w:ins w:id="117" w:author="Daniel Jacob [6]" w:date="2023-01-03T21:23:00Z">
        <w:r>
          <w:rPr>
            <w:color w:val="000000" w:themeColor="text1"/>
          </w:rPr>
          <w:t xml:space="preserve">Quantifying methane emissions from the US is of particular interest. </w:t>
        </w:r>
      </w:ins>
      <w:r w:rsidR="001D4F3E">
        <w:rPr>
          <w:color w:val="000000" w:themeColor="text1"/>
        </w:rPr>
        <w:t xml:space="preserve">Several inverse studies </w:t>
      </w:r>
      <w:ins w:id="118" w:author="Daniel Jacob [6]" w:date="2023-01-03T21:26:00Z">
        <w:r>
          <w:rPr>
            <w:color w:val="000000" w:themeColor="text1"/>
          </w:rPr>
          <w:t>conducted on the nat</w:t>
        </w:r>
      </w:ins>
      <w:ins w:id="119" w:author="Daniel Jacob [6]" w:date="2023-01-03T21:27:00Z">
        <w:r>
          <w:rPr>
            <w:color w:val="000000" w:themeColor="text1"/>
          </w:rPr>
          <w:t xml:space="preserve">ional scale </w:t>
        </w:r>
      </w:ins>
      <w:r w:rsidR="00B2067C">
        <w:rPr>
          <w:color w:val="000000" w:themeColor="text1"/>
        </w:rPr>
        <w:t xml:space="preserve">have </w:t>
      </w:r>
      <w:r w:rsidR="001D4F3E">
        <w:rPr>
          <w:color w:val="000000" w:themeColor="text1"/>
        </w:rPr>
        <w:t xml:space="preserve">found large </w:t>
      </w:r>
      <w:del w:id="120" w:author="Daniel Jacob [6]" w:date="2023-01-03T21:27:00Z">
        <w:r w:rsidR="001D4F3E" w:rsidDel="00A7289F">
          <w:rPr>
            <w:color w:val="000000" w:themeColor="text1"/>
          </w:rPr>
          <w:delText xml:space="preserve">national </w:delText>
        </w:r>
      </w:del>
      <w:r w:rsidR="001D4F3E">
        <w:rPr>
          <w:color w:val="000000" w:themeColor="text1"/>
        </w:rPr>
        <w:t xml:space="preserve">discrepancies between bottom-up emissions estimates from the </w:t>
      </w:r>
      <w:commentRangeStart w:id="121"/>
      <w:r w:rsidR="001D4F3E">
        <w:rPr>
          <w:color w:val="000000" w:themeColor="text1"/>
        </w:rPr>
        <w:t xml:space="preserve">U.S. </w:t>
      </w:r>
      <w:commentRangeEnd w:id="121"/>
      <w:r>
        <w:rPr>
          <w:rStyle w:val="CommentReference"/>
        </w:rPr>
        <w:commentReference w:id="121"/>
      </w:r>
      <w:r w:rsidR="001D4F3E">
        <w:rPr>
          <w:color w:val="000000" w:themeColor="text1"/>
        </w:rPr>
        <w:t xml:space="preserve">Environmental Protection Agency’s Greenhouse Gas Inventory (GHGI) and inferred emissions from satellite, aircraft, and in situ observations. </w:t>
      </w:r>
      <w:commentRangeStart w:id="122"/>
      <w:r w:rsidR="001D4F3E">
        <w:rPr>
          <w:color w:val="000000" w:themeColor="text1"/>
        </w:rPr>
        <w:t>Lu et al. (2022)</w:t>
      </w:r>
      <w:commentRangeEnd w:id="122"/>
      <w:r>
        <w:rPr>
          <w:rStyle w:val="CommentReference"/>
        </w:rPr>
        <w:commentReference w:id="122"/>
      </w:r>
      <w:r w:rsidR="001D4F3E">
        <w:rPr>
          <w:color w:val="000000" w:themeColor="text1"/>
        </w:rPr>
        <w:t xml:space="preserve"> found mean 2010 – 2017 anthropogenic emissions of 36.0 (32.5 - 37.8) </w:t>
      </w:r>
      <w:proofErr w:type="spellStart"/>
      <w:r w:rsidR="001D4F3E" w:rsidRPr="00C01462">
        <w:t>Tg</w:t>
      </w:r>
      <w:proofErr w:type="spellEnd"/>
      <w:r w:rsidR="001D4F3E" w:rsidRPr="00C01462">
        <w:t xml:space="preserve"> a</w:t>
      </w:r>
      <w:r w:rsidR="001D4F3E" w:rsidRPr="00C01462">
        <w:rPr>
          <w:vertAlign w:val="superscript"/>
        </w:rPr>
        <w:t>-1</w:t>
      </w:r>
      <w:r w:rsidR="001D4F3E">
        <w:t xml:space="preserve"> compared to the </w:t>
      </w:r>
      <w:r w:rsidR="00073E77">
        <w:t xml:space="preserve">2021 </w:t>
      </w:r>
      <w:r w:rsidR="001D4F3E">
        <w:t xml:space="preserve">EPA GHGI estimate of 26.0 </w:t>
      </w:r>
      <w:proofErr w:type="spellStart"/>
      <w:r w:rsidR="001D4F3E" w:rsidRPr="00C01462">
        <w:t>Tg</w:t>
      </w:r>
      <w:proofErr w:type="spellEnd"/>
      <w:r w:rsidR="001D4F3E" w:rsidRPr="00C01462">
        <w:t xml:space="preserve"> a</w:t>
      </w:r>
      <w:r w:rsidR="001D4F3E" w:rsidRPr="00C01462">
        <w:rPr>
          <w:vertAlign w:val="superscript"/>
        </w:rPr>
        <w:t>-1</w:t>
      </w:r>
      <w:r w:rsidR="00073E77">
        <w:t xml:space="preserve"> for the same</w:t>
      </w:r>
      <w:r w:rsidR="00B21E41">
        <w:t xml:space="preserve"> </w:t>
      </w:r>
      <w:r w:rsidR="00073E77">
        <w:t>period</w:t>
      </w:r>
      <w:r w:rsidR="00B2067C">
        <w:t xml:space="preserve"> from an inversion of </w:t>
      </w:r>
      <w:ins w:id="123" w:author="Daniel Jacob [6]" w:date="2023-01-03T21:25:00Z">
        <w:r>
          <w:t xml:space="preserve">GOSAT </w:t>
        </w:r>
      </w:ins>
      <w:r w:rsidR="00B21E41">
        <w:t>data</w:t>
      </w:r>
      <w:del w:id="124" w:author="Daniel Jacob [6]" w:date="2023-01-03T21:25:00Z">
        <w:r w:rsidR="00B21E41" w:rsidDel="00A7289F">
          <w:delText xml:space="preserve"> from the Greenhouse Gases Observing Satellite (GOSAT)</w:delText>
        </w:r>
      </w:del>
      <w:r w:rsidR="00B2067C">
        <w:t xml:space="preserve">, which they attributed </w:t>
      </w:r>
      <w:r w:rsidR="006E0B66">
        <w:t xml:space="preserve">largely </w:t>
      </w:r>
      <w:r w:rsidR="00B2067C">
        <w:t>to oil</w:t>
      </w:r>
      <w:r w:rsidR="006E0B66">
        <w:t xml:space="preserve"> emissions </w:t>
      </w:r>
      <w:r w:rsidR="00B2067C">
        <w:t>over the south-central US.</w:t>
      </w:r>
      <w:r w:rsidR="00B21E41">
        <w:t xml:space="preserve"> They also found increases in livestock (</w:t>
      </w:r>
      <w:r w:rsidR="00DF1A8F">
        <w:t>15%</w:t>
      </w:r>
      <w:r w:rsidR="00B21E41">
        <w:t>) and landfill (24%) emissions relative to the GHGI</w:t>
      </w:r>
      <w:r w:rsidR="00DF1A8F">
        <w:t xml:space="preserve"> but were unable to </w:t>
      </w:r>
      <w:r w:rsidR="006E0B66">
        <w:t>explain the source of the increase, due in part to the coarse resolution of the inversion over those source regions.</w:t>
      </w:r>
      <w:r w:rsidR="00DF1A8F">
        <w:t xml:space="preserve"> </w:t>
      </w:r>
      <w:r w:rsidR="00780DF0">
        <w:t>Deng et al. (2022) determined national methane emissions from the Global Carbon Project inversion ensemble (</w:t>
      </w:r>
      <w:proofErr w:type="spellStart"/>
      <w:r w:rsidR="00780DF0">
        <w:t>Saunois</w:t>
      </w:r>
      <w:proofErr w:type="spellEnd"/>
      <w:r w:rsidR="00780DF0">
        <w:t xml:space="preserve"> et al., 2020), and found median 2017 emissions of 26.5 (20.8 - 38.7) </w:t>
      </w:r>
      <w:proofErr w:type="spellStart"/>
      <w:r w:rsidR="00780DF0" w:rsidRPr="00C01462">
        <w:t>Tg</w:t>
      </w:r>
      <w:proofErr w:type="spellEnd"/>
      <w:r w:rsidR="00780DF0" w:rsidRPr="00C01462">
        <w:t xml:space="preserve"> a</w:t>
      </w:r>
      <w:r w:rsidR="00780DF0" w:rsidRPr="00C01462">
        <w:rPr>
          <w:vertAlign w:val="superscript"/>
        </w:rPr>
        <w:t>-1</w:t>
      </w:r>
      <w:r w:rsidR="00780DF0">
        <w:rPr>
          <w:color w:val="000000" w:themeColor="text1"/>
        </w:rPr>
        <w:t xml:space="preserve"> for GOSAT inversions and 31.9 (23.9 - 43.1) </w:t>
      </w:r>
      <w:proofErr w:type="spellStart"/>
      <w:r w:rsidR="00780DF0" w:rsidRPr="00C01462">
        <w:t>Tg</w:t>
      </w:r>
      <w:proofErr w:type="spellEnd"/>
      <w:r w:rsidR="00780DF0" w:rsidRPr="00C01462">
        <w:t xml:space="preserve"> a</w:t>
      </w:r>
      <w:r w:rsidR="00780DF0" w:rsidRPr="00C01462">
        <w:rPr>
          <w:vertAlign w:val="superscript"/>
        </w:rPr>
        <w:t>-1</w:t>
      </w:r>
      <w:r w:rsidR="00780DF0">
        <w:rPr>
          <w:vertAlign w:val="superscript"/>
        </w:rPr>
        <w:t xml:space="preserve"> </w:t>
      </w:r>
      <w:r w:rsidR="00780DF0">
        <w:rPr>
          <w:color w:val="000000" w:themeColor="text1"/>
        </w:rPr>
        <w:t>for inversions of in situ data. However, the large range prohibits accurate source attribution.</w:t>
      </w:r>
    </w:p>
    <w:p w14:paraId="2777F056" w14:textId="77777777" w:rsidR="003C6288" w:rsidRDefault="003C6288">
      <w:pPr>
        <w:rPr>
          <w:color w:val="000000" w:themeColor="text1"/>
        </w:rPr>
      </w:pPr>
    </w:p>
    <w:p w14:paraId="2DA7AF5F" w14:textId="0CBD0AC2" w:rsidR="00780DF0" w:rsidRDefault="003C6288">
      <w:pPr>
        <w:rPr>
          <w:color w:val="000000" w:themeColor="text1"/>
        </w:rPr>
      </w:pPr>
      <w:r>
        <w:rPr>
          <w:color w:val="000000" w:themeColor="text1"/>
        </w:rPr>
        <w:t>High</w:t>
      </w:r>
      <w:ins w:id="125" w:author="Daniel Jacob [6]" w:date="2023-01-03T21:31:00Z">
        <w:r w:rsidR="00A7289F">
          <w:rPr>
            <w:color w:val="000000" w:themeColor="text1"/>
          </w:rPr>
          <w:t>er</w:t>
        </w:r>
      </w:ins>
      <w:r>
        <w:rPr>
          <w:color w:val="000000" w:themeColor="text1"/>
        </w:rPr>
        <w:t xml:space="preserve"> resolution regional </w:t>
      </w:r>
      <w:r w:rsidR="002E4A10">
        <w:rPr>
          <w:color w:val="000000" w:themeColor="text1"/>
        </w:rPr>
        <w:t>studies</w:t>
      </w:r>
      <w:r>
        <w:rPr>
          <w:color w:val="000000" w:themeColor="text1"/>
        </w:rPr>
        <w:t xml:space="preserve"> have </w:t>
      </w:r>
      <w:ins w:id="126" w:author="Daniel Jacob [6]" w:date="2023-01-03T21:31:00Z">
        <w:r w:rsidR="00A7289F">
          <w:rPr>
            <w:color w:val="000000" w:themeColor="text1"/>
          </w:rPr>
          <w:t xml:space="preserve">targeted specific aspects of US emissions. </w:t>
        </w:r>
      </w:ins>
      <w:del w:id="127" w:author="Daniel Jacob [6]" w:date="2023-01-03T21:32:00Z">
        <w:r w:rsidDel="00A7289F">
          <w:rPr>
            <w:color w:val="000000" w:themeColor="text1"/>
          </w:rPr>
          <w:delText>worked to explain the origins of the observed national discrepancies</w:delText>
        </w:r>
        <w:commentRangeStart w:id="128"/>
        <w:r w:rsidDel="00A7289F">
          <w:rPr>
            <w:color w:val="000000" w:themeColor="text1"/>
          </w:rPr>
          <w:delText xml:space="preserve">. </w:delText>
        </w:r>
      </w:del>
      <w:r w:rsidR="00A0012E">
        <w:rPr>
          <w:color w:val="000000" w:themeColor="text1"/>
        </w:rPr>
        <w:t xml:space="preserve">Alvarez et al. (2018) used </w:t>
      </w:r>
      <w:commentRangeEnd w:id="128"/>
      <w:r w:rsidR="00AA7871">
        <w:rPr>
          <w:rStyle w:val="CommentReference"/>
        </w:rPr>
        <w:commentReference w:id="128"/>
      </w:r>
      <w:r w:rsidR="00A0012E">
        <w:rPr>
          <w:color w:val="000000" w:themeColor="text1"/>
        </w:rPr>
        <w:t xml:space="preserve">aircraft and in situ observations from </w:t>
      </w:r>
      <w:r>
        <w:rPr>
          <w:color w:val="000000" w:themeColor="text1"/>
        </w:rPr>
        <w:t xml:space="preserve">Shen et al. (2022) conducted an inversion of TROPOMI data over North American oil and natural gas basins from May 2018 to February 2020 and found emissions 80% larger than the EPA GHGI for 2021. </w:t>
      </w:r>
      <w:r w:rsidR="00362746">
        <w:rPr>
          <w:color w:val="000000" w:themeColor="text1"/>
        </w:rPr>
        <w:t xml:space="preserve">Chen et al. (2018) and </w:t>
      </w:r>
      <w:r>
        <w:rPr>
          <w:color w:val="000000" w:themeColor="text1"/>
        </w:rPr>
        <w:t xml:space="preserve">Yu et al. (2021) inverted </w:t>
      </w:r>
      <w:r w:rsidR="00362746">
        <w:rPr>
          <w:color w:val="000000" w:themeColor="text1"/>
        </w:rPr>
        <w:t xml:space="preserve">in situ and </w:t>
      </w:r>
      <w:r>
        <w:rPr>
          <w:color w:val="000000" w:themeColor="text1"/>
        </w:rPr>
        <w:t xml:space="preserve">aircraft observations over the upper Midwest </w:t>
      </w:r>
      <w:r w:rsidR="00ED4DA5">
        <w:rPr>
          <w:color w:val="000000" w:themeColor="text1"/>
        </w:rPr>
        <w:t>and found a</w:t>
      </w:r>
      <w:r w:rsidR="00A0012E">
        <w:rPr>
          <w:color w:val="000000" w:themeColor="text1"/>
        </w:rPr>
        <w:t>n</w:t>
      </w:r>
      <w:r w:rsidR="00ED4DA5">
        <w:rPr>
          <w:color w:val="000000" w:themeColor="text1"/>
        </w:rPr>
        <w:t xml:space="preserve"> </w:t>
      </w:r>
      <w:r w:rsidR="002E4A10">
        <w:rPr>
          <w:color w:val="000000" w:themeColor="text1"/>
        </w:rPr>
        <w:t xml:space="preserve">80% and </w:t>
      </w:r>
      <w:r w:rsidR="00ED4DA5">
        <w:rPr>
          <w:color w:val="000000" w:themeColor="text1"/>
        </w:rPr>
        <w:t>24</w:t>
      </w:r>
      <w:r w:rsidR="00362746">
        <w:rPr>
          <w:color w:val="000000" w:themeColor="text1"/>
        </w:rPr>
        <w:t xml:space="preserve">% </w:t>
      </w:r>
      <w:r w:rsidR="00ED4DA5">
        <w:rPr>
          <w:color w:val="000000" w:themeColor="text1"/>
        </w:rPr>
        <w:t>increase</w:t>
      </w:r>
      <w:r w:rsidR="00362746">
        <w:rPr>
          <w:color w:val="000000" w:themeColor="text1"/>
        </w:rPr>
        <w:t>, respectively,</w:t>
      </w:r>
      <w:r w:rsidR="00ED4DA5">
        <w:rPr>
          <w:color w:val="000000" w:themeColor="text1"/>
        </w:rPr>
        <w:t xml:space="preserve"> from the Gridded EPA (GEPA) inventory based on the 2016 EPA GHGI for 2012.</w:t>
      </w:r>
      <w:r w:rsidR="002E4A10">
        <w:rPr>
          <w:color w:val="000000" w:themeColor="text1"/>
        </w:rPr>
        <w:t xml:space="preserve"> </w:t>
      </w:r>
      <w:r w:rsidR="006E023C">
        <w:rPr>
          <w:color w:val="000000" w:themeColor="text1"/>
        </w:rPr>
        <w:t>Sheng et al. (2018) found good agreement with GEPA in an inversion of SEAC</w:t>
      </w:r>
      <w:r w:rsidR="006E023C">
        <w:rPr>
          <w:color w:val="000000" w:themeColor="text1"/>
          <w:vertAlign w:val="superscript"/>
        </w:rPr>
        <w:t>4</w:t>
      </w:r>
      <w:r w:rsidR="006E023C">
        <w:rPr>
          <w:color w:val="000000" w:themeColor="text1"/>
        </w:rPr>
        <w:t xml:space="preserve">RS aircraft observations over the Southeast US, but they found large regional variability. </w:t>
      </w:r>
      <w:r w:rsidR="002E4A10">
        <w:rPr>
          <w:color w:val="000000" w:themeColor="text1"/>
        </w:rPr>
        <w:t>Plant et al. (2019) used aircraft observations</w:t>
      </w:r>
      <w:r w:rsidR="00A0012E">
        <w:rPr>
          <w:color w:val="000000" w:themeColor="text1"/>
        </w:rPr>
        <w:t xml:space="preserve"> of methane, CO</w:t>
      </w:r>
      <w:r w:rsidR="00A0012E" w:rsidRPr="00A0012E">
        <w:rPr>
          <w:color w:val="000000" w:themeColor="text1"/>
          <w:vertAlign w:val="subscript"/>
        </w:rPr>
        <w:t>2</w:t>
      </w:r>
      <w:r w:rsidR="00A0012E">
        <w:rPr>
          <w:color w:val="000000" w:themeColor="text1"/>
        </w:rPr>
        <w:t>, and CO</w:t>
      </w:r>
      <w:r w:rsidR="002E4A10">
        <w:rPr>
          <w:color w:val="000000" w:themeColor="text1"/>
        </w:rPr>
        <w:t xml:space="preserve"> </w:t>
      </w:r>
      <w:r w:rsidR="00A0012E">
        <w:rPr>
          <w:color w:val="000000" w:themeColor="text1"/>
        </w:rPr>
        <w:t>together with CO</w:t>
      </w:r>
      <w:r w:rsidR="00A0012E" w:rsidRPr="00A0012E">
        <w:rPr>
          <w:color w:val="000000" w:themeColor="text1"/>
          <w:vertAlign w:val="subscript"/>
        </w:rPr>
        <w:t>2</w:t>
      </w:r>
      <w:r w:rsidR="00A0012E">
        <w:rPr>
          <w:color w:val="000000" w:themeColor="text1"/>
        </w:rPr>
        <w:t xml:space="preserve"> and CO emission inventories </w:t>
      </w:r>
      <w:r w:rsidR="002E4A10">
        <w:rPr>
          <w:color w:val="000000" w:themeColor="text1"/>
        </w:rPr>
        <w:t>to infer m</w:t>
      </w:r>
      <w:r w:rsidR="00A0012E">
        <w:rPr>
          <w:color w:val="000000" w:themeColor="text1"/>
        </w:rPr>
        <w:t>ethane emissions from six East Coast urban areas more than two times larger than GEPA.</w:t>
      </w:r>
      <w:r w:rsidR="006E023C">
        <w:rPr>
          <w:color w:val="000000" w:themeColor="text1"/>
        </w:rPr>
        <w:t xml:space="preserve"> While these regional studies provide insight into some of the sources of the observed discrepancy with EPA estimates, they are hindered by their limited domain.</w:t>
      </w:r>
    </w:p>
    <w:p w14:paraId="284DA6D0" w14:textId="77777777" w:rsidR="00780DF0" w:rsidRPr="00780DF0" w:rsidRDefault="00780DF0">
      <w:pPr>
        <w:rPr>
          <w:color w:val="000000" w:themeColor="text1"/>
        </w:rPr>
      </w:pPr>
    </w:p>
    <w:p w14:paraId="066FCA45" w14:textId="3D929E65" w:rsidR="005D7D3C" w:rsidRPr="00F46518" w:rsidRDefault="00AA7871">
      <w:pPr>
        <w:rPr>
          <w:color w:val="000000" w:themeColor="text1"/>
        </w:rPr>
      </w:pPr>
      <w:ins w:id="129" w:author="Daniel Jacob [6]" w:date="2023-01-03T21:38:00Z">
        <w:r w:rsidRPr="00AA7871">
          <w:rPr>
            <w:color w:val="000000" w:themeColor="text1"/>
          </w:rPr>
          <w:t xml:space="preserve">Here we </w:t>
        </w:r>
        <w:r>
          <w:rPr>
            <w:color w:val="000000" w:themeColor="text1"/>
          </w:rPr>
          <w:t xml:space="preserve">use the method of Nesser et al. (2021) in </w:t>
        </w:r>
      </w:ins>
      <w:ins w:id="130" w:author="Daniel Jacob [6]" w:date="2023-01-03T21:39:00Z">
        <w:r>
          <w:rPr>
            <w:color w:val="000000" w:themeColor="text1"/>
          </w:rPr>
          <w:t>a continent</w:t>
        </w:r>
      </w:ins>
      <w:ins w:id="131" w:author="Daniel Jacob [6]" w:date="2023-01-03T21:40:00Z">
        <w:r>
          <w:rPr>
            <w:color w:val="000000" w:themeColor="text1"/>
          </w:rPr>
          <w:t xml:space="preserve">al-scale </w:t>
        </w:r>
      </w:ins>
      <w:ins w:id="132" w:author="Daniel Jacob [6]" w:date="2023-01-03T21:38:00Z">
        <w:r>
          <w:rPr>
            <w:color w:val="000000" w:themeColor="text1"/>
          </w:rPr>
          <w:t xml:space="preserve">analytical inversion </w:t>
        </w:r>
      </w:ins>
      <w:ins w:id="133" w:author="Daniel Jacob [6]" w:date="2023-01-03T21:39:00Z">
        <w:r>
          <w:rPr>
            <w:color w:val="000000" w:themeColor="text1"/>
          </w:rPr>
          <w:t xml:space="preserve">of </w:t>
        </w:r>
      </w:ins>
      <w:ins w:id="134" w:author="Daniel Jacob [6]" w:date="2023-01-03T22:08:00Z">
        <w:r w:rsidR="009D52E6">
          <w:rPr>
            <w:color w:val="000000" w:themeColor="text1"/>
          </w:rPr>
          <w:t xml:space="preserve">2019 </w:t>
        </w:r>
      </w:ins>
      <w:ins w:id="135" w:author="Daniel Jacob [6]" w:date="2023-01-03T21:39:00Z">
        <w:r>
          <w:rPr>
            <w:color w:val="000000" w:themeColor="text1"/>
          </w:rPr>
          <w:t xml:space="preserve">TROPOMI observations </w:t>
        </w:r>
      </w:ins>
      <w:ins w:id="136" w:author="Daniel Jacob [6]" w:date="2023-01-03T21:38:00Z">
        <w:r w:rsidRPr="00AA7871">
          <w:rPr>
            <w:color w:val="000000" w:themeColor="text1"/>
          </w:rPr>
          <w:t>at 0.25</w:t>
        </w:r>
        <w:r w:rsidRPr="00AA7871">
          <w:rPr>
            <w:color w:val="000000" w:themeColor="text1"/>
            <w:vertAlign w:val="superscript"/>
          </w:rPr>
          <w:t>o</w:t>
        </w:r>
        <w:r w:rsidRPr="00AA7871">
          <w:rPr>
            <w:color w:val="000000" w:themeColor="text1"/>
          </w:rPr>
          <w:t>×0.3125</w:t>
        </w:r>
        <w:r w:rsidRPr="00AA7871">
          <w:rPr>
            <w:color w:val="000000" w:themeColor="text1"/>
            <w:vertAlign w:val="superscript"/>
          </w:rPr>
          <w:t>o</w:t>
        </w:r>
        <w:r w:rsidRPr="00AA7871">
          <w:rPr>
            <w:color w:val="000000" w:themeColor="text1"/>
          </w:rPr>
          <w:t xml:space="preserve"> resolution</w:t>
        </w:r>
      </w:ins>
      <w:ins w:id="137" w:author="Daniel Jacob [6]" w:date="2023-01-03T22:09:00Z">
        <w:r w:rsidR="009D52E6">
          <w:rPr>
            <w:color w:val="000000" w:themeColor="text1"/>
          </w:rPr>
          <w:t xml:space="preserve"> for North America</w:t>
        </w:r>
      </w:ins>
      <w:ins w:id="138" w:author="Daniel Jacob [6]" w:date="2023-01-03T22:11:00Z">
        <w:r w:rsidR="009D52E6">
          <w:rPr>
            <w:color w:val="000000" w:themeColor="text1"/>
          </w:rPr>
          <w:t xml:space="preserve">, using national inventories reported to the UNFCCC as prior estimates. </w:t>
        </w:r>
      </w:ins>
      <w:ins w:id="139" w:author="Daniel Jacob [6]" w:date="2023-01-03T22:15:00Z">
        <w:r w:rsidR="009D52E6">
          <w:rPr>
            <w:color w:val="000000" w:themeColor="text1"/>
          </w:rPr>
          <w:t xml:space="preserve">Several filters are applied to the TROPOMI data to avoid spatial biases. </w:t>
        </w:r>
      </w:ins>
      <w:ins w:id="140" w:author="Daniel Jacob [6]" w:date="2023-01-03T22:12:00Z">
        <w:r w:rsidR="009D52E6">
          <w:rPr>
            <w:color w:val="000000" w:themeColor="text1"/>
          </w:rPr>
          <w:t xml:space="preserve">We focus our analysis </w:t>
        </w:r>
      </w:ins>
      <w:ins w:id="141" w:author="Daniel Jacob [6]" w:date="2023-01-03T22:15:00Z">
        <w:r w:rsidR="009D52E6">
          <w:rPr>
            <w:color w:val="000000" w:themeColor="text1"/>
          </w:rPr>
          <w:t>of inversion results on the US</w:t>
        </w:r>
      </w:ins>
      <w:ins w:id="142" w:author="Daniel Jacob [6]" w:date="2023-01-03T22:16:00Z">
        <w:r w:rsidR="009D52E6">
          <w:rPr>
            <w:color w:val="000000" w:themeColor="text1"/>
          </w:rPr>
          <w:t xml:space="preserve"> with specific attention to the livestock sector to the qua</w:t>
        </w:r>
      </w:ins>
      <w:ins w:id="143" w:author="Daniel Jacob [6]" w:date="2023-01-03T22:17:00Z">
        <w:r w:rsidR="009D52E6">
          <w:rPr>
            <w:color w:val="000000" w:themeColor="text1"/>
          </w:rPr>
          <w:t xml:space="preserve">ntification of emissions for individual </w:t>
        </w:r>
        <w:r w:rsidR="009D52E6">
          <w:rPr>
            <w:color w:val="000000" w:themeColor="text1"/>
          </w:rPr>
          <w:lastRenderedPageBreak/>
          <w:t xml:space="preserve">states and metropolitan areas.  The most recent version of the US EPA GHGI </w:t>
        </w:r>
      </w:ins>
      <w:ins w:id="144" w:author="Daniel Jacob [6]" w:date="2023-01-03T22:18:00Z">
        <w:r w:rsidR="009D52E6">
          <w:rPr>
            <w:color w:val="000000" w:themeColor="text1"/>
          </w:rPr>
          <w:t>resolves emissions and our inversion is an opportunity to evaluate these emis</w:t>
        </w:r>
      </w:ins>
      <w:ins w:id="145" w:author="Daniel Jacob [6]" w:date="2023-01-03T22:19:00Z">
        <w:r w:rsidR="009D52E6">
          <w:rPr>
            <w:color w:val="000000" w:themeColor="text1"/>
          </w:rPr>
          <w:t xml:space="preserve">sions. </w:t>
        </w:r>
      </w:ins>
      <w:del w:id="146" w:author="Daniel Jacob [6]" w:date="2023-01-03T22:19:00Z">
        <w:r w:rsidR="005D7D3C" w:rsidRPr="00F46518" w:rsidDel="009D52E6">
          <w:rPr>
            <w:color w:val="000000" w:themeColor="text1"/>
          </w:rPr>
          <w:delText xml:space="preserve">High-resolution inversions of TROPOMI satellite observations offer the opportunity to </w:delText>
        </w:r>
        <w:r w:rsidR="00EF19E1" w:rsidRPr="00F46518" w:rsidDel="009D52E6">
          <w:rPr>
            <w:color w:val="000000" w:themeColor="text1"/>
          </w:rPr>
          <w:delText xml:space="preserve">optimize national, regional, and sectoral methane emissions at high </w:delText>
        </w:r>
        <w:r w:rsidR="007E295F" w:rsidRPr="00F46518" w:rsidDel="009D52E6">
          <w:rPr>
            <w:color w:val="000000" w:themeColor="text1"/>
          </w:rPr>
          <w:delText>resolution</w:delText>
        </w:r>
        <w:r w:rsidR="00C5624D" w:rsidRPr="00F46518" w:rsidDel="009D52E6">
          <w:rPr>
            <w:color w:val="000000" w:themeColor="text1"/>
          </w:rPr>
          <w:delText xml:space="preserve">. We used TROPOMI observations over North America for 2019 to optimize emissions and information content at 0.25° </w:delText>
        </w:r>
        <w:r w:rsidR="006E023C" w:rsidRPr="00F46518" w:rsidDel="009D52E6">
          <w:rPr>
            <w:color w:val="000000" w:themeColor="text1"/>
          </w:rPr>
          <w:delText>×</w:delText>
        </w:r>
        <w:r w:rsidR="00C5624D" w:rsidRPr="00F46518" w:rsidDel="009D52E6">
          <w:rPr>
            <w:color w:val="000000" w:themeColor="text1"/>
          </w:rPr>
          <w:delText xml:space="preserve"> 0.3125° resolution</w:delText>
        </w:r>
        <w:r w:rsidR="002E4A10" w:rsidRPr="00F46518" w:rsidDel="009D52E6">
          <w:rPr>
            <w:color w:val="000000" w:themeColor="text1"/>
          </w:rPr>
          <w:delText xml:space="preserve">, sufficient to </w:delText>
        </w:r>
        <w:r w:rsidR="006E023C" w:rsidRPr="00F46518" w:rsidDel="009D52E6">
          <w:rPr>
            <w:color w:val="000000" w:themeColor="text1"/>
          </w:rPr>
          <w:delText xml:space="preserve">constrain sectoral, state, and urban emissions. </w:delText>
        </w:r>
        <w:r w:rsidR="00433A5F" w:rsidRPr="00F46518" w:rsidDel="009D52E6">
          <w:rPr>
            <w:color w:val="000000" w:themeColor="text1"/>
          </w:rPr>
          <w:delText xml:space="preserve">Our prior emission estimate is provided by </w:delText>
        </w:r>
        <w:r w:rsidR="006E023C" w:rsidRPr="00F46518" w:rsidDel="009D52E6">
          <w:rPr>
            <w:color w:val="000000" w:themeColor="text1"/>
          </w:rPr>
          <w:delText>the GEPA inventory</w:delText>
        </w:r>
        <w:r w:rsidR="00433A5F" w:rsidRPr="00F46518" w:rsidDel="009D52E6">
          <w:rPr>
            <w:color w:val="000000" w:themeColor="text1"/>
          </w:rPr>
          <w:delText xml:space="preserve"> so that our corrections are policy relevant</w:delText>
        </w:r>
        <w:r w:rsidR="00CA4A76" w:rsidRPr="00F46518" w:rsidDel="009D52E6">
          <w:rPr>
            <w:color w:val="000000" w:themeColor="text1"/>
          </w:rPr>
          <w:delText xml:space="preserve">. </w:delText>
        </w:r>
        <w:r w:rsidR="00433A5F" w:rsidRPr="00F46518" w:rsidDel="009D52E6">
          <w:rPr>
            <w:color w:val="000000" w:themeColor="text1"/>
          </w:rPr>
          <w:delText>We used cleaned TROPOMI data that avoids the largest biases with respect to albedo and snow- and ice-cover</w:delText>
        </w:r>
        <w:r w:rsidR="006E023C" w:rsidRPr="00F46518" w:rsidDel="009D52E6">
          <w:rPr>
            <w:color w:val="000000" w:themeColor="text1"/>
          </w:rPr>
          <w:delText>. We apply Nesser et al. (2021) to construct a reduced-rank Jacobian matrix that optimizes emissions only where the observing system provides a constraint</w:delText>
        </w:r>
        <w:r w:rsidR="00257634" w:rsidDel="009D52E6">
          <w:rPr>
            <w:color w:val="000000" w:themeColor="text1"/>
          </w:rPr>
          <w:delText xml:space="preserve"> and </w:delText>
        </w:r>
        <w:r w:rsidR="00433A5F" w:rsidRPr="00F46518" w:rsidDel="009D52E6">
          <w:rPr>
            <w:color w:val="000000" w:themeColor="text1"/>
          </w:rPr>
          <w:delText>generate a</w:delText>
        </w:r>
        <w:r w:rsidR="006E023C" w:rsidRPr="00F46518" w:rsidDel="009D52E6">
          <w:rPr>
            <w:color w:val="000000" w:themeColor="text1"/>
          </w:rPr>
          <w:delText>n 8</w:delText>
        </w:r>
        <w:r w:rsidR="00F82B44" w:rsidRPr="00F46518" w:rsidDel="009D52E6">
          <w:rPr>
            <w:color w:val="000000" w:themeColor="text1"/>
          </w:rPr>
          <w:delText>-</w:delText>
        </w:r>
        <w:r w:rsidR="00433A5F" w:rsidRPr="00F46518" w:rsidDel="009D52E6">
          <w:rPr>
            <w:color w:val="000000" w:themeColor="text1"/>
          </w:rPr>
          <w:delText xml:space="preserve">member, quality-controlled inversion ensemble that improves our estimation of errors. </w:delText>
        </w:r>
        <w:r w:rsidR="006E023C" w:rsidRPr="00F46518" w:rsidDel="009D52E6">
          <w:rPr>
            <w:color w:val="000000" w:themeColor="text1"/>
          </w:rPr>
          <w:delText>W</w:delText>
        </w:r>
        <w:r w:rsidR="00C5624D" w:rsidRPr="00F46518" w:rsidDel="009D52E6">
          <w:rPr>
            <w:color w:val="000000" w:themeColor="text1"/>
          </w:rPr>
          <w:delText xml:space="preserve">e </w:delText>
        </w:r>
        <w:r w:rsidR="006E023C" w:rsidRPr="00F46518" w:rsidDel="009D52E6">
          <w:rPr>
            <w:color w:val="000000" w:themeColor="text1"/>
          </w:rPr>
          <w:delText xml:space="preserve">partition our results by </w:delText>
        </w:r>
        <w:r w:rsidR="00C5624D" w:rsidRPr="00F46518" w:rsidDel="009D52E6">
          <w:rPr>
            <w:color w:val="000000" w:themeColor="text1"/>
          </w:rPr>
          <w:delText>sector</w:delText>
        </w:r>
        <w:r w:rsidR="00CA4A76" w:rsidRPr="00F46518" w:rsidDel="009D52E6">
          <w:rPr>
            <w:color w:val="000000" w:themeColor="text1"/>
          </w:rPr>
          <w:delText xml:space="preserve">, </w:delText>
        </w:r>
        <w:r w:rsidR="00C5624D" w:rsidRPr="00F46518" w:rsidDel="009D52E6">
          <w:rPr>
            <w:color w:val="000000" w:themeColor="text1"/>
          </w:rPr>
          <w:delText xml:space="preserve">state, </w:delText>
        </w:r>
        <w:r w:rsidR="006E023C" w:rsidRPr="00F46518" w:rsidDel="009D52E6">
          <w:rPr>
            <w:color w:val="000000" w:themeColor="text1"/>
          </w:rPr>
          <w:delText xml:space="preserve">and </w:delText>
        </w:r>
        <w:r w:rsidR="00C5624D" w:rsidRPr="00F46518" w:rsidDel="009D52E6">
          <w:rPr>
            <w:color w:val="000000" w:themeColor="text1"/>
          </w:rPr>
          <w:delText>urban area</w:delText>
        </w:r>
        <w:r w:rsidR="006E023C" w:rsidRPr="00F46518" w:rsidDel="009D52E6">
          <w:rPr>
            <w:color w:val="000000" w:themeColor="text1"/>
          </w:rPr>
          <w:delText xml:space="preserve">, bridging our national </w:delText>
        </w:r>
        <w:r w:rsidR="00257634" w:rsidDel="009D52E6">
          <w:rPr>
            <w:color w:val="000000" w:themeColor="text1"/>
          </w:rPr>
          <w:delText>total</w:delText>
        </w:r>
        <w:r w:rsidR="006E023C" w:rsidRPr="00F46518" w:rsidDel="009D52E6">
          <w:rPr>
            <w:color w:val="000000" w:themeColor="text1"/>
          </w:rPr>
          <w:delText xml:space="preserve"> with local emissions. </w:delText>
        </w:r>
      </w:del>
    </w:p>
    <w:p w14:paraId="17936EA5" w14:textId="77777777" w:rsidR="00CA4A76" w:rsidRPr="00C01462" w:rsidRDefault="00CA4A76"/>
    <w:p w14:paraId="099AC0FD" w14:textId="673AE23A" w:rsidR="00B44582" w:rsidRPr="00CA4A76" w:rsidRDefault="00B44582">
      <w:pPr>
        <w:rPr>
          <w:b/>
          <w:bCs/>
        </w:rPr>
      </w:pPr>
      <w:r w:rsidRPr="00CA4A76">
        <w:rPr>
          <w:b/>
          <w:bCs/>
        </w:rPr>
        <w:t>2</w:t>
      </w:r>
      <w:r w:rsidRPr="00CA4A76">
        <w:t xml:space="preserve"> </w:t>
      </w:r>
      <w:r w:rsidRPr="00CA4A76">
        <w:rPr>
          <w:b/>
          <w:bCs/>
        </w:rPr>
        <w:t>Data and methods</w:t>
      </w:r>
    </w:p>
    <w:p w14:paraId="3EFA07AA" w14:textId="2B1CD0B4" w:rsidR="00F603F1" w:rsidRPr="00C01462" w:rsidDel="00EC06DC" w:rsidRDefault="004040FD" w:rsidP="00EC06DC">
      <w:pPr>
        <w:rPr>
          <w:del w:id="147" w:author="Daniel Jacob [6]" w:date="2023-01-04T22:45:00Z"/>
        </w:rPr>
      </w:pPr>
      <w:r w:rsidRPr="00CA4A76">
        <w:t xml:space="preserve">We </w:t>
      </w:r>
      <w:r w:rsidR="000C7673" w:rsidRPr="00CA4A76">
        <w:t xml:space="preserve">conduct an </w:t>
      </w:r>
      <w:ins w:id="148" w:author="Daniel Jacob [6]" w:date="2023-01-04T22:41:00Z">
        <w:r w:rsidR="00EC06DC">
          <w:t xml:space="preserve">ensemble of </w:t>
        </w:r>
      </w:ins>
      <w:r w:rsidR="000C7673" w:rsidRPr="00CA4A76">
        <w:t>inversion</w:t>
      </w:r>
      <w:ins w:id="149" w:author="Daniel Jacob [6]" w:date="2023-01-04T22:43:00Z">
        <w:r w:rsidR="00EC06DC">
          <w:t>s</w:t>
        </w:r>
      </w:ins>
      <w:r w:rsidR="000C7673" w:rsidRPr="00CA4A76">
        <w:t xml:space="preserve"> of 2019 TROPOMI methane observations over </w:t>
      </w:r>
      <w:r w:rsidR="00CA4A76" w:rsidRPr="00CA4A76">
        <w:t>North America</w:t>
      </w:r>
      <w:ins w:id="150" w:author="Daniel Jacob [6]" w:date="2023-01-04T22:47:00Z">
        <w:r w:rsidR="006930B4">
          <w:t xml:space="preserve"> using the GEOS-Chem CTM</w:t>
        </w:r>
      </w:ins>
      <w:ins w:id="151" w:author="Daniel Jacob [6]" w:date="2023-01-04T22:48:00Z">
        <w:r w:rsidR="006930B4">
          <w:t xml:space="preserve"> </w:t>
        </w:r>
      </w:ins>
      <w:ins w:id="152" w:author="Daniel Jacob [6]" w:date="2023-01-04T22:49:00Z">
        <w:r w:rsidR="006930B4">
          <w:t xml:space="preserve">as forward model </w:t>
        </w:r>
      </w:ins>
      <w:ins w:id="153" w:author="Daniel Jacob [6]" w:date="2023-01-04T22:48:00Z">
        <w:r w:rsidR="006930B4">
          <w:t>applied to the continental-scale domain</w:t>
        </w:r>
      </w:ins>
      <w:r w:rsidR="00CA4A76" w:rsidRPr="00CA4A76">
        <w:t xml:space="preserve"> </w:t>
      </w:r>
      <w:ins w:id="154" w:author="Daniel Jacob [6]" w:date="2023-01-04T22:48:00Z">
        <w:r w:rsidR="006930B4">
          <w:t xml:space="preserve">shown in Figure 1 </w:t>
        </w:r>
      </w:ins>
      <w:r w:rsidR="00CA4A76" w:rsidRPr="00CA4A76">
        <w:t>(</w:t>
      </w:r>
      <w:del w:id="155" w:author="Daniel Jacob [6]" w:date="2023-01-03T22:19:00Z">
        <w:r w:rsidR="00CA4A76" w:rsidRPr="00CA4A76" w:rsidDel="00A24D74">
          <w:delText xml:space="preserve">latitudes between </w:delText>
        </w:r>
      </w:del>
      <w:r w:rsidR="00CA4A76" w:rsidRPr="00CA4A76">
        <w:t xml:space="preserve">9.75° </w:t>
      </w:r>
      <w:ins w:id="156" w:author="Daniel Jacob [6]" w:date="2023-01-03T22:20:00Z">
        <w:r w:rsidR="00A24D74">
          <w:t>-</w:t>
        </w:r>
      </w:ins>
      <w:del w:id="157" w:author="Daniel Jacob [6]" w:date="2023-01-03T22:20:00Z">
        <w:r w:rsidR="00CA4A76" w:rsidRPr="00CA4A76" w:rsidDel="00A24D74">
          <w:delText xml:space="preserve">to </w:delText>
        </w:r>
      </w:del>
      <w:r w:rsidR="00CA4A76" w:rsidRPr="00CA4A76">
        <w:t>60°</w:t>
      </w:r>
      <w:ins w:id="158" w:author="Daniel Jacob [6]" w:date="2023-01-03T22:20:00Z">
        <w:r w:rsidR="00A24D74">
          <w:t xml:space="preserve">N, </w:t>
        </w:r>
      </w:ins>
      <w:del w:id="159" w:author="Daniel Jacob [6]" w:date="2023-01-03T22:20:00Z">
        <w:r w:rsidR="00CA4A76" w:rsidRPr="00CA4A76" w:rsidDel="00A24D74">
          <w:delText xml:space="preserve"> and longitudes between -</w:delText>
        </w:r>
      </w:del>
      <w:r w:rsidR="00CA4A76" w:rsidRPr="00CA4A76">
        <w:t>130°</w:t>
      </w:r>
      <w:del w:id="160" w:author="Daniel Jacob [6]" w:date="2023-01-03T22:20:00Z">
        <w:r w:rsidR="00CA4A76" w:rsidRPr="00CA4A76" w:rsidDel="00A24D74">
          <w:delText xml:space="preserve"> and </w:delText>
        </w:r>
      </w:del>
      <w:r w:rsidR="00CA4A76" w:rsidRPr="00CA4A76">
        <w:t>-60°</w:t>
      </w:r>
      <w:ins w:id="161" w:author="Daniel Jacob [6]" w:date="2023-01-03T22:20:00Z">
        <w:r w:rsidR="00A24D74">
          <w:t>W</w:t>
        </w:r>
      </w:ins>
      <w:ins w:id="162" w:author="Daniel Jacob [6]" w:date="2023-01-04T22:49:00Z">
        <w:r w:rsidR="006930B4">
          <w:t>).</w:t>
        </w:r>
      </w:ins>
      <w:ins w:id="163" w:author="Daniel Jacob [6]" w:date="2023-01-03T22:20:00Z">
        <w:del w:id="164" w:author="Daniel Jacob [6]" w:date="2023-01-04T22:49:00Z">
          <w:r w:rsidR="00A24D74" w:rsidDel="006930B4">
            <w:delText xml:space="preserve">; </w:delText>
          </w:r>
        </w:del>
      </w:ins>
      <w:del w:id="165" w:author="Daniel Jacob [6]" w:date="2023-01-04T22:49:00Z">
        <w:r w:rsidR="00CA4A76" w:rsidRPr="00CA4A76" w:rsidDel="006930B4">
          <w:delText xml:space="preserve">, see </w:delText>
        </w:r>
        <w:r w:rsidR="00CA4A76" w:rsidDel="006930B4">
          <w:delText xml:space="preserve">domain shown in figure </w:delText>
        </w:r>
      </w:del>
      <w:ins w:id="166" w:author="Daniel Jacob [6]" w:date="2023-01-03T22:21:00Z">
        <w:del w:id="167" w:author="Daniel Jacob [6]" w:date="2023-01-04T22:49:00Z">
          <w:r w:rsidR="00A24D74" w:rsidDel="006930B4">
            <w:delText xml:space="preserve">Figure </w:delText>
          </w:r>
        </w:del>
      </w:ins>
      <w:del w:id="168" w:author="Daniel Jacob [6]" w:date="2023-01-04T22:49:00Z">
        <w:r w:rsidR="00CA4A76" w:rsidDel="006930B4">
          <w:delText>1</w:delText>
        </w:r>
        <w:r w:rsidR="00CA4A76" w:rsidRPr="00CA4A76" w:rsidDel="006930B4">
          <w:delText>)</w:delText>
        </w:r>
      </w:del>
      <w:r w:rsidR="000C7673" w:rsidRPr="00CA4A76">
        <w:t xml:space="preserve">. </w:t>
      </w:r>
      <w:ins w:id="169" w:author="Daniel Jacob [6]" w:date="2023-01-04T22:55:00Z">
        <w:r w:rsidR="006930B4">
          <w:t xml:space="preserve">The ensemble is described in Section 2.7. </w:t>
        </w:r>
      </w:ins>
      <w:r w:rsidR="000C7673" w:rsidRPr="00CA4A76">
        <w:t xml:space="preserve">The TROPOMI observations are fit to simulated </w:t>
      </w:r>
      <w:ins w:id="170" w:author="Daniel Jacob [6]" w:date="2023-01-04T22:49:00Z">
        <w:r w:rsidR="006930B4">
          <w:t xml:space="preserve">GEOS-Chem </w:t>
        </w:r>
      </w:ins>
      <w:r w:rsidR="000C7673" w:rsidRPr="00CA4A76">
        <w:t xml:space="preserve">concentrations </w:t>
      </w:r>
      <w:del w:id="171" w:author="Daniel Jacob [6]" w:date="2023-01-04T22:49:00Z">
        <w:r w:rsidR="000C7673" w:rsidRPr="00CA4A76" w:rsidDel="006930B4">
          <w:delText xml:space="preserve">from the GEOS-Chem </w:delText>
        </w:r>
        <w:r w:rsidR="00CA4A76" w:rsidDel="006930B4">
          <w:delText>CTM</w:delText>
        </w:r>
        <w:r w:rsidR="000C7673" w:rsidRPr="00CA4A76" w:rsidDel="006930B4">
          <w:delText xml:space="preserve"> (</w:delText>
        </w:r>
        <w:r w:rsidR="001D42AC" w:rsidDel="006930B4">
          <w:fldChar w:fldCharType="begin"/>
        </w:r>
        <w:r w:rsidR="001D42AC" w:rsidDel="006930B4">
          <w:delInstrText xml:space="preserve"> HYPERLINK "http://www.geos-chem.org" </w:delInstrText>
        </w:r>
        <w:r w:rsidR="001D42AC" w:rsidDel="006930B4">
          <w:fldChar w:fldCharType="separate"/>
        </w:r>
        <w:r w:rsidR="000C7673" w:rsidRPr="00CA4A76" w:rsidDel="006930B4">
          <w:rPr>
            <w:rStyle w:val="Hyperlink"/>
          </w:rPr>
          <w:delText>www.geos-chem.org</w:delText>
        </w:r>
        <w:r w:rsidR="001D42AC" w:rsidDel="006930B4">
          <w:rPr>
            <w:rStyle w:val="Hyperlink"/>
          </w:rPr>
          <w:fldChar w:fldCharType="end"/>
        </w:r>
        <w:r w:rsidR="000C7673" w:rsidRPr="00CA4A76" w:rsidDel="006930B4">
          <w:delText xml:space="preserve">) </w:delText>
        </w:r>
      </w:del>
      <w:r w:rsidR="000C7673" w:rsidRPr="00CA4A76">
        <w:t xml:space="preserve">to </w:t>
      </w:r>
      <w:r w:rsidR="00623654" w:rsidRPr="00CA4A76">
        <w:t>optimize</w:t>
      </w:r>
      <w:r w:rsidR="000C7673" w:rsidRPr="00CA4A76">
        <w:t xml:space="preserve"> </w:t>
      </w:r>
      <w:ins w:id="172" w:author="Daniel Jacob [6]" w:date="2023-01-03T22:24:00Z">
        <w:r w:rsidR="00A24D74">
          <w:t xml:space="preserve">a state vector of </w:t>
        </w:r>
      </w:ins>
      <w:r w:rsidR="000C7673" w:rsidRPr="00CA4A76">
        <w:t xml:space="preserve">mean methane emissions </w:t>
      </w:r>
      <w:ins w:id="173" w:author="Daniel Jacob [6]" w:date="2023-01-03T22:24:00Z">
        <w:r w:rsidR="00A24D74">
          <w:t>for 2019 on the</w:t>
        </w:r>
      </w:ins>
      <w:del w:id="174" w:author="Daniel Jacob [6]" w:date="2023-01-03T22:24:00Z">
        <w:r w:rsidR="000C7673" w:rsidRPr="00CA4A76" w:rsidDel="00A24D74">
          <w:delText>at</w:delText>
        </w:r>
      </w:del>
      <w:r w:rsidR="000C7673" w:rsidRPr="00CA4A76">
        <w:t xml:space="preserve"> 0.25° </w:t>
      </w:r>
      <w:r w:rsidR="006E023C" w:rsidRPr="00E3469C">
        <w:t>×</w:t>
      </w:r>
      <w:r w:rsidR="000C7673" w:rsidRPr="00CA4A76">
        <w:t xml:space="preserve"> 0.3125° </w:t>
      </w:r>
      <w:ins w:id="175" w:author="Daniel Jacob [6]" w:date="2023-01-04T22:50:00Z">
        <w:r w:rsidR="006930B4">
          <w:t xml:space="preserve">GEOS-Chem </w:t>
        </w:r>
      </w:ins>
      <w:ins w:id="176" w:author="Daniel Jacob [6]" w:date="2023-01-03T22:24:00Z">
        <w:r w:rsidR="00A24D74">
          <w:t>grid</w:t>
        </w:r>
      </w:ins>
      <w:ins w:id="177" w:author="Daniel Jacob [6]" w:date="2023-01-03T22:25:00Z">
        <w:del w:id="178" w:author="Daniel Jacob [6]" w:date="2023-01-04T22:50:00Z">
          <w:r w:rsidR="00A24D74" w:rsidDel="006930B4">
            <w:delText xml:space="preserve"> of GEOS-Chem</w:delText>
          </w:r>
        </w:del>
      </w:ins>
      <w:ins w:id="179" w:author="Daniel Jacob [6]" w:date="2023-01-04T22:44:00Z">
        <w:r w:rsidR="00EC06DC">
          <w:t xml:space="preserve">. This </w:t>
        </w:r>
      </w:ins>
      <w:ins w:id="180" w:author="Daniel Jacob [6]" w:date="2023-01-04T22:45:00Z">
        <w:r w:rsidR="00EC06DC">
          <w:t xml:space="preserve">yields a state vector of </w:t>
        </w:r>
      </w:ins>
      <w:ins w:id="181" w:author="Daniel Jacob [6]" w:date="2023-01-03T22:25:00Z">
        <w:r w:rsidR="00A24D74">
          <w:t>.</w:t>
        </w:r>
      </w:ins>
      <w:del w:id="182" w:author="Daniel Jacob [6]" w:date="2023-01-04T22:45:00Z">
        <w:r w:rsidR="000C7673" w:rsidRPr="00CA4A76" w:rsidDel="00EC06DC">
          <w:delText xml:space="preserve">spatial resolution. </w:delText>
        </w:r>
        <w:r w:rsidRPr="00CA4A76" w:rsidDel="00EC06DC">
          <w:delText>We calculate the optimal emissions</w:delText>
        </w:r>
        <w:r w:rsidR="00E63085" w:rsidRPr="00CA4A76" w:rsidDel="00EC06DC">
          <w:delText xml:space="preserve"> and the associated error covariance and information content</w:delText>
        </w:r>
        <w:r w:rsidRPr="00CA4A76" w:rsidDel="00EC06DC">
          <w:delText xml:space="preserve"> by finding </w:delText>
        </w:r>
        <w:r w:rsidR="005F0491" w:rsidDel="00EC06DC">
          <w:delText>a reduced-rank approximation of the</w:delText>
        </w:r>
        <w:r w:rsidRPr="00CA4A76" w:rsidDel="00EC06DC">
          <w:delText xml:space="preserve"> analytical minimum of a Bayesian cost function regularized by a prior estimate</w:delText>
        </w:r>
        <w:r w:rsidR="00CA4A76" w:rsidDel="00EC06DC">
          <w:delText xml:space="preserve"> given by the U.S. EPA emissions reported under the Paris Agreement</w:delText>
        </w:r>
        <w:r w:rsidR="00E63085" w:rsidRPr="00CA4A76" w:rsidDel="00EC06DC">
          <w:delText>.</w:delText>
        </w:r>
      </w:del>
    </w:p>
    <w:p w14:paraId="0A85EB5E" w14:textId="68B66D42" w:rsidR="00EC06DC" w:rsidRPr="00C01462" w:rsidRDefault="00EC06DC" w:rsidP="00EC06DC">
      <w:pPr>
        <w:rPr>
          <w:ins w:id="183" w:author="Daniel Jacob [6]" w:date="2023-01-04T22:41:00Z"/>
        </w:rPr>
      </w:pPr>
      <w:ins w:id="184" w:author="Daniel Jacob [6]" w:date="2023-01-04T22:41:00Z">
        <w:r w:rsidRPr="00C01462">
          <w:t xml:space="preserve"> 23691 grid cells including all grid cells </w:t>
        </w:r>
      </w:ins>
      <w:ins w:id="185" w:author="Daniel Jacob [6]" w:date="2023-01-04T22:45:00Z">
        <w:r>
          <w:t>with prior</w:t>
        </w:r>
      </w:ins>
      <w:ins w:id="186" w:author="Daniel Jacob [6]" w:date="2023-01-04T22:41:00Z">
        <w:r w:rsidRPr="00C01462">
          <w:t xml:space="preserve"> methane emissions larger than 0.1 Mg km</w:t>
        </w:r>
        <w:r w:rsidRPr="00C01462">
          <w:rPr>
            <w:vertAlign w:val="superscript"/>
          </w:rPr>
          <w:t>-2</w:t>
        </w:r>
        <w:r w:rsidRPr="00C01462">
          <w:t xml:space="preserve"> a</w:t>
        </w:r>
        <w:r w:rsidRPr="00C01462">
          <w:rPr>
            <w:vertAlign w:val="superscript"/>
          </w:rPr>
          <w:t>-1</w:t>
        </w:r>
        <w:r w:rsidRPr="00C01462">
          <w:t xml:space="preserve">, representing over 99% of methane emissions in North America. We also optimize </w:t>
        </w:r>
      </w:ins>
      <w:ins w:id="187" w:author="Daniel Jacob [6]" w:date="2023-01-04T22:50:00Z">
        <w:r w:rsidR="006930B4">
          <w:t xml:space="preserve">the </w:t>
        </w:r>
      </w:ins>
      <w:ins w:id="188" w:author="Daniel Jacob [6]" w:date="2023-01-04T22:41:00Z">
        <w:r w:rsidRPr="00C01462">
          <w:t xml:space="preserve">boundary </w:t>
        </w:r>
      </w:ins>
      <w:ins w:id="189" w:author="Daniel Jacob [6]" w:date="2023-01-04T22:51:00Z">
        <w:r w:rsidR="006930B4">
          <w:t xml:space="preserve">conditions for the GEOS-Chem simulation in the </w:t>
        </w:r>
      </w:ins>
      <w:ins w:id="190" w:author="Daniel Jacob [6]" w:date="2023-01-04T22:41:00Z">
        <w:r w:rsidRPr="00C01462">
          <w:t xml:space="preserve">four cardinal </w:t>
        </w:r>
      </w:ins>
      <w:ins w:id="191" w:author="Daniel Jacob [6]" w:date="2023-01-04T22:51:00Z">
        <w:r w:rsidR="006930B4">
          <w:t xml:space="preserve">directions </w:t>
        </w:r>
      </w:ins>
      <w:ins w:id="192" w:author="Daniel Jacob [6]" w:date="2023-01-04T22:41:00Z">
        <w:r w:rsidRPr="00C01462">
          <w:t xml:space="preserve">(north, south, east, and west). Methane chemical and soil sinks are not optimized because </w:t>
        </w:r>
      </w:ins>
      <w:ins w:id="193" w:author="Daniel Jacob [6]" w:date="2023-01-04T22:51:00Z">
        <w:r w:rsidR="006930B4">
          <w:t>they</w:t>
        </w:r>
      </w:ins>
      <w:ins w:id="194" w:author="Daniel Jacob [6]" w:date="2023-01-04T22:41:00Z">
        <w:r w:rsidRPr="00C01462">
          <w:t xml:space="preserve"> are slow compared to the </w:t>
        </w:r>
        <w:r>
          <w:t xml:space="preserve">domain </w:t>
        </w:r>
        <w:r w:rsidRPr="00C01462">
          <w:t>ventilation timescale</w:t>
        </w:r>
        <w:r>
          <w:t xml:space="preserve"> </w:t>
        </w:r>
        <w:proofErr w:type="gramStart"/>
        <w:r>
          <w:t xml:space="preserve">and </w:t>
        </w:r>
      </w:ins>
      <w:ins w:id="195" w:author="Daniel Jacob [6]" w:date="2023-01-04T22:51:00Z">
        <w:r w:rsidR="006930B4">
          <w:t>also</w:t>
        </w:r>
        <w:proofErr w:type="gramEnd"/>
        <w:r w:rsidR="006930B4">
          <w:t xml:space="preserve"> </w:t>
        </w:r>
      </w:ins>
      <w:ins w:id="196" w:author="Daniel Jacob [6]" w:date="2023-01-04T22:41:00Z">
        <w:r>
          <w:t>relatively uniform</w:t>
        </w:r>
        <w:r w:rsidRPr="00C01462">
          <w:t xml:space="preserve">. </w:t>
        </w:r>
      </w:ins>
    </w:p>
    <w:p w14:paraId="1DD8356A" w14:textId="77777777" w:rsidR="00EC06DC" w:rsidRPr="00C01462" w:rsidRDefault="00EC06DC"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748661B6" w:rsidR="00F215E4" w:rsidRPr="00C01462" w:rsidRDefault="00A349EF">
      <w:pPr>
        <w:rPr>
          <w:rFonts w:eastAsiaTheme="minorEastAsia"/>
        </w:rPr>
      </w:pPr>
      <w:del w:id="197" w:author="Daniel Jacob [6]" w:date="2023-01-03T22:27:00Z">
        <w:r w:rsidRPr="00C01462" w:rsidDel="00A24D74">
          <w:delText xml:space="preserve">We </w:delText>
        </w:r>
        <w:r w:rsidR="00664A9F" w:rsidRPr="00C01462" w:rsidDel="00A24D74">
          <w:delText>optimize</w:delText>
        </w:r>
      </w:del>
      <w:ins w:id="198" w:author="Daniel Jacob [6]" w:date="2023-01-03T22:27:00Z">
        <w:r w:rsidR="00A24D74">
          <w:t>The inversion optimizes</w:t>
        </w:r>
      </w:ins>
      <w:r w:rsidR="00664A9F" w:rsidRPr="00C01462">
        <w:t xml:space="preserve"> </w:t>
      </w:r>
      <w:r w:rsidRPr="00C01462">
        <w:t xml:space="preserve">the </w:t>
      </w:r>
      <w:r w:rsidR="00664A9F" w:rsidRPr="00C01462">
        <w:t>state vector</w:t>
      </w:r>
      <w:r w:rsidRPr="00C01462">
        <w:t xml:space="preserve"> of </w:t>
      </w:r>
      <m:oMath>
        <m:r>
          <w:rPr>
            <w:rFonts w:ascii="Cambria Math" w:eastAsiaTheme="minorEastAsia" w:hAnsi="Cambria Math"/>
          </w:rPr>
          <m:t>n</m:t>
        </m:r>
      </m:oMath>
      <w:r w:rsidR="005178BE" w:rsidRPr="00C01462">
        <w:t xml:space="preserve"> </w:t>
      </w:r>
      <w:r w:rsidRPr="00C01462">
        <w:t>gridded emissions</w:t>
      </w:r>
      <w:r w:rsidR="00664A9F" w:rsidRPr="00C01462">
        <w:t xml:space="preserve"> </w:t>
      </w:r>
      <m:oMath>
        <m:r>
          <m:rPr>
            <m:sty m:val="b"/>
          </m:rPr>
          <w:rPr>
            <w:rFonts w:ascii="Cambria Math" w:hAnsi="Cambria Math"/>
          </w:rPr>
          <m:t>x</m:t>
        </m:r>
      </m:oMath>
      <w:r w:rsidR="00664A9F" w:rsidRPr="00C01462">
        <w:t xml:space="preserve"> </w:t>
      </w:r>
      <w:r w:rsidRPr="00C01462">
        <w:t xml:space="preserve">assuming normal errors </w:t>
      </w:r>
      <w:r w:rsidR="008302D7" w:rsidRPr="00C01462">
        <w:t>by minimizing a Bayesian cost function</w:t>
      </w:r>
    </w:p>
    <w:p w14:paraId="32666FFA" w14:textId="77777777" w:rsidR="00367D8C" w:rsidRPr="00C01462" w:rsidRDefault="00367D8C"/>
    <w:p w14:paraId="09F82F96" w14:textId="6D45B9F3" w:rsidR="00F215E4" w:rsidRPr="00C01462" w:rsidRDefault="00EB039B">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Pr="00C01462" w:rsidRDefault="00367D8C"/>
    <w:p w14:paraId="1C0CF906" w14:textId="5ECA2DF4" w:rsidR="00676233" w:rsidRDefault="00367D8C" w:rsidP="00914133">
      <w:pPr>
        <w:rPr>
          <w:ins w:id="199" w:author="Daniel Jacob [6]" w:date="2023-01-03T22:33:00Z"/>
        </w:rPr>
      </w:pPr>
      <w:r w:rsidRPr="00C01462">
        <w:t>where</w:t>
      </w:r>
      <w:r w:rsidR="00E213E6" w:rsidRPr="00C01462">
        <w:rPr>
          <w:i/>
        </w:rP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sidRPr="00C01462">
        <w:rPr>
          <w:rFonts w:eastAsiaTheme="minorEastAsia"/>
          <w:bCs/>
        </w:rPr>
        <w:t xml:space="preserve"> </w:t>
      </w:r>
      <w:r w:rsidR="00E63085" w:rsidRPr="00C01462">
        <w:rPr>
          <w:rFonts w:eastAsiaTheme="minorEastAsia"/>
          <w:b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E63085" w:rsidRPr="00C01462">
        <w:rPr>
          <w:rFonts w:eastAsiaTheme="minorEastAsia"/>
          <w:bCs/>
          <w:iCs/>
        </w:rPr>
        <w:t xml:space="preserve"> </w:t>
      </w:r>
      <w:r w:rsidR="00E63085" w:rsidRPr="00C01462">
        <w:rPr>
          <w:rFonts w:eastAsiaTheme="minorEastAsia"/>
          <w:bCs/>
        </w:rPr>
        <w:t>are</w:t>
      </w:r>
      <w:r w:rsidRPr="00C01462">
        <w:rPr>
          <w:rFonts w:eastAsiaTheme="minorEastAsia"/>
          <w:bCs/>
        </w:rPr>
        <w:t xml:space="preserve"> the prior emissions estimate</w:t>
      </w:r>
      <w:r w:rsidR="00E63085" w:rsidRPr="00C01462">
        <w:rPr>
          <w:rFonts w:eastAsiaTheme="minorEastAsia"/>
          <w:bCs/>
        </w:rPr>
        <w:t xml:space="preserve"> and error covariance</w:t>
      </w:r>
      <w:r w:rsidR="005178BE" w:rsidRPr="00C01462">
        <w:rPr>
          <w:rFonts w:eastAsiaTheme="minorEastAsia"/>
          <w:bCs/>
        </w:rPr>
        <w:t xml:space="preserve"> matrix</w:t>
      </w:r>
      <w:r w:rsidR="00E63085" w:rsidRPr="00C01462">
        <w:rPr>
          <w:rFonts w:eastAsiaTheme="minorEastAsia"/>
          <w:bCs/>
        </w:rPr>
        <w:t>, respectively;</w:t>
      </w:r>
      <w:r w:rsidRPr="00C01462">
        <w:rPr>
          <w:rFonts w:eastAsiaTheme="minorEastAsia"/>
          <w:bCs/>
        </w:rPr>
        <w:t xml:space="preserve"> </w:t>
      </w:r>
      <m:oMath>
        <m:r>
          <m:rPr>
            <m:sty m:val="b"/>
          </m:rPr>
          <w:rPr>
            <w:rFonts w:ascii="Cambria Math" w:eastAsiaTheme="minorEastAsia" w:hAnsi="Cambria Math"/>
          </w:rPr>
          <m:t>y</m:t>
        </m:r>
      </m:oMath>
      <w:r w:rsidRPr="00C01462">
        <w:rPr>
          <w:rFonts w:eastAsiaTheme="minorEastAsia"/>
          <w:bCs/>
          <w:iCs/>
        </w:rPr>
        <w:t xml:space="preserve"> </w:t>
      </w:r>
      <w:r w:rsidR="00664A9F" w:rsidRPr="00C01462">
        <w:rPr>
          <w:rFonts w:eastAsiaTheme="minorEastAsia"/>
          <w:bCs/>
          <w:i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664A9F" w:rsidRPr="00C01462">
        <w:rPr>
          <w:rFonts w:eastAsiaTheme="minorEastAsia"/>
          <w:bCs/>
          <w:iCs/>
        </w:rPr>
        <w:t xml:space="preserve"> are the </w:t>
      </w:r>
      <w:r w:rsidR="00E63085" w:rsidRPr="00C01462">
        <w:rPr>
          <w:rFonts w:eastAsiaTheme="minorEastAsia"/>
          <w:bCs/>
          <w:iCs/>
        </w:rPr>
        <w:t>vector</w:t>
      </w:r>
      <w:r w:rsidR="005178BE" w:rsidRPr="00C01462">
        <w:rPr>
          <w:rFonts w:eastAsiaTheme="minorEastAsia"/>
          <w:bCs/>
          <w:iCs/>
        </w:rPr>
        <w:t xml:space="preserve"> of </w:t>
      </w:r>
      <m:oMath>
        <m:r>
          <w:rPr>
            <w:rFonts w:ascii="Cambria Math" w:eastAsiaTheme="minorEastAsia" w:hAnsi="Cambria Math"/>
          </w:rPr>
          <m:t>m</m:t>
        </m:r>
      </m:oMath>
      <w:r w:rsidR="005178BE" w:rsidRPr="00C01462">
        <w:rPr>
          <w:rFonts w:eastAsiaTheme="minorEastAsia"/>
          <w:bCs/>
          <w:iCs/>
        </w:rPr>
        <w:t xml:space="preserve"> </w:t>
      </w:r>
      <w:del w:id="200" w:author="Daniel Jacob [6]" w:date="2023-01-04T14:57:00Z">
        <w:r w:rsidR="005178BE" w:rsidRPr="00C01462" w:rsidDel="00116B2F">
          <w:rPr>
            <w:rFonts w:eastAsiaTheme="minorEastAsia"/>
            <w:bCs/>
            <w:iCs/>
          </w:rPr>
          <w:delText>observations</w:delText>
        </w:r>
        <w:r w:rsidR="00E63085" w:rsidRPr="00C01462" w:rsidDel="00116B2F">
          <w:rPr>
            <w:rFonts w:eastAsiaTheme="minorEastAsia"/>
            <w:bCs/>
            <w:iCs/>
          </w:rPr>
          <w:delText xml:space="preserve"> </w:delText>
        </w:r>
      </w:del>
      <w:ins w:id="201" w:author="Daniel Jacob [6]" w:date="2023-01-04T14:57:00Z">
        <w:r w:rsidR="00116B2F" w:rsidRPr="00C01462">
          <w:rPr>
            <w:rFonts w:eastAsiaTheme="minorEastAsia"/>
            <w:bCs/>
            <w:iCs/>
          </w:rPr>
          <w:t>observ</w:t>
        </w:r>
        <w:r w:rsidR="00116B2F">
          <w:rPr>
            <w:rFonts w:eastAsiaTheme="minorEastAsia"/>
            <w:bCs/>
            <w:iCs/>
          </w:rPr>
          <w:t>ed concentrations</w:t>
        </w:r>
        <w:r w:rsidR="00116B2F" w:rsidRPr="00C01462">
          <w:rPr>
            <w:rFonts w:eastAsiaTheme="minorEastAsia"/>
            <w:bCs/>
            <w:iCs/>
          </w:rPr>
          <w:t xml:space="preserve"> </w:t>
        </w:r>
      </w:ins>
      <w:r w:rsidR="00E63085" w:rsidRPr="00C01462">
        <w:rPr>
          <w:rFonts w:eastAsiaTheme="minorEastAsia"/>
          <w:bCs/>
          <w:iCs/>
        </w:rPr>
        <w:t xml:space="preserve">and </w:t>
      </w:r>
      <w:r w:rsidR="005178BE" w:rsidRPr="00C01462">
        <w:rPr>
          <w:rFonts w:eastAsiaTheme="minorEastAsia"/>
          <w:bCs/>
          <w:iCs/>
        </w:rPr>
        <w:t>the</w:t>
      </w:r>
      <w:r w:rsidR="005F0491">
        <w:rPr>
          <w:rFonts w:eastAsiaTheme="minorEastAsia"/>
          <w:bCs/>
          <w:iCs/>
        </w:rPr>
        <w:t xml:space="preserve"> associated</w:t>
      </w:r>
      <w:r w:rsidR="005178BE" w:rsidRPr="00C01462">
        <w:rPr>
          <w:rFonts w:eastAsiaTheme="minorEastAsia"/>
          <w:bCs/>
          <w:iCs/>
        </w:rPr>
        <w:t xml:space="preserve"> </w:t>
      </w:r>
      <w:r w:rsidR="00E63085" w:rsidRPr="00C01462">
        <w:rPr>
          <w:rFonts w:eastAsiaTheme="minorEastAsia"/>
          <w:bCs/>
          <w:iCs/>
        </w:rPr>
        <w:t>error covariance</w:t>
      </w:r>
      <w:r w:rsidR="005178BE" w:rsidRPr="00C01462">
        <w:rPr>
          <w:rFonts w:eastAsiaTheme="minorEastAsia"/>
          <w:bCs/>
          <w:iCs/>
        </w:rPr>
        <w:t xml:space="preserve"> matrix</w:t>
      </w:r>
      <w:r w:rsidR="00E63085" w:rsidRPr="00C01462">
        <w:rPr>
          <w:rFonts w:eastAsiaTheme="minorEastAsia"/>
          <w:bCs/>
          <w:iCs/>
        </w:rPr>
        <w:t>, respectively;</w:t>
      </w:r>
      <w:r w:rsidR="00E213E6" w:rsidRPr="00C01462">
        <w:rPr>
          <w:rFonts w:eastAsiaTheme="minorEastAsia"/>
          <w:bCs/>
          <w:iCs/>
        </w:rPr>
        <w:t xml:space="preserve"> </w:t>
      </w:r>
      <w:r w:rsidR="005F0491">
        <w:rPr>
          <w:rFonts w:eastAsiaTheme="minorEastAsia"/>
          <w:bCs/>
          <w:iCs/>
        </w:rPr>
        <w:t xml:space="preserve">and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00322D0C" w:rsidRPr="00C01462">
        <w:rPr>
          <w:rFonts w:eastAsiaTheme="minorEastAsia"/>
          <w:bCs/>
          <w:iCs/>
        </w:rPr>
        <w:t xml:space="preserve"> is the</w:t>
      </w:r>
      <w:r w:rsidR="009B45F2">
        <w:rPr>
          <w:rFonts w:eastAsiaTheme="minorEastAsia"/>
          <w:bCs/>
          <w:iCs/>
        </w:rPr>
        <w:t xml:space="preserve"> reduced-rank</w:t>
      </w:r>
      <w:r w:rsidR="00322D0C" w:rsidRPr="00C01462">
        <w:rPr>
          <w:rFonts w:eastAsiaTheme="minorEastAsia"/>
          <w:bCs/>
          <w:iCs/>
        </w:rPr>
        <w:t xml:space="preserve"> Jacobian matrix </w:t>
      </w:r>
      <w:r w:rsidR="00322D0C">
        <w:rPr>
          <w:rFonts w:eastAsiaTheme="minorEastAsia"/>
          <w:bCs/>
          <w:iCs/>
        </w:rPr>
        <w:t xml:space="preserve">that represents the sensitivity of </w:t>
      </w:r>
      <w:del w:id="202" w:author="Daniel Jacob [6]" w:date="2023-01-04T14:57:00Z">
        <w:r w:rsidR="00322D0C" w:rsidDel="00116B2F">
          <w:rPr>
            <w:rFonts w:eastAsiaTheme="minorEastAsia"/>
            <w:bCs/>
            <w:iCs/>
          </w:rPr>
          <w:delText xml:space="preserve">observations </w:delText>
        </w:r>
      </w:del>
      <w:ins w:id="203" w:author="Daniel Jacob [6]" w:date="2023-01-04T14:57:00Z">
        <w:r w:rsidR="00116B2F">
          <w:rPr>
            <w:rFonts w:eastAsiaTheme="minorEastAsia"/>
            <w:bCs/>
            <w:iCs/>
          </w:rPr>
          <w:t xml:space="preserve">concentrations </w:t>
        </w:r>
      </w:ins>
      <w:r w:rsidR="00322D0C">
        <w:rPr>
          <w:rFonts w:eastAsiaTheme="minorEastAsia"/>
          <w:bCs/>
          <w:iCs/>
        </w:rPr>
        <w:t xml:space="preserve">to emissions in the </w:t>
      </w:r>
      <w:r w:rsidR="00664A9F" w:rsidRPr="00C01462">
        <w:rPr>
          <w:rFonts w:eastAsiaTheme="minorEastAsia"/>
          <w:bCs/>
          <w:iCs/>
        </w:rPr>
        <w:t>CTM</w:t>
      </w:r>
      <w:r w:rsidR="00B13301">
        <w:rPr>
          <w:rFonts w:eastAsiaTheme="minorEastAsia"/>
          <w:bCs/>
          <w:iCs/>
        </w:rPr>
        <w:t xml:space="preserve"> </w:t>
      </w:r>
      <w:del w:id="204" w:author="Daniel Jacob [6]" w:date="2023-01-03T22:37:00Z">
        <w:r w:rsidR="00B13301" w:rsidDel="00AC4A77">
          <w:rPr>
            <w:rFonts w:eastAsiaTheme="minorEastAsia"/>
            <w:bCs/>
            <w:iCs/>
          </w:rPr>
          <w:delText>as described in section 2.6</w:delText>
        </w:r>
        <w:r w:rsidR="004D2E2D" w:rsidDel="00AC4A77">
          <w:rPr>
            <w:rFonts w:eastAsiaTheme="minorEastAsia"/>
            <w:bCs/>
            <w:iCs/>
          </w:rPr>
          <w:delText xml:space="preserve"> </w:delText>
        </w:r>
      </w:del>
      <w:r w:rsidR="004D2E2D">
        <w:rPr>
          <w:rFonts w:eastAsiaTheme="minorEastAsia"/>
          <w:bCs/>
          <w:iCs/>
        </w:rPr>
        <w:t>(</w:t>
      </w:r>
      <w:r w:rsidR="00B13301">
        <w:rPr>
          <w:rFonts w:eastAsiaTheme="minorEastAsia"/>
          <w:bCs/>
          <w:iCs/>
        </w:rPr>
        <w:t>Rodgers, 2000</w:t>
      </w:r>
      <w:r w:rsidR="004D2E2D">
        <w:rPr>
          <w:rFonts w:eastAsiaTheme="minorEastAsia"/>
          <w:bCs/>
          <w:iCs/>
        </w:rPr>
        <w:t>)</w:t>
      </w:r>
      <w:r w:rsidR="005F0491">
        <w:rPr>
          <w:rFonts w:eastAsiaTheme="minorEastAsia"/>
          <w:bCs/>
          <w:iCs/>
        </w:rPr>
        <w:t xml:space="preserve">. </w:t>
      </w:r>
      <w:ins w:id="205" w:author="Daniel Jacob [6]" w:date="2023-01-04T14:58:00Z">
        <w:r w:rsidR="00116B2F">
          <w:rPr>
            <w:rFonts w:eastAsiaTheme="minorEastAsia"/>
            <w:bCs/>
            <w:iCs/>
          </w:rPr>
          <w:t>T</w:t>
        </w:r>
      </w:ins>
      <w:ins w:id="206" w:author="Daniel Jacob [6]" w:date="2023-01-04T14:56:00Z">
        <w:r w:rsidR="00116B2F">
          <w:rPr>
            <w:rFonts w:eastAsiaTheme="minorEastAsia"/>
            <w:bCs/>
            <w:iCs/>
          </w:rPr>
          <w:t xml:space="preserve">he relationship </w:t>
        </w:r>
      </w:ins>
      <w:ins w:id="207" w:author="Daniel Jacob [6]" w:date="2023-01-04T14:57:00Z">
        <w:r w:rsidR="00116B2F">
          <w:rPr>
            <w:rFonts w:eastAsiaTheme="minorEastAsia"/>
            <w:bCs/>
            <w:iCs/>
          </w:rPr>
          <w:t>between emissions and concentrations i</w:t>
        </w:r>
      </w:ins>
      <w:ins w:id="208" w:author="Daniel Jacob [6]" w:date="2023-01-04T14:58:00Z">
        <w:r w:rsidR="00116B2F">
          <w:rPr>
            <w:rFonts w:eastAsiaTheme="minorEastAsia"/>
            <w:bCs/>
            <w:iCs/>
          </w:rPr>
          <w:t xml:space="preserve">s linear, therefore </w:t>
        </w:r>
        <w:r w:rsidR="00116B2F">
          <w:rPr>
            <w:rFonts w:eastAsiaTheme="minorEastAsia"/>
            <w:b/>
            <w:iCs/>
          </w:rPr>
          <w:t xml:space="preserve">K </w:t>
        </w:r>
        <w:r w:rsidR="00116B2F">
          <w:rPr>
            <w:rFonts w:eastAsiaTheme="minorEastAsia"/>
            <w:bCs/>
            <w:iCs/>
          </w:rPr>
          <w:t>fully describes the CTM for the purpose of the inversion.</w:t>
        </w:r>
      </w:ins>
      <w:ins w:id="209" w:author="Daniel Jacob [6]" w:date="2023-01-04T14:56:00Z">
        <w:r w:rsidR="00116B2F">
          <w:rPr>
            <w:rFonts w:eastAsiaTheme="minorEastAsia"/>
            <w:bCs/>
            <w:iCs/>
          </w:rPr>
          <w:t xml:space="preserve"> </w:t>
        </w:r>
      </w:ins>
      <w:r w:rsidR="005F0491">
        <w:rPr>
          <w:rFonts w:eastAsiaTheme="minorEastAsia"/>
          <w:bCs/>
          <w:iCs/>
        </w:rPr>
        <w:t xml:space="preserve">The error covariance matrices are </w:t>
      </w:r>
      <w:del w:id="210" w:author="Daniel Jacob [6]" w:date="2023-01-03T22:26:00Z">
        <w:r w:rsidR="005F0491" w:rsidDel="00A24D74">
          <w:rPr>
            <w:rFonts w:eastAsiaTheme="minorEastAsia"/>
            <w:bCs/>
            <w:iCs/>
          </w:rPr>
          <w:delText xml:space="preserve">often </w:delText>
        </w:r>
      </w:del>
      <w:r w:rsidR="005F0491">
        <w:rPr>
          <w:rFonts w:eastAsiaTheme="minorEastAsia"/>
          <w:bCs/>
          <w:iCs/>
        </w:rPr>
        <w:t xml:space="preserve">assumed diagonal in the absence of better information, and </w:t>
      </w:r>
      <m:oMath>
        <m:r>
          <w:rPr>
            <w:rFonts w:ascii="Cambria Math" w:hAnsi="Cambria Math"/>
          </w:rPr>
          <m:t>γ</m:t>
        </m:r>
      </m:oMath>
      <w:r w:rsidR="003D698A" w:rsidRPr="00C01462">
        <w:rPr>
          <w:rFonts w:eastAsiaTheme="minorEastAsia"/>
          <w:bCs/>
          <w:iCs/>
        </w:rPr>
        <w:t xml:space="preserve"> is a regularization </w:t>
      </w:r>
      <w:r w:rsidR="00322D0C" w:rsidRPr="00C01462">
        <w:rPr>
          <w:rFonts w:eastAsiaTheme="minorEastAsia"/>
          <w:bCs/>
          <w:iCs/>
        </w:rPr>
        <w:t xml:space="preserve">factor </w:t>
      </w:r>
      <w:del w:id="211" w:author="Daniel Jacob [6]" w:date="2023-01-03T22:28:00Z">
        <w:r w:rsidR="00322D0C" w:rsidRPr="00C01462" w:rsidDel="00A24D74">
          <w:rPr>
            <w:rFonts w:eastAsiaTheme="minorEastAsia"/>
            <w:bCs/>
            <w:iCs/>
          </w:rPr>
          <w:delText>that accounts</w:delText>
        </w:r>
      </w:del>
      <w:ins w:id="212" w:author="Daniel Jacob [6]" w:date="2023-01-03T22:28:00Z">
        <w:r w:rsidR="00A24D74">
          <w:rPr>
            <w:rFonts w:eastAsiaTheme="minorEastAsia"/>
            <w:bCs/>
            <w:iCs/>
          </w:rPr>
          <w:t>to correct</w:t>
        </w:r>
      </w:ins>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3D698A" w:rsidRPr="00C01462">
        <w:rPr>
          <w:rFonts w:eastAsiaTheme="minorEastAsia"/>
          <w:bCs/>
          <w:iCs/>
        </w:rPr>
        <w:t>(</w:t>
      </w:r>
      <w:proofErr w:type="spellStart"/>
      <w:r w:rsidR="005F0491">
        <w:rPr>
          <w:rFonts w:eastAsiaTheme="minorEastAsia"/>
          <w:bCs/>
          <w:iCs/>
        </w:rPr>
        <w:t>Chevallier</w:t>
      </w:r>
      <w:proofErr w:type="spellEnd"/>
      <w:r w:rsidR="005F0491">
        <w:rPr>
          <w:rFonts w:eastAsiaTheme="minorEastAsia"/>
          <w:bCs/>
          <w:iCs/>
        </w:rPr>
        <w:t xml:space="preserve"> et al., 2014)</w:t>
      </w:r>
      <w:r w:rsidR="00664A9F" w:rsidRPr="00C01462">
        <w:rPr>
          <w:rFonts w:eastAsiaTheme="minorEastAsia"/>
        </w:rPr>
        <w:t>.</w:t>
      </w:r>
      <w:r w:rsidR="002D0C86" w:rsidRPr="002D0C86">
        <w:t xml:space="preserve"> </w:t>
      </w:r>
      <w:del w:id="213" w:author="Daniel Jacob [6]" w:date="2023-01-03T22:28:00Z">
        <w:r w:rsidR="002D0C86" w:rsidRPr="00C01462" w:rsidDel="00A24D74">
          <w:delText xml:space="preserve">We generate an inversion ensemble using a range of prior errors, observations, and </w:delText>
        </w:r>
      </w:del>
      <m:oMath>
        <m:r>
          <w:del w:id="214" w:author="Daniel Jacob [6]" w:date="2023-01-03T22:28:00Z">
            <w:rPr>
              <w:rFonts w:ascii="Cambria Math" w:hAnsi="Cambria Math"/>
            </w:rPr>
            <m:t>γ</m:t>
          </w:del>
        </m:r>
      </m:oMath>
      <w:del w:id="215" w:author="Daniel Jacob [6]" w:date="2023-01-03T22:28:00Z">
        <w:r w:rsidR="004D2E2D" w:rsidRPr="00C01462" w:rsidDel="00A24D74">
          <w:delText xml:space="preserve"> </w:delText>
        </w:r>
        <w:r w:rsidR="004D2E2D" w:rsidDel="00A24D74">
          <w:delText xml:space="preserve">values </w:delText>
        </w:r>
        <w:r w:rsidR="002D0C86" w:rsidRPr="00C01462" w:rsidDel="00A24D74">
          <w:delText>(section 2.7).</w:delText>
        </w:r>
      </w:del>
    </w:p>
    <w:p w14:paraId="1BA0CBEC" w14:textId="02BBEFFC" w:rsidR="00AC4A77" w:rsidRDefault="00AC4A77" w:rsidP="00914133">
      <w:pPr>
        <w:rPr>
          <w:ins w:id="216" w:author="Daniel Jacob [6]" w:date="2023-01-03T22:33:00Z"/>
        </w:rPr>
      </w:pPr>
    </w:p>
    <w:p w14:paraId="7EF24274" w14:textId="719508AF" w:rsidR="00AC4A77" w:rsidRPr="00057FF2" w:rsidRDefault="00AC4A77" w:rsidP="00914133">
      <w:ins w:id="217" w:author="Daniel Jacob [6]" w:date="2023-01-03T22:34:00Z">
        <w:r>
          <w:t xml:space="preserve">The reduced-rank Jacobian matrix is </w:t>
        </w:r>
      </w:ins>
      <w:ins w:id="218" w:author="Daniel Jacob [6]" w:date="2023-01-03T22:35:00Z">
        <w:r>
          <w:t xml:space="preserve">constructed </w:t>
        </w:r>
      </w:ins>
      <w:ins w:id="219" w:author="Daniel Jacob [6]" w:date="2023-01-03T22:37:00Z">
        <w:r>
          <w:t xml:space="preserve">with the GEOS-Chem CTM </w:t>
        </w:r>
      </w:ins>
      <w:ins w:id="220" w:author="Daniel Jacob [6]" w:date="2023-01-03T22:35:00Z">
        <w:r>
          <w:t xml:space="preserve">by </w:t>
        </w:r>
      </w:ins>
      <w:ins w:id="221" w:author="Daniel Jacob [6]" w:date="2023-01-03T22:36:00Z">
        <w:r>
          <w:t xml:space="preserve">finite-difference perturbations of </w:t>
        </w:r>
      </w:ins>
      <w:ins w:id="222" w:author="Daniel Jacob [6]" w:date="2023-01-03T22:35:00Z">
        <w:r>
          <w:t xml:space="preserve">a number </w:t>
        </w:r>
        <w:r>
          <w:rPr>
            <w:i/>
            <w:iCs/>
          </w:rPr>
          <w:t>k</w:t>
        </w:r>
        <w:r>
          <w:t xml:space="preserve"> &lt; </w:t>
        </w:r>
        <w:proofErr w:type="gramStart"/>
        <w:r>
          <w:rPr>
            <w:i/>
            <w:iCs/>
          </w:rPr>
          <w:t xml:space="preserve">n </w:t>
        </w:r>
        <w:r>
          <w:t xml:space="preserve"> of</w:t>
        </w:r>
        <w:proofErr w:type="gramEnd"/>
        <w:r>
          <w:t xml:space="preserve"> leading emission pattern</w:t>
        </w:r>
      </w:ins>
      <w:ins w:id="223" w:author="Daniel Jacob [6]" w:date="2023-01-03T22:36:00Z">
        <w:r>
          <w:t xml:space="preserve">s </w:t>
        </w:r>
      </w:ins>
      <w:ins w:id="224" w:author="Daniel Jacob [6]" w:date="2023-01-03T22:37:00Z">
        <w:r>
          <w:t>as described in Section 2.6. The leadin</w:t>
        </w:r>
      </w:ins>
      <w:ins w:id="225" w:author="Daniel Jacob [6]" w:date="2023-01-03T22:38:00Z">
        <w:r>
          <w:t xml:space="preserve">g emission patterns are selected </w:t>
        </w:r>
      </w:ins>
      <w:proofErr w:type="gramStart"/>
      <w:ins w:id="226" w:author="Daniel Jacob [6]" w:date="2023-01-03T22:41:00Z">
        <w:r w:rsidR="00057FF2">
          <w:t>on th</w:t>
        </w:r>
      </w:ins>
      <w:ins w:id="227" w:author="Daniel Jacob [6]" w:date="2023-01-03T22:38:00Z">
        <w:r>
          <w:t xml:space="preserve">e </w:t>
        </w:r>
      </w:ins>
      <w:ins w:id="228" w:author="Daniel Jacob [6]" w:date="2023-01-03T22:41:00Z">
        <w:r w:rsidR="00057FF2">
          <w:t>basis of</w:t>
        </w:r>
        <w:proofErr w:type="gramEnd"/>
        <w:r w:rsidR="00057FF2">
          <w:t xml:space="preserve"> </w:t>
        </w:r>
      </w:ins>
      <w:ins w:id="229" w:author="Daniel Jacob [6]" w:date="2023-01-03T22:38:00Z">
        <w:r>
          <w:t xml:space="preserve">the </w:t>
        </w:r>
      </w:ins>
      <w:ins w:id="230" w:author="Daniel Jacob [6]" w:date="2023-01-03T22:41:00Z">
        <w:r w:rsidR="00057FF2">
          <w:t xml:space="preserve">prior emission estimates and the </w:t>
        </w:r>
      </w:ins>
      <w:ins w:id="231" w:author="Daniel Jacob [6]" w:date="2023-01-03T22:38:00Z">
        <w:r>
          <w:t>information content of the TROPO</w:t>
        </w:r>
      </w:ins>
      <w:ins w:id="232" w:author="Daniel Jacob [6]" w:date="2023-01-03T22:39:00Z">
        <w:r>
          <w:t>MI observations</w:t>
        </w:r>
      </w:ins>
      <w:ins w:id="233" w:author="Daniel Jacob [6]" w:date="2023-01-03T22:41:00Z">
        <w:r w:rsidR="00057FF2">
          <w:t xml:space="preserve">. </w:t>
        </w:r>
      </w:ins>
      <w:ins w:id="234" w:author="Daniel Jacob [6]" w:date="2023-01-03T22:39:00Z">
        <w:r>
          <w:t xml:space="preserve">This </w:t>
        </w:r>
      </w:ins>
      <w:ins w:id="235" w:author="Daniel Jacob [6]" w:date="2023-01-03T22:42:00Z">
        <w:r w:rsidR="00057FF2">
          <w:t>maximizes</w:t>
        </w:r>
      </w:ins>
      <w:ins w:id="236" w:author="Daniel Jacob [6]" w:date="2023-01-03T22:39:00Z">
        <w:r>
          <w:t xml:space="preserve"> the computational efficiency of the inversion</w:t>
        </w:r>
      </w:ins>
      <w:ins w:id="237" w:author="Daniel Jacob [6]" w:date="2023-01-03T22:40:00Z">
        <w:r w:rsidR="00057FF2">
          <w:t xml:space="preserve"> and enables the </w:t>
        </w:r>
      </w:ins>
      <w:ins w:id="238" w:author="Daniel Jacob [6]" w:date="2023-01-03T22:42:00Z">
        <w:r w:rsidR="00057FF2">
          <w:t>optimization of the state vector o</w:t>
        </w:r>
      </w:ins>
      <w:ins w:id="239" w:author="Daniel Jacob [6]" w:date="2023-01-03T22:43:00Z">
        <w:r w:rsidR="00057FF2">
          <w:t xml:space="preserve">n the native </w:t>
        </w:r>
        <w:bookmarkStart w:id="240" w:name="_Hlk123739996"/>
        <w:r w:rsidR="00057FF2" w:rsidRPr="00057FF2">
          <w:t xml:space="preserve">0.25° × 0.3125° grid </w:t>
        </w:r>
        <w:bookmarkEnd w:id="240"/>
        <w:r w:rsidR="00057FF2" w:rsidRPr="00057FF2">
          <w:t>of GEOS-Chem</w:t>
        </w:r>
        <w:r w:rsidR="00057FF2">
          <w:t xml:space="preserve">. </w:t>
        </w:r>
      </w:ins>
      <w:ins w:id="241" w:author="Daniel Jacob [6]" w:date="2023-01-03T22:44:00Z">
        <w:r w:rsidR="00057FF2">
          <w:t>But it also means that the resulting</w:t>
        </w:r>
      </w:ins>
      <w:ins w:id="242" w:author="Daniel Jacob [6]" w:date="2023-01-03T22:45:00Z">
        <w:r w:rsidR="00057FF2">
          <w:t xml:space="preserve"> Jacobian matrix is of rank </w:t>
        </w:r>
        <w:proofErr w:type="spellStart"/>
        <w:r w:rsidR="00057FF2">
          <w:rPr>
            <w:i/>
            <w:iCs/>
          </w:rPr>
          <w:t>m×k</w:t>
        </w:r>
        <w:proofErr w:type="spellEnd"/>
        <w:r w:rsidR="00057FF2">
          <w:t xml:space="preserve"> rather than </w:t>
        </w:r>
        <w:proofErr w:type="spellStart"/>
        <w:r w:rsidR="00057FF2">
          <w:rPr>
            <w:i/>
            <w:iCs/>
          </w:rPr>
          <w:t>m×</w:t>
        </w:r>
      </w:ins>
      <w:ins w:id="243" w:author="Daniel Jacob [6]" w:date="2023-01-03T22:46:00Z">
        <w:r w:rsidR="00057FF2">
          <w:rPr>
            <w:i/>
            <w:iCs/>
          </w:rPr>
          <w:t>n</w:t>
        </w:r>
        <w:proofErr w:type="spellEnd"/>
        <w:r w:rsidR="00057FF2">
          <w:t>.</w:t>
        </w:r>
      </w:ins>
    </w:p>
    <w:p w14:paraId="4295FF79" w14:textId="77777777" w:rsidR="00676233" w:rsidRDefault="00676233" w:rsidP="00914133"/>
    <w:p w14:paraId="13929B91" w14:textId="77777777" w:rsidR="00A13687" w:rsidRDefault="005178BE" w:rsidP="00914133">
      <w:pPr>
        <w:rPr>
          <w:ins w:id="244" w:author="Daniel Jacob [6]" w:date="2023-01-04T15:43:00Z"/>
          <w:rFonts w:eastAsiaTheme="minorEastAsia"/>
          <w:bCs/>
        </w:rPr>
      </w:pPr>
      <w:r w:rsidRPr="00C01462">
        <w:rPr>
          <w:rFonts w:eastAsiaTheme="minorEastAsia"/>
          <w:bCs/>
        </w:rPr>
        <w:t>A</w:t>
      </w:r>
      <w:r w:rsidR="001B4A42" w:rsidRPr="00C01462">
        <w:rPr>
          <w:rFonts w:eastAsiaTheme="minorEastAsia"/>
          <w:bCs/>
        </w:rPr>
        <w:t xml:space="preserve">nalytical minimization of the cost function </w:t>
      </w:r>
      <w:ins w:id="245" w:author="Daniel Jacob [6]" w:date="2023-01-03T22:46:00Z">
        <w:r w:rsidR="00057FF2">
          <w:rPr>
            <w:rFonts w:eastAsiaTheme="minorEastAsia"/>
            <w:bCs/>
          </w:rPr>
          <w:t xml:space="preserve">following Rodgers (2000) </w:t>
        </w:r>
      </w:ins>
      <w:r w:rsidRPr="00C01462">
        <w:rPr>
          <w:rFonts w:eastAsiaTheme="minorEastAsia"/>
          <w:bCs/>
        </w:rPr>
        <w:t>yields</w:t>
      </w:r>
      <w:r w:rsidR="001B4A42" w:rsidRPr="00C01462">
        <w:rPr>
          <w:rFonts w:eastAsiaTheme="minorEastAsia"/>
          <w:bCs/>
        </w:rPr>
        <w:t xml:space="preserve"> the optimal (posterior) state vector </w:t>
      </w:r>
      <w:bookmarkStart w:id="246" w:name="_Hlk123678592"/>
      <w:r w:rsidR="001B4A42" w:rsidRPr="00C01462">
        <w:rPr>
          <w:rFonts w:eastAsiaTheme="minorEastAsia"/>
          <w:bCs/>
        </w:rPr>
        <w:t>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w:t>
      </w:r>
      <w:bookmarkEnd w:id="246"/>
      <w:r w:rsidR="00257F6B" w:rsidRPr="00C01462">
        <w:rPr>
          <w:rFonts w:eastAsiaTheme="minorEastAsia"/>
          <w:bCs/>
          <w:iCs/>
        </w:rPr>
        <w:t xml:space="preserve">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The </w:t>
      </w:r>
      <w:r w:rsidR="00940EB7" w:rsidRPr="00C01462">
        <w:rPr>
          <w:rFonts w:eastAsiaTheme="minorEastAsia"/>
        </w:rPr>
        <w:t xml:space="preserve">diagonal elements </w:t>
      </w:r>
      <w:r w:rsidR="00322D0C">
        <w:rPr>
          <w:rFonts w:eastAsiaTheme="minorEastAsia"/>
        </w:rPr>
        <w:t xml:space="preserve">of </w:t>
      </w:r>
      <m:oMath>
        <m:r>
          <m:rPr>
            <m:sty m:val="b"/>
          </m:rPr>
          <w:rPr>
            <w:rFonts w:ascii="Cambria Math" w:hAnsi="Cambria Math"/>
          </w:rPr>
          <m:t>A</m:t>
        </m:r>
      </m:oMath>
      <w:r w:rsidR="00322D0C" w:rsidRPr="00C01462">
        <w:rPr>
          <w:rFonts w:eastAsiaTheme="minorEastAsia"/>
        </w:rPr>
        <w:t xml:space="preserve"> </w:t>
      </w:r>
      <w:r w:rsidR="00940EB7" w:rsidRPr="00C01462">
        <w:rPr>
          <w:rFonts w:eastAsiaTheme="minorEastAsia"/>
        </w:rPr>
        <w:t xml:space="preserve">are commonly referred to as averaging kernel sensitivities and their sum </w:t>
      </w:r>
      <w:r w:rsidR="00322D0C">
        <w:rPr>
          <w:rFonts w:eastAsiaTheme="minorEastAsia"/>
        </w:rPr>
        <w:t xml:space="preserve">(trace of </w:t>
      </w:r>
      <m:oMath>
        <m:r>
          <m:rPr>
            <m:sty m:val="b"/>
          </m:rPr>
          <w:rPr>
            <w:rFonts w:ascii="Cambria Math" w:hAnsi="Cambria Math"/>
          </w:rPr>
          <m:t>A</m:t>
        </m:r>
      </m:oMath>
      <w:r w:rsidR="00322D0C" w:rsidRPr="00322D0C">
        <w:rPr>
          <w:rFonts w:eastAsiaTheme="minorEastAsia"/>
          <w:bCs/>
        </w:rPr>
        <w:t>)</w:t>
      </w:r>
      <w:r w:rsidR="00322D0C" w:rsidRPr="00C01462">
        <w:rPr>
          <w:rFonts w:eastAsiaTheme="minorEastAsia"/>
        </w:rPr>
        <w:t xml:space="preserve"> </w:t>
      </w:r>
      <w:r w:rsidR="00940EB7" w:rsidRPr="00C01462">
        <w:rPr>
          <w:rFonts w:eastAsiaTheme="minorEastAsia"/>
        </w:rPr>
        <w:t>gives the degrees of freedom for signal (DOFS</w:t>
      </w:r>
      <w:del w:id="247" w:author="Daniel Jacob [6]" w:date="2023-01-03T22:29:00Z">
        <w:r w:rsidR="00940EB7" w:rsidRPr="00C01462" w:rsidDel="00A24D74">
          <w:rPr>
            <w:rFonts w:eastAsiaTheme="minorEastAsia"/>
          </w:rPr>
          <w:delText xml:space="preserve">), </w:delText>
        </w:r>
      </w:del>
      <w:ins w:id="248" w:author="Daniel Jacob [6]" w:date="2023-01-03T22:29:00Z">
        <w:r w:rsidR="00A24D74" w:rsidRPr="00C01462">
          <w:rPr>
            <w:rFonts w:eastAsiaTheme="minorEastAsia"/>
          </w:rPr>
          <w:t>)</w:t>
        </w:r>
        <w:r w:rsidR="00A24D74">
          <w:rPr>
            <w:rFonts w:eastAsiaTheme="minorEastAsia"/>
          </w:rPr>
          <w:t xml:space="preserve"> representing </w:t>
        </w:r>
      </w:ins>
      <w:r w:rsidR="00940EB7" w:rsidRPr="00C01462">
        <w:rPr>
          <w:rFonts w:eastAsiaTheme="minorEastAsia"/>
        </w:rPr>
        <w:t xml:space="preserve">the number of pieces of information independently </w:t>
      </w:r>
      <w:del w:id="249" w:author="Daniel Jacob [6]" w:date="2023-01-03T22:30:00Z">
        <w:r w:rsidR="00940EB7" w:rsidRPr="00C01462" w:rsidDel="00AC4A77">
          <w:rPr>
            <w:rFonts w:eastAsiaTheme="minorEastAsia"/>
          </w:rPr>
          <w:delText xml:space="preserve">constrained </w:delText>
        </w:r>
      </w:del>
      <w:ins w:id="250" w:author="Daniel Jacob [6]" w:date="2023-01-03T22:30:00Z">
        <w:r w:rsidR="00AC4A77">
          <w:rPr>
            <w:rFonts w:eastAsiaTheme="minorEastAsia"/>
          </w:rPr>
          <w:t>quantified</w:t>
        </w:r>
        <w:r w:rsidR="00AC4A77" w:rsidRPr="00C01462">
          <w:rPr>
            <w:rFonts w:eastAsiaTheme="minorEastAsia"/>
          </w:rPr>
          <w:t xml:space="preserve"> </w:t>
        </w:r>
      </w:ins>
      <w:r w:rsidR="00940EB7" w:rsidRPr="00C01462">
        <w:rPr>
          <w:rFonts w:eastAsiaTheme="minorEastAsia"/>
        </w:rPr>
        <w:t>by the observing system</w:t>
      </w:r>
      <w:r w:rsidR="00FD0A57" w:rsidRPr="00C01462">
        <w:rPr>
          <w:rFonts w:eastAsiaTheme="minorEastAsia"/>
          <w:bCs/>
        </w:rPr>
        <w:t xml:space="preserve"> </w:t>
      </w:r>
      <w:r w:rsidR="00FD0A57" w:rsidRPr="00C01462">
        <w:rPr>
          <w:rFonts w:eastAsiaTheme="minorEastAsia"/>
          <w:bCs/>
        </w:rPr>
        <w:fldChar w:fldCharType="begin"/>
      </w:r>
      <w:r w:rsidR="00FD0A57" w:rsidRPr="00C01462">
        <w:rPr>
          <w:rFonts w:eastAsiaTheme="minorEastAsia"/>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sidRPr="00C01462">
        <w:rPr>
          <w:rFonts w:eastAsiaTheme="minorEastAsia"/>
          <w:bCs/>
        </w:rPr>
        <w:fldChar w:fldCharType="separate"/>
      </w:r>
      <w:del w:id="251" w:author="Daniel Jacob [6]" w:date="2023-01-03T22:47:00Z">
        <w:r w:rsidR="00FD0A57" w:rsidRPr="00C01462" w:rsidDel="00057FF2">
          <w:rPr>
            <w:rFonts w:eastAsiaTheme="minorEastAsia"/>
            <w:bCs/>
            <w:noProof/>
          </w:rPr>
          <w:delText>(Rodgers, 2000</w:delText>
        </w:r>
      </w:del>
      <w:r w:rsidR="00FD0A57" w:rsidRPr="00C01462">
        <w:rPr>
          <w:rFonts w:eastAsiaTheme="minorEastAsia"/>
          <w:bCs/>
          <w:noProof/>
        </w:rPr>
        <w:t>)</w:t>
      </w:r>
      <w:r w:rsidR="00FD0A57" w:rsidRPr="00C01462">
        <w:rPr>
          <w:rFonts w:eastAsiaTheme="minorEastAsia"/>
          <w:bCs/>
        </w:rPr>
        <w:fldChar w:fldCharType="end"/>
      </w:r>
      <w:r w:rsidRPr="00C01462">
        <w:rPr>
          <w:rFonts w:eastAsiaTheme="minorEastAsia"/>
          <w:bCs/>
        </w:rPr>
        <w:t>.</w:t>
      </w:r>
      <w:r w:rsidR="007B4F2A" w:rsidRPr="00C01462">
        <w:t xml:space="preserve"> </w:t>
      </w:r>
      <w:ins w:id="252" w:author="Daniel Jacob [6]" w:date="2023-01-03T22:49:00Z">
        <w:r w:rsidR="00057FF2">
          <w:t xml:space="preserve">The computations of  </w:t>
        </w:r>
        <w:r w:rsidR="00057FF2" w:rsidRPr="00057FF2">
          <w:rPr>
            <w:bCs/>
          </w:rPr>
          <w:t> </w:t>
        </w:r>
      </w:ins>
      <m:oMath>
        <m:acc>
          <m:accPr>
            <m:ctrlPr>
              <w:ins w:id="253" w:author="Daniel Jacob [6]" w:date="2023-01-03T22:49:00Z">
                <w:rPr>
                  <w:rFonts w:ascii="Cambria Math" w:hAnsi="Cambria Math"/>
                  <w:b/>
                  <w:iCs/>
                </w:rPr>
              </w:ins>
            </m:ctrlPr>
          </m:accPr>
          <m:e>
            <m:r>
              <w:ins w:id="254" w:author="Daniel Jacob [6]" w:date="2023-01-03T22:49:00Z">
                <m:rPr>
                  <m:sty m:val="b"/>
                </m:rPr>
                <w:rPr>
                  <w:rFonts w:ascii="Cambria Math" w:hAnsi="Cambria Math"/>
                </w:rPr>
                <m:t>x</m:t>
              </w:ins>
            </m:r>
            <m:ctrlPr>
              <w:ins w:id="255" w:author="Daniel Jacob [6]" w:date="2023-01-03T22:49:00Z">
                <w:rPr>
                  <w:rFonts w:ascii="Cambria Math" w:hAnsi="Cambria Math"/>
                  <w:b/>
                  <w:i/>
                  <w:iCs/>
                </w:rPr>
              </w:ins>
            </m:ctrlPr>
          </m:e>
        </m:acc>
      </m:oMath>
      <w:ins w:id="256" w:author="Daniel Jacob [6]" w:date="2023-01-03T22:49:00Z">
        <w:r w:rsidR="00057FF2">
          <w:t xml:space="preserve"> and </w:t>
        </w:r>
        <w:r w:rsidR="00057FF2" w:rsidRPr="00057FF2">
          <w:rPr>
            <w:bCs/>
            <w:iCs/>
          </w:rPr>
          <w:t xml:space="preserve"> </w:t>
        </w:r>
      </w:ins>
      <m:oMath>
        <m:acc>
          <m:accPr>
            <m:ctrlPr>
              <w:ins w:id="257" w:author="Daniel Jacob [6]" w:date="2023-01-03T22:49:00Z">
                <w:rPr>
                  <w:rFonts w:ascii="Cambria Math" w:hAnsi="Cambria Math"/>
                  <w:bCs/>
                  <w:i/>
                  <w:iCs/>
                </w:rPr>
              </w:ins>
            </m:ctrlPr>
          </m:accPr>
          <m:e>
            <m:r>
              <w:ins w:id="258" w:author="Daniel Jacob [6]" w:date="2023-01-03T22:49:00Z">
                <m:rPr>
                  <m:sty m:val="b"/>
                </m:rPr>
                <w:rPr>
                  <w:rFonts w:ascii="Cambria Math" w:hAnsi="Cambria Math"/>
                </w:rPr>
                <m:t>S</m:t>
              </w:ins>
            </m:r>
          </m:e>
        </m:acc>
      </m:oMath>
      <w:ins w:id="259" w:author="Daniel Jacob [6]" w:date="2023-01-03T22:49:00Z">
        <w:r w:rsidR="00057FF2">
          <w:rPr>
            <w:bCs/>
            <w:iCs/>
          </w:rPr>
          <w:t xml:space="preserve"> </w:t>
        </w:r>
      </w:ins>
      <w:ins w:id="260" w:author="Daniel Jacob [6]" w:date="2023-01-03T22:51:00Z">
        <w:r w:rsidR="00702568">
          <w:rPr>
            <w:bCs/>
            <w:iCs/>
          </w:rPr>
          <w:t xml:space="preserve">involve </w:t>
        </w:r>
      </w:ins>
      <w:ins w:id="261" w:author="Daniel Jacob [6]" w:date="2023-01-03T22:50:00Z">
        <w:r w:rsidR="00057FF2">
          <w:rPr>
            <w:bCs/>
            <w:iCs/>
          </w:rPr>
          <w:t>operations on</w:t>
        </w:r>
      </w:ins>
      <w:ins w:id="262" w:author="Daniel Jacob [6]" w:date="2023-01-03T22:51:00Z">
        <w:r w:rsidR="00702568">
          <w:rPr>
            <w:bCs/>
            <w:iCs/>
          </w:rPr>
          <w:t xml:space="preserve"> </w:t>
        </w:r>
        <w:r w:rsidR="00702568">
          <w:rPr>
            <w:b/>
            <w:iCs/>
          </w:rPr>
          <w:t>K</w:t>
        </w:r>
        <w:r w:rsidR="00702568">
          <w:rPr>
            <w:bCs/>
            <w:iCs/>
          </w:rPr>
          <w:t xml:space="preserve"> but </w:t>
        </w:r>
      </w:ins>
      <w:ins w:id="263" w:author="Daniel Jacob [6]" w:date="2023-01-03T22:52:00Z">
        <w:r w:rsidR="00702568">
          <w:rPr>
            <w:bCs/>
            <w:iCs/>
          </w:rPr>
          <w:t xml:space="preserve">its reduced rank causes </w:t>
        </w:r>
      </w:ins>
      <w:ins w:id="264" w:author="Daniel Jacob [6]" w:date="2023-01-03T22:50:00Z">
        <w:r w:rsidR="00057FF2">
          <w:rPr>
            <w:bCs/>
            <w:iCs/>
          </w:rPr>
          <w:t xml:space="preserve"> </w:t>
        </w:r>
      </w:ins>
      <w:del w:id="265" w:author="Daniel Jacob [6]" w:date="2023-01-03T22:52:00Z">
        <w:r w:rsidR="00676233" w:rsidDel="00702568">
          <w:delText>Howeve</w:delText>
        </w:r>
      </w:del>
      <w:del w:id="266" w:author="Daniel Jacob [6]" w:date="2023-01-03T22:48:00Z">
        <w:r w:rsidR="00676233" w:rsidDel="00057FF2">
          <w:delText xml:space="preserve">r, the </w:delText>
        </w:r>
      </w:del>
      <w:del w:id="267" w:author="Daniel Jacob [6]" w:date="2023-01-03T22:52:00Z">
        <w:r w:rsidR="003324A5" w:rsidDel="00702568">
          <w:delText>reduced-rank Jacobian matrix</w:delText>
        </w:r>
        <w:r w:rsidR="00676233" w:rsidDel="00702568">
          <w:delText xml:space="preserve"> </w:delText>
        </w:r>
      </w:del>
      <m:oMath>
        <m:r>
          <w:del w:id="268" w:author="Daniel Jacob [6]" w:date="2023-01-03T22:52:00Z">
            <m:rPr>
              <m:sty m:val="b"/>
            </m:rPr>
            <w:rPr>
              <w:rFonts w:ascii="Cambria Math" w:eastAsiaTheme="minorEastAsia" w:hAnsi="Cambria Math"/>
            </w:rPr>
            <m:t>K</m:t>
          </w:del>
        </m:r>
      </m:oMath>
      <w:del w:id="269" w:author="Daniel Jacob [6]" w:date="2023-01-03T22:52:00Z">
        <w:r w:rsidR="00676233" w:rsidDel="00702568">
          <w:rPr>
            <w:bCs/>
          </w:rPr>
          <w:delText xml:space="preserve"> </w:delText>
        </w:r>
        <w:r w:rsidR="003324A5" w:rsidDel="00702568">
          <w:rPr>
            <w:bCs/>
          </w:rPr>
          <w:delText xml:space="preserve">prevents the computation of the standard posterior solution due to </w:delText>
        </w:r>
      </w:del>
      <w:r w:rsidR="003324A5">
        <w:rPr>
          <w:bCs/>
        </w:rPr>
        <w:t xml:space="preserve">numerical instabilities </w:t>
      </w:r>
      <w:r w:rsidR="002D0C86">
        <w:rPr>
          <w:bCs/>
        </w:rPr>
        <w:t>in</w:t>
      </w:r>
      <w:r w:rsidR="003324A5">
        <w:rPr>
          <w:bCs/>
        </w:rPr>
        <w:t xml:space="preserve"> </w:t>
      </w:r>
      <w:r w:rsidR="002D0C86">
        <w:rPr>
          <w:bCs/>
        </w:rPr>
        <w:t>the</w:t>
      </w:r>
      <w:ins w:id="270" w:author="Daniel Jacob [6]" w:date="2023-01-03T22:52:00Z">
        <w:r w:rsidR="00702568">
          <w:rPr>
            <w:bCs/>
          </w:rPr>
          <w:t xml:space="preserve"> </w:t>
        </w:r>
        <w:r w:rsidR="00702568">
          <w:rPr>
            <w:bCs/>
            <w:i/>
            <w:iCs/>
          </w:rPr>
          <w:t>n</w:t>
        </w:r>
        <w:r w:rsidR="00702568">
          <w:rPr>
            <w:bCs/>
          </w:rPr>
          <w:t xml:space="preserve">-dimensional space. </w:t>
        </w:r>
      </w:ins>
      <w:r w:rsidR="002D0C86">
        <w:rPr>
          <w:bCs/>
        </w:rPr>
        <w:t xml:space="preserve"> </w:t>
      </w:r>
      <w:del w:id="271" w:author="Daniel Jacob [6]" w:date="2023-01-03T22:53:00Z">
        <w:r w:rsidR="002D0C86" w:rsidDel="00702568">
          <w:rPr>
            <w:bCs/>
          </w:rPr>
          <w:delText xml:space="preserve">inversion of a low-rank matrix required to calculate </w:delText>
        </w:r>
      </w:del>
      <m:oMath>
        <m:acc>
          <m:accPr>
            <m:ctrlPr>
              <w:del w:id="272" w:author="Daniel Jacob [6]" w:date="2023-01-03T22:53:00Z">
                <w:rPr>
                  <w:rFonts w:ascii="Cambria Math" w:hAnsi="Cambria Math"/>
                  <w:b/>
                  <w:i/>
                </w:rPr>
              </w:del>
            </m:ctrlPr>
          </m:accPr>
          <m:e>
            <m:r>
              <w:del w:id="273" w:author="Daniel Jacob [6]" w:date="2023-01-03T22:53:00Z">
                <m:rPr>
                  <m:sty m:val="b"/>
                </m:rPr>
                <w:rPr>
                  <w:rFonts w:ascii="Cambria Math" w:hAnsi="Cambria Math"/>
                </w:rPr>
                <m:t>S</m:t>
              </w:del>
            </m:r>
            <m:ctrlPr>
              <w:del w:id="274" w:author="Daniel Jacob [6]" w:date="2023-01-03T22:53:00Z">
                <w:rPr>
                  <w:rFonts w:ascii="Cambria Math" w:hAnsi="Cambria Math"/>
                  <w:i/>
                </w:rPr>
              </w:del>
            </m:ctrlPr>
          </m:e>
        </m:acc>
        <m:r>
          <w:del w:id="275" w:author="Daniel Jacob [6]" w:date="2023-01-03T22:53:00Z">
            <w:rPr>
              <w:rFonts w:ascii="Cambria Math" w:hAnsi="Cambria Math"/>
            </w:rPr>
            <m:t>=</m:t>
          </w:del>
        </m:r>
        <m:sSup>
          <m:sSupPr>
            <m:ctrlPr>
              <w:del w:id="276" w:author="Daniel Jacob [6]" w:date="2023-01-03T22:53:00Z">
                <w:rPr>
                  <w:rFonts w:ascii="Cambria Math" w:hAnsi="Cambria Math"/>
                </w:rPr>
              </w:del>
            </m:ctrlPr>
          </m:sSupPr>
          <m:e>
            <m:d>
              <m:dPr>
                <m:ctrlPr>
                  <w:del w:id="277" w:author="Daniel Jacob [6]" w:date="2023-01-03T22:53:00Z">
                    <w:rPr>
                      <w:rFonts w:ascii="Cambria Math" w:hAnsi="Cambria Math"/>
                    </w:rPr>
                  </w:del>
                </m:ctrlPr>
              </m:dPr>
              <m:e>
                <m:sSup>
                  <m:sSupPr>
                    <m:ctrlPr>
                      <w:del w:id="278" w:author="Daniel Jacob [6]" w:date="2023-01-03T22:53:00Z">
                        <w:rPr>
                          <w:rFonts w:ascii="Cambria Math" w:hAnsi="Cambria Math"/>
                        </w:rPr>
                      </w:del>
                    </m:ctrlPr>
                  </m:sSupPr>
                  <m:e>
                    <m:r>
                      <w:del w:id="279" w:author="Daniel Jacob [6]" w:date="2023-01-03T22:53:00Z">
                        <m:rPr>
                          <m:sty m:val="b"/>
                        </m:rPr>
                        <w:rPr>
                          <w:rFonts w:ascii="Cambria Math" w:hAnsi="Cambria Math"/>
                        </w:rPr>
                        <m:t>K</m:t>
                      </w:del>
                    </m:r>
                  </m:e>
                  <m:sup>
                    <m:r>
                      <w:del w:id="280" w:author="Daniel Jacob [6]" w:date="2023-01-03T22:53:00Z">
                        <m:rPr>
                          <m:sty m:val="p"/>
                        </m:rPr>
                        <w:rPr>
                          <w:rFonts w:ascii="Cambria Math" w:hAnsi="Cambria Math"/>
                        </w:rPr>
                        <m:t>T</m:t>
                      </w:del>
                    </m:r>
                  </m:sup>
                </m:sSup>
                <m:sSubSup>
                  <m:sSubSupPr>
                    <m:ctrlPr>
                      <w:del w:id="281" w:author="Daniel Jacob [6]" w:date="2023-01-03T22:53:00Z">
                        <w:rPr>
                          <w:rFonts w:ascii="Cambria Math" w:hAnsi="Cambria Math"/>
                        </w:rPr>
                      </w:del>
                    </m:ctrlPr>
                  </m:sSubSupPr>
                  <m:e>
                    <m:r>
                      <w:del w:id="282" w:author="Daniel Jacob [6]" w:date="2023-01-03T22:53:00Z">
                        <m:rPr>
                          <m:sty m:val="b"/>
                        </m:rPr>
                        <w:rPr>
                          <w:rFonts w:ascii="Cambria Math" w:hAnsi="Cambria Math"/>
                        </w:rPr>
                        <m:t>S</m:t>
                      </w:del>
                    </m:r>
                  </m:e>
                  <m:sub>
                    <m:r>
                      <w:del w:id="283" w:author="Daniel Jacob [6]" w:date="2023-01-03T22:53:00Z">
                        <m:rPr>
                          <m:sty m:val="p"/>
                        </m:rPr>
                        <w:rPr>
                          <w:rFonts w:ascii="Cambria Math" w:hAnsi="Cambria Math"/>
                        </w:rPr>
                        <m:t>O</m:t>
                      </w:del>
                    </m:r>
                  </m:sub>
                  <m:sup>
                    <m:r>
                      <w:del w:id="284" w:author="Daniel Jacob [6]" w:date="2023-01-03T22:53:00Z">
                        <m:rPr>
                          <m:sty m:val="p"/>
                        </m:rPr>
                        <w:rPr>
                          <w:rFonts w:ascii="Cambria Math" w:hAnsi="Cambria Math"/>
                        </w:rPr>
                        <m:t>-1</m:t>
                      </w:del>
                    </m:r>
                  </m:sup>
                </m:sSubSup>
                <m:r>
                  <w:del w:id="285" w:author="Daniel Jacob [6]" w:date="2023-01-03T22:53:00Z">
                    <m:rPr>
                      <m:sty m:val="b"/>
                    </m:rPr>
                    <w:rPr>
                      <w:rFonts w:ascii="Cambria Math" w:hAnsi="Cambria Math"/>
                    </w:rPr>
                    <m:t>K</m:t>
                  </w:del>
                </m:r>
                <m:r>
                  <w:del w:id="286" w:author="Daniel Jacob [6]" w:date="2023-01-03T22:53:00Z">
                    <m:rPr>
                      <m:sty m:val="p"/>
                    </m:rPr>
                    <w:rPr>
                      <w:rFonts w:ascii="Cambria Math" w:hAnsi="Cambria Math"/>
                    </w:rPr>
                    <m:t>+</m:t>
                  </w:del>
                </m:r>
                <m:sSubSup>
                  <m:sSubSupPr>
                    <m:ctrlPr>
                      <w:del w:id="287" w:author="Daniel Jacob [6]" w:date="2023-01-03T22:53:00Z">
                        <w:rPr>
                          <w:rFonts w:ascii="Cambria Math" w:hAnsi="Cambria Math"/>
                        </w:rPr>
                      </w:del>
                    </m:ctrlPr>
                  </m:sSubSupPr>
                  <m:e>
                    <m:r>
                      <w:del w:id="288" w:author="Daniel Jacob [6]" w:date="2023-01-03T22:53:00Z">
                        <m:rPr>
                          <m:sty m:val="b"/>
                        </m:rPr>
                        <w:rPr>
                          <w:rFonts w:ascii="Cambria Math" w:hAnsi="Cambria Math"/>
                        </w:rPr>
                        <m:t>S</m:t>
                      </w:del>
                    </m:r>
                  </m:e>
                  <m:sub>
                    <m:r>
                      <w:del w:id="289" w:author="Daniel Jacob [6]" w:date="2023-01-03T22:53:00Z">
                        <m:rPr>
                          <m:sty m:val="p"/>
                        </m:rPr>
                        <w:rPr>
                          <w:rFonts w:ascii="Cambria Math" w:hAnsi="Cambria Math"/>
                        </w:rPr>
                        <m:t>A</m:t>
                      </w:del>
                    </m:r>
                  </m:sub>
                  <m:sup>
                    <m:r>
                      <w:del w:id="290" w:author="Daniel Jacob [6]" w:date="2023-01-03T22:53:00Z">
                        <m:rPr>
                          <m:sty m:val="p"/>
                        </m:rPr>
                        <w:rPr>
                          <w:rFonts w:ascii="Cambria Math" w:hAnsi="Cambria Math"/>
                        </w:rPr>
                        <m:t>-1</m:t>
                      </w:del>
                    </m:r>
                  </m:sup>
                </m:sSubSup>
              </m:e>
            </m:d>
          </m:e>
          <m:sup>
            <m:r>
              <w:del w:id="291" w:author="Daniel Jacob [6]" w:date="2023-01-03T22:53:00Z">
                <m:rPr>
                  <m:sty m:val="p"/>
                </m:rPr>
                <w:rPr>
                  <w:rFonts w:ascii="Cambria Math" w:hAnsi="Cambria Math"/>
                </w:rPr>
                <m:t>-1</m:t>
              </w:del>
            </m:r>
          </m:sup>
        </m:sSup>
      </m:oMath>
      <w:del w:id="292" w:author="Daniel Jacob [6]" w:date="2023-01-03T22:53:00Z">
        <w:r w:rsidR="00B13301" w:rsidDel="00702568">
          <w:delText xml:space="preserve"> (</w:delText>
        </w:r>
        <w:r w:rsidR="00527FBF" w:rsidDel="00702568">
          <w:delText>Rodgers, 2000</w:delText>
        </w:r>
        <w:r w:rsidR="00B13301" w:rsidDel="00702568">
          <w:delText>)</w:delText>
        </w:r>
        <w:r w:rsidR="00914133" w:rsidRPr="00C01462" w:rsidDel="00702568">
          <w:rPr>
            <w:rFonts w:eastAsiaTheme="minorEastAsia"/>
            <w:bCs/>
          </w:rPr>
          <w:delText xml:space="preserve">. </w:delText>
        </w:r>
      </w:del>
    </w:p>
    <w:p w14:paraId="53C3A3B5" w14:textId="77777777" w:rsidR="00A13687" w:rsidRDefault="00A13687" w:rsidP="00914133">
      <w:pPr>
        <w:rPr>
          <w:ins w:id="293" w:author="Daniel Jacob [6]" w:date="2023-01-04T15:43:00Z"/>
          <w:rFonts w:eastAsiaTheme="minorEastAsia"/>
          <w:bCs/>
        </w:rPr>
      </w:pPr>
    </w:p>
    <w:p w14:paraId="2D03AB0E" w14:textId="14C40791" w:rsidR="00914133" w:rsidRPr="002D0C86" w:rsidRDefault="00A13687" w:rsidP="00914133">
      <w:pPr>
        <w:rPr>
          <w:bCs/>
        </w:rPr>
      </w:pPr>
      <w:ins w:id="294" w:author="Daniel Jacob [6]" w:date="2023-01-04T15:43:00Z">
        <w:r>
          <w:rPr>
            <w:rFonts w:eastAsiaTheme="minorEastAsia"/>
            <w:bCs/>
          </w:rPr>
          <w:t>Here w</w:t>
        </w:r>
      </w:ins>
      <w:del w:id="295" w:author="Daniel Jacob [6]" w:date="2023-01-04T15:43:00Z">
        <w:r w:rsidR="00914133" w:rsidRPr="00C01462" w:rsidDel="00A13687">
          <w:rPr>
            <w:rFonts w:eastAsiaTheme="minorEastAsia"/>
            <w:bCs/>
          </w:rPr>
          <w:delText>W</w:delText>
        </w:r>
      </w:del>
      <w:r w:rsidR="00914133" w:rsidRPr="00C01462">
        <w:rPr>
          <w:rFonts w:eastAsiaTheme="minorEastAsia"/>
          <w:bCs/>
        </w:rPr>
        <w:t xml:space="preserve">e use </w:t>
      </w:r>
      <w:del w:id="296" w:author="Daniel Jacob [6]" w:date="2023-01-04T15:43:00Z">
        <w:r w:rsidR="002D0C86" w:rsidDel="00A13687">
          <w:rPr>
            <w:rFonts w:eastAsiaTheme="minorEastAsia"/>
            <w:bCs/>
          </w:rPr>
          <w:delText xml:space="preserve">instead </w:delText>
        </w:r>
      </w:del>
      <w:ins w:id="297" w:author="Daniel Jacob [6]" w:date="2023-01-04T15:43:00Z">
        <w:r>
          <w:rPr>
            <w:rFonts w:eastAsiaTheme="minorEastAsia"/>
            <w:bCs/>
          </w:rPr>
          <w:t xml:space="preserve">a </w:t>
        </w:r>
      </w:ins>
      <w:r w:rsidR="00914133" w:rsidRPr="00C01462">
        <w:rPr>
          <w:rFonts w:eastAsiaTheme="minorEastAsia"/>
          <w:bCs/>
        </w:rPr>
        <w:t>reduced-rank approximation</w:t>
      </w:r>
      <w:del w:id="298" w:author="Daniel Jacob [6]" w:date="2023-01-04T15:43:00Z">
        <w:r w:rsidR="00914133" w:rsidRPr="00C01462" w:rsidDel="00A13687">
          <w:rPr>
            <w:rFonts w:eastAsiaTheme="minorEastAsia"/>
            <w:bCs/>
          </w:rPr>
          <w:delText>s</w:delText>
        </w:r>
      </w:del>
      <w:ins w:id="299" w:author="Daniel Jacob [6]" w:date="2023-01-04T15:43:00Z">
        <w:r>
          <w:rPr>
            <w:rFonts w:eastAsiaTheme="minorEastAsia"/>
            <w:bCs/>
          </w:rPr>
          <w:t xml:space="preserve"> following </w:t>
        </w:r>
        <w:proofErr w:type="spellStart"/>
        <w:r>
          <w:rPr>
            <w:rFonts w:eastAsiaTheme="minorEastAsia"/>
            <w:bCs/>
          </w:rPr>
          <w:t>Bousserez</w:t>
        </w:r>
        <w:proofErr w:type="spellEnd"/>
        <w:r>
          <w:rPr>
            <w:rFonts w:eastAsiaTheme="minorEastAsia"/>
            <w:bCs/>
          </w:rPr>
          <w:t xml:space="preserve"> and Henze (2018)</w:t>
        </w:r>
      </w:ins>
      <w:r w:rsidR="00914133" w:rsidRPr="00C01462">
        <w:rPr>
          <w:rFonts w:eastAsiaTheme="minorEastAsia"/>
          <w:bCs/>
        </w:rPr>
        <w:t xml:space="preserve"> </w:t>
      </w:r>
      <w:del w:id="300" w:author="Daniel Jacob [6]" w:date="2023-01-03T22:53:00Z">
        <w:r w:rsidR="00914133" w:rsidRPr="00C01462" w:rsidDel="00702568">
          <w:rPr>
            <w:rFonts w:eastAsiaTheme="minorEastAsia"/>
            <w:bCs/>
          </w:rPr>
          <w:delText>that solve</w:delText>
        </w:r>
      </w:del>
      <w:ins w:id="301" w:author="Daniel Jacob [6]" w:date="2023-01-03T22:53:00Z">
        <w:r w:rsidR="00702568">
          <w:rPr>
            <w:rFonts w:eastAsiaTheme="minorEastAsia"/>
            <w:bCs/>
          </w:rPr>
          <w:t xml:space="preserve">to obtain the solution </w:t>
        </w:r>
      </w:ins>
      <w:del w:id="302" w:author="Daniel Jacob [6]" w:date="2023-01-03T22:53:00Z">
        <w:r w:rsidR="00914133" w:rsidRPr="00C01462" w:rsidDel="00702568">
          <w:rPr>
            <w:rFonts w:eastAsiaTheme="minorEastAsia"/>
            <w:bCs/>
          </w:rPr>
          <w:delText xml:space="preserve"> the inversion </w:delText>
        </w:r>
      </w:del>
      <w:r w:rsidR="00914133" w:rsidRPr="00C01462">
        <w:rPr>
          <w:rFonts w:eastAsiaTheme="minorEastAsia"/>
          <w:bCs/>
        </w:rPr>
        <w:t>on an orthonormal basis that optimally spans the information content of the satellite–forward model observing system</w:t>
      </w:r>
      <w:del w:id="303" w:author="Daniel Jacob [6]" w:date="2023-01-04T15:44:00Z">
        <w:r w:rsidR="00914133" w:rsidRPr="00C01462" w:rsidDel="004134B1">
          <w:rPr>
            <w:rFonts w:eastAsiaTheme="minorEastAsia"/>
            <w:bCs/>
          </w:rPr>
          <w:delText xml:space="preserve"> </w:delText>
        </w:r>
        <w:r w:rsidR="00914133" w:rsidRPr="00C01462" w:rsidDel="004134B1">
          <w:rPr>
            <w:rFonts w:eastAsiaTheme="minorEastAsia"/>
            <w:bCs/>
          </w:rPr>
          <w:fldChar w:fldCharType="begin"/>
        </w:r>
        <w:r w:rsidR="00914133" w:rsidRPr="00C01462" w:rsidDel="004134B1">
          <w:rPr>
            <w:rFonts w:eastAsiaTheme="minorEastAsia"/>
            <w:bCs/>
          </w:rPr>
          <w:delInstrText xml:space="preserve"> ADDIN ZOTERO_ITEM CSL_CITATION {"citationID":"cBtrXxfx","properties":{"formattedCitation":"(Bousserez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delInstrText>
        </w:r>
        <w:r w:rsidR="00914133" w:rsidRPr="00C01462" w:rsidDel="004134B1">
          <w:rPr>
            <w:rFonts w:eastAsiaTheme="minorEastAsia"/>
            <w:bCs/>
          </w:rPr>
          <w:fldChar w:fldCharType="separate"/>
        </w:r>
        <w:r w:rsidR="00914133" w:rsidRPr="00C01462" w:rsidDel="004134B1">
          <w:rPr>
            <w:rFonts w:eastAsiaTheme="minorEastAsia"/>
            <w:bCs/>
            <w:noProof/>
          </w:rPr>
          <w:delText>(Bousserez and Henze, 2018)</w:delText>
        </w:r>
        <w:r w:rsidR="00914133" w:rsidRPr="00C01462" w:rsidDel="004134B1">
          <w:rPr>
            <w:rFonts w:eastAsiaTheme="minorEastAsia"/>
            <w:bCs/>
          </w:rPr>
          <w:fldChar w:fldCharType="end"/>
        </w:r>
      </w:del>
      <w:r w:rsidR="00914133" w:rsidRPr="00C01462">
        <w:rPr>
          <w:rFonts w:eastAsiaTheme="minorEastAsia"/>
          <w:bCs/>
        </w:rPr>
        <w:t xml:space="preserve">. The basis is given by the </w:t>
      </w:r>
      <w:proofErr w:type="spellStart"/>
      <w:r w:rsidR="00914133" w:rsidRPr="00C01462">
        <w:rPr>
          <w:rFonts w:eastAsiaTheme="minorEastAsia"/>
          <w:bCs/>
        </w:rPr>
        <w:t>eigendecomposition</w:t>
      </w:r>
      <w:proofErr w:type="spellEnd"/>
      <w:r w:rsidR="00914133" w:rsidRPr="00C01462">
        <w:rPr>
          <w:rFonts w:eastAsiaTheme="minorEastAsia"/>
          <w:bCs/>
        </w:rPr>
        <w:t xml:space="preserve"> of the prior-preconditioned Hessian </w:t>
      </w:r>
      <w:commentRangeStart w:id="304"/>
      <w:r w:rsidR="00CA2FF2">
        <w:rPr>
          <w:rFonts w:eastAsiaTheme="minorEastAsia"/>
          <w:bCs/>
        </w:rPr>
        <w:t>of the forward model</w:t>
      </w:r>
      <w:commentRangeEnd w:id="304"/>
      <w:r w:rsidR="00116B2F">
        <w:rPr>
          <w:rStyle w:val="CommentReference"/>
        </w:rPr>
        <w:commentReference w:id="304"/>
      </w:r>
    </w:p>
    <w:p w14:paraId="00C60591" w14:textId="77777777" w:rsidR="00914133" w:rsidRPr="00C01462" w:rsidRDefault="00914133" w:rsidP="00914133">
      <w:pPr>
        <w:rPr>
          <w:rFonts w:eastAsiaTheme="minorEastAsia"/>
          <w:bCs/>
        </w:rPr>
      </w:pPr>
    </w:p>
    <w:p w14:paraId="47D0381C" w14:textId="77777777" w:rsidR="00914133" w:rsidRPr="00C01462" w:rsidRDefault="00EB039B"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1AF3A513" w:rsidR="00914133" w:rsidRPr="00C01462" w:rsidRDefault="00914133" w:rsidP="00914133">
      <w:pPr>
        <w:rPr>
          <w:rFonts w:eastAsiaTheme="minorEastAsia"/>
          <w:bCs/>
        </w:rPr>
      </w:pPr>
      <w:commentRangeStart w:id="305"/>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commentRangeEnd w:id="305"/>
      <w:r>
        <w:rPr>
          <w:rStyle w:val="CommentReference"/>
        </w:rPr>
        <w:commentReference w:id="305"/>
      </w:r>
      <w:r w:rsidRPr="00C01462">
        <w:rPr>
          <w:rFonts w:eastAsiaTheme="minorEastAsia"/>
          <w:bCs/>
        </w:rPr>
        <w:t xml:space="preserve">and </w:t>
      </w:r>
      <m:oMath>
        <m:r>
          <m:rPr>
            <m:sty m:val="b"/>
          </m:rPr>
          <w:rPr>
            <w:rFonts w:ascii="Cambria Math" w:eastAsiaTheme="minorEastAsia" w:hAnsi="Cambria Math"/>
          </w:rPr>
          <m:t>Λ</m:t>
        </m:r>
      </m:oMath>
      <w:r w:rsidRPr="00C01462">
        <w:rPr>
          <w:rFonts w:eastAsiaTheme="minorEastAsia"/>
          <w:bCs/>
        </w:rPr>
        <w:t xml:space="preserve"> </w:t>
      </w:r>
      <w:r w:rsidR="0016623C">
        <w:rPr>
          <w:rFonts w:eastAsiaTheme="minorEastAsia"/>
          <w:bCs/>
        </w:rPr>
        <w:t>is a diagonal matrix with entries equal to</w:t>
      </w:r>
      <w:r w:rsidRPr="00C01462">
        <w:rPr>
          <w:rFonts w:eastAsiaTheme="minorEastAsia"/>
          <w:bCs/>
        </w:rPr>
        <w:t xml:space="preserve"> the eigenvalues. </w:t>
      </w:r>
      <w:commentRangeStart w:id="306"/>
      <w:del w:id="307" w:author="Daniel Jacob [6]" w:date="2023-01-04T15:42:00Z">
        <w:r w:rsidR="004D2E2D" w:rsidDel="00A13687">
          <w:delText>T</w:delText>
        </w:r>
        <w:r w:rsidR="004D2E2D" w:rsidRPr="00C01462" w:rsidDel="00A13687">
          <w:delText xml:space="preserve">he calculation of </w:delText>
        </w:r>
      </w:del>
      <m:oMath>
        <m:sSub>
          <m:sSubPr>
            <m:ctrlPr>
              <w:del w:id="308" w:author="Daniel Jacob [6]" w:date="2023-01-04T15:42:00Z">
                <w:rPr>
                  <w:rFonts w:ascii="Cambria Math" w:eastAsiaTheme="minorEastAsia" w:hAnsi="Cambria Math"/>
                  <w:bCs/>
                  <w:i/>
                </w:rPr>
              </w:del>
            </m:ctrlPr>
          </m:sSubPr>
          <m:e>
            <m:acc>
              <m:accPr>
                <m:ctrlPr>
                  <w:del w:id="309" w:author="Daniel Jacob [6]" w:date="2023-01-04T15:42:00Z">
                    <w:rPr>
                      <w:rFonts w:ascii="Cambria Math" w:eastAsiaTheme="minorEastAsia" w:hAnsi="Cambria Math"/>
                      <w:bCs/>
                      <w:i/>
                    </w:rPr>
                  </w:del>
                </m:ctrlPr>
              </m:accPr>
              <m:e>
                <m:r>
                  <w:del w:id="310" w:author="Daniel Jacob [6]" w:date="2023-01-04T15:42:00Z">
                    <m:rPr>
                      <m:sty m:val="b"/>
                    </m:rPr>
                    <w:rPr>
                      <w:rFonts w:ascii="Cambria Math" w:eastAsiaTheme="minorEastAsia" w:hAnsi="Cambria Math"/>
                    </w:rPr>
                    <m:t>H</m:t>
                  </w:del>
                </m:r>
              </m:e>
            </m:acc>
          </m:e>
          <m:sub>
            <m:r>
              <w:del w:id="311" w:author="Daniel Jacob [6]" w:date="2023-01-04T15:42:00Z">
                <w:rPr>
                  <w:rFonts w:ascii="Cambria Math" w:eastAsiaTheme="minorEastAsia" w:hAnsi="Cambria Math"/>
                </w:rPr>
                <m:t>p</m:t>
              </w:del>
            </m:r>
          </m:sub>
        </m:sSub>
      </m:oMath>
      <w:del w:id="312" w:author="Daniel Jacob [6]" w:date="2023-01-04T15:42:00Z">
        <w:r w:rsidR="004D2E2D" w:rsidDel="00A13687">
          <w:rPr>
            <w:bCs/>
          </w:rPr>
          <w:delText xml:space="preserve"> </w:delText>
        </w:r>
        <w:r w:rsidR="004D2E2D" w:rsidRPr="00C01462" w:rsidDel="00A13687">
          <w:delText xml:space="preserve">requires significant memory for large </w:delText>
        </w:r>
      </w:del>
      <m:oMath>
        <m:r>
          <w:del w:id="313" w:author="Daniel Jacob [6]" w:date="2023-01-04T15:42:00Z">
            <w:rPr>
              <w:rFonts w:ascii="Cambria Math" w:hAnsi="Cambria Math"/>
            </w:rPr>
            <m:t>m</m:t>
          </w:del>
        </m:r>
      </m:oMath>
      <w:del w:id="314" w:author="Daniel Jacob [6]" w:date="2023-01-04T15:42:00Z">
        <w:r w:rsidR="004D2E2D" w:rsidRPr="00C01462" w:rsidDel="00A13687">
          <w:delText xml:space="preserve"> and </w:delText>
        </w:r>
      </w:del>
      <m:oMath>
        <m:r>
          <w:del w:id="315" w:author="Daniel Jacob [6]" w:date="2023-01-04T15:42:00Z">
            <w:rPr>
              <w:rFonts w:ascii="Cambria Math" w:eastAsiaTheme="minorEastAsia" w:hAnsi="Cambria Math"/>
            </w:rPr>
            <m:t>n</m:t>
          </w:del>
        </m:r>
      </m:oMath>
      <w:del w:id="316" w:author="Daniel Jacob [6]" w:date="2023-01-04T15:42:00Z">
        <w:r w:rsidR="004D2E2D" w:rsidRPr="00C01462" w:rsidDel="00A13687">
          <w:delText>. We parallelize the calculation manually and using Dask, a python program that performs parallelization for datasets that exceed available memory.</w:delText>
        </w:r>
        <w:r w:rsidR="004D2E2D" w:rsidDel="00A13687">
          <w:delText xml:space="preserve"> </w:delText>
        </w:r>
      </w:del>
      <w:commentRangeEnd w:id="306"/>
      <w:r w:rsidR="00A13687">
        <w:rPr>
          <w:rStyle w:val="CommentReference"/>
        </w:rPr>
        <w:commentReference w:id="306"/>
      </w:r>
      <w:r w:rsidR="0016623C">
        <w:rPr>
          <w:rFonts w:eastAsiaTheme="minorEastAsia"/>
          <w:bCs/>
        </w:rPr>
        <w:t>The reduced-rank approximation 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16623C">
        <w:t>:</w:t>
      </w:r>
    </w:p>
    <w:p w14:paraId="1B6C4884" w14:textId="77777777" w:rsidR="00914133" w:rsidRPr="00C01462" w:rsidRDefault="00914133" w:rsidP="00914133">
      <w:pPr>
        <w:rPr>
          <w:rFonts w:eastAsiaTheme="minorEastAsia"/>
          <w:bCs/>
          <w:iCs/>
        </w:rPr>
      </w:pPr>
    </w:p>
    <w:p w14:paraId="2426C320" w14:textId="3F630F8E" w:rsidR="00914133" w:rsidRPr="00C01462" w:rsidRDefault="00EB039B" w:rsidP="00914133">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m:t>
              </m:r>
              <m:r>
                <w:del w:id="317" w:author="Daniel Jacob [6]" w:date="2023-01-04T15:45:00Z">
                  <m:rPr>
                    <m:sty m:val="p"/>
                  </m:rPr>
                  <w:rPr>
                    <w:rFonts w:ascii="Cambria Math" w:hAnsi="Cambria Math"/>
                  </w:rPr>
                  <m:t xml:space="preserve"> and</m:t>
                </w:del>
              </m:r>
              <m:r>
                <w:rPr>
                  <w:rFonts w:ascii="Cambria Math" w:hAnsi="Cambria Math"/>
                </w:rPr>
                <m:t>#(4)</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3CC4AD18" w:rsidR="007B4F2A" w:rsidRPr="00C01462" w:rsidRDefault="00914133" w:rsidP="00914133">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w:t>
      </w:r>
      <w:proofErr w:type="gramStart"/>
      <w:r w:rsidRPr="00C01462">
        <w:t>covariance  and</w:t>
      </w:r>
      <w:proofErr w:type="gramEnd"/>
      <w:r w:rsidRPr="00C01462">
        <w:t xml:space="preserve"> averaging kernel </w:t>
      </w:r>
      <w:r w:rsidR="0016623C">
        <w:t xml:space="preserve">matrices for an inversion solved with </w:t>
      </w:r>
      <w:del w:id="318" w:author="Daniel Jacob [6]" w:date="2023-01-04T15:45:00Z">
        <w:r w:rsidR="0016623C" w:rsidDel="004134B1">
          <w:delText xml:space="preserve">a </w:delText>
        </w:r>
      </w:del>
      <w:commentRangeStart w:id="319"/>
      <w:ins w:id="320" w:author="Daniel Jacob [6]" w:date="2023-01-04T15:45:00Z">
        <w:r w:rsidR="004134B1">
          <w:t xml:space="preserve">the </w:t>
        </w:r>
      </w:ins>
      <w:r w:rsidR="0016623C">
        <w:t>reduced-rank observing system</w:t>
      </w:r>
      <w:commentRangeEnd w:id="319"/>
      <w:r w:rsidR="004134B1">
        <w:rPr>
          <w:rStyle w:val="CommentReference"/>
        </w:rPr>
        <w:commentReference w:id="319"/>
      </w:r>
      <w:commentRangeStart w:id="321"/>
      <w:r w:rsidRPr="00C01462">
        <w:t xml:space="preserve">. </w:t>
      </w:r>
      <w:commentRangeEnd w:id="321"/>
      <w:r w:rsidR="004134B1">
        <w:rPr>
          <w:rStyle w:val="CommentReference"/>
        </w:rPr>
        <w:commentReference w:id="321"/>
      </w:r>
      <w:r w:rsidRPr="00C01462">
        <w:t xml:space="preserve">We choose </w:t>
      </w:r>
      <m:oMath>
        <m:r>
          <w:rPr>
            <w:rFonts w:ascii="Cambria Math" w:hAnsi="Cambria Math"/>
          </w:rPr>
          <m:t>k</m:t>
        </m:r>
      </m:oMath>
      <w:r w:rsidRPr="00C01462">
        <w:t xml:space="preserve"> to match the rank of the </w:t>
      </w:r>
      <w:r w:rsidR="0016623C">
        <w:t xml:space="preserve">reduced-rank </w:t>
      </w:r>
      <w:r w:rsidRPr="00C01462">
        <w:t>Jacobian matrix</w:t>
      </w:r>
      <w:r w:rsidR="0016623C">
        <w:t xml:space="preserve">, which is chosen to maximize the DOFS </w:t>
      </w:r>
      <w:r w:rsidR="004D2E2D">
        <w:t>within</w:t>
      </w:r>
      <w:r w:rsidR="0016623C">
        <w:t xml:space="preserve"> the available computational resources (section 2.8)</w:t>
      </w:r>
      <w:r w:rsidRPr="00C01462">
        <w:t xml:space="preserve">. </w:t>
      </w:r>
      <w:del w:id="322" w:author="Daniel Jacob [6]" w:date="2023-01-04T15:49:00Z">
        <w:r w:rsidRPr="00C01462" w:rsidDel="004134B1">
          <w:delText xml:space="preserve">To reduce </w:delText>
        </w:r>
        <w:r w:rsidR="004D2E2D" w:rsidDel="004134B1">
          <w:delText>noise</w:delText>
        </w:r>
        <w:r w:rsidRPr="00C01462" w:rsidDel="004134B1">
          <w:delText xml:space="preserve"> </w:delText>
        </w:r>
        <w:r w:rsidR="004D2E2D" w:rsidDel="004134B1">
          <w:delText>generated</w:delText>
        </w:r>
        <w:r w:rsidRPr="00C01462" w:rsidDel="004134B1">
          <w:delText xml:space="preserve"> </w:delText>
        </w:r>
        <w:r w:rsidR="004D2E2D" w:rsidDel="004134B1">
          <w:delText>by t</w:delText>
        </w:r>
      </w:del>
      <w:ins w:id="323" w:author="Daniel Jacob [6]" w:date="2023-01-04T15:49:00Z">
        <w:r w:rsidR="004134B1">
          <w:t>T</w:t>
        </w:r>
      </w:ins>
      <w:r w:rsidR="004D2E2D">
        <w:t xml:space="preserve">he reduced-rank inversion </w:t>
      </w:r>
      <w:ins w:id="324" w:author="Daniel Jacob [6]" w:date="2023-01-04T15:49:00Z">
        <w:r w:rsidR="004134B1">
          <w:lastRenderedPageBreak/>
          <w:t>does not att</w:t>
        </w:r>
      </w:ins>
      <w:ins w:id="325" w:author="Daniel Jacob [6]" w:date="2023-01-04T15:50:00Z">
        <w:r w:rsidR="004134B1">
          <w:t xml:space="preserve">empt to optimize low-information </w:t>
        </w:r>
      </w:ins>
      <w:ins w:id="326" w:author="Daniel Jacob [6]" w:date="2023-01-04T15:51:00Z">
        <w:r w:rsidR="004134B1">
          <w:t xml:space="preserve">emission </w:t>
        </w:r>
      </w:ins>
      <w:ins w:id="327" w:author="Daniel Jacob [6]" w:date="2023-01-04T15:50:00Z">
        <w:r w:rsidR="004134B1">
          <w:t>patterns</w:t>
        </w:r>
      </w:ins>
      <w:ins w:id="328" w:author="Daniel Jacob [6]" w:date="2023-01-04T15:51:00Z">
        <w:r w:rsidR="004134B1">
          <w:t xml:space="preserve">, as </w:t>
        </w:r>
      </w:ins>
      <w:ins w:id="329" w:author="Daniel Jacob [6]" w:date="2023-01-04T15:52:00Z">
        <w:r w:rsidR="004134B1">
          <w:t xml:space="preserve">revealed by very small averaging kernel sensitivities on the </w:t>
        </w:r>
      </w:ins>
      <w:ins w:id="330" w:author="Daniel Jacob [6]" w:date="2023-01-04T15:53:00Z">
        <w:r w:rsidR="004134B1" w:rsidRPr="004134B1">
          <w:t>0.25° × 0.3125° grid</w:t>
        </w:r>
        <w:r w:rsidR="004134B1">
          <w:t xml:space="preserve">. </w:t>
        </w:r>
        <w:commentRangeStart w:id="331"/>
        <w:r w:rsidR="004134B1">
          <w:t xml:space="preserve">We default to the prior estimate </w:t>
        </w:r>
      </w:ins>
      <w:commentRangeEnd w:id="331"/>
      <w:ins w:id="332" w:author="Daniel Jacob [6]" w:date="2023-01-04T15:54:00Z">
        <w:r w:rsidR="004134B1">
          <w:rPr>
            <w:rStyle w:val="CommentReference"/>
          </w:rPr>
          <w:commentReference w:id="331"/>
        </w:r>
      </w:ins>
      <w:ins w:id="333" w:author="Daniel Jacob [6]" w:date="2023-01-04T15:53:00Z">
        <w:r w:rsidR="004134B1">
          <w:t xml:space="preserve">for grid cells </w:t>
        </w:r>
      </w:ins>
      <w:del w:id="334" w:author="Daniel Jacob [6]" w:date="2023-01-04T15:53:00Z">
        <w:r w:rsidR="004D2E2D" w:rsidRPr="004134B1" w:rsidDel="004134B1">
          <w:rPr>
            <w:vertAlign w:val="superscript"/>
            <w:rPrChange w:id="335" w:author="Daniel Jacob [6]" w:date="2023-01-04T15:52:00Z">
              <w:rPr/>
            </w:rPrChange>
          </w:rPr>
          <w:delText>and</w:delText>
        </w:r>
        <w:r w:rsidR="004D2E2D" w:rsidDel="004134B1">
          <w:delText xml:space="preserve"> reduced-rank Jacobian matrix</w:delText>
        </w:r>
        <w:r w:rsidRPr="00C01462" w:rsidDel="004134B1">
          <w:delText xml:space="preserve">, we filter out grid cells </w:delText>
        </w:r>
      </w:del>
      <w:r w:rsidRPr="00C01462">
        <w:t>with averaging kernel sensitivities less than 0.0</w:t>
      </w:r>
      <w:r w:rsidR="004D2E2D">
        <w:t>5</w:t>
      </w:r>
      <w:del w:id="336" w:author="Daniel Jacob [6]" w:date="2023-01-04T15:53:00Z">
        <w:r w:rsidR="004D2E2D" w:rsidDel="004134B1">
          <w:delText>, leaving only “optimized grid cells.”</w:delText>
        </w:r>
      </w:del>
      <w:ins w:id="337" w:author="Daniel Jacob [6]" w:date="2023-01-04T15:53:00Z">
        <w:r w:rsidR="004134B1">
          <w:t>.</w:t>
        </w:r>
      </w:ins>
      <w:r w:rsidR="004D2E2D">
        <w:t xml:space="preserve"> </w:t>
      </w:r>
    </w:p>
    <w:p w14:paraId="62CFD1B2" w14:textId="77777777" w:rsidR="00A440C1" w:rsidRPr="00C01462" w:rsidRDefault="00A440C1" w:rsidP="00E63085"/>
    <w:p w14:paraId="42E63D96" w14:textId="2F275EEF" w:rsidR="00E63085" w:rsidRPr="00C01462" w:rsidRDefault="00E63085" w:rsidP="00E63085">
      <w:pPr>
        <w:rPr>
          <w:b/>
          <w:bCs/>
        </w:rPr>
      </w:pPr>
      <w:r w:rsidRPr="00C01462">
        <w:rPr>
          <w:b/>
          <w:bCs/>
        </w:rPr>
        <w:t xml:space="preserve">2.2 </w:t>
      </w:r>
      <w:r w:rsidR="00107329">
        <w:rPr>
          <w:b/>
          <w:bCs/>
        </w:rPr>
        <w:t>P</w:t>
      </w:r>
      <w:r w:rsidRPr="00C01462">
        <w:rPr>
          <w:b/>
          <w:bCs/>
        </w:rPr>
        <w:t>rior estimate</w:t>
      </w:r>
      <w:ins w:id="338" w:author="Daniel Jacob [6]" w:date="2023-01-04T22:58:00Z">
        <w:r w:rsidR="001A3FA2">
          <w:rPr>
            <w:b/>
            <w:bCs/>
          </w:rPr>
          <w:t>s</w:t>
        </w:r>
      </w:ins>
      <w:r w:rsidR="00107329">
        <w:rPr>
          <w:b/>
          <w:bCs/>
        </w:rPr>
        <w:t xml:space="preserve"> and errors</w:t>
      </w:r>
    </w:p>
    <w:p w14:paraId="4F104FB3" w14:textId="7AE1C5A9" w:rsidR="00E63085" w:rsidRDefault="00E63085" w:rsidP="00E63085">
      <w:r w:rsidRPr="00C01462">
        <w:t xml:space="preserve">Figure </w:t>
      </w:r>
      <w:r w:rsidR="00914C58" w:rsidRPr="00C01462">
        <w:t>1</w:t>
      </w:r>
      <w:r w:rsidRPr="00C01462">
        <w:t xml:space="preserve"> shows the </w:t>
      </w:r>
      <w:del w:id="339" w:author="Daniel Jacob [6]" w:date="2023-01-04T15:55:00Z">
        <w:r w:rsidR="00386B40" w:rsidDel="002A3AB1">
          <w:delText xml:space="preserve">sectoral </w:delText>
        </w:r>
        <w:r w:rsidRPr="00C01462" w:rsidDel="002A3AB1">
          <w:delText>spatial distribution of</w:delText>
        </w:r>
        <w:r w:rsidR="00386B40" w:rsidDel="002A3AB1">
          <w:delText xml:space="preserve"> the </w:delText>
        </w:r>
      </w:del>
      <w:r w:rsidR="00386B40">
        <w:t>prior emission</w:t>
      </w:r>
      <w:del w:id="340" w:author="Daniel Jacob [6]" w:date="2023-01-04T15:55:00Z">
        <w:r w:rsidR="00386B40" w:rsidDel="002A3AB1">
          <w:delText>s</w:delText>
        </w:r>
      </w:del>
      <w:r w:rsidR="00386B40">
        <w:t xml:space="preserve"> estimate</w:t>
      </w:r>
      <w:ins w:id="341" w:author="Daniel Jacob [6]" w:date="2023-01-04T15:55:00Z">
        <w:r w:rsidR="002A3AB1">
          <w:t xml:space="preserve">s for the different sectors. </w:t>
        </w:r>
      </w:ins>
      <w:del w:id="342" w:author="Daniel Jacob [6]" w:date="2023-01-04T15:55:00Z">
        <w:r w:rsidRPr="00C01462" w:rsidDel="002A3AB1">
          <w:delText xml:space="preserve">. </w:delText>
        </w:r>
        <w:r w:rsidR="00386B40" w:rsidDel="002A3AB1">
          <w:delText>We evaluate the national inventories prepared under the Paris Agreement by using as a</w:delText>
        </w:r>
        <w:r w:rsidRPr="00C01462" w:rsidDel="002A3AB1">
          <w:delText xml:space="preserve">nthropogenic </w:delText>
        </w:r>
      </w:del>
      <w:ins w:id="343" w:author="Daniel Jacob [6]" w:date="2023-01-04T15:55:00Z">
        <w:r w:rsidR="002A3AB1">
          <w:t>A</w:t>
        </w:r>
        <w:r w:rsidR="002A3AB1" w:rsidRPr="00C01462">
          <w:t xml:space="preserve">nthropogenic </w:t>
        </w:r>
      </w:ins>
      <w:r w:rsidRPr="00C01462">
        <w:t xml:space="preserve">emissions for the United States, Mexico, and Canada </w:t>
      </w:r>
      <w:ins w:id="344" w:author="Daniel Jacob [6]" w:date="2023-01-04T15:55:00Z">
        <w:r w:rsidR="002A3AB1">
          <w:t xml:space="preserve">are from </w:t>
        </w:r>
      </w:ins>
      <w:r w:rsidRPr="00C01462">
        <w:t xml:space="preserve">the spatially disaggregated </w:t>
      </w:r>
      <w:del w:id="345" w:author="Daniel Jacob [6]" w:date="2023-01-04T15:56:00Z">
        <w:r w:rsidRPr="00C01462" w:rsidDel="002A3AB1">
          <w:delText xml:space="preserve">(gridded) </w:delText>
        </w:r>
      </w:del>
      <w:r w:rsidRPr="00C01462">
        <w:t>versions of the</w:t>
      </w:r>
      <w:r w:rsidR="00386B40">
        <w:t xml:space="preserve"> </w:t>
      </w:r>
      <w:r w:rsidRPr="00C01462">
        <w:t xml:space="preserve">EPA GHGI for </w:t>
      </w:r>
      <w:ins w:id="346" w:author="Daniel Jacob [6]" w:date="2023-01-04T15:56:00Z">
        <w:r w:rsidR="002A3AB1">
          <w:t xml:space="preserve">the US in </w:t>
        </w:r>
      </w:ins>
      <w:r w:rsidRPr="00C01462">
        <w:t>2012 (</w:t>
      </w:r>
      <w:r w:rsidR="00386B40">
        <w:t xml:space="preserve">GEPA; </w:t>
      </w:r>
      <w:r w:rsidRPr="00C01462">
        <w:t xml:space="preserve">Maasakkers et al., 2016), the INECC </w:t>
      </w:r>
      <w:r w:rsidR="00CC7F7C" w:rsidRPr="00C01462">
        <w:t xml:space="preserve">inventory </w:t>
      </w:r>
      <w:r w:rsidRPr="00C01462">
        <w:t xml:space="preserve">for </w:t>
      </w:r>
      <w:ins w:id="347" w:author="Daniel Jacob [6]" w:date="2023-01-04T15:56:00Z">
        <w:r w:rsidR="002A3AB1">
          <w:t xml:space="preserve">Mexico in </w:t>
        </w:r>
      </w:ins>
      <w:r w:rsidRPr="00C01462">
        <w:t>20</w:t>
      </w:r>
      <w:r w:rsidR="00CC7F7C" w:rsidRPr="00C01462">
        <w:t>15</w:t>
      </w:r>
      <w:r w:rsidRPr="00C01462">
        <w:t xml:space="preserve"> (Scarpelli et al.</w:t>
      </w:r>
      <w:r w:rsidR="00CC7F7C" w:rsidRPr="00C01462">
        <w:t>, 2020</w:t>
      </w:r>
      <w:r w:rsidRPr="00C01462">
        <w:t xml:space="preserve">), and the ECCC </w:t>
      </w:r>
      <w:del w:id="348" w:author="Daniel Jacob [6]" w:date="2023-01-04T15:56:00Z">
        <w:r w:rsidRPr="00C01462" w:rsidDel="002A3AB1">
          <w:delText xml:space="preserve">estimates </w:delText>
        </w:r>
      </w:del>
      <w:ins w:id="349" w:author="Daniel Jacob [6]" w:date="2023-01-04T15:56:00Z">
        <w:r w:rsidR="002A3AB1">
          <w:t>inventory</w:t>
        </w:r>
        <w:r w:rsidR="002A3AB1" w:rsidRPr="00C01462">
          <w:t xml:space="preserve"> </w:t>
        </w:r>
      </w:ins>
      <w:r w:rsidRPr="00C01462">
        <w:t xml:space="preserve">for </w:t>
      </w:r>
      <w:ins w:id="350" w:author="Daniel Jacob [6]" w:date="2023-01-04T15:56:00Z">
        <w:r w:rsidR="002A3AB1">
          <w:t xml:space="preserve">Canada in </w:t>
        </w:r>
      </w:ins>
      <w:r w:rsidRPr="00C01462">
        <w:t>20</w:t>
      </w:r>
      <w:r w:rsidR="00CC7F7C" w:rsidRPr="00C01462">
        <w:t>18</w:t>
      </w:r>
      <w:r w:rsidRPr="00C01462">
        <w:t xml:space="preserve"> (Scarpelli et al.</w:t>
      </w:r>
      <w:r w:rsidR="00CC7F7C" w:rsidRPr="00C01462">
        <w:t>, 2021</w:t>
      </w:r>
      <w:r w:rsidRPr="00C01462">
        <w:t>)</w:t>
      </w:r>
      <w:del w:id="351" w:author="Daniel Jacob [6]" w:date="2023-01-04T15:57:00Z">
        <w:r w:rsidRPr="00C01462" w:rsidDel="002A3AB1">
          <w:delText>, respectively</w:delText>
        </w:r>
      </w:del>
      <w:r w:rsidRPr="00C01462">
        <w:t xml:space="preserve">. </w:t>
      </w:r>
      <w:del w:id="352" w:author="Daniel Jacob [6]" w:date="2023-01-04T15:57:00Z">
        <w:r w:rsidRPr="00C01462" w:rsidDel="002A3AB1">
          <w:delText>To account for changes in the distribution and magnitude of oil and natural gas emissions in the United States since 2012, w</w:delText>
        </w:r>
      </w:del>
      <w:ins w:id="353" w:author="Daniel Jacob [6]" w:date="2023-01-04T15:57:00Z">
        <w:r w:rsidR="002A3AB1">
          <w:t>W</w:t>
        </w:r>
      </w:ins>
      <w:r w:rsidRPr="00C01462">
        <w:t xml:space="preserve">e update </w:t>
      </w:r>
      <w:ins w:id="354" w:author="Daniel Jacob [6]" w:date="2023-01-04T15:59:00Z">
        <w:r w:rsidR="002A3AB1">
          <w:t xml:space="preserve">GEPA </w:t>
        </w:r>
      </w:ins>
      <w:ins w:id="355" w:author="Daniel Jacob [6]" w:date="2023-01-04T15:57:00Z">
        <w:r w:rsidR="002A3AB1">
          <w:t xml:space="preserve">oil/gas emissions in the US </w:t>
        </w:r>
      </w:ins>
      <w:ins w:id="356" w:author="Daniel Jacob [6]" w:date="2023-01-04T15:58:00Z">
        <w:r w:rsidR="002A3AB1">
          <w:t xml:space="preserve">to 2018 </w:t>
        </w:r>
      </w:ins>
      <w:del w:id="357" w:author="Daniel Jacob [6]" w:date="2023-01-04T15:58:00Z">
        <w:r w:rsidRPr="00C01462" w:rsidDel="002A3AB1">
          <w:delText xml:space="preserve">the distribution of production fields </w:delText>
        </w:r>
      </w:del>
      <w:del w:id="358" w:author="Daniel Jacob [6]" w:date="2023-01-04T15:59:00Z">
        <w:r w:rsidRPr="00C01462" w:rsidDel="002A3AB1">
          <w:delText xml:space="preserve">using 2018 DrillingInfo data and scale the total natural gas </w:delText>
        </w:r>
        <w:r w:rsidR="00BC181E" w:rsidRPr="00C01462" w:rsidDel="002A3AB1">
          <w:delText xml:space="preserve">production, </w:delText>
        </w:r>
        <w:r w:rsidRPr="00C01462" w:rsidDel="002A3AB1">
          <w:delText>transmission, processing, and distribution emissions to match 2018 emissions as reported in the 2020 GHGI</w:delText>
        </w:r>
        <w:r w:rsidR="006E601D" w:rsidDel="002A3AB1">
          <w:delText xml:space="preserve"> (</w:delText>
        </w:r>
      </w:del>
      <w:ins w:id="359" w:author="Daniel Jacob [6]" w:date="2023-01-04T15:59:00Z">
        <w:r w:rsidR="002A3AB1">
          <w:t xml:space="preserve">following </w:t>
        </w:r>
      </w:ins>
      <w:r w:rsidR="006E601D">
        <w:t>Shen et al.</w:t>
      </w:r>
      <w:ins w:id="360" w:author="Daniel Jacob [6]" w:date="2023-01-04T15:59:00Z">
        <w:r w:rsidR="002A3AB1">
          <w:t xml:space="preserve"> (</w:t>
        </w:r>
      </w:ins>
      <w:del w:id="361" w:author="Daniel Jacob [6]" w:date="2023-01-04T15:59:00Z">
        <w:r w:rsidR="006E601D" w:rsidDel="002A3AB1">
          <w:delText xml:space="preserve">, </w:delText>
        </w:r>
      </w:del>
      <w:r w:rsidR="006E601D">
        <w:t>2022)</w:t>
      </w:r>
      <w:r w:rsidRPr="00C01462">
        <w:t xml:space="preserve">. </w:t>
      </w:r>
      <w:ins w:id="362" w:author="Daniel Jacob [6]" w:date="2023-01-04T15:59:00Z">
        <w:r w:rsidR="002A3AB1">
          <w:t>The GEPA is known to greatly underestima</w:t>
        </w:r>
      </w:ins>
      <w:ins w:id="363" w:author="Daniel Jacob [6]" w:date="2023-01-04T16:00:00Z">
        <w:r w:rsidR="002A3AB1">
          <w:t xml:space="preserve">te oil/gas emissions in the </w:t>
        </w:r>
      </w:ins>
      <w:del w:id="364" w:author="Daniel Jacob [6]" w:date="2023-01-04T16:00:00Z">
        <w:r w:rsidR="00146D72" w:rsidRPr="00C01462" w:rsidDel="002A3AB1">
          <w:delText>We also use</w:delText>
        </w:r>
        <w:r w:rsidR="00490EB9" w:rsidRPr="00C01462" w:rsidDel="002A3AB1">
          <w:delText xml:space="preserve"> the Environmental Defense Fund’s</w:delText>
        </w:r>
        <w:r w:rsidR="00267AB0" w:rsidRPr="00C01462" w:rsidDel="002A3AB1">
          <w:delText xml:space="preserve"> </w:delText>
        </w:r>
        <w:r w:rsidR="00146D72" w:rsidRPr="00C01462" w:rsidDel="002A3AB1">
          <w:delText xml:space="preserve">high-resolution inventory over the </w:delText>
        </w:r>
      </w:del>
      <w:r w:rsidR="00146D72" w:rsidRPr="00C01462">
        <w:t xml:space="preserve">Permian basin, </w:t>
      </w:r>
      <w:ins w:id="365" w:author="Daniel Jacob [6]" w:date="2023-01-04T17:38:00Z">
        <w:r w:rsidR="008400B8">
          <w:t>which is the largest production field in the US, and we use for th</w:t>
        </w:r>
      </w:ins>
      <w:ins w:id="366" w:author="Daniel Jacob [6]" w:date="2023-01-04T17:39:00Z">
        <w:r w:rsidR="008400B8">
          <w:t xml:space="preserve">at basin the Environmental Defense Fund’s inventory </w:t>
        </w:r>
      </w:ins>
      <w:del w:id="367" w:author="Daniel Jacob [6]" w:date="2023-01-04T17:39:00Z">
        <w:r w:rsidR="00146D72" w:rsidRPr="00C01462" w:rsidDel="008400B8">
          <w:delText>one of the largest oil and natural gas producing</w:delText>
        </w:r>
        <w:r w:rsidR="00490EB9" w:rsidRPr="00C01462" w:rsidDel="008400B8">
          <w:delText xml:space="preserve"> regions in </w:delText>
        </w:r>
        <w:r w:rsidR="00FD7094" w:rsidRPr="00C01462" w:rsidDel="008400B8">
          <w:delText>North America</w:delText>
        </w:r>
        <w:r w:rsidR="00386B40" w:rsidDel="008400B8">
          <w:delText xml:space="preserve">, </w:delText>
        </w:r>
      </w:del>
      <w:r w:rsidR="00386B40">
        <w:t xml:space="preserve">for 2019 </w:t>
      </w:r>
      <w:r w:rsidR="00FD7094" w:rsidRPr="00C01462">
        <w:t>(Zhang</w:t>
      </w:r>
      <w:r w:rsidR="001C61E6" w:rsidRPr="00C01462">
        <w:t xml:space="preserve"> et al.,</w:t>
      </w:r>
      <w:r w:rsidR="00FD7094" w:rsidRPr="00C01462">
        <w:t xml:space="preserve"> 2020).</w:t>
      </w:r>
      <w:r w:rsidR="00146D72" w:rsidRPr="00C01462">
        <w:t xml:space="preserve">  </w:t>
      </w:r>
      <w:r w:rsidR="006E601D">
        <w:t>We</w:t>
      </w:r>
      <w:r w:rsidR="002D332F" w:rsidRPr="00C01462">
        <w:t xml:space="preserve"> </w:t>
      </w:r>
      <w:r w:rsidR="00986D28" w:rsidRPr="00C01462">
        <w:t>treat</w:t>
      </w:r>
      <w:r w:rsidR="002D332F" w:rsidRPr="00C01462">
        <w:t xml:space="preserve"> </w:t>
      </w:r>
      <w:commentRangeStart w:id="368"/>
      <w:r w:rsidR="002D332F" w:rsidRPr="00C01462">
        <w:t>oil and natural gas</w:t>
      </w:r>
      <w:commentRangeEnd w:id="368"/>
      <w:r w:rsidR="008400B8">
        <w:rPr>
          <w:rStyle w:val="CommentReference"/>
        </w:rPr>
        <w:commentReference w:id="368"/>
      </w:r>
      <w:r w:rsidR="002D332F" w:rsidRPr="00C01462">
        <w:t xml:space="preserve">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28365E">
        <w:t xml:space="preserve">Anthropogenic </w:t>
      </w:r>
      <w:r w:rsidRPr="00C01462">
        <w:t>emissions</w:t>
      </w:r>
      <w:r w:rsidR="00386B40">
        <w:t xml:space="preserve"> </w:t>
      </w:r>
      <w:r w:rsidR="0028365E">
        <w:t xml:space="preserve">for Central America and the Caribbean islands </w:t>
      </w:r>
      <w:r w:rsidRPr="00C01462">
        <w:t>are provided by the EDGAR v4.3.2 global emission inventory for 2012</w:t>
      </w:r>
      <w:ins w:id="369" w:author="Daniel Jacob [6]" w:date="2023-01-04T17:41:00Z">
        <w:r w:rsidR="008400B8">
          <w:t xml:space="preserve">.  All </w:t>
        </w:r>
      </w:ins>
      <w:r w:rsidR="0028365E">
        <w:t xml:space="preserve">, </w:t>
      </w:r>
      <w:del w:id="370" w:author="Daniel Jacob [6]" w:date="2023-01-04T17:41:00Z">
        <w:r w:rsidR="0028365E" w:rsidDel="008400B8">
          <w:delText>though these represent only a small fraction of total emissions</w:delText>
        </w:r>
        <w:r w:rsidRPr="00C01462" w:rsidDel="008400B8">
          <w:delText xml:space="preserve"> (?). A</w:delText>
        </w:r>
      </w:del>
      <w:ins w:id="371" w:author="Daniel Jacob [6]" w:date="2023-01-04T17:41:00Z">
        <w:r w:rsidR="008400B8">
          <w:t>a</w:t>
        </w:r>
      </w:ins>
      <w:r w:rsidRPr="00C01462">
        <w:t xml:space="preserve">nthropogenic emissions are assumed </w:t>
      </w:r>
      <w:proofErr w:type="spellStart"/>
      <w:r w:rsidRPr="00C01462">
        <w:t>aseasonal</w:t>
      </w:r>
      <w:proofErr w:type="spellEnd"/>
      <w:r w:rsidRPr="00C01462">
        <w:t xml:space="preserve"> except for manure management and rice cultivation, for which we apply </w:t>
      </w:r>
      <w:del w:id="372" w:author="Daniel Jacob [6]" w:date="2023-01-04T17:41:00Z">
        <w:r w:rsidRPr="00C01462" w:rsidDel="008400B8">
          <w:delText xml:space="preserve">seasonal </w:delText>
        </w:r>
      </w:del>
      <w:ins w:id="373" w:author="Daniel Jacob [6]" w:date="2023-01-04T17:41:00Z">
        <w:r w:rsidR="008400B8">
          <w:t>monthly</w:t>
        </w:r>
        <w:r w:rsidR="008400B8" w:rsidRPr="00C01462">
          <w:t xml:space="preserve"> </w:t>
        </w:r>
      </w:ins>
      <w:r w:rsidRPr="00C01462">
        <w:t>scaling factors as described by Maasakkers et al. (2016) and Zhang et al. (2016), respectively.</w:t>
      </w:r>
    </w:p>
    <w:p w14:paraId="3FCE5DFE" w14:textId="77777777" w:rsidR="00E63085" w:rsidRPr="00C01462" w:rsidRDefault="00E63085" w:rsidP="00E63085"/>
    <w:p w14:paraId="200F7012" w14:textId="082C25B1" w:rsidR="00C47E95" w:rsidRDefault="00E63085">
      <w:commentRangeStart w:id="374"/>
      <w:r w:rsidRPr="00C01462">
        <w:t>Wetlands are the dominant natural source of methane emissions</w:t>
      </w:r>
      <w:r w:rsidR="0028365E">
        <w:t xml:space="preserve"> </w:t>
      </w:r>
      <w:commentRangeEnd w:id="374"/>
      <w:r w:rsidR="00236D58">
        <w:rPr>
          <w:rStyle w:val="CommentReference"/>
        </w:rPr>
        <w:commentReference w:id="374"/>
      </w:r>
      <w:r w:rsidR="002D332F" w:rsidRPr="00C01462">
        <w:t xml:space="preserve">(Bloom et al., </w:t>
      </w:r>
      <w:proofErr w:type="spellStart"/>
      <w:r w:rsidR="002D332F" w:rsidRPr="00C01462">
        <w:t>xxxx</w:t>
      </w:r>
      <w:proofErr w:type="spellEnd"/>
      <w:r w:rsidR="002D332F" w:rsidRPr="00C01462">
        <w:t>)</w:t>
      </w:r>
      <w:r w:rsidRPr="00C01462">
        <w:t xml:space="preserve">. </w:t>
      </w:r>
      <w:r w:rsidR="0028365E">
        <w:t>We use</w:t>
      </w:r>
      <w:r w:rsidR="001B317B" w:rsidRPr="00C01462">
        <w:t xml:space="preserve"> the</w:t>
      </w:r>
      <w:r w:rsidRPr="00C01462">
        <w:t xml:space="preserve"> high</w:t>
      </w:r>
      <w:r w:rsidR="0028365E">
        <w:t>-</w:t>
      </w:r>
      <w:r w:rsidRPr="00C01462">
        <w:t xml:space="preserve">performance </w:t>
      </w:r>
      <w:ins w:id="375" w:author="Daniel Jacob [6]" w:date="2023-01-04T22:35:00Z">
        <w:r w:rsidR="00236D58">
          <w:t xml:space="preserve">subset of xx members from the </w:t>
        </w:r>
      </w:ins>
      <w:proofErr w:type="spellStart"/>
      <w:r w:rsidRPr="00C01462">
        <w:t>W</w:t>
      </w:r>
      <w:r w:rsidR="0019599B" w:rsidRPr="00C01462">
        <w:t>et</w:t>
      </w:r>
      <w:r w:rsidRPr="00C01462">
        <w:t>C</w:t>
      </w:r>
      <w:r w:rsidR="0019599B" w:rsidRPr="00C01462">
        <w:t>HART</w:t>
      </w:r>
      <w:r w:rsidRPr="00C01462">
        <w:t>s</w:t>
      </w:r>
      <w:proofErr w:type="spellEnd"/>
      <w:r w:rsidRPr="00C01462">
        <w:t xml:space="preserve"> ensemble version 1.3.</w:t>
      </w:r>
      <w:r w:rsidR="0028365E">
        <w:t>1</w:t>
      </w:r>
      <w:del w:id="376" w:author="Daniel Jacob [6]" w:date="2023-01-04T22:35:00Z">
        <w:r w:rsidR="0028365E" w:rsidDel="00EC06DC">
          <w:delText xml:space="preserve">, </w:delText>
        </w:r>
      </w:del>
      <w:del w:id="377" w:author="Daniel Jacob [6]" w:date="2023-01-04T22:30:00Z">
        <w:r w:rsidR="0028365E" w:rsidDel="00236D58">
          <w:delText xml:space="preserve">which </w:delText>
        </w:r>
      </w:del>
      <w:ins w:id="378" w:author="Daniel Jacob [6]" w:date="2023-01-04T22:30:00Z">
        <w:r w:rsidR="00236D58">
          <w:t xml:space="preserve">selected for its ability to match global GOSAT inversion results </w:t>
        </w:r>
      </w:ins>
      <w:del w:id="379" w:author="Daniel Jacob [6]" w:date="2023-01-04T22:31:00Z">
        <w:r w:rsidR="0028365E" w:rsidDel="00236D58">
          <w:delText xml:space="preserve">is a subset of the full WetCHARTs ensemble that performed best in comparisons to GOSAT observations </w:delText>
        </w:r>
      </w:del>
      <w:r w:rsidR="0028365E" w:rsidRPr="00C01462">
        <w:t>(Ma et al. 2021)</w:t>
      </w:r>
      <w:r w:rsidRPr="00C01462">
        <w:t xml:space="preserve">. </w:t>
      </w:r>
      <w:r w:rsidR="0028365E">
        <w:t>Lu et al. (2022)</w:t>
      </w:r>
      <w:r w:rsidR="001B317B" w:rsidRPr="00C01462">
        <w:t xml:space="preserve"> </w:t>
      </w:r>
      <w:ins w:id="380" w:author="Daniel Jacob [6]" w:date="2023-01-04T22:33:00Z">
        <w:r w:rsidR="00236D58">
          <w:t xml:space="preserve">previously </w:t>
        </w:r>
      </w:ins>
      <w:r w:rsidR="001B317B" w:rsidRPr="00C01462">
        <w:t xml:space="preserve">found </w:t>
      </w:r>
      <w:ins w:id="381" w:author="Daniel Jacob [6]" w:date="2023-01-04T22:34:00Z">
        <w:r w:rsidR="00236D58">
          <w:t xml:space="preserve">that this </w:t>
        </w:r>
      </w:ins>
      <w:ins w:id="382" w:author="Daniel Jacob [6]" w:date="2023-01-04T22:36:00Z">
        <w:r w:rsidR="00EC06DC">
          <w:t>high-performance subset</w:t>
        </w:r>
      </w:ins>
      <w:ins w:id="383" w:author="Daniel Jacob [6]" w:date="2023-01-04T22:34:00Z">
        <w:r w:rsidR="00236D58">
          <w:t xml:space="preserve"> overestimated wetland emissions in their GOSAT inversion for North America</w:t>
        </w:r>
      </w:ins>
      <w:ins w:id="384" w:author="Daniel Jacob [6]" w:date="2023-01-04T22:36:00Z">
        <w:r w:rsidR="00EC06DC">
          <w:t xml:space="preserve">, </w:t>
        </w:r>
      </w:ins>
      <w:del w:id="385" w:author="Daniel Jacob [6]" w:date="2023-01-04T22:36:00Z">
        <w:r w:rsidR="001B317B" w:rsidRPr="00C01462" w:rsidDel="00EC06DC">
          <w:delText xml:space="preserve">a large overestimate of wetland methane emissions in the high-performance ensemble, </w:delText>
        </w:r>
      </w:del>
      <w:r w:rsidR="001B317B" w:rsidRPr="00C01462">
        <w:t xml:space="preserve">particularly </w:t>
      </w:r>
      <w:del w:id="386" w:author="Daniel Jacob [6]" w:date="2023-01-04T22:37:00Z">
        <w:r w:rsidR="001B317B" w:rsidRPr="00C01462" w:rsidDel="00EC06DC">
          <w:delText>in the boreal wetlands</w:delText>
        </w:r>
      </w:del>
      <w:ins w:id="387" w:author="Daniel Jacob [6]" w:date="2023-01-04T22:37:00Z">
        <w:r w:rsidR="00EC06DC">
          <w:t>at high latitudes</w:t>
        </w:r>
      </w:ins>
      <w:r w:rsidR="001B317B" w:rsidRPr="00C01462">
        <w:t xml:space="preserve">. </w:t>
      </w:r>
      <w:ins w:id="388" w:author="Daniel Jacob [6]" w:date="2023-01-04T22:37:00Z">
        <w:r w:rsidR="00EC06DC">
          <w:t>Here w</w:t>
        </w:r>
      </w:ins>
      <w:del w:id="389" w:author="Daniel Jacob [6]" w:date="2023-01-04T22:37:00Z">
        <w:r w:rsidR="0028365E" w:rsidDel="00EC06DC">
          <w:delText>W</w:delText>
        </w:r>
      </w:del>
      <w:r w:rsidR="0028365E">
        <w:t>e</w:t>
      </w:r>
      <w:r w:rsidR="002D332F" w:rsidRPr="00C01462">
        <w:t xml:space="preserve"> </w:t>
      </w:r>
      <w:r w:rsidR="00A440C1" w:rsidRPr="00C01462">
        <w:t>remove</w:t>
      </w:r>
      <w:r w:rsidR="0028365E">
        <w:t xml:space="preserve"> </w:t>
      </w:r>
      <w:ins w:id="390" w:author="Daniel Jacob [6]" w:date="2023-01-04T22:37:00Z">
        <w:r w:rsidR="00EC06DC">
          <w:t xml:space="preserve">the </w:t>
        </w:r>
      </w:ins>
      <w:del w:id="391" w:author="Daniel Jacob [6]" w:date="2023-01-04T22:37:00Z">
        <w:r w:rsidR="0028365E" w:rsidDel="00EC06DC">
          <w:delText>from the high-performance ensemble</w:delText>
        </w:r>
        <w:r w:rsidR="00A440C1" w:rsidRPr="00C01462" w:rsidDel="00EC06DC">
          <w:delText xml:space="preserve"> </w:delText>
        </w:r>
      </w:del>
      <w:commentRangeStart w:id="392"/>
      <w:r w:rsidR="00733119" w:rsidRPr="00C01462">
        <w:t xml:space="preserve">two members </w:t>
      </w:r>
      <w:commentRangeEnd w:id="392"/>
      <w:r w:rsidR="00EC06DC">
        <w:rPr>
          <w:rStyle w:val="CommentReference"/>
        </w:rPr>
        <w:commentReference w:id="392"/>
      </w:r>
      <w:r w:rsidR="003B15AB" w:rsidRPr="00C01462">
        <w:t xml:space="preserve">that </w:t>
      </w:r>
      <w:del w:id="393" w:author="Daniel Jacob [6]" w:date="2023-01-04T22:37:00Z">
        <w:r w:rsidR="00733119" w:rsidRPr="00C01462" w:rsidDel="00EC06DC">
          <w:delText xml:space="preserve">produce </w:delText>
        </w:r>
        <w:r w:rsidR="003B15AB" w:rsidRPr="00C01462" w:rsidDel="00EC06DC">
          <w:delText xml:space="preserve">anomalously </w:delText>
        </w:r>
        <w:r w:rsidR="00733119" w:rsidRPr="00C01462" w:rsidDel="00EC06DC">
          <w:delText xml:space="preserve">large </w:delText>
        </w:r>
        <w:r w:rsidR="003B15AB" w:rsidRPr="00C01462" w:rsidDel="00EC06DC">
          <w:delText>emissions</w:delText>
        </w:r>
        <w:r w:rsidR="00733119" w:rsidRPr="00C01462" w:rsidDel="00EC06DC">
          <w:delText xml:space="preserve"> in the high northern latitudes in summer and fall</w:delText>
        </w:r>
      </w:del>
      <w:ins w:id="394" w:author="Daniel Jacob [6]" w:date="2023-01-04T22:37:00Z">
        <w:r w:rsidR="00EC06DC">
          <w:t>are most responsible f</w:t>
        </w:r>
      </w:ins>
      <w:ins w:id="395" w:author="Daniel Jacob [6]" w:date="2023-01-04T22:38:00Z">
        <w:r w:rsidR="00EC06DC">
          <w:t>or this overestimate</w:t>
        </w:r>
      </w:ins>
      <w:r w:rsidR="0028365E">
        <w:t>.</w:t>
      </w:r>
      <w:r w:rsidR="00733119" w:rsidRPr="00C01462">
        <w:t xml:space="preserve"> </w:t>
      </w:r>
      <w:r w:rsidRPr="00C01462">
        <w:t xml:space="preserve">Other </w:t>
      </w:r>
      <w:ins w:id="396" w:author="Daniel Jacob [6]" w:date="2023-01-04T22:39:00Z">
        <w:r w:rsidR="00EC06DC">
          <w:t xml:space="preserve">minor </w:t>
        </w:r>
      </w:ins>
      <w:r w:rsidRPr="00C01462">
        <w:t>natural methane emission</w:t>
      </w:r>
      <w:ins w:id="397" w:author="Daniel Jacob [6]" w:date="2023-01-04T22:39:00Z">
        <w:r w:rsidR="00EC06DC">
          <w:t>s</w:t>
        </w:r>
      </w:ins>
      <w:r w:rsidRPr="00C01462">
        <w:t xml:space="preserve"> </w:t>
      </w:r>
      <w:del w:id="398" w:author="Daniel Jacob [6]" w:date="2023-01-04T22:39:00Z">
        <w:r w:rsidRPr="00C01462" w:rsidDel="00EC06DC">
          <w:delText xml:space="preserve">sources </w:delText>
        </w:r>
      </w:del>
      <w:r w:rsidRPr="00C01462">
        <w:t>include open fires, termites, and geological seep</w:t>
      </w:r>
      <w:r w:rsidR="00486CD4" w:rsidRPr="00C01462">
        <w:t>s</w:t>
      </w:r>
      <w:r w:rsidR="0028365E">
        <w:t>, for which we follow the emissions described in</w:t>
      </w:r>
      <w:r w:rsidR="00486CD4" w:rsidRPr="00C01462">
        <w:t xml:space="preserve"> Lu et al. (2022).</w:t>
      </w:r>
    </w:p>
    <w:p w14:paraId="6A8ECB21" w14:textId="77777777" w:rsidR="00C47E95" w:rsidRDefault="00C47E95" w:rsidP="00C47E95"/>
    <w:p w14:paraId="0313A069" w14:textId="340FE8F8" w:rsidR="00C47E95" w:rsidRPr="00C01462" w:rsidDel="00EC06DC" w:rsidRDefault="00C47E95" w:rsidP="00C47E95">
      <w:pPr>
        <w:rPr>
          <w:del w:id="399" w:author="Daniel Jacob [6]" w:date="2023-01-04T22:41:00Z"/>
        </w:rPr>
      </w:pPr>
      <w:del w:id="400" w:author="Daniel Jacob [6]" w:date="2023-01-04T22:41:00Z">
        <w:r w:rsidRPr="00C01462" w:rsidDel="00EC06DC">
          <w:delText xml:space="preserve">In all inversions, we optimize emissions in 23,691 grid cells at 0.25° </w:delText>
        </w:r>
        <w:r w:rsidR="00A60FF9" w:rsidRPr="00E3469C" w:rsidDel="00EC06DC">
          <w:delText>×</w:delText>
        </w:r>
        <w:r w:rsidRPr="00C01462" w:rsidDel="00EC06DC">
          <w:delText xml:space="preserve"> 0.3125° resolution over North America, including all grid cells containing land or anthropogenic methane emissions larger than 0.1 Mg km</w:delText>
        </w:r>
        <w:r w:rsidRPr="00C01462" w:rsidDel="00EC06DC">
          <w:rPr>
            <w:vertAlign w:val="superscript"/>
          </w:rPr>
          <w:delText>-2</w:delText>
        </w:r>
        <w:r w:rsidRPr="00C01462" w:rsidDel="00EC06DC">
          <w:delText xml:space="preserve"> a</w:delText>
        </w:r>
        <w:r w:rsidRPr="00C01462" w:rsidDel="00EC06DC">
          <w:rPr>
            <w:vertAlign w:val="superscript"/>
          </w:rPr>
          <w:delText>-1</w:delText>
        </w:r>
        <w:r w:rsidRPr="00C01462" w:rsidDel="00EC06DC">
          <w:delText xml:space="preserve">, representing over 99% of methane emissions in North America. We also conduct inversions that optimize boundary four cardinal (north, south, east, and west) </w:delText>
        </w:r>
        <w:r w:rsidRPr="00C01462" w:rsidDel="00EC06DC">
          <w:lastRenderedPageBreak/>
          <w:delText xml:space="preserve">boundary condition elements. Methane chemical and soil sinks are not optimized because these loss processes are slow compared to the ventilation timescale. </w:delText>
        </w:r>
      </w:del>
    </w:p>
    <w:p w14:paraId="67BDB6F2" w14:textId="74203FF2" w:rsidR="00E63085" w:rsidRPr="00C01462" w:rsidRDefault="00E63085"/>
    <w:p w14:paraId="066853A8" w14:textId="3224C3E8" w:rsidR="003D698A" w:rsidRDefault="0028365E">
      <w:del w:id="401" w:author="Daniel Jacob [6]" w:date="2023-01-04T22:52:00Z">
        <w:r w:rsidDel="006930B4">
          <w:delText>Across our inversion ensemble, w</w:delText>
        </w:r>
      </w:del>
      <w:ins w:id="402" w:author="Daniel Jacob [6]" w:date="2023-01-04T22:52:00Z">
        <w:r w:rsidR="006930B4">
          <w:t>W</w:t>
        </w:r>
      </w:ins>
      <w:r>
        <w:t>e</w:t>
      </w:r>
      <w:r w:rsidR="00E63085" w:rsidRPr="00C01462">
        <w:t xml:space="preserve"> assume uniform relative </w:t>
      </w:r>
      <w:r w:rsidR="003C3729" w:rsidRPr="00C01462">
        <w:t>prior</w:t>
      </w:r>
      <w:r w:rsidR="00784251">
        <w:t xml:space="preserve"> </w:t>
      </w:r>
      <w:r w:rsidR="00E63085" w:rsidRPr="00C01462">
        <w:t>error</w:t>
      </w:r>
      <w:r w:rsidR="00577811" w:rsidRPr="00C01462">
        <w:t xml:space="preserve"> standard deviations </w:t>
      </w:r>
      <w:r w:rsidR="009C59C0" w:rsidRPr="00C01462">
        <w:t xml:space="preserve">for emissions </w:t>
      </w:r>
      <w:r w:rsidR="00E63085" w:rsidRPr="00C01462">
        <w:t xml:space="preserve">of </w:t>
      </w:r>
      <w:r w:rsidR="00C36AAC" w:rsidRPr="00C01462">
        <w:t>between 50</w:t>
      </w:r>
      <w:r w:rsidR="00E63085" w:rsidRPr="00C01462">
        <w:t>%</w:t>
      </w:r>
      <w:r w:rsidR="00630107" w:rsidRPr="00C01462">
        <w:t xml:space="preserve"> </w:t>
      </w:r>
      <w:r w:rsidR="00C36AAC" w:rsidRPr="00C01462">
        <w:t>and 100%</w:t>
      </w:r>
      <w:ins w:id="403" w:author="Daniel Jacob [6]" w:date="2023-01-04T22:52:00Z">
        <w:r w:rsidR="006930B4">
          <w:t xml:space="preserve"> in our inversion ensemble</w:t>
        </w:r>
      </w:ins>
      <w:ins w:id="404" w:author="Daniel Jacob [6]" w:date="2023-01-04T22:54:00Z">
        <w:r w:rsidR="006930B4">
          <w:t>, with no error covariance between grid cells</w:t>
        </w:r>
      </w:ins>
      <w:r w:rsidR="00C36AAC" w:rsidRPr="00C01462">
        <w:t xml:space="preserve">. </w:t>
      </w:r>
      <w:r w:rsidR="00577811" w:rsidRPr="00C01462">
        <w:t xml:space="preserve">The 50% relative error </w:t>
      </w:r>
      <w:del w:id="405" w:author="Daniel Jacob [6]" w:date="2023-01-04T22:53:00Z">
        <w:r w:rsidR="00577811" w:rsidRPr="00C01462" w:rsidDel="006930B4">
          <w:delText xml:space="preserve">lower bound </w:delText>
        </w:r>
      </w:del>
      <w:r w:rsidR="00577811" w:rsidRPr="00C01462">
        <w:t xml:space="preserve">follows previous inversions that optimized methane emissions over North America </w:t>
      </w:r>
      <w:r w:rsidR="00577811" w:rsidRPr="00C01462">
        <w:fldChar w:fldCharType="begin"/>
      </w:r>
      <w:r w:rsidR="00577811" w:rsidRPr="00C01462">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77811" w:rsidRPr="00C01462">
        <w:rPr>
          <w:rFonts w:ascii="Cambria Math" w:hAnsi="Cambria Math" w:cs="Cambria Math"/>
        </w:rPr>
        <w:instrText>∘</w:instrText>
      </w:r>
      <w:r w:rsidR="00577811" w:rsidRPr="00C01462">
        <w:instrText>×0.625</w:instrText>
      </w:r>
      <w:r w:rsidR="00577811" w:rsidRPr="00C01462">
        <w:rPr>
          <w:rFonts w:ascii="Cambria Math" w:hAnsi="Cambria Math" w:cs="Cambria Math"/>
        </w:rPr>
        <w:instrText>∘</w:instrText>
      </w:r>
      <w:r w:rsidR="00577811" w:rsidRPr="00C01462">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577811" w:rsidRPr="00C01462">
        <w:fldChar w:fldCharType="separate"/>
      </w:r>
      <w:r w:rsidR="00577811" w:rsidRPr="00C01462">
        <w:rPr>
          <w:noProof/>
        </w:rPr>
        <w:t>(Maasakkers et al., 2021; Lu et al., 2022)</w:t>
      </w:r>
      <w:r w:rsidR="00577811" w:rsidRPr="00C01462">
        <w:fldChar w:fldCharType="end"/>
      </w:r>
      <w:r w:rsidR="00577811" w:rsidRPr="00C01462">
        <w:t xml:space="preserve">. We </w:t>
      </w:r>
      <w:del w:id="406" w:author="Daniel Jacob [6]" w:date="2023-01-04T22:57:00Z">
        <w:r w:rsidR="00577811" w:rsidRPr="00C01462" w:rsidDel="001A3FA2">
          <w:delText xml:space="preserve">increase </w:delText>
        </w:r>
      </w:del>
      <w:ins w:id="407" w:author="Daniel Jacob [6]" w:date="2023-01-04T22:57:00Z">
        <w:r w:rsidR="001A3FA2">
          <w:t>inflate</w:t>
        </w:r>
        <w:r w:rsidR="001A3FA2" w:rsidRPr="00C01462">
          <w:t xml:space="preserve"> </w:t>
        </w:r>
      </w:ins>
      <w:r w:rsidR="00577811" w:rsidRPr="00C01462">
        <w:t xml:space="preserve">errors up to 100% to account for displacement errors and increased error covariance at high resolution (Maasakkers et al. 2016). </w:t>
      </w:r>
      <w:commentRangeStart w:id="408"/>
      <w:del w:id="409" w:author="Daniel Jacob [6]" w:date="2023-01-04T22:56:00Z">
        <w:r w:rsidR="00577811" w:rsidRPr="00C01462" w:rsidDel="001A3FA2">
          <w:delText>Ensemble members that optimize the</w:delText>
        </w:r>
      </w:del>
      <w:del w:id="410" w:author="Daniel Jacob [6]" w:date="2023-01-04T22:57:00Z">
        <w:r w:rsidR="00577811" w:rsidRPr="00C01462" w:rsidDel="001A3FA2">
          <w:delText xml:space="preserve"> boundary conditions use a</w:delText>
        </w:r>
        <w:r w:rsidDel="001A3FA2">
          <w:delText xml:space="preserve">n </w:delText>
        </w:r>
        <w:r w:rsidR="00577811" w:rsidRPr="00C01462" w:rsidDel="001A3FA2">
          <w:delText>error standard deviation of</w:delText>
        </w:r>
        <w:r w:rsidDel="001A3FA2">
          <w:delText xml:space="preserve"> between 5 ppb and</w:delText>
        </w:r>
        <w:r w:rsidR="00577811" w:rsidRPr="00C01462" w:rsidDel="001A3FA2">
          <w:delText xml:space="preserve"> 10 ppb. </w:delText>
        </w:r>
      </w:del>
      <w:commentRangeEnd w:id="408"/>
      <w:r w:rsidR="001A3FA2">
        <w:rPr>
          <w:rStyle w:val="CommentReference"/>
        </w:rPr>
        <w:commentReference w:id="408"/>
      </w:r>
      <w:del w:id="411" w:author="Daniel Jacob [6]" w:date="2023-01-04T22:57:00Z">
        <w:r w:rsidR="009C59C0" w:rsidRPr="00C01462" w:rsidDel="001A3FA2">
          <w:delText>We choose the prior error for each ensemble member as described in section 2.7.</w:delText>
        </w:r>
        <w:r w:rsidR="00784251" w:rsidRPr="00C01462" w:rsidDel="001A3FA2">
          <w:delText xml:space="preserve"> In the absence of better information, we assume there is no error covariance.</w:delText>
        </w:r>
      </w:del>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2D4BF24D" w14:textId="1E7C41E0" w:rsidR="00D8280E" w:rsidRPr="00C01462" w:rsidRDefault="00112218" w:rsidP="00D8280E">
      <w:r w:rsidRPr="00C01462">
        <w:t>We use the nested version of the GEOS-Chem CTM</w:t>
      </w:r>
      <w:r w:rsidR="00A60FF9">
        <w:t xml:space="preserve"> </w:t>
      </w:r>
      <w:r w:rsidRPr="00C01462">
        <w:t xml:space="preserve">12.7 at 0.25° </w:t>
      </w:r>
      <w:r w:rsidR="00A60FF9" w:rsidRPr="00E3469C">
        <w:t>×</w:t>
      </w:r>
      <w:r w:rsidRPr="00C01462">
        <w:t xml:space="preserve"> 0.3125° resolution over North America as the forward model for the inversion. Earlier versions of the methane simulation were described by Wecht et al. (2014) and Turner et al. (2015). The model is driven by </w:t>
      </w:r>
      <w:r w:rsidR="00BD679D" w:rsidRPr="00C01462">
        <w:t>GEOS-FP</w:t>
      </w:r>
      <w:r w:rsidRPr="00C01462">
        <w:t xml:space="preserve"> meteorological fields from the </w:t>
      </w:r>
      <w:r w:rsidR="00BD679D" w:rsidRPr="00C01462">
        <w:t>NASA Global Modeling and Assimilation Office (GMAO)</w:t>
      </w:r>
      <w:r w:rsidRPr="00C01462">
        <w:t>. Methane loss from OH, Cl, soil uptake, and stratospheric oxidation is described in Maasakkers et al. (2019)</w:t>
      </w:r>
      <w:ins w:id="412" w:author="Daniel Jacob [6]" w:date="2023-01-04T22:59:00Z">
        <w:r w:rsidR="001A3FA2">
          <w:t xml:space="preserve"> and is included in our simulation but is of no consequence because ventilation of the domain by the boundary conditions is much fast</w:t>
        </w:r>
      </w:ins>
      <w:ins w:id="413" w:author="Daniel Jacob [6]" w:date="2023-01-04T23:00:00Z">
        <w:r w:rsidR="001A3FA2">
          <w:t>er</w:t>
        </w:r>
      </w:ins>
      <w:r w:rsidRPr="00C01462">
        <w:t xml:space="preserve">. Initial conditions for January </w:t>
      </w:r>
      <w:r w:rsidR="00A60FF9">
        <w:t xml:space="preserve">1, </w:t>
      </w:r>
      <w:proofErr w:type="gramStart"/>
      <w:r w:rsidRPr="00C01462">
        <w:t>2019</w:t>
      </w:r>
      <w:proofErr w:type="gramEnd"/>
      <w:r w:rsidRPr="00C01462">
        <w:t xml:space="preserve">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 (</w:t>
      </w:r>
      <w:r w:rsidRPr="00C01462">
        <w:t>Qu et al.</w:t>
      </w:r>
      <w:r w:rsidR="00AD42EC">
        <w:t xml:space="preserve">, </w:t>
      </w:r>
      <w:r w:rsidRPr="00C01462">
        <w:t>2021). These concentration fields are unbiased with respect to the global TROPOMI data</w:t>
      </w:r>
      <w:del w:id="414" w:author="Daniel Jacob [6]" w:date="2023-01-04T23:00:00Z">
        <w:r w:rsidRPr="00C01462" w:rsidDel="001A3FA2">
          <w:delText xml:space="preserve"> and are informed predominantly by observations outside of North America</w:delText>
        </w:r>
      </w:del>
      <w:del w:id="415" w:author="Daniel Jacob [6]" w:date="2023-01-04T23:01:00Z">
        <w:r w:rsidRPr="00C01462" w:rsidDel="001A3FA2">
          <w:delText>.</w:delText>
        </w:r>
        <w:r w:rsidR="00FB6690" w:rsidDel="001A3FA2">
          <w:delText xml:space="preserve"> </w:delText>
        </w:r>
        <w:commentRangeStart w:id="416"/>
        <w:r w:rsidR="00D8280E" w:rsidRPr="00C01462" w:rsidDel="001A3FA2">
          <w:delText xml:space="preserve">We validate GEOS-Chem by comparison to surface and aircraft methane observations for May 2018. </w:delText>
        </w:r>
        <w:r w:rsidR="00AD42EC" w:rsidDel="001A3FA2">
          <w:delText>Initial conditions and boundary conditions are provided by the same</w:delText>
        </w:r>
        <w:r w:rsidR="00FB6690" w:rsidDel="001A3FA2">
          <w:delText xml:space="preserve"> simulation from Qu et al. (2021).</w:delText>
        </w:r>
        <w:r w:rsidR="00AD42EC" w:rsidDel="001A3FA2">
          <w:delText xml:space="preserve"> </w:delText>
        </w:r>
        <w:r w:rsidR="00D8280E" w:rsidRPr="00C01462" w:rsidDel="001A3FA2">
          <w:delText xml:space="preserve">We use observations from the Atmospheric Tomography Mission (ATom), the Atmospheric Carbon and Transport – America (ACT-America) campaign, and the NOAA Observation Package (ObsPack). We find a mean model-observation bias of 6.36 </w:delText>
        </w:r>
        <w:r w:rsidR="00132DAA" w:rsidRPr="00C01462" w:rsidDel="001A3FA2">
          <w:delText xml:space="preserve">ppb </w:delText>
        </w:r>
        <w:r w:rsidR="00D8280E" w:rsidRPr="00C01462" w:rsidDel="001A3FA2">
          <w:delText>and a correlation of R = 0.45. We also find no significant latitudinal bias in the model</w:delText>
        </w:r>
        <w:r w:rsidR="00020EE6" w:rsidDel="001A3FA2">
          <w:delText xml:space="preserve"> </w:delText>
        </w:r>
        <w:r w:rsidR="00D8280E" w:rsidRPr="00C01462" w:rsidDel="001A3FA2">
          <w:delText>-</w:delText>
        </w:r>
        <w:r w:rsidR="00020EE6" w:rsidDel="001A3FA2">
          <w:delText xml:space="preserve"> </w:delText>
        </w:r>
        <w:r w:rsidR="00D8280E" w:rsidRPr="00C01462" w:rsidDel="001A3FA2">
          <w:delText xml:space="preserve">observation difference, although the </w:delText>
        </w:r>
        <w:r w:rsidR="00A440C1" w:rsidRPr="00C01462" w:rsidDel="001A3FA2">
          <w:delText xml:space="preserve">surface and aircraft </w:delText>
        </w:r>
        <w:r w:rsidR="00D8280E" w:rsidRPr="00C01462" w:rsidDel="001A3FA2">
          <w:delText>observations provide significant coverage only between 30°N and 50°N.</w:delText>
        </w:r>
      </w:del>
    </w:p>
    <w:commentRangeEnd w:id="416"/>
    <w:p w14:paraId="5067114A" w14:textId="77777777" w:rsidR="00D8280E" w:rsidRPr="00C01462" w:rsidRDefault="001A3FA2">
      <w:r>
        <w:rPr>
          <w:rStyle w:val="CommentReference"/>
        </w:rPr>
        <w:commentReference w:id="416"/>
      </w:r>
    </w:p>
    <w:p w14:paraId="07F73A91" w14:textId="77777777" w:rsidR="00FB6690" w:rsidRPr="00C01462" w:rsidRDefault="00FB6690" w:rsidP="00FB6690">
      <w:r w:rsidRPr="00C01462">
        <w:rPr>
          <w:b/>
          <w:bCs/>
        </w:rPr>
        <w:t>2.4 TROPOMI observations</w:t>
      </w:r>
    </w:p>
    <w:p w14:paraId="1488FB63" w14:textId="32A4EB1E" w:rsidR="00987FB3" w:rsidRPr="00C01462" w:rsidRDefault="0002114F">
      <w:r w:rsidRPr="00C01462">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FD3469" w:rsidRPr="00C01462">
        <w:t>(</w:t>
      </w:r>
      <w:r w:rsidR="00AB5662" w:rsidRPr="00C01462">
        <w:t>citation</w:t>
      </w:r>
      <w:r w:rsidR="00FD3469" w:rsidRPr="00C01462">
        <w:t xml:space="preserve">). TROPOMI </w:t>
      </w:r>
      <w:r w:rsidR="00662572" w:rsidRPr="00C01462">
        <w:t xml:space="preserve">measures backscattered solar radiation at 2.3 </w:t>
      </w:r>
      <w:proofErr w:type="spellStart"/>
      <w:r w:rsidR="00662572" w:rsidRPr="00C01462">
        <w:t>μm</w:t>
      </w:r>
      <w:proofErr w:type="spellEnd"/>
      <w:r w:rsidR="00662572" w:rsidRPr="00C01462">
        <w:t xml:space="preserve"> from a</w:t>
      </w:r>
      <w:r w:rsidR="00FD3469" w:rsidRPr="00C01462">
        <w:t xml:space="preserve"> sun-synchronous orbit with a local overpass time of 13:30</w:t>
      </w:r>
      <w:r w:rsidR="00662572" w:rsidRPr="00C01462">
        <w:t xml:space="preserve"> </w:t>
      </w:r>
      <w:r w:rsidR="00FD3469" w:rsidRPr="00C01462">
        <w:t xml:space="preserve">(Veefkind et al. 2012).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that can fail</w:t>
      </w:r>
      <w:r w:rsidR="001765E5" w:rsidRPr="00C01462">
        <w:t xml:space="preserve"> </w:t>
      </w:r>
      <w:r w:rsidR="00F506A9">
        <w:t>due to</w:t>
      </w:r>
      <w:r w:rsidR="00FD3469" w:rsidRPr="00C01462">
        <w:t xml:space="preserve"> cloud cover, variable topography, </w:t>
      </w:r>
      <w:r w:rsidR="00F506A9">
        <w:t xml:space="preserve">low or heterogeneous </w:t>
      </w:r>
      <w:r w:rsidR="00FD3469" w:rsidRPr="00C01462">
        <w:t>albedo, and high aerosol loading</w:t>
      </w:r>
      <w:r w:rsidR="00AB5662" w:rsidRPr="00C01462">
        <w:t xml:space="preserve"> (citation)</w:t>
      </w:r>
      <w:r w:rsidR="00FD3469" w:rsidRPr="00C01462">
        <w:t xml:space="preserve">. As a result, TROPOMI has a </w:t>
      </w:r>
      <w:commentRangeStart w:id="417"/>
      <w:r w:rsidR="00FD3469" w:rsidRPr="00C01462">
        <w:t>xx</w:t>
      </w:r>
      <w:commentRangeEnd w:id="417"/>
      <w:r w:rsidR="00FB7ECB" w:rsidRPr="00C01462">
        <w:rPr>
          <w:rStyle w:val="CommentReference"/>
        </w:rPr>
        <w:commentReference w:id="417"/>
      </w:r>
      <w:r w:rsidR="00FD3469" w:rsidRPr="00C01462">
        <w:t xml:space="preserve">% retrieval </w:t>
      </w:r>
      <w:r w:rsidR="00F506A9">
        <w:t xml:space="preserve">success </w:t>
      </w:r>
      <w:r w:rsidR="00FD3469" w:rsidRPr="00C01462">
        <w:t xml:space="preserve">rate over North America for 2019. </w:t>
      </w:r>
      <w:commentRangeStart w:id="418"/>
      <w:r w:rsidR="001765E5" w:rsidRPr="00C01462">
        <w:t xml:space="preserve">We use </w:t>
      </w:r>
      <w:r w:rsidR="008F0BC7" w:rsidRPr="00C01462">
        <w:t>the</w:t>
      </w:r>
      <w:r w:rsidR="001765E5" w:rsidRPr="00C01462">
        <w:t xml:space="preserve"> retrieval described by Lorente et al. (2021)</w:t>
      </w:r>
      <w:r w:rsidR="00D8280E" w:rsidRPr="00C01462">
        <w:t xml:space="preserve">, </w:t>
      </w:r>
      <w:commentRangeEnd w:id="418"/>
      <w:r w:rsidR="005032A0">
        <w:rPr>
          <w:rStyle w:val="CommentReference"/>
        </w:rPr>
        <w:commentReference w:id="418"/>
      </w:r>
      <w:r w:rsidR="00D8280E" w:rsidRPr="00C01462">
        <w:t>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ins w:id="419" w:author="Daniel Jacob [6]" w:date="2023-01-04T23:03:00Z">
        <w:r w:rsidR="001A3FA2">
          <w:t xml:space="preserve"> </w:t>
        </w:r>
      </w:ins>
    </w:p>
    <w:p w14:paraId="1272C027" w14:textId="77777777" w:rsidR="00987FB3" w:rsidRPr="00C01462" w:rsidRDefault="00987FB3"/>
    <w:p w14:paraId="26017479" w14:textId="77777777" w:rsidR="009750BD" w:rsidRDefault="005032A0">
      <w:pPr>
        <w:rPr>
          <w:ins w:id="420" w:author="Daniel Jacob [6]" w:date="2023-01-05T08:17:00Z"/>
        </w:rPr>
      </w:pPr>
      <w:ins w:id="421" w:author="Daniel Jacob [6]" w:date="2023-01-05T08:10:00Z">
        <w:r>
          <w:lastRenderedPageBreak/>
          <w:t>Previous analyses of TROPOMI data have pointed out the presence of sur</w:t>
        </w:r>
      </w:ins>
      <w:ins w:id="422" w:author="Daniel Jacob [6]" w:date="2023-01-05T08:11:00Z">
        <w:r>
          <w:t xml:space="preserve">face artifacts (Barré et al., 2021) and </w:t>
        </w:r>
      </w:ins>
      <w:ins w:id="423" w:author="Daniel Jacob [6]" w:date="2023-01-05T08:12:00Z">
        <w:r>
          <w:t xml:space="preserve">spatially variable </w:t>
        </w:r>
      </w:ins>
      <w:ins w:id="424" w:author="Daniel Jacob [6]" w:date="2023-01-05T08:11:00Z">
        <w:r>
          <w:t>biases relative to the more accurate but much sparser GOSAT data (Qu e</w:t>
        </w:r>
      </w:ins>
      <w:ins w:id="425" w:author="Daniel Jacob [6]" w:date="2023-01-05T08:12:00Z">
        <w:r>
          <w:t xml:space="preserve">t al., 2021; Chen et al., 2023). </w:t>
        </w:r>
      </w:ins>
      <w:ins w:id="426" w:author="Daniel Jacob [6]" w:date="2023-01-05T08:13:00Z">
        <w:r>
          <w:t>Here we filtered the TROPOMI data using the blended albedo product introduced by Lo</w:t>
        </w:r>
      </w:ins>
      <w:ins w:id="427" w:author="Daniel Jacob [6]" w:date="2023-01-05T08:14:00Z">
        <w:r>
          <w:t xml:space="preserve">rente et al. (2021) to </w:t>
        </w:r>
      </w:ins>
      <w:del w:id="428" w:author="Daniel Jacob [6]" w:date="2023-01-05T08:14:00Z">
        <w:r w:rsidR="001F7B45" w:rsidRPr="00C01462" w:rsidDel="005032A0">
          <w:delText xml:space="preserve">We </w:delText>
        </w:r>
        <w:r w:rsidR="008E0E09" w:rsidRPr="00C01462" w:rsidDel="005032A0">
          <w:delText>evaluate</w:delText>
        </w:r>
        <w:r w:rsidR="001F7B45" w:rsidRPr="00C01462" w:rsidDel="005032A0">
          <w:delText xml:space="preserve"> the TROPOMI data</w:delText>
        </w:r>
        <w:r w:rsidR="007402E1" w:rsidRPr="00C01462" w:rsidDel="005032A0">
          <w:delText xml:space="preserve"> </w:delText>
        </w:r>
        <w:r w:rsidR="008E0E09" w:rsidRPr="00C01462" w:rsidDel="005032A0">
          <w:delText>using</w:delText>
        </w:r>
        <w:r w:rsidR="001F7B45" w:rsidRPr="00C01462" w:rsidDel="005032A0">
          <w:delText xml:space="preserve"> methane </w:delText>
        </w:r>
        <w:r w:rsidR="009C13BF" w:rsidRPr="00C01462" w:rsidDel="005032A0">
          <w:delText>observations from</w:delText>
        </w:r>
        <w:r w:rsidR="001F7B45" w:rsidRPr="00C01462" w:rsidDel="005032A0">
          <w:delText xml:space="preserve"> </w:delText>
        </w:r>
        <w:r w:rsidR="00784266" w:rsidRPr="00C01462" w:rsidDel="005032A0">
          <w:delText>the Greenhouse gases Observing SATellite (GOSAT)</w:delText>
        </w:r>
        <w:r w:rsidR="00507010" w:rsidRPr="00C01462" w:rsidDel="005032A0">
          <w:delText>. GOSAT</w:delText>
        </w:r>
        <w:r w:rsidR="009C13BF" w:rsidRPr="00C01462" w:rsidDel="005032A0">
          <w:delText xml:space="preserve"> </w:delText>
        </w:r>
        <w:r w:rsidR="001577FF" w:rsidDel="005032A0">
          <w:delText xml:space="preserve">measures </w:delText>
        </w:r>
        <w:r w:rsidR="001577FF" w:rsidRPr="00C01462" w:rsidDel="005032A0">
          <w:delText>backscattered solar radiation at 1.6 μm</w:delText>
        </w:r>
        <w:r w:rsidR="001577FF" w:rsidDel="005032A0">
          <w:delText xml:space="preserve"> with</w:delText>
        </w:r>
        <w:r w:rsidR="00B17D47" w:rsidRPr="00C01462" w:rsidDel="005032A0">
          <w:delText xml:space="preserve"> high-precision </w:delText>
        </w:r>
        <w:r w:rsidR="001577FF" w:rsidDel="005032A0">
          <w:delText xml:space="preserve">in </w:delText>
        </w:r>
        <w:r w:rsidR="008E7712" w:rsidRPr="00C01462" w:rsidDel="005032A0">
          <w:delText>10 km diameter nadir pixels</w:delText>
        </w:r>
        <w:r w:rsidR="00B17D47" w:rsidRPr="00C01462" w:rsidDel="005032A0">
          <w:delText xml:space="preserve"> separated by ~250 km along- and cross-track. </w:delText>
        </w:r>
        <w:r w:rsidR="001577FF" w:rsidDel="005032A0">
          <w:delText>It has a</w:delText>
        </w:r>
        <w:r w:rsidR="00B17D47" w:rsidRPr="00C01462" w:rsidDel="005032A0">
          <w:delText xml:space="preserve"> local overpass time of about 13:00 </w:delText>
        </w:r>
        <w:r w:rsidR="00662572" w:rsidRPr="00C01462" w:rsidDel="005032A0">
          <w:delText>and</w:delText>
        </w:r>
        <w:r w:rsidR="00B17D47" w:rsidRPr="00C01462" w:rsidDel="005032A0">
          <w:delText xml:space="preserve"> a three-day return tim</w:delText>
        </w:r>
        <w:r w:rsidR="00662572" w:rsidRPr="00C01462" w:rsidDel="005032A0">
          <w:delText>e</w:delText>
        </w:r>
        <w:r w:rsidR="008E0E09" w:rsidRPr="00C01462" w:rsidDel="005032A0">
          <w:delText xml:space="preserve">. </w:delText>
        </w:r>
        <w:r w:rsidR="00B17D47" w:rsidRPr="00C01462" w:rsidDel="005032A0">
          <w:delText>We use the GOSAT methane retrieval version 9.0 of the University of Leicester obtained by the CO</w:delText>
        </w:r>
        <w:r w:rsidR="00B17D47" w:rsidRPr="00C01462" w:rsidDel="005032A0">
          <w:rPr>
            <w:vertAlign w:val="subscript"/>
          </w:rPr>
          <w:delText>2</w:delText>
        </w:r>
        <w:r w:rsidR="00B17D47" w:rsidRPr="00C01462" w:rsidDel="005032A0">
          <w:delText xml:space="preserve"> proxy method</w:delText>
        </w:r>
        <w:r w:rsidR="00C47960" w:rsidRPr="00C01462" w:rsidDel="005032A0">
          <w:delText xml:space="preserve"> (Parker and Boesch, 2020, last accessed 29 December 2020). We use only high</w:delText>
        </w:r>
        <w:r w:rsidR="00E8511B" w:rsidRPr="00C01462" w:rsidDel="005032A0">
          <w:delText>-</w:delText>
        </w:r>
        <w:r w:rsidR="00C47960" w:rsidRPr="00C01462" w:rsidDel="005032A0">
          <w:delText>quality retrievals as indicated by the</w:delText>
        </w:r>
        <w:r w:rsidR="00CC6953" w:rsidDel="005032A0">
          <w:delText>ir</w:delText>
        </w:r>
        <w:r w:rsidR="00C47960" w:rsidRPr="00C01462" w:rsidDel="005032A0">
          <w:delText xml:space="preserve"> quality assessment. </w:delText>
        </w:r>
        <w:r w:rsidR="00E8511B" w:rsidRPr="00C01462" w:rsidDel="005032A0">
          <w:delText xml:space="preserve">We compare average seasonal TROPOMI and GOSAT observations on </w:delText>
        </w:r>
        <w:r w:rsidR="005C76E6" w:rsidRPr="00C01462" w:rsidDel="005032A0">
          <w:delText xml:space="preserve">a </w:delText>
        </w:r>
        <w:r w:rsidR="00A61A17" w:rsidRPr="00C01462" w:rsidDel="005032A0">
          <w:delText>2</w:delText>
        </w:r>
        <w:r w:rsidR="00E8511B" w:rsidRPr="00C01462" w:rsidDel="005032A0">
          <w:delText xml:space="preserve">° </w:delText>
        </w:r>
        <w:r w:rsidR="00F506A9" w:rsidRPr="00E3469C" w:rsidDel="005032A0">
          <w:delText>×</w:delText>
        </w:r>
        <w:r w:rsidR="00E8511B" w:rsidRPr="00C01462" w:rsidDel="005032A0">
          <w:delText xml:space="preserve"> </w:delText>
        </w:r>
        <w:r w:rsidR="00A61A17" w:rsidRPr="00C01462" w:rsidDel="005032A0">
          <w:delText>2</w:delText>
        </w:r>
        <w:r w:rsidR="00E8511B" w:rsidRPr="00C01462" w:rsidDel="005032A0">
          <w:delText>°</w:delText>
        </w:r>
        <w:r w:rsidR="005C76E6" w:rsidRPr="00C01462" w:rsidDel="005032A0">
          <w:delText xml:space="preserve"> grid </w:delText>
        </w:r>
        <w:r w:rsidR="00A61A17" w:rsidRPr="00C01462" w:rsidDel="005032A0">
          <w:delText>following</w:delText>
        </w:r>
        <w:r w:rsidR="001B5212" w:rsidRPr="00C01462" w:rsidDel="005032A0">
          <w:delText xml:space="preserve"> Lorente et al. </w:delText>
        </w:r>
        <w:r w:rsidR="00F506A9" w:rsidDel="005032A0">
          <w:delText>(</w:delText>
        </w:r>
        <w:r w:rsidR="00F506A9" w:rsidRPr="00C01462" w:rsidDel="005032A0">
          <w:delText>2021). We find large regional biases, defined as the standard deviation of the mean TROPOMI – GOSAT difference</w:delText>
        </w:r>
        <w:r w:rsidR="00461BC1" w:rsidDel="005032A0">
          <w:delText xml:space="preserve">, of </w:delText>
        </w:r>
        <w:r w:rsidR="00F506A9" w:rsidRPr="00C01462" w:rsidDel="005032A0">
          <w:delText>20 ppb</w:delText>
        </w:r>
        <w:r w:rsidR="00461BC1" w:rsidDel="005032A0">
          <w:delText xml:space="preserve"> in winter</w:delText>
        </w:r>
        <w:r w:rsidR="00CC6953" w:rsidDel="005032A0">
          <w:delText xml:space="preserve">, which </w:delText>
        </w:r>
        <w:r w:rsidR="00461BC1" w:rsidDel="005032A0">
          <w:delText>is</w:delText>
        </w:r>
        <w:r w:rsidR="00F506A9" w:rsidRPr="00C01462" w:rsidDel="005032A0">
          <w:delText xml:space="preserve"> likely due to snow- and ice-cover</w:delText>
        </w:r>
        <w:r w:rsidR="00CC6953" w:rsidDel="005032A0">
          <w:delText>. W</w:delText>
        </w:r>
        <w:r w:rsidR="00F506A9" w:rsidDel="005032A0">
          <w:delText xml:space="preserve">e </w:delText>
        </w:r>
      </w:del>
      <w:r w:rsidR="00F506A9">
        <w:t>remove</w:t>
      </w:r>
      <w:r w:rsidR="00CC6953">
        <w:t xml:space="preserve"> </w:t>
      </w:r>
      <w:del w:id="429" w:author="Daniel Jacob [6]" w:date="2023-01-05T08:14:00Z">
        <w:r w:rsidR="00CC6953" w:rsidDel="005032A0">
          <w:delText xml:space="preserve">these </w:delText>
        </w:r>
      </w:del>
      <w:r w:rsidR="00CC6953">
        <w:t>scenes</w:t>
      </w:r>
      <w:r w:rsidR="00F506A9">
        <w:t xml:space="preserve"> </w:t>
      </w:r>
      <w:del w:id="430" w:author="Daniel Jacob [6]" w:date="2023-01-05T08:14:00Z">
        <w:r w:rsidR="00F506A9" w:rsidDel="009750BD">
          <w:delText xml:space="preserve">using </w:delText>
        </w:r>
      </w:del>
      <w:ins w:id="431" w:author="Daniel Jacob [6]" w:date="2023-01-05T08:14:00Z">
        <w:r w:rsidR="009750BD">
          <w:t xml:space="preserve">with </w:t>
        </w:r>
      </w:ins>
      <w:r w:rsidR="00DC61E6">
        <w:t xml:space="preserve">blended albedo </w:t>
      </w:r>
      <w:r w:rsidR="00F506A9">
        <w:t xml:space="preserve">&gt; 0.75 in </w:t>
      </w:r>
      <w:del w:id="432" w:author="Daniel Jacob [6]" w:date="2023-01-05T08:14:00Z">
        <w:r w:rsidR="00F506A9" w:rsidDel="009750BD">
          <w:delText>fall, winter, and spring</w:delText>
        </w:r>
      </w:del>
      <w:ins w:id="433" w:author="Daniel Jacob [6]" w:date="2023-01-05T08:14:00Z">
        <w:r w:rsidR="009750BD">
          <w:t xml:space="preserve">non-summer seasons when </w:t>
        </w:r>
      </w:ins>
      <w:ins w:id="434" w:author="Daniel Jacob [6]" w:date="2023-01-05T08:15:00Z">
        <w:r w:rsidR="009750BD">
          <w:t>they are indicative of snow or ice.</w:t>
        </w:r>
      </w:ins>
      <w:r w:rsidR="00F506A9">
        <w:t xml:space="preserve"> </w:t>
      </w:r>
      <w:del w:id="435" w:author="Daniel Jacob [6]" w:date="2023-01-05T08:15:00Z">
        <w:r w:rsidR="00F506A9" w:rsidRPr="00C01462" w:rsidDel="009750BD">
          <w:delText>(</w:delText>
        </w:r>
        <w:commentRangeStart w:id="436"/>
        <w:r w:rsidR="00F506A9" w:rsidRPr="00C01462" w:rsidDel="009750BD">
          <w:delText>Wunch et al.</w:delText>
        </w:r>
        <w:r w:rsidR="00F506A9" w:rsidDel="009750BD">
          <w:delText>,</w:delText>
        </w:r>
        <w:r w:rsidR="00F506A9" w:rsidRPr="00C01462" w:rsidDel="009750BD">
          <w:delText xml:space="preserve"> 2011</w:delText>
        </w:r>
        <w:r w:rsidR="00F506A9" w:rsidDel="009750BD">
          <w:delText xml:space="preserve">; </w:delText>
        </w:r>
      </w:del>
      <w:commentRangeEnd w:id="436"/>
      <w:r w:rsidR="009750BD">
        <w:rPr>
          <w:rStyle w:val="CommentReference"/>
        </w:rPr>
        <w:commentReference w:id="436"/>
      </w:r>
      <w:del w:id="437" w:author="Daniel Jacob [6]" w:date="2023-01-05T08:15:00Z">
        <w:r w:rsidR="00F506A9" w:rsidDel="009750BD">
          <w:delText>Lorente et al., 2021</w:delText>
        </w:r>
        <w:r w:rsidR="00F506A9" w:rsidRPr="00C01462" w:rsidDel="009750BD">
          <w:delText xml:space="preserve">). </w:delText>
        </w:r>
      </w:del>
      <w:r w:rsidR="00F506A9" w:rsidRPr="00C01462">
        <w:t>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w:t>
      </w:r>
      <w:commentRangeStart w:id="438"/>
      <w:r w:rsidR="00667142" w:rsidRPr="00C01462">
        <w:t>shortwave</w:t>
      </w:r>
      <w:commentRangeEnd w:id="438"/>
      <w:r w:rsidR="009750BD">
        <w:rPr>
          <w:rStyle w:val="CommentReference"/>
        </w:rPr>
        <w:commentReference w:id="438"/>
      </w:r>
      <w:r w:rsidR="00667142" w:rsidRPr="00C01462">
        <w:t xml:space="preserve"> albedo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A3FAA" w:rsidRPr="00C01462">
        <w:t>2020</w:t>
      </w:r>
      <w:r w:rsidR="00DC61E6">
        <w:t>)</w:t>
      </w:r>
      <w:r w:rsidR="00461BC1">
        <w:t>, which</w:t>
      </w:r>
      <w:r w:rsidR="003569D5" w:rsidRPr="00C01462">
        <w:t xml:space="preserve"> account for </w:t>
      </w:r>
      <w:r w:rsidR="00815225">
        <w:t xml:space="preserve">most of </w:t>
      </w:r>
      <w:r w:rsidR="003569D5" w:rsidRPr="00C01462">
        <w:t>the remaining unphysical TROPOMI observations (XCH4 &lt;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p>
    <w:p w14:paraId="0334B545" w14:textId="77777777" w:rsidR="009750BD" w:rsidRDefault="009750BD">
      <w:pPr>
        <w:rPr>
          <w:ins w:id="439" w:author="Daniel Jacob [6]" w:date="2023-01-05T08:17:00Z"/>
        </w:rPr>
      </w:pPr>
    </w:p>
    <w:p w14:paraId="46ADEA25" w14:textId="27FFB666" w:rsidR="008F0BC7" w:rsidRPr="00C01462" w:rsidDel="009C1C70" w:rsidRDefault="00020EE6" w:rsidP="009C1C70">
      <w:pPr>
        <w:rPr>
          <w:del w:id="440" w:author="Daniel Jacob [6]" w:date="2023-01-05T08:35:00Z"/>
        </w:rPr>
      </w:pPr>
      <w:commentRangeStart w:id="441"/>
      <w:r w:rsidRPr="00C01462">
        <w:t xml:space="preserve">Figure 2 </w:t>
      </w:r>
      <w:commentRangeEnd w:id="441"/>
      <w:r w:rsidR="009750BD">
        <w:rPr>
          <w:rStyle w:val="CommentReference"/>
        </w:rPr>
        <w:commentReference w:id="441"/>
      </w:r>
      <w:r w:rsidRPr="00C01462">
        <w:t xml:space="preserve">shows the </w:t>
      </w:r>
      <w:r>
        <w:t xml:space="preserve">final </w:t>
      </w:r>
      <w:r w:rsidRPr="00C01462">
        <w:t>2919358 observations</w:t>
      </w:r>
      <w:ins w:id="442" w:author="Daniel Jacob [6]" w:date="2023-01-05T08:17:00Z">
        <w:r w:rsidR="009750BD">
          <w:t xml:space="preserve"> used for the inversion on </w:t>
        </w:r>
      </w:ins>
      <w:del w:id="443" w:author="Daniel Jacob [6]" w:date="2023-01-05T08:17:00Z">
        <w:r w:rsidRPr="00C01462" w:rsidDel="009750BD">
          <w:delText xml:space="preserve">, regridded onto </w:delText>
        </w:r>
      </w:del>
      <w:r w:rsidRPr="00C01462">
        <w:t xml:space="preserve">the GEOS-Chem </w:t>
      </w:r>
      <w:ins w:id="444" w:author="Daniel Jacob [6]" w:date="2023-01-05T08:18:00Z">
        <w:r w:rsidR="009750BD">
          <w:t>0.25</w:t>
        </w:r>
        <w:r w:rsidR="009750BD">
          <w:rPr>
            <w:vertAlign w:val="superscript"/>
          </w:rPr>
          <w:t>o</w:t>
        </w:r>
        <w:r w:rsidR="009750BD">
          <w:t>×0.3125</w:t>
        </w:r>
        <w:r w:rsidR="009750BD">
          <w:rPr>
            <w:vertAlign w:val="superscript"/>
          </w:rPr>
          <w:t>o</w:t>
        </w:r>
        <w:r w:rsidR="009750BD">
          <w:t xml:space="preserve"> </w:t>
        </w:r>
      </w:ins>
      <w:r w:rsidRPr="00C01462">
        <w:t>grid</w:t>
      </w:r>
      <w:ins w:id="445" w:author="Daniel Jacob [6]" w:date="2023-01-05T08:18:00Z">
        <w:r w:rsidR="009750BD">
          <w:t>.</w:t>
        </w:r>
      </w:ins>
      <w:r w:rsidRPr="00C01462">
        <w:t xml:space="preserve"> </w:t>
      </w:r>
      <w:del w:id="446" w:author="Daniel Jacob [6]" w:date="2023-01-05T08:18:00Z">
        <w:r w:rsidRPr="00C01462" w:rsidDel="009750BD">
          <w:delText>and averaged seasonally</w:delText>
        </w:r>
        <w:r w:rsidDel="009750BD">
          <w:delText xml:space="preserve">. </w:delText>
        </w:r>
      </w:del>
      <w:r w:rsidR="00190FA3" w:rsidRPr="00C01462">
        <w:t xml:space="preserve">The filters </w:t>
      </w:r>
      <w:r w:rsidRPr="00C01462">
        <w:t xml:space="preserve">preserve 69% of the high-quality </w:t>
      </w:r>
      <w:r>
        <w:t>retrievals</w:t>
      </w:r>
      <w:r w:rsidRPr="00C01462">
        <w:t xml:space="preserve"> </w:t>
      </w:r>
      <w:ins w:id="447" w:author="Daniel Jacob [6]" w:date="2023-01-05T08:18:00Z">
        <w:r w:rsidR="009750BD">
          <w:t>o</w:t>
        </w:r>
      </w:ins>
      <w:ins w:id="448" w:author="Daniel Jacob [6]" w:date="2023-01-05T08:19:00Z">
        <w:r w:rsidR="009750BD">
          <w:t xml:space="preserve">f TROPOMI version </w:t>
        </w:r>
        <w:proofErr w:type="spellStart"/>
        <w:r w:rsidR="009750BD">
          <w:t>xxxx</w:t>
        </w:r>
        <w:proofErr w:type="spellEnd"/>
        <w:r w:rsidR="009750BD">
          <w:t xml:space="preserve">.  </w:t>
        </w:r>
      </w:ins>
      <w:commentRangeStart w:id="449"/>
      <w:r>
        <w:t xml:space="preserve">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 xml:space="preserve">TROPOMI correlation in all seasons, with the largest increases in winter and spring.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ins w:id="450" w:author="Daniel Jacob [6]" w:date="2023-01-05T08:31:00Z">
        <w:r w:rsidR="00BE7202">
          <w:t xml:space="preserve"> Comparison to the GEOS-Chem simulat</w:t>
        </w:r>
      </w:ins>
      <w:ins w:id="451" w:author="Daniel Jacob [6]" w:date="2023-01-05T08:32:00Z">
        <w:r w:rsidR="00BE7202">
          <w:t>i</w:t>
        </w:r>
      </w:ins>
      <w:ins w:id="452" w:author="Daniel Jacob [6]" w:date="2023-01-05T08:31:00Z">
        <w:r w:rsidR="00BE7202">
          <w:t xml:space="preserve">on with prior emissions shows a </w:t>
        </w:r>
      </w:ins>
      <w:ins w:id="453" w:author="Daniel Jacob [6]" w:date="2023-01-05T08:32:00Z">
        <w:r w:rsidR="00BE7202">
          <w:t xml:space="preserve">mean negative GEOS-Chem bias </w:t>
        </w:r>
      </w:ins>
      <m:oMath>
        <m:r>
          <w:ins w:id="454" w:author="Daniel Jacob [6]" w:date="2023-01-05T08:34:00Z">
            <m:rPr>
              <m:sty m:val="p"/>
            </m:rPr>
            <w:rPr>
              <w:rFonts w:ascii="Cambria Math" w:hAnsi="Cambria Math"/>
            </w:rPr>
            <m:t>ξ</m:t>
          </w:ins>
        </m:r>
      </m:oMath>
      <w:ins w:id="455" w:author="Daniel Jacob [6]" w:date="2023-01-05T08:34:00Z">
        <w:r w:rsidR="00BE7202" w:rsidRPr="00BE7202">
          <w:t xml:space="preserve"> </w:t>
        </w:r>
      </w:ins>
      <w:ins w:id="456" w:author="Daniel Jacob [6]" w:date="2023-01-05T08:35:00Z">
        <w:r w:rsidR="00BE7202">
          <w:t xml:space="preserve"> </w:t>
        </w:r>
      </w:ins>
      <w:ins w:id="457" w:author="Daniel Jacob [6]" w:date="2023-01-05T08:32:00Z">
        <w:r w:rsidR="00BE7202">
          <w:t xml:space="preserve">of 9.1 ppb over the North America domain, </w:t>
        </w:r>
      </w:ins>
      <w:ins w:id="458" w:author="Daniel Jacob [6]" w:date="2023-01-05T08:35:00Z">
        <w:r w:rsidR="00BE7202">
          <w:t xml:space="preserve">which can be fit as a </w:t>
        </w:r>
        <w:r w:rsidR="009C1C70">
          <w:t xml:space="preserve">linear function of latitude </w:t>
        </w:r>
      </w:ins>
      <m:oMath>
        <m:r>
          <w:ins w:id="459" w:author="Daniel Jacob [6]" w:date="2023-01-05T08:35:00Z">
            <m:rPr>
              <m:sty m:val="p"/>
            </m:rPr>
            <w:rPr>
              <w:rFonts w:ascii="Cambria Math" w:hAnsi="Cambria Math"/>
            </w:rPr>
            <m:t>θ</m:t>
          </w:ins>
        </m:r>
      </m:oMath>
      <w:ins w:id="460" w:author="Daniel Jacob [6]" w:date="2023-01-05T08:35:00Z">
        <w:r w:rsidR="009C1C70" w:rsidRPr="009C1C70">
          <w:t xml:space="preserve"> </w:t>
        </w:r>
        <w:r w:rsidR="009C1C70">
          <w:t xml:space="preserve">(degrees) as </w:t>
        </w:r>
      </w:ins>
    </w:p>
    <w:commentRangeEnd w:id="449"/>
    <w:p w14:paraId="6C6CAB8B" w14:textId="1BCE2BEB" w:rsidR="00190FA3" w:rsidRPr="00C01462" w:rsidDel="009C1C70" w:rsidRDefault="009750BD">
      <w:pPr>
        <w:rPr>
          <w:del w:id="461" w:author="Daniel Jacob [6]" w:date="2023-01-05T08:35:00Z"/>
        </w:rPr>
      </w:pPr>
      <w:del w:id="462" w:author="Daniel Jacob [6]" w:date="2023-01-05T08:35:00Z">
        <w:r w:rsidDel="009C1C70">
          <w:rPr>
            <w:rStyle w:val="CommentReference"/>
          </w:rPr>
          <w:commentReference w:id="449"/>
        </w:r>
      </w:del>
    </w:p>
    <w:p w14:paraId="242A5CD1" w14:textId="40A77EF6" w:rsidR="008F0BC7" w:rsidRPr="00C01462" w:rsidRDefault="00E85FF7">
      <w:del w:id="463" w:author="Daniel Jacob [6]" w:date="2023-01-05T08:35:00Z">
        <w:r w:rsidRPr="00C01462" w:rsidDel="009C1C70">
          <w:delText xml:space="preserve">After filtering the data, we find a residual aseasonal latitudinal bias in the TROPOMI </w:delText>
        </w:r>
        <w:r w:rsidR="00020EE6" w:rsidDel="009C1C70">
          <w:delText>-</w:delText>
        </w:r>
        <w:r w:rsidRPr="00C01462" w:rsidDel="009C1C70">
          <w:delText xml:space="preserve"> GEOS-Chem difference. </w:delText>
        </w:r>
        <w:r w:rsidRPr="00C01462" w:rsidDel="009C1C70">
          <w:rPr>
            <w:rFonts w:eastAsiaTheme="minorEastAsia"/>
          </w:rPr>
          <w:delText>We</w:delText>
        </w:r>
        <w:r w:rsidRPr="00C01462" w:rsidDel="009C1C70">
          <w:delText xml:space="preserve"> define a latitudinal correction term </w:delText>
        </w:r>
      </w:del>
      <m:oMath>
        <m:r>
          <w:del w:id="464" w:author="Daniel Jacob [6]" w:date="2023-01-05T08:35:00Z">
            <m:rPr>
              <m:sty m:val="p"/>
            </m:rPr>
            <w:rPr>
              <w:rFonts w:ascii="Cambria Math" w:hAnsi="Cambria Math"/>
            </w:rPr>
            <m:t>ξ</m:t>
          </w:del>
        </m:r>
      </m:oMath>
      <w:del w:id="465" w:author="Daniel Jacob [6]" w:date="2023-01-05T08:35:00Z">
        <w:r w:rsidRPr="00C01462" w:rsidDel="009C1C70">
          <w:rPr>
            <w:rFonts w:eastAsiaTheme="minorEastAsia"/>
            <w:iCs/>
          </w:rPr>
          <w:delText xml:space="preserve"> (ppb)</w:delText>
        </w:r>
        <w:r w:rsidRPr="00C01462" w:rsidDel="009C1C70">
          <w:delText xml:space="preserve"> for the GEOS-Chem – TROPOMI difference using a first-order polynomia</w:delText>
        </w:r>
      </w:del>
      <w:r w:rsidR="00ED7E18">
        <w:t>l</w:t>
      </w:r>
      <w:r w:rsidRPr="00C01462">
        <w:rPr>
          <w:rFonts w:eastAsiaTheme="minorEastAsia"/>
        </w:rPr>
        <w:t xml:space="preserve"> </w:t>
      </w:r>
      <w:bookmarkStart w:id="466" w:name="_Hlk123800114"/>
      <m:oMath>
        <m:r>
          <m:rPr>
            <m:sty m:val="p"/>
          </m:rPr>
          <w:rPr>
            <w:rFonts w:ascii="Cambria Math" w:hAnsi="Cambria Math"/>
          </w:rPr>
          <m:t>ξ</m:t>
        </m:r>
        <w:bookmarkEnd w:id="466"/>
        <m:r>
          <w:rPr>
            <w:rFonts w:ascii="Cambria Math" w:hAnsi="Cambria Math"/>
          </w:rPr>
          <m:t xml:space="preserve"> = -5.40 + 0.39</m:t>
        </m:r>
        <m:r>
          <m:rPr>
            <m:sty m:val="p"/>
          </m:rPr>
          <w:rPr>
            <w:rFonts w:ascii="Cambria Math" w:hAnsi="Cambria Math"/>
          </w:rPr>
          <m:t>θ</m:t>
        </m:r>
      </m:oMath>
      <w:ins w:id="467" w:author="Daniel Jacob [6]" w:date="2023-01-05T08:36:00Z">
        <w:r w:rsidR="009C1C70">
          <w:rPr>
            <w:rFonts w:eastAsiaTheme="minorEastAsia"/>
          </w:rPr>
          <w:t>. This bias and its latitudinal structure could be caused by the boundary conditions</w:t>
        </w:r>
      </w:ins>
      <w:ins w:id="468" w:author="Daniel Jacob [6]" w:date="2023-01-05T08:37:00Z">
        <w:r w:rsidR="009C1C70">
          <w:rPr>
            <w:rFonts w:eastAsiaTheme="minorEastAsia"/>
          </w:rPr>
          <w:t xml:space="preserve"> and we correct it in our inversion ensemble members either as a continental </w:t>
        </w:r>
      </w:ins>
      <w:ins w:id="469" w:author="Daniel Jacob [6]" w:date="2023-01-05T08:38:00Z">
        <w:r w:rsidR="009C1C70">
          <w:rPr>
            <w:rFonts w:eastAsiaTheme="minorEastAsia"/>
          </w:rPr>
          <w:t>mean or latitude-dependent adjustment to the GEOS-Chem concentrations.</w:t>
        </w:r>
      </w:ins>
      <w:del w:id="470" w:author="Daniel Jacob [6]" w:date="2023-01-05T08:36:00Z">
        <w:r w:rsidR="002D0380" w:rsidDel="009C1C70">
          <w:rPr>
            <w:rFonts w:eastAsiaTheme="minorEastAsia"/>
          </w:rPr>
          <w:delText xml:space="preserve"> </w:delText>
        </w:r>
      </w:del>
      <w:del w:id="471" w:author="Daniel Jacob [6]" w:date="2023-01-05T08:38:00Z">
        <w:r w:rsidR="002D0380" w:rsidRPr="00C01462" w:rsidDel="009C1C70">
          <w:delText xml:space="preserve">where </w:delText>
        </w:r>
        <w:bookmarkStart w:id="472" w:name="_Hlk123800161"/>
      </w:del>
      <m:oMath>
        <m:r>
          <w:del w:id="473" w:author="Daniel Jacob [6]" w:date="2023-01-05T08:38:00Z">
            <m:rPr>
              <m:sty m:val="p"/>
            </m:rPr>
            <w:rPr>
              <w:rFonts w:ascii="Cambria Math" w:hAnsi="Cambria Math"/>
            </w:rPr>
            <m:t>θ</m:t>
          </w:del>
        </m:r>
      </m:oMath>
      <w:bookmarkEnd w:id="472"/>
      <w:del w:id="474" w:author="Daniel Jacob [6]" w:date="2023-01-05T08:38:00Z">
        <w:r w:rsidR="002D0380" w:rsidRPr="00C01462" w:rsidDel="009C1C70">
          <w:rPr>
            <w:rFonts w:eastAsiaTheme="minorEastAsia"/>
          </w:rPr>
          <w:delText xml:space="preserve"> is the degrees latitude</w:delText>
        </w:r>
        <w:r w:rsidRPr="00C01462" w:rsidDel="009C1C70">
          <w:rPr>
            <w:rFonts w:eastAsiaTheme="minorEastAsia"/>
          </w:rPr>
          <w:delText>. We also conduct sensitivity tests without the latitudinal correction</w:delText>
        </w:r>
        <w:r w:rsidR="000C4634" w:rsidDel="009C1C70">
          <w:rPr>
            <w:rFonts w:eastAsiaTheme="minorEastAsia"/>
          </w:rPr>
          <w:delText>, in which case</w:delText>
        </w:r>
        <w:r w:rsidRPr="00C01462" w:rsidDel="009C1C70">
          <w:rPr>
            <w:rFonts w:eastAsiaTheme="minorEastAsia"/>
          </w:rPr>
          <w:delText xml:space="preserve"> we remove a mean bias of 9.11 ppb, which we attribute to errors in the boundary conditions.</w:delText>
        </w:r>
        <w:r w:rsidR="000C4634" w:rsidDel="009C1C70">
          <w:delText xml:space="preserve"> After all filtering and corrections, we</w:delText>
        </w:r>
        <w:r w:rsidR="00037EE2" w:rsidRPr="00C01462" w:rsidDel="009C1C70">
          <w:delText xml:space="preserve"> still find large, seasonally-variable gradients in the prior GEOS-Chem – TROPOMI difference (e.g., in spring over Northern Wisconsin), suggesting the possibility of residual systematic biases in the observations. We account for these biases in our observing system errors</w:delText>
        </w:r>
        <w:r w:rsidR="00A440C1" w:rsidRPr="00C01462" w:rsidDel="009C1C70">
          <w:delText>.</w:delText>
        </w:r>
      </w:del>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46F8BA20"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ED7E18">
        <w:rPr>
          <w:rFonts w:eastAsiaTheme="minorEastAsia"/>
          <w:bCs/>
          <w:iCs/>
        </w:rPr>
        <w:t xml:space="preserve"> </w:t>
      </w:r>
      <w:r>
        <w:rPr>
          <w:rFonts w:eastAsiaTheme="minorEastAsia"/>
          <w:bCs/>
          <w:iCs/>
        </w:rPr>
        <w:t>(</w:t>
      </w:r>
      <w:r w:rsidR="00ED7E18">
        <w:rPr>
          <w:rFonts w:eastAsiaTheme="minorEastAsia"/>
          <w:bCs/>
          <w:iCs/>
        </w:rPr>
        <w:t>equation 1)</w:t>
      </w:r>
      <w:r w:rsidR="00ED7E18">
        <w:rPr>
          <w:rFonts w:eastAsiaTheme="minorEastAsia"/>
        </w:rPr>
        <w:t>,</w:t>
      </w:r>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 xml:space="preserve">contributions from the forward model, the instrument, and representation error </w:t>
      </w:r>
      <w:r w:rsidR="00944E59" w:rsidRPr="00C01462">
        <w:rPr>
          <w:rFonts w:eastAsiaTheme="minorEastAsia"/>
          <w:bCs/>
          <w:iCs/>
        </w:rPr>
        <w:fldChar w:fldCharType="begin"/>
      </w:r>
      <w:r w:rsidR="00944E59"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944E59" w:rsidRPr="00C01462">
        <w:rPr>
          <w:rFonts w:eastAsiaTheme="minorEastAsia"/>
          <w:bCs/>
          <w:iCs/>
        </w:rPr>
        <w:fldChar w:fldCharType="separate"/>
      </w:r>
      <w:r w:rsidR="00944E59" w:rsidRPr="00C01462">
        <w:rPr>
          <w:rFonts w:eastAsiaTheme="minorEastAsia"/>
          <w:bCs/>
          <w:iCs/>
          <w:noProof/>
        </w:rPr>
        <w:t>(Brasseur and Jacob, 2017)</w:t>
      </w:r>
      <w:r w:rsidR="00944E59" w:rsidRPr="00C01462">
        <w:rPr>
          <w:rFonts w:eastAsiaTheme="minorEastAsia"/>
          <w:bCs/>
          <w:iCs/>
        </w:rPr>
        <w:fldChar w:fldCharType="end"/>
      </w:r>
      <w:r w:rsidR="00944E59" w:rsidRPr="00C01462">
        <w:rPr>
          <w:rFonts w:eastAsiaTheme="minorEastAsia"/>
          <w:bCs/>
          <w:iCs/>
        </w:rPr>
        <w:t xml:space="preserve">. We calculate the </w:t>
      </w:r>
      <w:r w:rsidR="00944E59">
        <w:rPr>
          <w:rFonts w:eastAsiaTheme="minorEastAsia"/>
          <w:bCs/>
          <w:iCs/>
        </w:rPr>
        <w:t xml:space="preserve">error </w:t>
      </w:r>
      <w:r w:rsidR="00944E59" w:rsidRPr="00C01462">
        <w:rPr>
          <w:rFonts w:eastAsiaTheme="minorEastAsia"/>
          <w:bCs/>
          <w:iCs/>
        </w:rPr>
        <w:t>variances using the residual error method (Heald et al. 2004). This method assumes that the mean difference between the TROPOMI observations and the prior GEOS-Chem simulation</w:t>
      </w:r>
      <w:r w:rsidR="00ED7E18">
        <w:rPr>
          <w:rFonts w:eastAsiaTheme="minorEastAsia"/>
          <w:bCs/>
          <w:iCs/>
        </w:rPr>
        <w:t xml:space="preserve">, which we calculate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w:t>
      </w:r>
      <w:r w:rsidR="00944E59" w:rsidRPr="00C01462">
        <w:rPr>
          <w:rFonts w:eastAsiaTheme="minorEastAsia"/>
          <w:bCs/>
          <w:iCs/>
        </w:rPr>
        <w:lastRenderedPageBreak/>
        <w:t xml:space="preserve">that will be corrected by the inversion. The standard deviation of the residual errors after subtracting the mean gridded errors then gives the observational errors. We set a minimum error of 10 ppb, which applies to 32% observations. We find a mean observational error standard deviation of 11.5 ppb, with larger errors in winter and at high latitudes. The resulting 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Off-diagonal terms are assumed zero in the absence of better information</w:t>
      </w:r>
      <w:r w:rsidR="00CE3DE2">
        <w:rPr>
          <w:rFonts w:eastAsiaTheme="minorEastAsia"/>
          <w:bCs/>
          <w:iCs/>
        </w:rPr>
        <w:t xml:space="preserve">, which we account for by </w:t>
      </w:r>
      <w:r w:rsidR="00944E59" w:rsidRPr="00C01462">
        <w:rPr>
          <w:rFonts w:eastAsiaTheme="minorEastAsia"/>
          <w:bCs/>
          <w:iCs/>
        </w:rPr>
        <w:t>introduc</w:t>
      </w:r>
      <w:r w:rsidR="00CE3DE2">
        <w:rPr>
          <w:rFonts w:eastAsiaTheme="minorEastAsia"/>
          <w:bCs/>
          <w:iCs/>
        </w:rPr>
        <w:t>ing</w:t>
      </w:r>
      <w:r w:rsidR="00944E59" w:rsidRPr="00C01462">
        <w:rPr>
          <w:rFonts w:eastAsiaTheme="minorEastAsia"/>
          <w:bCs/>
          <w:iCs/>
        </w:rPr>
        <w:t xml:space="preserve"> </w:t>
      </w:r>
      <w:del w:id="475" w:author="Daniel Jacob [6]" w:date="2023-01-05T08:40:00Z">
        <w:r w:rsidR="00944E59" w:rsidRPr="00C01462" w:rsidDel="009C1C70">
          <w:rPr>
            <w:rFonts w:eastAsiaTheme="minorEastAsia"/>
            <w:bCs/>
            <w:iCs/>
          </w:rPr>
          <w:delText xml:space="preserve">a </w:delText>
        </w:r>
      </w:del>
      <w:ins w:id="476" w:author="Daniel Jacob [6]" w:date="2023-01-05T08:40:00Z">
        <w:r w:rsidR="009C1C70">
          <w:rPr>
            <w:rFonts w:eastAsiaTheme="minorEastAsia"/>
            <w:bCs/>
            <w:iCs/>
          </w:rPr>
          <w:t>the</w:t>
        </w:r>
        <w:r w:rsidR="009C1C70" w:rsidRPr="00C01462">
          <w:rPr>
            <w:rFonts w:eastAsiaTheme="minorEastAsia"/>
            <w:bCs/>
            <w:iCs/>
          </w:rPr>
          <w:t xml:space="preserve"> </w:t>
        </w:r>
      </w:ins>
      <w:r w:rsidR="00944E59" w:rsidRPr="00C01462">
        <w:rPr>
          <w:rFonts w:eastAsiaTheme="minorEastAsia"/>
          <w:bCs/>
          <w:iCs/>
        </w:rPr>
        <w:t xml:space="preserve">regularization factor </w:t>
      </w:r>
      <m:oMath>
        <m:r>
          <w:rPr>
            <w:rFonts w:ascii="Cambria Math" w:hAnsi="Cambria Math"/>
          </w:rPr>
          <m:t>γ</m:t>
        </m:r>
      </m:oMath>
      <w:r w:rsidR="00944E59" w:rsidRPr="00C01462">
        <w:rPr>
          <w:rFonts w:eastAsiaTheme="minorEastAsia"/>
        </w:rPr>
        <w:t xml:space="preserve"> </w:t>
      </w:r>
      <w:r w:rsidR="00944E59" w:rsidRPr="00C01462">
        <w:rPr>
          <w:rFonts w:eastAsiaTheme="minorEastAsia"/>
          <w:bCs/>
          <w:iCs/>
        </w:rPr>
        <w:t>(</w:t>
      </w:r>
      <w:proofErr w:type="spellStart"/>
      <w:r w:rsidR="00944E59" w:rsidRPr="00C01462">
        <w:rPr>
          <w:rFonts w:eastAsiaTheme="minorEastAsia"/>
          <w:bCs/>
          <w:iCs/>
        </w:rPr>
        <w:t>Chevallier</w:t>
      </w:r>
      <w:proofErr w:type="spellEnd"/>
      <w:r w:rsidR="00944E59" w:rsidRPr="00C01462">
        <w:rPr>
          <w:rFonts w:eastAsiaTheme="minorEastAsia"/>
          <w:bCs/>
          <w:iCs/>
        </w:rPr>
        <w:t xml:space="preserve"> et al., 2007).</w:t>
      </w:r>
      <w:r>
        <w:rPr>
          <w:rFonts w:eastAsiaTheme="minorEastAsia"/>
          <w:bCs/>
          <w:iCs/>
        </w:rPr>
        <w:t xml:space="preserve"> We describe the choice of </w:t>
      </w:r>
      <m:oMath>
        <m:r>
          <w:rPr>
            <w:rFonts w:ascii="Cambria Math" w:hAnsi="Cambria Math"/>
          </w:rPr>
          <m:t>γ</m:t>
        </m:r>
      </m:oMath>
      <w:r>
        <w:rPr>
          <w:rFonts w:eastAsiaTheme="minorEastAsia"/>
        </w:rPr>
        <w:t xml:space="preserve"> in section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1D233287" w:rsidR="00357B8D" w:rsidRPr="00C01462" w:rsidRDefault="00E334F2" w:rsidP="00E334F2">
      <w:r w:rsidRPr="00C01462">
        <w:rPr>
          <w:rFonts w:eastAsiaTheme="minorEastAsia"/>
        </w:rPr>
        <w:t xml:space="preserve">The </w:t>
      </w:r>
      <w:ins w:id="477" w:author="Daniel Jacob [6]" w:date="2023-01-05T08:57:00Z">
        <w:r w:rsidR="005D6D31">
          <w:rPr>
            <w:rFonts w:eastAsiaTheme="minorEastAsia"/>
          </w:rPr>
          <w:t xml:space="preserve">Jacobian matrix </w:t>
        </w:r>
        <w:r w:rsidR="005D6D31">
          <w:rPr>
            <w:rFonts w:eastAsiaTheme="minorEastAsia"/>
            <w:b/>
            <w:bCs/>
          </w:rPr>
          <w:t xml:space="preserve">K </w:t>
        </w:r>
        <w:r w:rsidR="005D6D31">
          <w:rPr>
            <w:rFonts w:eastAsiaTheme="minorEastAsia"/>
          </w:rPr>
          <w:t xml:space="preserve">is </w:t>
        </w:r>
      </w:ins>
      <w:ins w:id="478" w:author="Daniel Jacob [6]" w:date="2023-01-05T08:59:00Z">
        <w:r w:rsidR="005D6D31">
          <w:rPr>
            <w:rFonts w:eastAsiaTheme="minorEastAsia"/>
          </w:rPr>
          <w:t xml:space="preserve">normally </w:t>
        </w:r>
      </w:ins>
      <w:ins w:id="479" w:author="Daniel Jacob [6]" w:date="2023-01-05T08:57:00Z">
        <w:r w:rsidR="005D6D31">
          <w:rPr>
            <w:rFonts w:eastAsiaTheme="minorEastAsia"/>
          </w:rPr>
          <w:t xml:space="preserve">constructed column by column by perturbing individual elements of </w:t>
        </w:r>
      </w:ins>
      <w:ins w:id="480" w:author="Daniel Jacob [6]" w:date="2023-01-05T08:59:00Z">
        <w:r w:rsidR="005D6D31">
          <w:rPr>
            <w:rFonts w:eastAsiaTheme="minorEastAsia"/>
          </w:rPr>
          <w:t xml:space="preserve">the state vector in the forward model. However, </w:t>
        </w:r>
      </w:ins>
      <w:del w:id="481" w:author="Daniel Jacob [6]" w:date="2023-01-05T08:59:00Z">
        <w:r w:rsidRPr="00C01462" w:rsidDel="005D6D31">
          <w:rPr>
            <w:rFonts w:eastAsiaTheme="minorEastAsia"/>
          </w:rPr>
          <w:delText xml:space="preserve">relationship between simulated methane concentrations and emissions in the nested version of GEOS-Chem is strictly linear and is described by the Jacobian matrix </w:delText>
        </w:r>
      </w:del>
      <m:oMath>
        <m:r>
          <w:del w:id="482" w:author="Daniel Jacob [6]" w:date="2023-01-05T08:59:00Z">
            <m:rPr>
              <m:sty m:val="b"/>
            </m:rPr>
            <w:rPr>
              <w:rFonts w:ascii="Cambria Math" w:eastAsiaTheme="minorEastAsia" w:hAnsi="Cambria Math"/>
            </w:rPr>
            <m:t>K</m:t>
          </w:del>
        </m:r>
      </m:oMath>
      <w:del w:id="483" w:author="Daniel Jacob [6]" w:date="2023-01-05T08:59:00Z">
        <w:r w:rsidRPr="00C01462" w:rsidDel="005D6D31">
          <w:rPr>
            <w:rFonts w:eastAsiaTheme="minorEastAsia"/>
          </w:rPr>
          <w:delText xml:space="preserve">. </w:delText>
        </w:r>
        <w:r w:rsidR="00863BE8" w:rsidRPr="00C01462" w:rsidDel="005D6D31">
          <w:rPr>
            <w:rFonts w:eastAsiaTheme="minorEastAsia"/>
          </w:rPr>
          <w:delText xml:space="preserve">While </w:delText>
        </w:r>
        <w:r w:rsidR="00491667" w:rsidDel="005D6D31">
          <w:rPr>
            <w:rFonts w:eastAsiaTheme="minorEastAsia"/>
          </w:rPr>
          <w:delText>Jacobian matrix construction (see Introduction)</w:delText>
        </w:r>
        <w:r w:rsidR="00863BE8" w:rsidRPr="00C01462" w:rsidDel="005D6D31">
          <w:rPr>
            <w:rFonts w:eastAsiaTheme="minorEastAsia"/>
          </w:rPr>
          <w:delText xml:space="preserve"> is</w:delText>
        </w:r>
        <w:r w:rsidRPr="00C01462" w:rsidDel="005D6D31">
          <w:rPr>
            <w:rFonts w:eastAsiaTheme="minorEastAsia"/>
          </w:rPr>
          <w:delText xml:space="preserve"> an embarrassingly parallel problem, </w:delText>
        </w:r>
      </w:del>
      <w:r w:rsidR="00491667">
        <w:rPr>
          <w:rFonts w:eastAsiaTheme="minorEastAsia"/>
        </w:rPr>
        <w:t xml:space="preserve">conducting </w:t>
      </w:r>
      <w:del w:id="484" w:author="Daniel Jacob [6]" w:date="2023-01-05T08:59:00Z">
        <w:r w:rsidR="00491667" w:rsidDel="005D6D31">
          <w:rPr>
            <w:rFonts w:eastAsiaTheme="minorEastAsia"/>
          </w:rPr>
          <w:delText xml:space="preserve">a </w:delText>
        </w:r>
      </w:del>
      <w:ins w:id="485" w:author="Daniel Jacob [6]" w:date="2023-01-05T09:00:00Z">
        <w:r w:rsidR="005D6D31">
          <w:rPr>
            <w:rFonts w:eastAsiaTheme="minorEastAsia"/>
          </w:rPr>
          <w:t xml:space="preserve">1-year </w:t>
        </w:r>
      </w:ins>
      <w:r w:rsidR="00491667">
        <w:rPr>
          <w:rFonts w:eastAsiaTheme="minorEastAsia"/>
        </w:rPr>
        <w:t>perturbation</w:t>
      </w:r>
      <w:ins w:id="486" w:author="Daniel Jacob [6]" w:date="2023-01-05T09:00:00Z">
        <w:r w:rsidR="005D6D31">
          <w:rPr>
            <w:rFonts w:eastAsiaTheme="minorEastAsia"/>
          </w:rPr>
          <w:t xml:space="preserve"> </w:t>
        </w:r>
      </w:ins>
      <w:del w:id="487" w:author="Daniel Jacob [6]" w:date="2023-01-05T09:00:00Z">
        <w:r w:rsidR="00491667" w:rsidDel="005D6D31">
          <w:rPr>
            <w:rFonts w:eastAsiaTheme="minorEastAsia"/>
          </w:rPr>
          <w:delText xml:space="preserve"> </w:delText>
        </w:r>
      </w:del>
      <w:r w:rsidR="00491667">
        <w:rPr>
          <w:rFonts w:eastAsiaTheme="minorEastAsia"/>
        </w:rPr>
        <w:t>simulation</w:t>
      </w:r>
      <w:ins w:id="488" w:author="Daniel Jacob [6]" w:date="2023-01-05T09:00:00Z">
        <w:r w:rsidR="005D6D31">
          <w:rPr>
            <w:rFonts w:eastAsiaTheme="minorEastAsia"/>
          </w:rPr>
          <w:t>s in GEOS-Chem</w:t>
        </w:r>
      </w:ins>
      <w:r w:rsidR="00491667">
        <w:rPr>
          <w:rFonts w:eastAsiaTheme="minorEastAsia"/>
        </w:rPr>
        <w:t xml:space="preserve"> </w:t>
      </w:r>
      <w:r w:rsidRPr="00C01462">
        <w:rPr>
          <w:rFonts w:eastAsiaTheme="minorEastAsia"/>
        </w:rPr>
        <w:t xml:space="preserve">for the </w:t>
      </w:r>
      <w:ins w:id="489" w:author="Daniel Jacob [6]" w:date="2023-01-05T09:02:00Z">
        <w:r w:rsidR="005D6D31">
          <w:rPr>
            <w:rFonts w:eastAsiaTheme="minorEastAsia"/>
            <w:i/>
            <w:iCs/>
          </w:rPr>
          <w:t xml:space="preserve">n </w:t>
        </w:r>
        <w:r w:rsidR="005D6D31">
          <w:rPr>
            <w:rFonts w:eastAsiaTheme="minorEastAsia"/>
          </w:rPr>
          <w:t>=</w:t>
        </w:r>
      </w:ins>
      <w:r w:rsidRPr="00C01462">
        <w:t>23</w:t>
      </w:r>
      <w:r w:rsidR="002072F5" w:rsidRPr="00C01462">
        <w:t>6</w:t>
      </w:r>
      <w:r w:rsidRPr="00C01462">
        <w:t xml:space="preserve">91 grid cells optimized by </w:t>
      </w:r>
      <w:del w:id="490" w:author="Daniel Jacob [6]" w:date="2023-01-05T09:00:00Z">
        <w:r w:rsidRPr="00C01462" w:rsidDel="005D6D31">
          <w:delText xml:space="preserve">this </w:delText>
        </w:r>
      </w:del>
      <w:ins w:id="491" w:author="Daniel Jacob [6]" w:date="2023-01-05T09:00:00Z">
        <w:r w:rsidR="005D6D31">
          <w:t>our</w:t>
        </w:r>
        <w:r w:rsidR="005D6D31" w:rsidRPr="00C01462">
          <w:t xml:space="preserve"> </w:t>
        </w:r>
      </w:ins>
      <w:r w:rsidRPr="00C01462">
        <w:t>inversion is computationally intractable</w:t>
      </w:r>
      <w:r w:rsidR="00491667" w:rsidRPr="00C01462">
        <w:t xml:space="preserve">. We </w:t>
      </w:r>
      <w:r w:rsidR="00895280">
        <w:t>construct the Jacobian matrix at substantially decreased computational cost using the reduced-rank method introduced by Nesser et al. (2021)</w:t>
      </w:r>
      <w:del w:id="492" w:author="Daniel Jacob [6]" w:date="2023-01-05T09:01:00Z">
        <w:r w:rsidR="00895280" w:rsidDel="005D6D31">
          <w:delText xml:space="preserve">, which is justified by </w:delText>
        </w:r>
      </w:del>
      <w:ins w:id="493" w:author="Daniel Jacob [6]" w:date="2023-01-05T09:01:00Z">
        <w:r w:rsidR="005D6D31">
          <w:t xml:space="preserve"> and taking advantage of </w:t>
        </w:r>
      </w:ins>
      <w:r w:rsidR="00895280">
        <w:t>the h</w:t>
      </w:r>
      <w:r w:rsidR="00491667" w:rsidRPr="00C01462">
        <w:t>eterogeneous information content of the TROPOMI observations</w:t>
      </w:r>
      <w:r w:rsidRPr="00C01462">
        <w:t>.</w:t>
      </w:r>
      <w:r w:rsidR="007B4020" w:rsidRPr="00C01462">
        <w:t xml:space="preserve"> </w:t>
      </w:r>
      <w:r w:rsidR="00357B8D" w:rsidRPr="00C01462">
        <w:t xml:space="preserve">This method updates an initial, low-cost estimate of the Jacobian matrix by perturbing the patterns that best explain the information content of the observing system, constructing a reduced-rank </w:t>
      </w:r>
      <w:proofErr w:type="spellStart"/>
      <w:ins w:id="494" w:author="Daniel Jacob [6]" w:date="2023-01-05T09:02:00Z">
        <w:r w:rsidR="005D6D31">
          <w:rPr>
            <w:i/>
            <w:iCs/>
          </w:rPr>
          <w:t>m×n</w:t>
        </w:r>
        <w:proofErr w:type="spellEnd"/>
        <w:r w:rsidR="005D6D31">
          <w:rPr>
            <w:i/>
            <w:iCs/>
          </w:rPr>
          <w:t xml:space="preserve"> </w:t>
        </w:r>
      </w:ins>
      <w:r w:rsidR="00357B8D" w:rsidRPr="00C01462">
        <w:t>Jacobian matrix while optimally preserving information content.</w:t>
      </w:r>
    </w:p>
    <w:p w14:paraId="1C0D3D34" w14:textId="77777777" w:rsidR="00357B8D" w:rsidRPr="00C01462" w:rsidRDefault="00357B8D" w:rsidP="00E334F2"/>
    <w:p w14:paraId="4EF02D51" w14:textId="200E70A9" w:rsidR="00357B8D" w:rsidRPr="00C01462" w:rsidRDefault="00357B8D" w:rsidP="00E334F2">
      <w:pPr>
        <w:rPr>
          <w:rFonts w:eastAsiaTheme="minorEastAsia"/>
        </w:rPr>
      </w:pPr>
      <w:r w:rsidRPr="00C01462">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using the mass-balance approach introduced by Nesser et al. (2021). We assume that a perturbation of methane emissions</w:t>
      </w:r>
      <w:ins w:id="495" w:author="Daniel Jacob [6]" w:date="2023-01-05T09:06:00Z">
        <w:r w:rsidR="004F1FD1">
          <w:t xml:space="preserve"> </w:t>
        </w:r>
        <w:proofErr w:type="spellStart"/>
        <w:r w:rsidR="004F1FD1">
          <w:t>Δ</w:t>
        </w:r>
        <w:r w:rsidR="004F1FD1">
          <w:rPr>
            <w:i/>
            <w:iCs/>
          </w:rPr>
          <w:t>x</w:t>
        </w:r>
        <w:r w:rsidR="004F1FD1">
          <w:rPr>
            <w:i/>
            <w:iCs/>
            <w:vertAlign w:val="subscript"/>
          </w:rPr>
          <w:t>j</w:t>
        </w:r>
      </w:ins>
      <w:proofErr w:type="spellEnd"/>
      <w:r w:rsidRPr="00C01462">
        <w:t xml:space="preserve"> </w:t>
      </w:r>
      <m:oMath>
        <m:r>
          <w:del w:id="496" w:author="Daniel Jacob [6]" w:date="2023-01-05T09:06:00Z">
            <m:rPr>
              <m:sty m:val="p"/>
            </m:rPr>
            <w:rPr>
              <w:rFonts w:ascii="Cambria Math" w:hAnsi="Cambria Math"/>
            </w:rPr>
            <m:t>Δ</m:t>
          </w:del>
        </m:r>
        <m:r>
          <w:del w:id="497" w:author="Daniel Jacob [6]" w:date="2023-01-05T09:06:00Z">
            <w:rPr>
              <w:rFonts w:ascii="Cambria Math" w:hAnsi="Cambria Math"/>
            </w:rPr>
            <m:t>x</m:t>
          </w:del>
        </m:r>
      </m:oMath>
      <w:del w:id="498" w:author="Daniel Jacob [6]" w:date="2023-01-05T09:06:00Z">
        <w:r w:rsidRPr="00C01462" w:rsidDel="004F1FD1">
          <w:delText xml:space="preserve"> </w:delText>
        </w:r>
      </w:del>
      <w:r w:rsidRPr="00C01462">
        <w:t xml:space="preserve">in grid cell </w:t>
      </w:r>
      <w:r w:rsidRPr="00C01462">
        <w:rPr>
          <w:i/>
          <w:iCs/>
        </w:rPr>
        <w:t>j</w:t>
      </w:r>
      <w:r w:rsidRPr="00C01462">
        <w:t xml:space="preserve"> </w:t>
      </w:r>
      <w:r w:rsidR="00863BE8" w:rsidRPr="00C01462">
        <w:t>produces column mixing ratio enhancements</w:t>
      </w:r>
      <w:ins w:id="499" w:author="Daniel Jacob [6]" w:date="2023-01-05T09:03:00Z">
        <w:r w:rsidR="005D6D31">
          <w:t xml:space="preserve"> </w:t>
        </w:r>
        <w:proofErr w:type="spellStart"/>
        <w:r w:rsidR="005D6D31">
          <w:t>Δ</w:t>
        </w:r>
        <w:r w:rsidR="005D6D31">
          <w:rPr>
            <w:i/>
            <w:iCs/>
          </w:rPr>
          <w:t>y</w:t>
        </w:r>
        <w:r w:rsidR="005D6D31">
          <w:rPr>
            <w:i/>
            <w:iCs/>
            <w:vertAlign w:val="subscript"/>
          </w:rPr>
          <w:t>i</w:t>
        </w:r>
      </w:ins>
      <w:proofErr w:type="spellEnd"/>
      <w:r w:rsidR="00863BE8" w:rsidRPr="00C01462">
        <w:t xml:space="preserve"> </w:t>
      </w:r>
      <m:oMath>
        <m:r>
          <w:del w:id="500" w:author="Daniel Jacob [6]" w:date="2023-01-05T09:03:00Z">
            <m:rPr>
              <m:sty m:val="p"/>
            </m:rPr>
            <w:rPr>
              <w:rFonts w:ascii="Cambria Math" w:hAnsi="Cambria Math"/>
            </w:rPr>
            <m:t>Δ</m:t>
          </w:del>
        </m:r>
        <m:r>
          <w:del w:id="501" w:author="Daniel Jacob [6]" w:date="2023-01-05T09:03:00Z">
            <w:rPr>
              <w:rFonts w:ascii="Cambria Math" w:hAnsi="Cambria Math"/>
            </w:rPr>
            <m:t>y</m:t>
          </w:del>
        </m:r>
        <m:r>
          <w:ins w:id="502" w:author="Daniel Jacob [6]" w:date="2023-01-05T09:03:00Z">
            <m:rPr>
              <m:sty m:val="p"/>
            </m:rPr>
            <w:rPr>
              <w:rFonts w:ascii="Cambria Math" w:hAnsi="Cambria Math"/>
            </w:rPr>
            <m:t>i</m:t>
          </w:ins>
        </m:r>
      </m:oMath>
      <w:r w:rsidR="00863BE8" w:rsidRPr="00C01462">
        <w:rPr>
          <w:rFonts w:eastAsiaTheme="minorEastAsia"/>
        </w:rPr>
        <w:t xml:space="preserve"> in observation</w:t>
      </w:r>
      <w:r w:rsidR="00F2519C">
        <w:rPr>
          <w:rFonts w:eastAsiaTheme="minorEastAsia"/>
        </w:rPr>
        <w:t xml:space="preserve"> grid cell</w:t>
      </w:r>
      <w:r w:rsidR="00863BE8" w:rsidRPr="00C01462">
        <w:rPr>
          <w:rFonts w:eastAsiaTheme="minorEastAsia"/>
        </w:rPr>
        <w:t xml:space="preserve"> </w:t>
      </w:r>
      <w:r w:rsidR="00863BE8" w:rsidRPr="00C01462">
        <w:rPr>
          <w:rFonts w:eastAsiaTheme="minorEastAsia"/>
          <w:i/>
          <w:iCs/>
        </w:rPr>
        <w:t xml:space="preserve">i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24DD576C" w:rsidR="00863BE8" w:rsidRPr="00C01462" w:rsidRDefault="00EB039B"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0D68FFF0"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t>
      </w:r>
      <w:ins w:id="503" w:author="Daniel Jacob [6]" w:date="2023-01-05T09:06:00Z">
        <w:r w:rsidR="005D6D31">
          <w:rPr>
            <w:rFonts w:eastAsiaTheme="minorEastAsia"/>
          </w:rPr>
          <w:t xml:space="preserve">The simplest approach would be </w:t>
        </w:r>
      </w:ins>
      <w:ins w:id="504" w:author="Daniel Jacob [6]" w:date="2023-01-05T09:07:00Z">
        <w:r w:rsidR="004F1FD1">
          <w:rPr>
            <w:rFonts w:eastAsiaTheme="minorEastAsia"/>
          </w:rPr>
          <w:t>to simply collocate the column mixing enhancement with the emission</w:t>
        </w:r>
      </w:ins>
      <w:ins w:id="505" w:author="Daniel Jacob [6]" w:date="2023-01-05T09:08:00Z">
        <w:r w:rsidR="004F1FD1">
          <w:rPr>
            <w:rFonts w:eastAsiaTheme="minorEastAsia"/>
          </w:rPr>
          <w:t>, with</w:t>
        </w:r>
      </w:ins>
      <w:ins w:id="506" w:author="Daniel Jacob [6]" w:date="2023-01-05T09:12:00Z">
        <w:r w:rsidR="004F1FD1">
          <w:rPr>
            <w:rFonts w:eastAsiaTheme="minorEastAsia"/>
          </w:rPr>
          <w:t xml:space="preserve"> α</w:t>
        </w:r>
        <w:proofErr w:type="spellStart"/>
        <w:r w:rsidR="004F1FD1">
          <w:rPr>
            <w:rFonts w:eastAsiaTheme="minorEastAsia"/>
            <w:i/>
            <w:iCs/>
            <w:vertAlign w:val="subscript"/>
          </w:rPr>
          <w:t>ij</w:t>
        </w:r>
        <w:proofErr w:type="spellEnd"/>
        <w:r w:rsidR="004F1FD1">
          <w:rPr>
            <w:rFonts w:eastAsiaTheme="minorEastAsia"/>
          </w:rPr>
          <w:t xml:space="preserve"> = 0 </w:t>
        </w:r>
        <w:proofErr w:type="gramStart"/>
        <w:r w:rsidR="004F1FD1">
          <w:rPr>
            <w:rFonts w:eastAsiaTheme="minorEastAsia"/>
          </w:rPr>
          <w:t xml:space="preserve">and </w:t>
        </w:r>
      </w:ins>
      <w:ins w:id="507" w:author="Daniel Jacob [6]" w:date="2023-01-05T09:08:00Z">
        <w:r w:rsidR="004F1FD1">
          <w:rPr>
            <w:rFonts w:eastAsiaTheme="minorEastAsia"/>
          </w:rPr>
          <w:t xml:space="preserve"> </w:t>
        </w:r>
        <w:proofErr w:type="spellStart"/>
        <w:r w:rsidR="004F1FD1">
          <w:rPr>
            <w:rFonts w:eastAsiaTheme="minorEastAsia"/>
          </w:rPr>
          <w:t>Δ</w:t>
        </w:r>
        <w:proofErr w:type="gramEnd"/>
        <w:r w:rsidR="004F1FD1">
          <w:rPr>
            <w:rFonts w:eastAsiaTheme="minorEastAsia"/>
            <w:i/>
            <w:iCs/>
          </w:rPr>
          <w:t>y</w:t>
        </w:r>
        <w:r w:rsidR="004F1FD1">
          <w:rPr>
            <w:rFonts w:eastAsiaTheme="minorEastAsia"/>
            <w:i/>
            <w:iCs/>
            <w:vertAlign w:val="subscript"/>
          </w:rPr>
          <w:t>i</w:t>
        </w:r>
        <w:proofErr w:type="spellEnd"/>
        <w:r w:rsidR="004F1FD1">
          <w:rPr>
            <w:rFonts w:eastAsiaTheme="minorEastAsia"/>
          </w:rPr>
          <w:t>/</w:t>
        </w:r>
        <w:proofErr w:type="spellStart"/>
        <w:r w:rsidR="004F1FD1">
          <w:rPr>
            <w:rFonts w:eastAsiaTheme="minorEastAsia"/>
          </w:rPr>
          <w:t>Δ</w:t>
        </w:r>
        <w:r w:rsidR="004F1FD1">
          <w:rPr>
            <w:rFonts w:eastAsiaTheme="minorEastAsia"/>
            <w:i/>
            <w:iCs/>
          </w:rPr>
          <w:t>x</w:t>
        </w:r>
        <w:r w:rsidR="004F1FD1">
          <w:rPr>
            <w:rFonts w:eastAsiaTheme="minorEastAsia"/>
            <w:i/>
            <w:iCs/>
            <w:vertAlign w:val="subscript"/>
          </w:rPr>
          <w:t>j</w:t>
        </w:r>
        <w:proofErr w:type="spellEnd"/>
        <w:r w:rsidR="004F1FD1">
          <w:rPr>
            <w:rFonts w:eastAsiaTheme="minorEastAsia"/>
          </w:rPr>
          <w:t xml:space="preserve"> = 0 for </w:t>
        </w:r>
        <w:r w:rsidR="004F1FD1">
          <w:rPr>
            <w:rFonts w:eastAsiaTheme="minorEastAsia"/>
            <w:i/>
            <w:iCs/>
          </w:rPr>
          <w:t xml:space="preserve">i </w:t>
        </w:r>
      </w:ins>
      <w:ins w:id="508" w:author="Daniel Jacob [6]" w:date="2023-01-05T09:09:00Z">
        <w:r w:rsidR="004F1FD1">
          <w:rPr>
            <w:rFonts w:eastAsiaTheme="minorEastAsia"/>
            <w:i/>
            <w:iCs/>
          </w:rPr>
          <w:t>≠ j</w:t>
        </w:r>
        <w:r w:rsidR="004F1FD1">
          <w:rPr>
            <w:rFonts w:eastAsiaTheme="minorEastAsia"/>
          </w:rPr>
          <w:t xml:space="preserve"> resulting </w:t>
        </w:r>
      </w:ins>
      <w:ins w:id="509" w:author="Daniel Jacob [6]" w:date="2023-01-05T09:10:00Z">
        <w:r w:rsidR="004F1FD1">
          <w:rPr>
            <w:rFonts w:eastAsiaTheme="minorEastAsia"/>
          </w:rPr>
          <w:t xml:space="preserve">in a </w:t>
        </w:r>
      </w:ins>
      <w:ins w:id="510" w:author="Daniel Jacob [6]" w:date="2023-01-05T09:09:00Z">
        <w:r w:rsidR="004F1FD1">
          <w:rPr>
            <w:rFonts w:eastAsiaTheme="minorEastAsia"/>
          </w:rPr>
          <w:t xml:space="preserve">diagonal </w:t>
        </w:r>
        <w:r w:rsidR="004F1FD1">
          <w:rPr>
            <w:rFonts w:eastAsiaTheme="minorEastAsia"/>
            <w:b/>
            <w:bCs/>
          </w:rPr>
          <w:t>K</w:t>
        </w:r>
        <w:r w:rsidR="004F1FD1">
          <w:rPr>
            <w:rFonts w:eastAsiaTheme="minorEastAsia"/>
            <w:vertAlign w:val="superscript"/>
          </w:rPr>
          <w:t>(0)</w:t>
        </w:r>
      </w:ins>
      <w:ins w:id="511" w:author="Daniel Jacob [6]" w:date="2023-01-05T09:10:00Z">
        <w:r w:rsidR="004F1FD1">
          <w:rPr>
            <w:rFonts w:eastAsiaTheme="minorEastAsia"/>
          </w:rPr>
          <w:t xml:space="preserve">, but we found </w:t>
        </w:r>
      </w:ins>
      <w:ins w:id="512" w:author="Daniel Jacob [6]" w:date="2023-01-05T09:11:00Z">
        <w:r w:rsidR="004F1FD1">
          <w:rPr>
            <w:rFonts w:eastAsiaTheme="minorEastAsia"/>
          </w:rPr>
          <w:t xml:space="preserve">in Nesser et al. (2021) </w:t>
        </w:r>
      </w:ins>
      <w:ins w:id="513" w:author="Daniel Jacob [6]" w:date="2023-01-05T09:10:00Z">
        <w:r w:rsidR="004F1FD1">
          <w:rPr>
            <w:rFonts w:eastAsiaTheme="minorEastAsia"/>
          </w:rPr>
          <w:t xml:space="preserve">that some off-diagonal structure is important </w:t>
        </w:r>
      </w:ins>
      <w:ins w:id="514" w:author="Daniel Jacob [6]" w:date="2023-01-05T09:12:00Z">
        <w:r w:rsidR="004F1FD1">
          <w:rPr>
            <w:rFonts w:eastAsiaTheme="minorEastAsia"/>
          </w:rPr>
          <w:t>for</w:t>
        </w:r>
      </w:ins>
      <w:ins w:id="515" w:author="Daniel Jacob [6]" w:date="2023-01-05T09:10:00Z">
        <w:r w:rsidR="004F1FD1">
          <w:rPr>
            <w:rFonts w:eastAsiaTheme="minorEastAsia"/>
          </w:rPr>
          <w:t xml:space="preserve"> </w:t>
        </w:r>
        <w:r w:rsidR="004F1FD1" w:rsidRPr="004F1FD1">
          <w:rPr>
            <w:rFonts w:eastAsiaTheme="minorEastAsia"/>
            <w:b/>
            <w:bCs/>
          </w:rPr>
          <w:t>K</w:t>
        </w:r>
      </w:ins>
      <w:ins w:id="516" w:author="Daniel Jacob [6]" w:date="2023-01-05T09:11:00Z">
        <w:r w:rsidR="004F1FD1">
          <w:rPr>
            <w:rFonts w:eastAsiaTheme="minorEastAsia"/>
            <w:vertAlign w:val="superscript"/>
          </w:rPr>
          <w:t>(0)</w:t>
        </w:r>
      </w:ins>
      <w:ins w:id="517" w:author="Daniel Jacob [6]" w:date="2023-01-05T09:10:00Z">
        <w:r w:rsidR="004F1FD1">
          <w:rPr>
            <w:rFonts w:eastAsiaTheme="minorEastAsia"/>
          </w:rPr>
          <w:t xml:space="preserve"> </w:t>
        </w:r>
      </w:ins>
      <w:ins w:id="518" w:author="Daniel Jacob [6]" w:date="2023-01-05T09:12:00Z">
        <w:r w:rsidR="004F1FD1">
          <w:rPr>
            <w:rFonts w:eastAsiaTheme="minorEastAsia"/>
          </w:rPr>
          <w:t xml:space="preserve">to serve </w:t>
        </w:r>
      </w:ins>
      <w:ins w:id="519" w:author="Daniel Jacob [6]" w:date="2023-01-05T09:11:00Z">
        <w:r w:rsidR="004F1FD1">
          <w:rPr>
            <w:rFonts w:eastAsiaTheme="minorEastAsia"/>
          </w:rPr>
          <w:t>as an effective first guess</w:t>
        </w:r>
      </w:ins>
      <w:ins w:id="520" w:author="Daniel Jacob [6]" w:date="2023-01-05T09:13:00Z">
        <w:r w:rsidR="004F1FD1">
          <w:rPr>
            <w:rFonts w:eastAsiaTheme="minorEastAsia"/>
          </w:rPr>
          <w:t>. To provide this off-diag</w:t>
        </w:r>
      </w:ins>
      <w:ins w:id="521" w:author="Daniel Jacob [6]" w:date="2023-01-05T09:14:00Z">
        <w:r w:rsidR="004F1FD1">
          <w:rPr>
            <w:rFonts w:eastAsiaTheme="minorEastAsia"/>
          </w:rPr>
          <w:t>onal structure</w:t>
        </w:r>
      </w:ins>
      <w:ins w:id="522" w:author="Daniel Jacob [6]" w:date="2023-01-05T09:13:00Z">
        <w:r w:rsidR="004F1FD1">
          <w:rPr>
            <w:rFonts w:eastAsiaTheme="minorEastAsia"/>
          </w:rPr>
          <w:t xml:space="preserve"> we apply </w:t>
        </w:r>
      </w:ins>
      <w:ins w:id="523" w:author="Daniel Jacob [6]" w:date="2023-01-05T09:14:00Z">
        <w:r w:rsidR="004F1FD1">
          <w:rPr>
            <w:rFonts w:eastAsiaTheme="minorEastAsia"/>
          </w:rPr>
          <w:t xml:space="preserve">a simple isotropic turbulent diffusion allowing the influence </w:t>
        </w:r>
      </w:ins>
      <w:ins w:id="524" w:author="Daniel Jacob [6]" w:date="2023-01-05T09:15:00Z">
        <w:r w:rsidR="004F1FD1">
          <w:rPr>
            <w:rFonts w:eastAsiaTheme="minorEastAsia"/>
          </w:rPr>
          <w:t xml:space="preserve">of emissions to spread </w:t>
        </w:r>
      </w:ins>
      <w:ins w:id="525" w:author="Daniel Jacob [6]" w:date="2023-01-05T09:16:00Z">
        <w:r w:rsidR="00A25317">
          <w:rPr>
            <w:rFonts w:eastAsiaTheme="minorEastAsia"/>
          </w:rPr>
          <w:t xml:space="preserve">to </w:t>
        </w:r>
      </w:ins>
      <w:ins w:id="526" w:author="Daniel Jacob [6]" w:date="2023-01-05T09:17:00Z">
        <w:r w:rsidR="00A25317">
          <w:rPr>
            <w:rFonts w:eastAsiaTheme="minorEastAsia"/>
          </w:rPr>
          <w:t xml:space="preserve">the concentric ring of </w:t>
        </w:r>
      </w:ins>
      <w:ins w:id="527" w:author="Daniel Jacob [6]" w:date="2023-01-05T09:16:00Z">
        <w:r w:rsidR="00A25317">
          <w:rPr>
            <w:rFonts w:eastAsiaTheme="minorEastAsia"/>
          </w:rPr>
          <w:t xml:space="preserve">neighboring grid cells.  This is represented as </w:t>
        </w:r>
      </w:ins>
      <w:del w:id="528" w:author="Daniel Jacob [6]" w:date="2023-01-05T09:16:00Z">
        <w:r w:rsidR="00645B23" w:rsidRPr="00C01462" w:rsidDel="00A25317">
          <w:rPr>
            <w:rFonts w:eastAsiaTheme="minorEastAsia"/>
          </w:rPr>
          <w:delText xml:space="preserve">We </w:delText>
        </w:r>
      </w:del>
      <w:del w:id="529" w:author="Daniel Jacob [6]" w:date="2023-01-05T09:04:00Z">
        <w:r w:rsidR="00645B23" w:rsidRPr="00C01462" w:rsidDel="005D6D31">
          <w:rPr>
            <w:rFonts w:eastAsiaTheme="minorEastAsia"/>
          </w:rPr>
          <w:delText>assume</w:delText>
        </w:r>
        <w:r w:rsidR="00F0628F" w:rsidDel="005D6D31">
          <w:rPr>
            <w:rFonts w:eastAsiaTheme="minorEastAsia"/>
          </w:rPr>
          <w:delText xml:space="preserve"> that</w:delText>
        </w:r>
      </w:del>
      <w:del w:id="530" w:author="Daniel Jacob [6]" w:date="2023-01-05T09:16:00Z">
        <w:r w:rsidR="00645B23" w:rsidRPr="00C01462" w:rsidDel="00A25317">
          <w:rPr>
            <w:rFonts w:eastAsiaTheme="minorEastAsia"/>
          </w:rPr>
          <w:delText xml:space="preserve"> </w:delText>
        </w:r>
      </w:del>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 …, 8</m:t>
            </m:r>
          </m:e>
        </m:d>
      </m:oMath>
      <w:r w:rsidR="0087456C">
        <w:rPr>
          <w:rFonts w:eastAsiaTheme="minorEastAsia"/>
        </w:rPr>
        <w:t xml:space="preserve"> gives the absolute value of the difference in latitude or longitude grid cell index between </w:t>
      </w:r>
      <m:oMath>
        <m:r>
          <w:rPr>
            <w:rFonts w:ascii="Cambria Math" w:eastAsiaTheme="minorEastAsia" w:hAnsi="Cambria Math"/>
          </w:rPr>
          <m:t>i</m:t>
        </m:r>
      </m:oMath>
      <w:r w:rsidR="0087456C">
        <w:rPr>
          <w:rFonts w:eastAsiaTheme="minorEastAsia"/>
        </w:rPr>
        <w:t xml:space="preserve"> and </w:t>
      </w:r>
      <m:oMath>
        <m:r>
          <w:rPr>
            <w:rFonts w:ascii="Cambria Math" w:eastAsiaTheme="minorEastAsia" w:hAnsi="Cambria Math"/>
          </w:rPr>
          <m:t>j</m:t>
        </m:r>
      </m:oMath>
      <w:r w:rsidR="0087456C">
        <w:rPr>
          <w:rFonts w:eastAsiaTheme="minorEastAsia"/>
        </w:rPr>
        <w:t xml:space="preserve">, 36 is the sum of </w:t>
      </w:r>
      <m:oMath>
        <m:d>
          <m:dPr>
            <m:begChr m:val="‖"/>
            <m:endChr m:val="‖"/>
            <m:ctrlPr>
              <w:rPr>
                <w:rFonts w:ascii="Cambria Math" w:eastAsiaTheme="minorEastAsia" w:hAnsi="Cambria Math"/>
                <w:i/>
              </w:rPr>
            </m:ctrlPr>
          </m:dPr>
          <m:e>
            <m:r>
              <w:rPr>
                <w:rFonts w:ascii="Cambria Math" w:eastAsiaTheme="minorEastAsia" w:hAnsi="Cambria Math"/>
              </w:rPr>
              <m:t>i-j</m:t>
            </m:r>
          </m:e>
        </m:d>
      </m:oMath>
      <w:r w:rsidR="0087456C">
        <w:rPr>
          <w:rFonts w:eastAsiaTheme="minorEastAsia"/>
        </w:rPr>
        <w:t xml:space="preserve"> values, 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 xml:space="preserve">gives the number of grid cells in the corresponding concentric ring. </w:t>
      </w:r>
      <w:r w:rsidR="00895280">
        <w:rPr>
          <w:rFonts w:eastAsiaTheme="minorEastAsia"/>
        </w:rPr>
        <w:t xml:space="preserve">This </w:t>
      </w:r>
      <w:del w:id="531" w:author="Daniel Jacob [6]" w:date="2023-01-05T09:18:00Z">
        <w:r w:rsidR="00895280" w:rsidDel="00A25317">
          <w:rPr>
            <w:rFonts w:eastAsiaTheme="minorEastAsia"/>
          </w:rPr>
          <w:delText xml:space="preserve">representation of turbulent diffusion </w:delText>
        </w:r>
      </w:del>
      <w:r w:rsidR="00895280">
        <w:rPr>
          <w:rFonts w:eastAsiaTheme="minorEastAsia"/>
        </w:rPr>
        <w:t xml:space="preserve">decreases the sparsity of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895280">
        <w:rPr>
          <w:rFonts w:eastAsiaTheme="minorEastAsia"/>
          <w:iCs/>
        </w:rPr>
        <w:t>, increasing its value as a first estimate.</w:t>
      </w:r>
      <w:r w:rsidR="00580AA1">
        <w:rPr>
          <w:rFonts w:eastAsiaTheme="minorEastAsia"/>
          <w:iCs/>
        </w:rPr>
        <w:t xml:space="preserve"> </w:t>
      </w:r>
      <w:del w:id="532" w:author="Daniel Jacob [6]" w:date="2023-01-05T09:19:00Z">
        <w:r w:rsidR="00580AA1" w:rsidDel="00A25317">
          <w:rPr>
            <w:rFonts w:eastAsiaTheme="minorEastAsia"/>
            <w:iCs/>
          </w:rPr>
          <w:delText xml:space="preserve">This estimate is sufficient to reproduce the dominant patterns of information content </w:delText>
        </w:r>
        <w:r w:rsidR="00580AA1" w:rsidRPr="00C01462" w:rsidDel="00A25317">
          <w:delText xml:space="preserve">because of its the dependence on the </w:delText>
        </w:r>
        <w:r w:rsidR="00580AA1" w:rsidRPr="00C01462" w:rsidDel="00A25317">
          <w:lastRenderedPageBreak/>
          <w:delText xml:space="preserve">prior error covariance matrix </w:delText>
        </w:r>
      </w:del>
      <m:oMath>
        <m:sSub>
          <m:sSubPr>
            <m:ctrlPr>
              <w:del w:id="533" w:author="Daniel Jacob [6]" w:date="2023-01-05T09:19:00Z">
                <w:rPr>
                  <w:rFonts w:ascii="Cambria Math" w:eastAsiaTheme="minorEastAsia" w:hAnsi="Cambria Math"/>
                  <w:b/>
                  <w:bCs/>
                  <w:iCs/>
                </w:rPr>
              </w:del>
            </m:ctrlPr>
          </m:sSubPr>
          <m:e>
            <m:r>
              <w:del w:id="534" w:author="Daniel Jacob [6]" w:date="2023-01-05T09:19:00Z">
                <m:rPr>
                  <m:sty m:val="b"/>
                </m:rPr>
                <w:rPr>
                  <w:rFonts w:ascii="Cambria Math" w:eastAsiaTheme="minorEastAsia" w:hAnsi="Cambria Math"/>
                </w:rPr>
                <m:t>S</m:t>
              </w:del>
            </m:r>
          </m:e>
          <m:sub>
            <m:r>
              <w:del w:id="535" w:author="Daniel Jacob [6]" w:date="2023-01-05T09:19:00Z">
                <m:rPr>
                  <m:sty m:val="p"/>
                </m:rPr>
                <w:rPr>
                  <w:rFonts w:ascii="Cambria Math" w:eastAsiaTheme="minorEastAsia" w:hAnsi="Cambria Math"/>
                </w:rPr>
                <m:t>A</m:t>
              </w:del>
            </m:r>
          </m:sub>
        </m:sSub>
      </m:oMath>
      <w:del w:id="536" w:author="Daniel Jacob [6]" w:date="2023-01-05T09:19:00Z">
        <w:r w:rsidR="00580AA1" w:rsidRPr="00C01462" w:rsidDel="00A25317">
          <w:rPr>
            <w:rFonts w:eastAsiaTheme="minorEastAsia"/>
            <w:b/>
            <w:bCs/>
            <w:iCs/>
          </w:rPr>
          <w:delText xml:space="preserve"> </w:delText>
        </w:r>
        <w:r w:rsidR="00990E5E" w:rsidDel="00A25317">
          <w:rPr>
            <w:rFonts w:eastAsiaTheme="minorEastAsia"/>
            <w:iCs/>
          </w:rPr>
          <w:delText>via</w:delText>
        </w:r>
        <w:r w:rsidR="00580AA1" w:rsidDel="00A25317">
          <w:rPr>
            <w:rFonts w:eastAsiaTheme="minorEastAsia"/>
            <w:iCs/>
          </w:rPr>
          <w:delText xml:space="preserve"> the mass balance approach </w:delText>
        </w:r>
        <w:r w:rsidR="00580AA1" w:rsidRPr="00C01462" w:rsidDel="00A25317">
          <w:delText xml:space="preserve">and on the observational density as quantified by the sparsity structure of </w:delText>
        </w:r>
      </w:del>
      <m:oMath>
        <m:sSup>
          <m:sSupPr>
            <m:ctrlPr>
              <w:del w:id="537" w:author="Daniel Jacob [6]" w:date="2023-01-05T09:19:00Z">
                <w:rPr>
                  <w:rFonts w:ascii="Cambria Math" w:eastAsiaTheme="minorEastAsia" w:hAnsi="Cambria Math"/>
                  <w:b/>
                  <w:bCs/>
                  <w:iCs/>
                </w:rPr>
              </w:del>
            </m:ctrlPr>
          </m:sSupPr>
          <m:e>
            <m:r>
              <w:del w:id="538" w:author="Daniel Jacob [6]" w:date="2023-01-05T09:19:00Z">
                <m:rPr>
                  <m:sty m:val="b"/>
                </m:rPr>
                <w:rPr>
                  <w:rFonts w:ascii="Cambria Math" w:eastAsiaTheme="minorEastAsia" w:hAnsi="Cambria Math"/>
                </w:rPr>
                <m:t>K</m:t>
              </w:del>
            </m:r>
          </m:e>
          <m:sup>
            <m:r>
              <w:del w:id="539" w:author="Daniel Jacob [6]" w:date="2023-01-05T09:19:00Z">
                <w:rPr>
                  <w:rFonts w:ascii="Cambria Math" w:eastAsiaTheme="minorEastAsia" w:hAnsi="Cambria Math"/>
                </w:rPr>
                <m:t>(0)</m:t>
              </w:del>
            </m:r>
          </m:sup>
        </m:sSup>
      </m:oMath>
      <w:del w:id="540" w:author="Daniel Jacob [6]" w:date="2023-01-05T09:19:00Z">
        <w:r w:rsidR="00580AA1" w:rsidRPr="00C01462" w:rsidDel="00A25317">
          <w:rPr>
            <w:rFonts w:eastAsiaTheme="minorEastAsia"/>
          </w:rPr>
          <w:delText xml:space="preserve"> </w:delText>
        </w:r>
        <w:r w:rsidR="00580AA1" w:rsidRPr="00C01462" w:rsidDel="00A25317">
          <w:rPr>
            <w:rFonts w:eastAsiaTheme="minorEastAsia"/>
          </w:rPr>
          <w:fldChar w:fldCharType="begin"/>
        </w:r>
        <w:r w:rsidR="00580AA1" w:rsidRPr="00C01462" w:rsidDel="00A25317">
          <w:rPr>
            <w:rFonts w:eastAsiaTheme="minorEastAsia"/>
          </w:rPr>
          <w:delInstrText xml:space="preserve"> ADDIN ZOTERO_ITEM CSL_CITATION {"citationID":"IOuZ9Iiu","properties":{"formattedCitation":"(Nesser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delInstrText>
        </w:r>
        <w:r w:rsidR="00580AA1" w:rsidRPr="00C01462" w:rsidDel="00A25317">
          <w:rPr>
            <w:rFonts w:eastAsiaTheme="minorEastAsia"/>
          </w:rPr>
          <w:fldChar w:fldCharType="separate"/>
        </w:r>
        <w:r w:rsidR="00580AA1" w:rsidRPr="00C01462" w:rsidDel="00A25317">
          <w:rPr>
            <w:rFonts w:eastAsiaTheme="minorEastAsia"/>
            <w:noProof/>
          </w:rPr>
          <w:delText>(Nesser et al., 2021)</w:delText>
        </w:r>
        <w:r w:rsidR="00580AA1" w:rsidRPr="00C01462" w:rsidDel="00A25317">
          <w:rPr>
            <w:rFonts w:eastAsiaTheme="minorEastAsia"/>
          </w:rPr>
          <w:fldChar w:fldCharType="end"/>
        </w:r>
        <w:r w:rsidR="00580AA1" w:rsidRPr="00C01462" w:rsidDel="00A25317">
          <w:rPr>
            <w:rFonts w:eastAsiaTheme="minorEastAsia"/>
          </w:rPr>
          <w:delText>.</w:delText>
        </w:r>
      </w:del>
    </w:p>
    <w:p w14:paraId="3C6568C2" w14:textId="77777777" w:rsidR="006267C3" w:rsidRPr="00C01462" w:rsidRDefault="006267C3" w:rsidP="00E334F2">
      <w:pPr>
        <w:rPr>
          <w:rFonts w:eastAsiaTheme="minorEastAsia"/>
        </w:rPr>
      </w:pPr>
    </w:p>
    <w:p w14:paraId="195987B4" w14:textId="68B12882" w:rsidR="006267C3" w:rsidRPr="00580AA1" w:rsidRDefault="00742DA8" w:rsidP="00E334F2">
      <w:pPr>
        <w:rPr>
          <w:rFonts w:eastAsiaTheme="minorEastAsia"/>
          <w:iCs/>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w:t>
      </w:r>
      <w:ins w:id="541" w:author="Daniel Jacob [6]" w:date="2023-01-05T09:20:00Z">
        <w:r w:rsidR="00A25317">
          <w:rPr>
            <w:rFonts w:eastAsiaTheme="minorEastAsia"/>
            <w:iCs/>
          </w:rPr>
          <w:t xml:space="preserve">in combination with the error covariance matrices </w:t>
        </w:r>
        <w:r w:rsidR="00A25317">
          <w:rPr>
            <w:rFonts w:eastAsiaTheme="minorEastAsia"/>
            <w:b/>
            <w:bCs/>
            <w:iCs/>
          </w:rPr>
          <w:t>S</w:t>
        </w:r>
        <w:r w:rsidR="00A25317">
          <w:rPr>
            <w:rFonts w:eastAsiaTheme="minorEastAsia"/>
            <w:b/>
            <w:bCs/>
            <w:iCs/>
            <w:vertAlign w:val="subscript"/>
          </w:rPr>
          <w:t>A</w:t>
        </w:r>
        <w:r w:rsidR="00A25317">
          <w:rPr>
            <w:rFonts w:eastAsiaTheme="minorEastAsia"/>
            <w:b/>
            <w:bCs/>
            <w:iCs/>
          </w:rPr>
          <w:t xml:space="preserve"> </w:t>
        </w:r>
        <w:r w:rsidR="00A25317">
          <w:rPr>
            <w:rFonts w:eastAsiaTheme="minorEastAsia"/>
            <w:iCs/>
          </w:rPr>
          <w:t xml:space="preserve">and </w:t>
        </w:r>
        <w:r w:rsidR="00A25317">
          <w:rPr>
            <w:rFonts w:eastAsiaTheme="minorEastAsia"/>
            <w:b/>
            <w:bCs/>
            <w:iCs/>
          </w:rPr>
          <w:t>S</w:t>
        </w:r>
        <w:r w:rsidR="00A25317">
          <w:rPr>
            <w:rFonts w:eastAsiaTheme="minorEastAsia"/>
            <w:b/>
            <w:bCs/>
            <w:iCs/>
            <w:vertAlign w:val="subscript"/>
          </w:rPr>
          <w:t>O</w:t>
        </w:r>
        <w:r w:rsidR="00A25317">
          <w:rPr>
            <w:rFonts w:eastAsiaTheme="minorEastAsia"/>
            <w:b/>
            <w:bCs/>
            <w:iCs/>
          </w:rPr>
          <w:t xml:space="preserve"> </w:t>
        </w:r>
      </w:ins>
      <w:r w:rsidRPr="00C01462">
        <w:rPr>
          <w:rFonts w:eastAsiaTheme="minorEastAsia"/>
          <w:iCs/>
        </w:rPr>
        <w:t xml:space="preserve">to </w:t>
      </w:r>
      <w:del w:id="542" w:author="Daniel Jacob [6]" w:date="2023-01-05T09:19:00Z">
        <w:r w:rsidR="00B13A3D" w:rsidRPr="00C01462" w:rsidDel="00A25317">
          <w:rPr>
            <w:rFonts w:eastAsiaTheme="minorEastAsia"/>
            <w:iCs/>
          </w:rPr>
          <w:delText xml:space="preserve">calculate </w:delText>
        </w:r>
      </w:del>
      <w:ins w:id="543" w:author="Daniel Jacob [6]" w:date="2023-01-05T09:19:00Z">
        <w:r w:rsidR="00A25317">
          <w:rPr>
            <w:rFonts w:eastAsiaTheme="minorEastAsia"/>
            <w:iCs/>
          </w:rPr>
          <w:t>select</w:t>
        </w:r>
        <w:r w:rsidR="00A25317" w:rsidRPr="00C01462">
          <w:rPr>
            <w:rFonts w:eastAsiaTheme="minorEastAsia"/>
            <w:iCs/>
          </w:rPr>
          <w:t xml:space="preserve"> </w:t>
        </w:r>
      </w:ins>
      <w:r w:rsidR="00B13A3D" w:rsidRPr="00C01462">
        <w:rPr>
          <w:rFonts w:eastAsiaTheme="minorEastAsia"/>
          <w:iCs/>
        </w:rPr>
        <w:t xml:space="preserve">the </w:t>
      </w:r>
      <w:r w:rsidR="00B13A3D">
        <w:rPr>
          <w:rFonts w:eastAsiaTheme="minorEastAsia"/>
          <w:iCs/>
        </w:rPr>
        <w:t xml:space="preserve">initial </w:t>
      </w:r>
      <w:r w:rsidR="00B13A3D" w:rsidRPr="00C01462">
        <w:rPr>
          <w:rFonts w:eastAsiaTheme="minorEastAsia"/>
          <w:iCs/>
        </w:rPr>
        <w:t xml:space="preserve">patterns of information content </w:t>
      </w:r>
      <w:del w:id="544" w:author="Daniel Jacob [6]" w:date="2023-01-05T09:21:00Z">
        <w:r w:rsidR="0087456C" w:rsidDel="00A25317">
          <w:rPr>
            <w:rFonts w:eastAsiaTheme="minorEastAsia"/>
            <w:iCs/>
          </w:rPr>
          <w:delText>that are</w:delText>
        </w:r>
      </w:del>
      <w:ins w:id="545" w:author="Daniel Jacob [6]" w:date="2023-01-05T09:21:00Z">
        <w:r w:rsidR="00A25317">
          <w:rPr>
            <w:rFonts w:eastAsiaTheme="minorEastAsia"/>
            <w:iCs/>
          </w:rPr>
          <w:t>to be</w:t>
        </w:r>
      </w:ins>
      <w:r w:rsidR="0087456C">
        <w:rPr>
          <w:rFonts w:eastAsiaTheme="minorEastAsia"/>
          <w:iCs/>
        </w:rPr>
        <w:t xml:space="preserve"> </w:t>
      </w:r>
      <w:r w:rsidRPr="00C01462">
        <w:rPr>
          <w:rFonts w:eastAsiaTheme="minorEastAsia"/>
          <w:iCs/>
        </w:rPr>
        <w:t>perturbed in the forward model</w:t>
      </w:r>
      <w:ins w:id="546" w:author="Daniel Jacob [6]" w:date="2023-01-05T09:21:00Z">
        <w:r w:rsidR="00A25317">
          <w:rPr>
            <w:rFonts w:eastAsiaTheme="minorEastAsia"/>
            <w:iCs/>
          </w:rPr>
          <w:t xml:space="preserve"> as described in Section 2</w:t>
        </w:r>
      </w:ins>
      <w:ins w:id="547" w:author="Daniel Jacob [6]" w:date="2023-01-05T09:22:00Z">
        <w:r w:rsidR="00A25317">
          <w:rPr>
            <w:rFonts w:eastAsiaTheme="minorEastAsia"/>
            <w:iCs/>
          </w:rPr>
          <w:t>.1</w:t>
        </w:r>
      </w:ins>
      <w:r w:rsidRPr="00C01462">
        <w:rPr>
          <w:rFonts w:eastAsiaTheme="minorEastAsia"/>
          <w:iCs/>
        </w:rPr>
        <w:t xml:space="preserve">. </w:t>
      </w:r>
      <w:r w:rsidR="0087456C">
        <w:rPr>
          <w:rFonts w:eastAsiaTheme="minorEastAsia"/>
          <w:iCs/>
        </w:rPr>
        <w:t xml:space="preserve">We calculate the prior pre-conditioned Hessian (equation 2) </w:t>
      </w:r>
      <w:del w:id="548" w:author="Daniel Jacob [6]" w:date="2023-01-05T09:22:00Z">
        <w:r w:rsidR="0087456C" w:rsidDel="00A25317">
          <w:rPr>
            <w:rFonts w:eastAsiaTheme="minorEastAsia"/>
            <w:iCs/>
          </w:rPr>
          <w:delText xml:space="preserve">using </w:delText>
        </w:r>
      </w:del>
      <m:oMath>
        <m:sSup>
          <m:sSupPr>
            <m:ctrlPr>
              <w:del w:id="549" w:author="Daniel Jacob [6]" w:date="2023-01-05T09:22:00Z">
                <w:rPr>
                  <w:rFonts w:ascii="Cambria Math" w:eastAsiaTheme="minorEastAsia" w:hAnsi="Cambria Math"/>
                  <w:b/>
                  <w:bCs/>
                  <w:iCs/>
                </w:rPr>
              </w:del>
            </m:ctrlPr>
          </m:sSupPr>
          <m:e>
            <m:r>
              <w:del w:id="550" w:author="Daniel Jacob [6]" w:date="2023-01-05T09:22:00Z">
                <m:rPr>
                  <m:sty m:val="b"/>
                </m:rPr>
                <w:rPr>
                  <w:rFonts w:ascii="Cambria Math" w:eastAsiaTheme="minorEastAsia" w:hAnsi="Cambria Math"/>
                </w:rPr>
                <m:t>K</m:t>
              </w:del>
            </m:r>
          </m:e>
          <m:sup>
            <m:r>
              <w:del w:id="551" w:author="Daniel Jacob [6]" w:date="2023-01-05T09:22:00Z">
                <w:rPr>
                  <w:rFonts w:ascii="Cambria Math" w:eastAsiaTheme="minorEastAsia" w:hAnsi="Cambria Math"/>
                </w:rPr>
                <m:t>(0)</m:t>
              </w:del>
            </m:r>
          </m:sup>
        </m:sSup>
      </m:oMath>
      <w:del w:id="552" w:author="Daniel Jacob [6]" w:date="2023-01-05T09:22:00Z">
        <w:r w:rsidR="0087456C" w:rsidDel="00A25317">
          <w:rPr>
            <w:rFonts w:eastAsiaTheme="minorEastAsia"/>
            <w:iCs/>
          </w:rPr>
          <w:delText xml:space="preserve"> </w:delText>
        </w:r>
      </w:del>
      <w:r w:rsidR="0087456C">
        <w:rPr>
          <w:rFonts w:eastAsiaTheme="minorEastAsia"/>
          <w:iCs/>
        </w:rPr>
        <w:t xml:space="preserve">and complete its </w:t>
      </w:r>
      <w:proofErr w:type="spellStart"/>
      <w:r w:rsidR="0087456C">
        <w:rPr>
          <w:rFonts w:eastAsiaTheme="minorEastAsia"/>
          <w:iCs/>
        </w:rPr>
        <w:t>eigendecomposition</w:t>
      </w:r>
      <w:proofErr w:type="spellEnd"/>
      <w:r w:rsidR="0087456C">
        <w:rPr>
          <w:rFonts w:eastAsiaTheme="minorEastAsia"/>
          <w:iCs/>
        </w:rPr>
        <w:t>.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(0)</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eigenvectors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(Bousserez and Henze, 2018)</w:t>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m:oMath>
      <w:r w:rsidR="00E5292E" w:rsidRPr="00C01462">
        <w:rPr>
          <w:rFonts w:eastAsiaTheme="minorEastAsia"/>
        </w:rPr>
        <w:t xml:space="preserve">. </w:t>
      </w:r>
      <w:r w:rsidR="00632B26" w:rsidRPr="00C01462">
        <w:rPr>
          <w:rFonts w:eastAsiaTheme="minorEastAsia"/>
        </w:rPr>
        <w:t>We then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updated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ins w:id="553" w:author="Daniel Jacob [6]" w:date="2023-01-05T09:23:00Z">
        <w:r w:rsidR="00A25317">
          <w:rPr>
            <w:rFonts w:eastAsiaTheme="minorEastAsia"/>
            <w:iCs/>
          </w:rPr>
          <w:t xml:space="preserve"> for use in the inversion.</w:t>
        </w:r>
      </w:ins>
      <w:del w:id="554" w:author="Daniel Jacob [6]" w:date="2023-01-05T09:23:00Z">
        <w:r w:rsidR="00C6508E" w:rsidRPr="00C01462" w:rsidDel="00A25317">
          <w:rPr>
            <w:rFonts w:eastAsiaTheme="minorEastAsia"/>
            <w:iCs/>
          </w:rPr>
          <w:delText>.</w:delText>
        </w:r>
      </w:del>
      <w:r w:rsidR="00C6508E" w:rsidRPr="00C01462">
        <w:rPr>
          <w:rFonts w:eastAsiaTheme="minorEastAsia"/>
          <w:iCs/>
        </w:rPr>
        <w:t xml:space="preserve"> </w:t>
      </w:r>
      <w:r w:rsidR="00EF3F36" w:rsidRPr="00C01462">
        <w:rPr>
          <w:rFonts w:eastAsiaTheme="minorEastAsia"/>
          <w:iCs/>
        </w:rPr>
        <w:t xml:space="preserve">This </w:t>
      </w:r>
      <w:ins w:id="555" w:author="Daniel Jacob [6]" w:date="2023-01-05T09:24:00Z">
        <w:r w:rsidR="00A25317">
          <w:rPr>
            <w:rFonts w:eastAsiaTheme="minorEastAsia"/>
            <w:iCs/>
          </w:rPr>
          <w:t xml:space="preserve">iterative </w:t>
        </w:r>
      </w:ins>
      <w:r w:rsidR="00EF3F36" w:rsidRPr="00C01462">
        <w:rPr>
          <w:rFonts w:eastAsiaTheme="minorEastAsia"/>
          <w:iCs/>
        </w:rPr>
        <w:t xml:space="preserve">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5F2417" w:rsidRPr="00C01462">
        <w:rPr>
          <w:rFonts w:eastAsiaTheme="minorEastAsia"/>
          <w:iCs/>
        </w:rPr>
        <w:t>(Nesser et al., 2021)</w:t>
      </w:r>
      <w:r w:rsidR="00EF3F36" w:rsidRPr="00C01462">
        <w:rPr>
          <w:rFonts w:eastAsiaTheme="minorEastAsia"/>
          <w:iCs/>
        </w:rPr>
        <w:t>.</w:t>
      </w:r>
      <w:r w:rsidR="00F5518E" w:rsidRPr="00C01462">
        <w:rPr>
          <w:rFonts w:eastAsiaTheme="minorEastAsia"/>
        </w:rPr>
        <w:t xml:space="preserve"> </w:t>
      </w: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450A72BD" w:rsidR="00B13A3D" w:rsidRPr="00C01462" w:rsidRDefault="0067590A" w:rsidP="00B13A3D">
      <w:r w:rsidRPr="00C01462">
        <w:rPr>
          <w:rFonts w:eastAsiaTheme="minorEastAsia"/>
        </w:rPr>
        <w:t xml:space="preserve">The posterior error covariance matrix </w:t>
      </w:r>
      <w:del w:id="556" w:author="Daniel Jacob [6]" w:date="2023-01-05T09:24:00Z">
        <w:r w:rsidRPr="00C01462" w:rsidDel="00A25317">
          <w:rPr>
            <w:rFonts w:eastAsiaTheme="minorEastAsia"/>
          </w:rPr>
          <w:delText>yielded by an analytical inversion</w:delText>
        </w:r>
      </w:del>
      <w:ins w:id="557" w:author="Daniel Jacob [6]" w:date="2023-01-05T09:24:00Z">
        <w:r w:rsidR="00A25317">
          <w:rPr>
            <w:rFonts w:eastAsiaTheme="minorEastAsia"/>
          </w:rPr>
          <w:t>resulting from Bayesian optim</w:t>
        </w:r>
      </w:ins>
      <w:ins w:id="558" w:author="Daniel Jacob [6]" w:date="2023-01-05T09:25:00Z">
        <w:r w:rsidR="00A25317">
          <w:rPr>
            <w:rFonts w:eastAsiaTheme="minorEastAsia"/>
          </w:rPr>
          <w:t>ization</w:t>
        </w:r>
      </w:ins>
      <w:r w:rsidRPr="00C01462">
        <w:rPr>
          <w:rFonts w:eastAsiaTheme="minorEastAsia"/>
        </w:rPr>
        <w:t xml:space="preserve"> underestimates </w:t>
      </w:r>
      <w:ins w:id="559" w:author="Daniel Jacob [6]" w:date="2023-01-05T09:25:00Z">
        <w:r w:rsidR="00A25317">
          <w:rPr>
            <w:rFonts w:eastAsiaTheme="minorEastAsia"/>
          </w:rPr>
          <w:t xml:space="preserve">the actual </w:t>
        </w:r>
      </w:ins>
      <w:r w:rsidRPr="00C01462">
        <w:rPr>
          <w:rFonts w:eastAsiaTheme="minorEastAsia"/>
        </w:rPr>
        <w:t xml:space="preserve">errors </w:t>
      </w:r>
      <w:ins w:id="560" w:author="Daniel Jacob [6]" w:date="2023-01-05T09:25:00Z">
        <w:r w:rsidR="00A25317">
          <w:rPr>
            <w:rFonts w:eastAsiaTheme="minorEastAsia"/>
          </w:rPr>
          <w:t xml:space="preserve">in the posterior solution </w:t>
        </w:r>
      </w:ins>
      <w:r w:rsidRPr="00C01462">
        <w:rPr>
          <w:rFonts w:eastAsiaTheme="minorEastAsia"/>
        </w:rPr>
        <w:t xml:space="preserve">by failing to account for </w:t>
      </w:r>
      <w:ins w:id="561" w:author="Daniel Jacob [6]" w:date="2023-01-05T09:30:00Z">
        <w:r w:rsidR="00A25317">
          <w:rPr>
            <w:rFonts w:eastAsiaTheme="minorEastAsia"/>
          </w:rPr>
          <w:t xml:space="preserve">systematic observational errors or </w:t>
        </w:r>
      </w:ins>
      <w:r w:rsidRPr="00C01462">
        <w:rPr>
          <w:rFonts w:eastAsiaTheme="minorEastAsia"/>
        </w:rPr>
        <w:t>errors in the inversion parameters (</w:t>
      </w:r>
      <w:r w:rsidR="004F4DBA">
        <w:rPr>
          <w:rFonts w:eastAsiaTheme="minorEastAsia"/>
        </w:rPr>
        <w:t>Houweling</w:t>
      </w:r>
      <w:r w:rsidRPr="00C01462">
        <w:rPr>
          <w:rFonts w:eastAsiaTheme="minorEastAsia"/>
        </w:rPr>
        <w:t xml:space="preserve"> et al., 2</w:t>
      </w:r>
      <w:r w:rsidR="004F4DBA">
        <w:rPr>
          <w:rFonts w:eastAsiaTheme="minorEastAsia"/>
        </w:rPr>
        <w:t>0</w:t>
      </w:r>
      <w:r w:rsidRPr="00C01462">
        <w:rPr>
          <w:rFonts w:eastAsiaTheme="minorEastAsia"/>
        </w:rPr>
        <w:t>1</w:t>
      </w:r>
      <w:r w:rsidR="004F4DBA">
        <w:rPr>
          <w:rFonts w:eastAsiaTheme="minorEastAsia"/>
        </w:rPr>
        <w:t>4</w:t>
      </w:r>
      <w:r w:rsidRPr="00C01462">
        <w:rPr>
          <w:rFonts w:eastAsiaTheme="minorEastAsia"/>
        </w:rPr>
        <w:t>).</w:t>
      </w:r>
      <w:r w:rsidR="00B13A3D" w:rsidRPr="00C01462">
        <w:rPr>
          <w:rFonts w:eastAsiaTheme="minorEastAsia"/>
        </w:rPr>
        <w:t xml:space="preserve"> We estimate </w:t>
      </w:r>
      <w:ins w:id="562" w:author="Daniel Jacob [6]" w:date="2023-01-05T09:30:00Z">
        <w:r w:rsidR="00A25317">
          <w:rPr>
            <w:rFonts w:eastAsiaTheme="minorEastAsia"/>
          </w:rPr>
          <w:t xml:space="preserve">the effect of </w:t>
        </w:r>
      </w:ins>
      <w:r w:rsidR="00B13A3D" w:rsidRPr="00C01462">
        <w:rPr>
          <w:rFonts w:eastAsiaTheme="minorEastAsia"/>
        </w:rPr>
        <w:t xml:space="preserve">these errors </w:t>
      </w:r>
      <w:del w:id="563" w:author="Daniel Jacob [6]" w:date="2023-01-05T09:29:00Z">
        <w:r w:rsidR="00B13A3D" w:rsidRPr="00C01462" w:rsidDel="00A25317">
          <w:rPr>
            <w:rFonts w:eastAsiaTheme="minorEastAsia"/>
          </w:rPr>
          <w:delText xml:space="preserve">and reduce the noise associated with the reduced-rank Jacobian approximation </w:delText>
        </w:r>
      </w:del>
      <w:r w:rsidR="00B13A3D" w:rsidRPr="00C01462">
        <w:rPr>
          <w:rFonts w:eastAsiaTheme="minorEastAsia"/>
        </w:rPr>
        <w:t xml:space="preserve">by generating a quality-controlled ensemble of inversions, summarized in table 1. We </w:t>
      </w:r>
      <w:r w:rsidR="00394E99">
        <w:rPr>
          <w:rFonts w:eastAsiaTheme="minorEastAsia"/>
        </w:rPr>
        <w:t>use four sets of</w:t>
      </w:r>
      <w:r w:rsidR="00B13A3D" w:rsidRPr="00C01462">
        <w:rPr>
          <w:rFonts w:eastAsiaTheme="minorEastAsia"/>
        </w:rPr>
        <w:t xml:space="preserve"> </w:t>
      </w:r>
      <w:ins w:id="564" w:author="Daniel Jacob [6]" w:date="2023-01-05T09:31:00Z">
        <w:r w:rsidR="00AB7070">
          <w:rPr>
            <w:rFonts w:eastAsiaTheme="minorEastAsia"/>
          </w:rPr>
          <w:t xml:space="preserve">inversions by including or not </w:t>
        </w:r>
      </w:ins>
      <w:del w:id="565" w:author="Daniel Jacob [6]" w:date="2023-01-05T09:32:00Z">
        <w:r w:rsidR="001D4447" w:rsidDel="00AB7070">
          <w:rPr>
            <w:rFonts w:eastAsiaTheme="minorEastAsia"/>
          </w:rPr>
          <w:delText>parameter</w:delText>
        </w:r>
        <w:r w:rsidR="00394E99" w:rsidDel="00AB7070">
          <w:rPr>
            <w:rFonts w:eastAsiaTheme="minorEastAsia"/>
          </w:rPr>
          <w:delText>s</w:delText>
        </w:r>
        <w:r w:rsidR="001D4447" w:rsidDel="00AB7070">
          <w:rPr>
            <w:rFonts w:eastAsiaTheme="minorEastAsia"/>
          </w:rPr>
          <w:delText xml:space="preserve"> </w:delText>
        </w:r>
        <w:r w:rsidR="00B13A3D" w:rsidRPr="00C01462" w:rsidDel="00AB7070">
          <w:rPr>
            <w:rFonts w:eastAsiaTheme="minorEastAsia"/>
          </w:rPr>
          <w:delText xml:space="preserve">by </w:delText>
        </w:r>
        <w:r w:rsidR="00CE3DE2" w:rsidDel="00AB7070">
          <w:rPr>
            <w:rFonts w:eastAsiaTheme="minorEastAsia"/>
          </w:rPr>
          <w:delText>varying</w:delText>
        </w:r>
        <w:r w:rsidR="00B13A3D" w:rsidRPr="00C01462" w:rsidDel="00AB7070">
          <w:rPr>
            <w:rFonts w:eastAsiaTheme="minorEastAsia"/>
          </w:rPr>
          <w:delText xml:space="preserve"> the inclusion of </w:delText>
        </w:r>
      </w:del>
      <w:r w:rsidR="00B13A3D" w:rsidRPr="00C01462">
        <w:rPr>
          <w:rFonts w:eastAsiaTheme="minorEastAsia"/>
        </w:rPr>
        <w:t xml:space="preserve">the latitudinal correction to the model – observation difference and the use of </w:t>
      </w:r>
      <w:del w:id="566" w:author="Daniel Jacob [6]" w:date="2023-01-05T09:32:00Z">
        <w:r w:rsidR="00B13A3D" w:rsidRPr="00C01462" w:rsidDel="00AB7070">
          <w:rPr>
            <w:rFonts w:eastAsiaTheme="minorEastAsia"/>
          </w:rPr>
          <w:delText xml:space="preserve">a </w:delText>
        </w:r>
      </w:del>
      <w:r w:rsidR="00B13A3D" w:rsidRPr="00C01462">
        <w:rPr>
          <w:rFonts w:eastAsiaTheme="minorEastAsia"/>
        </w:rPr>
        <w:t>boundary condition correction</w:t>
      </w:r>
      <w:ins w:id="567" w:author="Daniel Jacob [6]" w:date="2023-01-05T09:32:00Z">
        <w:r w:rsidR="00AB7070">
          <w:rPr>
            <w:rFonts w:eastAsiaTheme="minorEastAsia"/>
          </w:rPr>
          <w:t>s</w:t>
        </w:r>
      </w:ins>
      <w:r w:rsidR="00B13A3D" w:rsidRPr="00C01462">
        <w:rPr>
          <w:rFonts w:eastAsiaTheme="minorEastAsia"/>
        </w:rPr>
        <w:t xml:space="preserve">. For each of these </w:t>
      </w:r>
      <w:del w:id="568" w:author="Daniel Jacob [6]" w:date="2023-01-05T09:32:00Z">
        <w:r w:rsidR="001D4447" w:rsidDel="00AB7070">
          <w:rPr>
            <w:rFonts w:eastAsiaTheme="minorEastAsia"/>
          </w:rPr>
          <w:delText>parameter</w:delText>
        </w:r>
        <w:r w:rsidR="00394E99" w:rsidDel="00AB7070">
          <w:rPr>
            <w:rFonts w:eastAsiaTheme="minorEastAsia"/>
          </w:rPr>
          <w:delText xml:space="preserve">s </w:delText>
        </w:r>
      </w:del>
      <w:r w:rsidR="00394E99">
        <w:rPr>
          <w:rFonts w:eastAsiaTheme="minorEastAsia"/>
        </w:rPr>
        <w:t>sets</w:t>
      </w:r>
      <w:r w:rsidR="00B13A3D" w:rsidRPr="00C01462">
        <w:rPr>
          <w:rFonts w:eastAsiaTheme="minorEastAsia"/>
        </w:rPr>
        <w:t xml:space="preserve">, we </w:t>
      </w:r>
      <w:ins w:id="569" w:author="Daniel Jacob [6]" w:date="2023-01-05T09:32:00Z">
        <w:r w:rsidR="00AB7070">
          <w:rPr>
            <w:rFonts w:eastAsiaTheme="minorEastAsia"/>
          </w:rPr>
          <w:t xml:space="preserve">construct a further </w:t>
        </w:r>
      </w:ins>
      <w:ins w:id="570" w:author="Daniel Jacob [6]" w:date="2023-01-05T09:36:00Z">
        <w:r w:rsidR="00AB7070">
          <w:rPr>
            <w:rFonts w:eastAsiaTheme="minorEastAsia"/>
          </w:rPr>
          <w:t>subset of members</w:t>
        </w:r>
      </w:ins>
      <w:ins w:id="571" w:author="Daniel Jacob [6]" w:date="2023-01-05T09:32:00Z">
        <w:r w:rsidR="00AB7070">
          <w:rPr>
            <w:rFonts w:eastAsiaTheme="minorEastAsia"/>
          </w:rPr>
          <w:t xml:space="preserve"> by varying the </w:t>
        </w:r>
      </w:ins>
      <w:del w:id="572" w:author="Daniel Jacob [6]" w:date="2023-01-05T09:32:00Z">
        <w:r w:rsidR="00B13A3D" w:rsidRPr="00C01462" w:rsidDel="00AB7070">
          <w:rPr>
            <w:rFonts w:eastAsiaTheme="minorEastAsia"/>
          </w:rPr>
          <w:delText xml:space="preserve">choose </w:delText>
        </w:r>
        <w:r w:rsidR="00394E99" w:rsidDel="00AB7070">
          <w:rPr>
            <w:rFonts w:eastAsiaTheme="minorEastAsia"/>
          </w:rPr>
          <w:delText xml:space="preserve">the </w:delText>
        </w:r>
        <w:r w:rsidR="00B13A3D" w:rsidRPr="00C01462" w:rsidDel="00AB7070">
          <w:rPr>
            <w:rFonts w:eastAsiaTheme="minorEastAsia"/>
          </w:rPr>
          <w:delText xml:space="preserve">relative </w:delText>
        </w:r>
      </w:del>
      <w:r w:rsidR="00B13A3D" w:rsidRPr="00C01462">
        <w:rPr>
          <w:rFonts w:eastAsiaTheme="minorEastAsia"/>
        </w:rPr>
        <w:t>prior error</w:t>
      </w:r>
      <w:ins w:id="573" w:author="Daniel Jacob [6]" w:date="2023-01-05T09:32:00Z">
        <w:r w:rsidR="00AB7070">
          <w:rPr>
            <w:rFonts w:eastAsiaTheme="minorEastAsia"/>
          </w:rPr>
          <w:t xml:space="preserve"> </w:t>
        </w:r>
      </w:ins>
      <w:ins w:id="574" w:author="Daniel Jacob [6]" w:date="2023-01-05T09:33:00Z">
        <w:r w:rsidR="00AB7070">
          <w:rPr>
            <w:rFonts w:eastAsiaTheme="minorEastAsia"/>
          </w:rPr>
          <w:t>standard deviation</w:t>
        </w:r>
      </w:ins>
      <w:r w:rsidR="00B13A3D" w:rsidRPr="00C01462">
        <w:rPr>
          <w:rFonts w:eastAsiaTheme="minorEastAsia"/>
        </w:rPr>
        <w:t xml:space="preserve"> (50%, 75%, or 100%)</w:t>
      </w:r>
      <w:ins w:id="575" w:author="Daniel Jacob [6]" w:date="2023-01-05T09:36:00Z">
        <w:r w:rsidR="00AB7070">
          <w:rPr>
            <w:rFonts w:eastAsiaTheme="minorEastAsia"/>
          </w:rPr>
          <w:t xml:space="preserve">. For each member, we adjust the </w:t>
        </w:r>
      </w:ins>
      <w:del w:id="576" w:author="Daniel Jacob [6]" w:date="2023-01-05T09:36:00Z">
        <w:r w:rsidR="00B13A3D" w:rsidRPr="00C01462" w:rsidDel="00AB7070">
          <w:rPr>
            <w:rFonts w:eastAsiaTheme="minorEastAsia"/>
          </w:rPr>
          <w:delText xml:space="preserve"> and</w:delText>
        </w:r>
      </w:del>
      <w:r w:rsidR="00B13A3D" w:rsidRPr="00C01462">
        <w:rPr>
          <w:rFonts w:eastAsiaTheme="minorEastAsia"/>
        </w:rPr>
        <w:t xml:space="preserve"> regularization factor (between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 </w:t>
      </w:r>
      <w:ins w:id="577" w:author="Daniel Jacob [6]" w:date="2023-01-05T09:38:00Z">
        <w:r w:rsidR="00AB7070">
          <w:t xml:space="preserve">which is the expected value from the narrow chi-square distribution </w:t>
        </w:r>
      </w:ins>
      <w:del w:id="578" w:author="Daniel Jacob [6]" w:date="2023-01-05T09:39:00Z">
        <w:r w:rsidDel="00AB7070">
          <w:delText>defined as grid cells</w:delText>
        </w:r>
        <w:r w:rsidR="00B13A3D" w:rsidRPr="00C01462" w:rsidDel="00AB7070">
          <w:delText xml:space="preserve"> where the averaging kernel sensitivities are greater than 0.05</w:delText>
        </w:r>
        <w:r w:rsidR="001D4447" w:rsidDel="00AB7070">
          <w:delText xml:space="preserve"> (section 2.1</w:delText>
        </w:r>
        <w:r w:rsidR="00394E99" w:rsidDel="00AB7070">
          <w:delText xml:space="preserve">; </w:delText>
        </w:r>
      </w:del>
      <w:ins w:id="579" w:author="Daniel Jacob [6]" w:date="2023-01-05T09:39:00Z">
        <w:r w:rsidR="00AB7070">
          <w:t>(</w:t>
        </w:r>
      </w:ins>
      <w:r w:rsidR="00394E99">
        <w:t>Lu et al., 202</w:t>
      </w:r>
      <w:ins w:id="580" w:author="Daniel Jacob [6]" w:date="2023-01-05T09:39:00Z">
        <w:r w:rsidR="00AB7070">
          <w:t>1</w:t>
        </w:r>
      </w:ins>
      <w:del w:id="581" w:author="Daniel Jacob [6]" w:date="2023-01-05T09:39:00Z">
        <w:r w:rsidR="00394E99" w:rsidDel="00AB7070">
          <w:delText>?</w:delText>
        </w:r>
      </w:del>
      <w:r w:rsidR="001D4447">
        <w:t>)</w:t>
      </w:r>
      <w:r w:rsidR="00B13A3D" w:rsidRPr="00C01462">
        <w:t xml:space="preserve">. </w:t>
      </w:r>
      <w:commentRangeStart w:id="582"/>
      <w:del w:id="583" w:author="Daniel Jacob [6]" w:date="2023-01-05T09:40:00Z">
        <w:r w:rsidR="00B13A3D" w:rsidRPr="00C01462" w:rsidDel="00674AAD">
          <w:delText xml:space="preserve">We also require that at least 90% of these optimized grid cells are positive and that at least one grid cell is optimized for each of the 2386 model runs. </w:delText>
        </w:r>
      </w:del>
      <w:commentRangeEnd w:id="582"/>
      <w:r w:rsidR="00674AAD">
        <w:rPr>
          <w:rStyle w:val="CommentReference"/>
        </w:rPr>
        <w:commentReference w:id="582"/>
      </w:r>
      <w:r w:rsidR="00B13A3D" w:rsidRPr="00C01462">
        <w:t xml:space="preserve">This yields </w:t>
      </w:r>
      <w:ins w:id="584" w:author="Daniel Jacob [6]" w:date="2023-01-05T09:41:00Z">
        <w:r w:rsidR="00674AAD">
          <w:t xml:space="preserve">an ensemble of 8 quality-controlled inversions that we consider to all be equally valid. </w:t>
        </w:r>
      </w:ins>
      <w:del w:id="585" w:author="Daniel Jacob [6]" w:date="2023-01-05T09:42:00Z">
        <w:r w:rsidR="00B13A3D" w:rsidRPr="00C01462" w:rsidDel="00674AAD">
          <w:delText xml:space="preserve">between one and three ensemble members for each of the </w:delText>
        </w:r>
        <w:r w:rsidR="001D4447" w:rsidDel="00674AAD">
          <w:delText>parameter sets</w:delText>
        </w:r>
        <w:r w:rsidR="00B13A3D" w:rsidRPr="00C01462" w:rsidDel="00674AAD">
          <w:delText xml:space="preserve">, for a total of </w:delText>
        </w:r>
        <w:r w:rsidDel="00674AAD">
          <w:delText>8</w:delText>
        </w:r>
        <w:r w:rsidR="00B13A3D" w:rsidRPr="00C01462" w:rsidDel="00674AAD">
          <w:delText xml:space="preserve"> </w:delText>
        </w:r>
        <w:r w:rsidR="001D4447" w:rsidDel="00674AAD">
          <w:delText>inversions</w:delText>
        </w:r>
        <w:r w:rsidR="00B13A3D" w:rsidRPr="00C01462" w:rsidDel="00674AAD">
          <w:delText xml:space="preserve">. </w:delText>
        </w:r>
        <w:r w:rsidR="00394E99" w:rsidDel="00674AAD">
          <w:delText xml:space="preserve">All inversions have reasonable emission ranges with low numbers of negative grid cells, most on the same order of magnitude </w:delText>
        </w:r>
        <w:r w:rsidR="004F4DBA" w:rsidDel="00674AAD">
          <w:delText>as</w:delText>
        </w:r>
        <w:r w:rsidR="00394E99" w:rsidDel="00674AAD">
          <w:delText xml:space="preserve"> the soil sink. </w:delText>
        </w:r>
      </w:del>
      <w:r w:rsidR="00B13A3D" w:rsidRPr="00C01462">
        <w:t xml:space="preserve">We report the </w:t>
      </w:r>
      <w:del w:id="586" w:author="Daniel Jacob [6]" w:date="2023-01-05T09:42:00Z">
        <w:r w:rsidR="00B13A3D" w:rsidRPr="00C01462" w:rsidDel="00674AAD">
          <w:delText xml:space="preserve">ensemble </w:delText>
        </w:r>
      </w:del>
      <w:r w:rsidR="00B13A3D" w:rsidRPr="00C01462">
        <w:t xml:space="preserve">mean </w:t>
      </w:r>
      <w:ins w:id="587" w:author="Daniel Jacob [6]" w:date="2023-01-05T09:42:00Z">
        <w:r w:rsidR="00674AAD">
          <w:t xml:space="preserve">posterior </w:t>
        </w:r>
      </w:ins>
      <w:r w:rsidR="00B13A3D" w:rsidRPr="00C01462">
        <w:t>emissions</w:t>
      </w:r>
      <w:ins w:id="588" w:author="Daniel Jacob [6]" w:date="2023-01-05T09:42:00Z">
        <w:r w:rsidR="00674AAD">
          <w:t xml:space="preserve"> for that ensemble</w:t>
        </w:r>
      </w:ins>
      <w:r w:rsidR="00B13A3D" w:rsidRPr="00C01462">
        <w:t>, with uncertainty ranges given by the ensemble range.</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28234323" w14:textId="2F22093A" w:rsidR="001A10D0" w:rsidRPr="00C01462" w:rsidRDefault="00705096" w:rsidP="00E334F2">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emission</w:t>
      </w:r>
      <w:del w:id="589" w:author="Daniel Jacob [6]" w:date="2023-01-05T09:47:00Z">
        <w:r w:rsidRPr="00C01462" w:rsidDel="00674AAD">
          <w:rPr>
            <w:rFonts w:eastAsiaTheme="minorEastAsia"/>
          </w:rPr>
          <w:delText>s</w:delText>
        </w:r>
      </w:del>
      <w:r w:rsidRPr="00C01462">
        <w:rPr>
          <w:rFonts w:eastAsiaTheme="minorEastAsia"/>
        </w:rPr>
        <w:t xml:space="preserve"> </w:t>
      </w:r>
      <w:r w:rsidR="00EF7917" w:rsidRPr="00C01462">
        <w:rPr>
          <w:rFonts w:eastAsiaTheme="minorEastAsia"/>
        </w:rPr>
        <w:t xml:space="preserve">estimates </w:t>
      </w:r>
      <w:r w:rsidRPr="00C01462">
        <w:rPr>
          <w:rFonts w:eastAsiaTheme="minorEastAsia"/>
        </w:rPr>
        <w:t xml:space="preserve">to </w:t>
      </w:r>
      <w:r w:rsidR="001A10D0" w:rsidRPr="00C01462">
        <w:rPr>
          <w:rFonts w:eastAsiaTheme="minorEastAsia"/>
        </w:rPr>
        <w:t>different source categories</w:t>
      </w:r>
      <w:del w:id="590" w:author="Daniel Jacob [6]" w:date="2023-01-05T09:47:00Z">
        <w:r w:rsidR="001A10D0" w:rsidRPr="00C01462" w:rsidDel="00674AAD">
          <w:rPr>
            <w:rFonts w:eastAsiaTheme="minorEastAsia"/>
          </w:rPr>
          <w:delText>,</w:delText>
        </w:r>
      </w:del>
      <w:r w:rsidR="001A10D0" w:rsidRPr="00C01462">
        <w:rPr>
          <w:rFonts w:eastAsiaTheme="minorEastAsia"/>
        </w:rPr>
        <w:t xml:space="preserve"> including </w:t>
      </w:r>
      <w:r w:rsidRPr="00C01462">
        <w:rPr>
          <w:rFonts w:eastAsiaTheme="minorEastAsia"/>
        </w:rPr>
        <w:t xml:space="preserve">sectors, states, and urban areas. We </w:t>
      </w:r>
      <w:r w:rsidR="00500F8B" w:rsidRPr="00C01462">
        <w:rPr>
          <w:rFonts w:eastAsiaTheme="minorEastAsia"/>
        </w:rPr>
        <w:t>aggregate</w:t>
      </w:r>
      <w:r w:rsidR="003572D4" w:rsidRPr="00C01462">
        <w:rPr>
          <w:rFonts w:eastAsiaTheme="minorEastAsia"/>
        </w:rPr>
        <w:t xml:space="preserve"> the native resolution emissions estimate and associated err</w:t>
      </w:r>
      <w:r w:rsidR="001A10D0" w:rsidRPr="00C01462">
        <w:rPr>
          <w:rFonts w:eastAsiaTheme="minorEastAsia"/>
        </w:rPr>
        <w:t>ors</w:t>
      </w:r>
      <w:r w:rsidR="00500F8B" w:rsidRPr="00C01462">
        <w:rPr>
          <w:rFonts w:eastAsiaTheme="minorEastAsia"/>
        </w:rPr>
        <w:t xml:space="preserve"> to find the corresponding quantities for each source category </w:t>
      </w:r>
      <w:r w:rsidR="004F4DBA">
        <w:rPr>
          <w:rFonts w:eastAsiaTheme="minorEastAsia"/>
        </w:rPr>
        <w:t xml:space="preserve">by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k×n</m:t>
            </m:r>
          </m:sup>
        </m:sSup>
      </m:oMath>
      <w:r w:rsidR="001A10D0" w:rsidRPr="00C01462">
        <w:rPr>
          <w:rFonts w:eastAsiaTheme="minorEastAsia"/>
          <w:iCs/>
        </w:rPr>
        <w:t xml:space="preserve">, where </w:t>
      </w:r>
      <m:oMath>
        <m:r>
          <w:rPr>
            <w:rFonts w:ascii="Cambria Math" w:hAnsi="Cambria Math"/>
          </w:rPr>
          <m:t>k</m:t>
        </m:r>
      </m:oMath>
      <w:r w:rsidR="001A10D0" w:rsidRPr="00C01462">
        <w:rPr>
          <w:rFonts w:eastAsiaTheme="minorEastAsia"/>
        </w:rPr>
        <w:t xml:space="preserve"> is the number of source </w:t>
      </w:r>
      <w:r w:rsidR="001A10D0" w:rsidRPr="00C01462">
        <w:rPr>
          <w:rFonts w:eastAsiaTheme="minorEastAsia"/>
        </w:rPr>
        <w:lastRenderedPageBreak/>
        <w:t xml:space="preserve">categories.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a given 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each sector to a grid cell in the </w:t>
      </w:r>
      <w:r w:rsidR="00500F8B" w:rsidRPr="00C01462">
        <w:rPr>
          <w:rFonts w:eastAsiaTheme="minorEastAsia"/>
          <w:iCs/>
        </w:rPr>
        <w:t xml:space="preserve">prior emissions estimate. For state and urban area attribution, the rows are given by the fraction of each grid cell within the state or urban area, respectively. </w:t>
      </w:r>
      <w:r w:rsidR="001A10D0" w:rsidRPr="00C01462">
        <w:rPr>
          <w:rFonts w:eastAsiaTheme="minorEastAsia"/>
          <w:iCs/>
        </w:rPr>
        <w:t>The reduced-dimension posterior estimate and associated posterior covariance and averaging kernel matrices are then given by</w:t>
      </w:r>
      <w:commentRangeStart w:id="591"/>
      <w:commentRangeEnd w:id="591"/>
      <w:r w:rsidR="00674AAD">
        <w:rPr>
          <w:rStyle w:val="CommentReference"/>
        </w:rPr>
        <w:commentReference w:id="591"/>
      </w:r>
    </w:p>
    <w:p w14:paraId="16798F6B" w14:textId="77777777" w:rsidR="00500F8B" w:rsidRPr="00C01462" w:rsidRDefault="00500F8B" w:rsidP="00E334F2">
      <w:pPr>
        <w:rPr>
          <w:rFonts w:eastAsiaTheme="minorEastAsia"/>
          <w:iCs/>
        </w:rPr>
      </w:pPr>
    </w:p>
    <w:p w14:paraId="0974BD49" w14:textId="2DB31340" w:rsidR="001A10D0" w:rsidRPr="00C01462" w:rsidRDefault="00EB039B"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68E1954D" w14:textId="0F78365C" w:rsidR="006E6383" w:rsidRPr="00C01462" w:rsidRDefault="001A10D0">
      <w:pPr>
        <w:rPr>
          <w:bCs/>
          <w:iCs/>
        </w:rPr>
      </w:pPr>
      <w:r w:rsidRPr="00C01462">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d>
              <m:dPr>
                <m:ctrlPr>
                  <w:rPr>
                    <w:rFonts w:ascii="Cambria Math" w:hAnsi="Cambria Math"/>
                    <w:bCs/>
                    <w:iCs/>
                  </w:rPr>
                </m:ctrlPr>
              </m:dPr>
              <m:e>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W</m:t>
                </m:r>
              </m:e>
            </m:d>
          </m:e>
          <m:sup>
            <m:r>
              <m:rPr>
                <m:sty m:val="p"/>
              </m:rPr>
              <w:rPr>
                <w:rFonts w:ascii="Cambria Math" w:hAnsi="Cambria Math"/>
              </w:rPr>
              <m:t>-1</m:t>
            </m:r>
          </m:sup>
        </m:sSup>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oMath>
      <w:r w:rsidRPr="00C01462">
        <w:rPr>
          <w:bCs/>
          <w:iCs/>
        </w:rPr>
        <w:t xml:space="preserve"> is the Moore-Penrose pseudo inverse (Caliesi et al., </w:t>
      </w:r>
      <w:proofErr w:type="gramStart"/>
      <w:r w:rsidRPr="00C01462">
        <w:rPr>
          <w:bCs/>
          <w:iCs/>
        </w:rPr>
        <w:t>2005).</w:t>
      </w:r>
      <w:proofErr w:type="gramEnd"/>
      <w:r w:rsidR="004A24A1">
        <w:rPr>
          <w:bCs/>
          <w:iCs/>
        </w:rPr>
        <w:t xml:space="preserve"> </w:t>
      </w:r>
      <w:r w:rsidR="00B13A3D" w:rsidRPr="00C01462">
        <w:rPr>
          <w:bCs/>
          <w:iCs/>
        </w:rPr>
        <w:t xml:space="preserve">This approach to source attribution assumes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 xml:space="preserve">emission sources are evenly distributed in grid cells that cross state or urban lines. </w:t>
      </w:r>
      <w:r w:rsidR="004A24A1">
        <w:rPr>
          <w:bCs/>
          <w:iCs/>
        </w:rPr>
        <w:t xml:space="preserve">The </w:t>
      </w:r>
      <w:r w:rsidR="00930C90" w:rsidRPr="00C01462">
        <w:rPr>
          <w:bCs/>
          <w:iCs/>
        </w:rPr>
        <w:t xml:space="preserve">high resolution of the inversion decreases the </w:t>
      </w:r>
      <w:r w:rsidR="0032207F" w:rsidRPr="00C01462">
        <w:rPr>
          <w:bCs/>
          <w:iCs/>
        </w:rPr>
        <w:t>chance</w:t>
      </w:r>
      <w:r w:rsidR="00930C90" w:rsidRPr="00C01462">
        <w:rPr>
          <w:bCs/>
          <w:iCs/>
        </w:rPr>
        <w:t xml:space="preserve"> of source co-location or significant distributional errors</w:t>
      </w:r>
      <w:r w:rsidR="008318F3" w:rsidRPr="00C01462">
        <w:rPr>
          <w:bCs/>
          <w:iCs/>
        </w:rPr>
        <w:t xml:space="preserve"> across boundaries</w:t>
      </w:r>
      <w:del w:id="592" w:author="Daniel Jacob [6]" w:date="2023-01-05T09:49:00Z">
        <w:r w:rsidR="004A24A1" w:rsidDel="00674AAD">
          <w:rPr>
            <w:bCs/>
            <w:iCs/>
          </w:rPr>
          <w:delText>, improving this assumption</w:delText>
        </w:r>
      </w:del>
      <w:r w:rsidR="004A24A1">
        <w:rPr>
          <w:bCs/>
          <w:iCs/>
        </w:rPr>
        <w:t>.</w:t>
      </w:r>
    </w:p>
    <w:p w14:paraId="485F74E3" w14:textId="77777777" w:rsidR="001A10D0" w:rsidRPr="00C01462" w:rsidRDefault="001A10D0"/>
    <w:p w14:paraId="2468CD82" w14:textId="2655C17E" w:rsidR="00B44582" w:rsidRPr="00C01462" w:rsidRDefault="00B44582">
      <w:pPr>
        <w:rPr>
          <w:b/>
          <w:bCs/>
        </w:rPr>
      </w:pPr>
      <w:r w:rsidRPr="00C01462">
        <w:rPr>
          <w:b/>
          <w:bCs/>
        </w:rPr>
        <w:t>3 Results and discussion</w:t>
      </w:r>
    </w:p>
    <w:p w14:paraId="08901CB8" w14:textId="4BC6D6F9" w:rsidR="00CD400B" w:rsidRPr="00C01462" w:rsidRDefault="0040254E">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r w:rsidR="006A4E81">
        <w:t>correction</w:t>
      </w:r>
      <w:r w:rsidR="00876ADD" w:rsidRPr="00C01462">
        <w:t xml:space="preserve"> factors relative to the prior emissions estimate (left) and </w:t>
      </w:r>
      <w:del w:id="593" w:author="Daniel Jacob [6]" w:date="2023-01-05T09:56:00Z">
        <w:r w:rsidR="00876ADD" w:rsidRPr="00C01462" w:rsidDel="00241203">
          <w:delText>ensemble mean</w:delText>
        </w:r>
      </w:del>
      <w:ins w:id="594" w:author="Daniel Jacob [6]" w:date="2023-01-05T09:56:00Z">
        <w:r w:rsidR="00241203">
          <w:t>the corresponding</w:t>
        </w:r>
      </w:ins>
      <w:r w:rsidR="00876ADD" w:rsidRPr="00C01462">
        <w:t xml:space="preserve"> </w:t>
      </w:r>
      <w:r w:rsidR="00E87A82" w:rsidRPr="00C01462">
        <w:t>averaging kernel sensitivities</w:t>
      </w:r>
      <w:r w:rsidR="00876ADD" w:rsidRPr="00C01462">
        <w:t xml:space="preserve"> (right)</w:t>
      </w:r>
      <w:r w:rsidR="003F3553" w:rsidRPr="00C01462">
        <w:t xml:space="preserve">. </w:t>
      </w:r>
      <w:r w:rsidR="006A4E81">
        <w:t xml:space="preserve">Grid cells unoptimized by any inversion (mean averaging kernel sensitivity &lt; 0.05) are </w:t>
      </w:r>
      <w:del w:id="595" w:author="Daniel Jacob [6]" w:date="2023-01-05T09:56:00Z">
        <w:r w:rsidR="006A4E81" w:rsidDel="00241203">
          <w:delText>shown as blank cells</w:delText>
        </w:r>
      </w:del>
      <w:ins w:id="596" w:author="Daniel Jacob [6]" w:date="2023-01-05T09:56:00Z">
        <w:r w:rsidR="00241203">
          <w:t>left blank</w:t>
        </w:r>
      </w:ins>
      <w:r w:rsidR="006A4E81">
        <w:t xml:space="preserve">. </w:t>
      </w:r>
      <w:del w:id="597" w:author="Daniel Jacob [6]" w:date="2023-01-05T09:58:00Z">
        <w:r w:rsidR="006A4E81" w:rsidRPr="00C01462" w:rsidDel="00241203">
          <w:delText xml:space="preserve">Optimized grid cells explain </w:delText>
        </w:r>
        <w:r w:rsidR="00B34787" w:rsidDel="00241203">
          <w:delText>17</w:delText>
        </w:r>
        <w:r w:rsidR="006A4E81" w:rsidRPr="00C01462" w:rsidDel="00241203">
          <w:delText>% (</w:delText>
        </w:r>
        <w:r w:rsidR="00B34787" w:rsidDel="00241203">
          <w:delText>12</w:delText>
        </w:r>
        <w:r w:rsidR="006A4E81" w:rsidRPr="00C01462" w:rsidDel="00241203">
          <w:delText xml:space="preserve">% - </w:delText>
        </w:r>
        <w:r w:rsidR="00B34787" w:rsidDel="00241203">
          <w:delText>21</w:delText>
        </w:r>
        <w:r w:rsidR="006A4E81" w:rsidRPr="00C01462" w:rsidDel="00241203">
          <w:delText>%) of prior emissions in Canada, 74% (6</w:delText>
        </w:r>
        <w:r w:rsidR="00B34787" w:rsidDel="00241203">
          <w:delText>5</w:delText>
        </w:r>
        <w:r w:rsidR="006A4E81" w:rsidRPr="00C01462" w:rsidDel="00241203">
          <w:delText>% - 83%) in</w:delText>
        </w:r>
        <w:r w:rsidR="00D81ED8" w:rsidDel="00241203">
          <w:delText xml:space="preserve"> the contiguous United States</w:delText>
        </w:r>
        <w:r w:rsidR="006A4E81" w:rsidRPr="00C01462" w:rsidDel="00241203">
          <w:delText xml:space="preserve"> </w:delText>
        </w:r>
        <w:r w:rsidR="00D81ED8" w:rsidDel="00241203">
          <w:delText>(</w:delText>
        </w:r>
        <w:r w:rsidR="006A4E81" w:rsidRPr="00C01462" w:rsidDel="00241203">
          <w:delText>CONUS</w:delText>
        </w:r>
        <w:r w:rsidR="00D81ED8" w:rsidDel="00241203">
          <w:delText>)</w:delText>
        </w:r>
        <w:r w:rsidR="006A4E81" w:rsidRPr="00C01462" w:rsidDel="00241203">
          <w:delText>, and 6</w:delText>
        </w:r>
        <w:r w:rsidR="00B34787" w:rsidDel="00241203">
          <w:delText>5</w:delText>
        </w:r>
        <w:r w:rsidR="006A4E81" w:rsidRPr="00C01462" w:rsidDel="00241203">
          <w:delText>% (5</w:delText>
        </w:r>
        <w:r w:rsidR="00B34787" w:rsidDel="00241203">
          <w:delText>9</w:delText>
        </w:r>
        <w:r w:rsidR="006A4E81" w:rsidRPr="00C01462" w:rsidDel="00241203">
          <w:delText xml:space="preserve">% - 71%) in Mexico. </w:delText>
        </w:r>
      </w:del>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across the domain</w:t>
      </w:r>
      <w:r w:rsidR="008648FA" w:rsidRPr="00C01462">
        <w:t xml:space="preserve">, </w:t>
      </w:r>
      <w:r w:rsidR="00876ADD" w:rsidRPr="00C01462">
        <w:t xml:space="preserve">where the values in </w:t>
      </w:r>
      <w:r w:rsidR="00A9077F" w:rsidRPr="00C01462">
        <w:t>parentheses</w:t>
      </w:r>
      <w:r w:rsidR="00876ADD" w:rsidRPr="00C01462">
        <w:t xml:space="preserve"> are the ensemble minimum and maximum</w:t>
      </w:r>
      <w:r w:rsidR="0032207F" w:rsidRPr="00C01462">
        <w:t xml:space="preserve">, respectively. </w:t>
      </w:r>
      <w:r w:rsidR="00C22BF6" w:rsidRPr="00C01462">
        <w:t xml:space="preserve">Of these DOFS, </w:t>
      </w:r>
      <w:r w:rsidR="00B34787">
        <w:t>37</w:t>
      </w:r>
      <w:r w:rsidR="00392D91" w:rsidRPr="00C01462">
        <w:t xml:space="preserve"> (</w:t>
      </w:r>
      <w:r w:rsidR="00B34787">
        <w:t>15</w:t>
      </w:r>
      <w:r w:rsidR="00392D91" w:rsidRPr="00C01462">
        <w:t xml:space="preserve"> - 69)</w:t>
      </w:r>
      <w:r w:rsidR="007A62FC" w:rsidRPr="00C01462">
        <w:t xml:space="preserve"> are </w:t>
      </w:r>
      <w:del w:id="598" w:author="Daniel Jacob [6]" w:date="2023-01-05T09:58:00Z">
        <w:r w:rsidR="007A62FC" w:rsidRPr="00C01462" w:rsidDel="00241203">
          <w:delText xml:space="preserve">found </w:delText>
        </w:r>
      </w:del>
      <w:r w:rsidR="007A62FC" w:rsidRPr="00C01462">
        <w:t xml:space="preserve">in Canada, </w:t>
      </w:r>
      <w:r w:rsidR="00392D91" w:rsidRPr="00C01462">
        <w:t>64</w:t>
      </w:r>
      <w:r w:rsidR="00B34787">
        <w:t>1</w:t>
      </w:r>
      <w:r w:rsidR="00392D91" w:rsidRPr="00C01462">
        <w:t xml:space="preserve"> (</w:t>
      </w:r>
      <w:r w:rsidR="00B34787">
        <w:t>350</w:t>
      </w:r>
      <w:r w:rsidR="00392D91" w:rsidRPr="00C01462">
        <w:t xml:space="preserve"> – 1058)</w:t>
      </w:r>
      <w:r w:rsidR="007A62FC" w:rsidRPr="00C01462">
        <w:t xml:space="preserve"> in </w:t>
      </w:r>
      <w:r w:rsidR="00D81ED8">
        <w:t>CONUS</w:t>
      </w:r>
      <w:r w:rsidR="007A62FC" w:rsidRPr="00C01462">
        <w:t xml:space="preserve">, and </w:t>
      </w:r>
      <w:r w:rsidR="00B34787">
        <w:t>86</w:t>
      </w:r>
      <w:r w:rsidR="00C22BF6" w:rsidRPr="00C01462">
        <w:t xml:space="preserve"> (</w:t>
      </w:r>
      <w:r w:rsidR="00B34787">
        <w:t>53</w:t>
      </w:r>
      <w:r w:rsidR="00C22BF6" w:rsidRPr="00C01462">
        <w:t xml:space="preserve"> - 134)</w:t>
      </w:r>
      <w:r w:rsidR="007A62FC" w:rsidRPr="00C01462">
        <w:t xml:space="preserve"> in Mexico. </w:t>
      </w:r>
      <w:del w:id="599" w:author="Daniel Jacob [6]" w:date="2023-01-05T09:59:00Z">
        <w:r w:rsidR="005B4BA4" w:rsidRPr="00C01462" w:rsidDel="00241203">
          <w:delText xml:space="preserve">The </w:delText>
        </w:r>
        <w:r w:rsidR="00D81ED8" w:rsidDel="00241203">
          <w:delText xml:space="preserve">high fraction of optimized emissions and DOFS in CONUS reflects the co-location of emissions (figure 1) with the highest density of TROPOMI observations (figure 2). The comparatively low fraction of optimized emissions (Canada) and DOFS (Canada and Mexico) </w:delText>
        </w:r>
        <w:r w:rsidR="00661626" w:rsidDel="00241203">
          <w:delText xml:space="preserve">reflects lower co-location of emissions and observation and results in insignificant posterior emission changes relative to the national inventories used as prior. </w:delText>
        </w:r>
        <w:r w:rsidR="00661626" w:rsidRPr="00C01462" w:rsidDel="00241203">
          <w:delText>As a result, we focus our discussion on CONUS.</w:delText>
        </w:r>
        <w:r w:rsidR="00661626" w:rsidDel="00241203">
          <w:delText xml:space="preserve"> We still</w:delText>
        </w:r>
        <w:r w:rsidR="008A556F" w:rsidRPr="00C01462" w:rsidDel="00241203">
          <w:delText xml:space="preserve"> find</w:delText>
        </w:r>
      </w:del>
      <w:ins w:id="600" w:author="Daniel Jacob [6]" w:date="2023-01-05T09:59:00Z">
        <w:r w:rsidR="00241203">
          <w:t>This represents</w:t>
        </w:r>
      </w:ins>
      <w:r w:rsidR="008A556F" w:rsidRPr="00C01462">
        <w:t xml:space="preserve"> a large increase in </w:t>
      </w:r>
      <w:r w:rsidR="0038532E" w:rsidRPr="00C01462">
        <w:t>information content</w:t>
      </w:r>
      <w:r w:rsidR="008A556F" w:rsidRPr="00C01462">
        <w:t xml:space="preserve"> relative to past inversions over </w:t>
      </w:r>
      <w:r w:rsidR="00661626">
        <w:t>North America</w:t>
      </w:r>
      <w:ins w:id="601" w:author="Daniel Jacob [6]" w:date="2023-01-05T10:00:00Z">
        <w:r w:rsidR="00241203">
          <w:t>. For example,</w:t>
        </w:r>
      </w:ins>
      <w:del w:id="602" w:author="Daniel Jacob [6]" w:date="2023-01-05T10:00:00Z">
        <w:r w:rsidR="008A556F" w:rsidRPr="00C01462" w:rsidDel="00241203">
          <w:delText>:</w:delText>
        </w:r>
      </w:del>
      <w:r w:rsidR="008A556F" w:rsidRPr="00C01462">
        <w:t xml:space="preserve"> Lu et al. (2022) found 114 DOFS in a joint inversion of data from GOSAT and NOAA’s </w:t>
      </w:r>
      <w:proofErr w:type="spellStart"/>
      <w:r w:rsidR="008A556F" w:rsidRPr="00C01462">
        <w:t>ObsPack</w:t>
      </w:r>
      <w:proofErr w:type="spellEnd"/>
      <w:r w:rsidR="008A556F" w:rsidRPr="00C01462">
        <w:t xml:space="preserve">, while Shen et al. (2022) found 201 DOFS in an inversion of TROPOMI observations over 14 oil and natural gas basins. This increase reflects </w:t>
      </w:r>
      <w:r w:rsidR="008648FA" w:rsidRPr="00C01462">
        <w:t xml:space="preserve">both </w:t>
      </w:r>
      <w:r w:rsidR="008A556F" w:rsidRPr="00C01462">
        <w:t xml:space="preserve">the </w:t>
      </w:r>
      <w:r w:rsidR="008648FA" w:rsidRPr="00C01462">
        <w:t xml:space="preserve">improved constraint provided by TROPOMI and </w:t>
      </w:r>
      <w:del w:id="603" w:author="Daniel Jacob [6]" w:date="2023-01-05T10:00:00Z">
        <w:r w:rsidR="008648FA" w:rsidRPr="00C01462" w:rsidDel="00241203">
          <w:delText>the benefit of achieving high</w:delText>
        </w:r>
      </w:del>
      <w:ins w:id="604" w:author="Daniel Jacob [6]" w:date="2023-01-05T10:00:00Z">
        <w:r w:rsidR="00241203">
          <w:t>our use of 0.25</w:t>
        </w:r>
      </w:ins>
      <w:ins w:id="605" w:author="Daniel Jacob [6]" w:date="2023-01-05T10:01:00Z">
        <w:r w:rsidR="00241203">
          <w:rPr>
            <w:vertAlign w:val="superscript"/>
          </w:rPr>
          <w:t>o</w:t>
        </w:r>
        <w:r w:rsidR="00241203">
          <w:t>×0.3125</w:t>
        </w:r>
        <w:r w:rsidR="00241203">
          <w:rPr>
            <w:vertAlign w:val="superscript"/>
          </w:rPr>
          <w:t>o</w:t>
        </w:r>
      </w:ins>
      <w:r w:rsidR="008648FA" w:rsidRPr="00C01462">
        <w:t xml:space="preserve"> resolution </w:t>
      </w:r>
      <w:r w:rsidR="003E0D11" w:rsidRPr="00C01462">
        <w:t xml:space="preserve">on </w:t>
      </w:r>
      <w:ins w:id="606" w:author="Daniel Jacob [6]" w:date="2023-01-05T10:01:00Z">
        <w:r w:rsidR="00241203">
          <w:t xml:space="preserve">the </w:t>
        </w:r>
      </w:ins>
      <w:r w:rsidR="003E0D11" w:rsidRPr="00C01462">
        <w:t>continental scale</w:t>
      </w:r>
      <w:del w:id="607" w:author="Daniel Jacob [6]" w:date="2023-01-05T10:01:00Z">
        <w:r w:rsidR="003E0D11" w:rsidRPr="00C01462" w:rsidDel="00241203">
          <w:delText>s</w:delText>
        </w:r>
      </w:del>
      <w:r w:rsidR="008648FA" w:rsidRPr="00C01462">
        <w:t>.</w:t>
      </w:r>
      <w:ins w:id="608" w:author="Daniel Jacob [6]" w:date="2023-01-05T10:01:00Z">
        <w:r w:rsidR="006573D4">
          <w:t xml:space="preserve"> Here we focus our analysis on CONUS where the information from the inversion is the greatest</w:t>
        </w:r>
      </w:ins>
      <w:ins w:id="609" w:author="Daniel Jacob [6]" w:date="2023-01-05T10:38:00Z">
        <w:r w:rsidR="00320B70">
          <w:t>, and isolate anthropogenic emi</w:t>
        </w:r>
      </w:ins>
      <w:ins w:id="610" w:author="Daniel Jacob [6]" w:date="2023-01-05T10:39:00Z">
        <w:r w:rsidR="00320B70">
          <w:t xml:space="preserve">ssions by removing contributions from wetlands and other natural sources following Section 2.8. </w:t>
        </w:r>
      </w:ins>
      <w:ins w:id="611" w:author="Daniel Jacob [6]" w:date="2023-01-05T10:01:00Z">
        <w:del w:id="612" w:author="Daniel Jacob [6]" w:date="2023-01-05T10:38:00Z">
          <w:r w:rsidR="006573D4" w:rsidDel="00320B70">
            <w:delText>.</w:delText>
          </w:r>
        </w:del>
      </w:ins>
    </w:p>
    <w:p w14:paraId="55A317F8" w14:textId="77777777" w:rsidR="00F36F91" w:rsidRPr="00C01462" w:rsidRDefault="00F36F91" w:rsidP="00100E70"/>
    <w:p w14:paraId="5D323CF3" w14:textId="2930E840" w:rsidR="00100E70" w:rsidRPr="00C01462" w:rsidRDefault="00C22BF6" w:rsidP="00100E70">
      <w:r w:rsidRPr="00C01462">
        <w:t>The</w:t>
      </w:r>
      <w:r w:rsidR="00100E70" w:rsidRPr="00C01462">
        <w:t xml:space="preserve"> mean posterior emissions </w:t>
      </w:r>
      <w:r w:rsidRPr="00C01462">
        <w:t>when</w:t>
      </w:r>
      <w:r w:rsidR="00100E70" w:rsidRPr="00C01462">
        <w:t xml:space="preserve"> </w:t>
      </w:r>
      <w:r w:rsidRPr="00C01462">
        <w:t>used in</w:t>
      </w:r>
      <w:r w:rsidR="00100E70" w:rsidRPr="00C01462">
        <w:t xml:space="preserve"> GEOS-Chem </w:t>
      </w:r>
      <w:r w:rsidRPr="00C01462">
        <w:t>decrease</w:t>
      </w:r>
      <w:del w:id="613" w:author="Daniel Jacob [6]" w:date="2023-01-05T10:11:00Z">
        <w:r w:rsidRPr="00C01462" w:rsidDel="005B7E80">
          <w:delText>s</w:delText>
        </w:r>
      </w:del>
      <w:r w:rsidRPr="00C01462">
        <w:t xml:space="preserve"> </w:t>
      </w:r>
      <w:commentRangeStart w:id="614"/>
      <w:r w:rsidRPr="00C01462">
        <w:t>the root mean squared error of the simulated observations with the TROPOMI data by xx% relative to the prior GEOS-Chem simulation</w:t>
      </w:r>
      <w:r w:rsidR="00100E70" w:rsidRPr="00C01462">
        <w:t xml:space="preserve">. </w:t>
      </w:r>
      <w:r w:rsidR="00100E70" w:rsidRPr="00C01462">
        <w:rPr>
          <w:color w:val="FF0000"/>
        </w:rPr>
        <w:t xml:space="preserve">[Insert posterior evaluation.] </w:t>
      </w:r>
      <w:commentRangeEnd w:id="614"/>
      <w:r w:rsidR="005B7E80">
        <w:rPr>
          <w:rStyle w:val="CommentReference"/>
        </w:rPr>
        <w:commentReference w:id="614"/>
      </w:r>
      <w:r w:rsidR="00100E70" w:rsidRPr="00C01462">
        <w:t xml:space="preserve">We also compare the prior and mean posterior simulations to in situ surface and aircraft observations from the </w:t>
      </w:r>
      <w:proofErr w:type="spellStart"/>
      <w:r w:rsidR="00100E70" w:rsidRPr="00C01462">
        <w:t>GLOBALVIEWplus</w:t>
      </w:r>
      <w:proofErr w:type="spellEnd"/>
      <w:r w:rsidR="00100E70" w:rsidRPr="00C01462">
        <w:t xml:space="preserve"> CH</w:t>
      </w:r>
      <w:r w:rsidR="00100E70" w:rsidRPr="00C01462">
        <w:rPr>
          <w:vertAlign w:val="subscript"/>
        </w:rPr>
        <w:t>4</w:t>
      </w:r>
      <w:r w:rsidR="00100E70" w:rsidRPr="00C01462">
        <w:t xml:space="preserve"> </w:t>
      </w:r>
      <w:proofErr w:type="spellStart"/>
      <w:r w:rsidR="00100E70" w:rsidRPr="00C01462">
        <w:t>ObsPack</w:t>
      </w:r>
      <w:proofErr w:type="spellEnd"/>
      <w:r w:rsidR="00100E70" w:rsidRPr="00C01462">
        <w:t xml:space="preserve"> v(xx) database maintained by the National Oceanic and Atmospheric Administration (NOAA) Global Monitoring Laboratory (cite).  </w:t>
      </w:r>
      <w:r w:rsidR="00100E70" w:rsidRPr="00C01462">
        <w:rPr>
          <w:color w:val="FF0000"/>
        </w:rPr>
        <w:t>[Insert independent posterior evaluation.]</w:t>
      </w:r>
    </w:p>
    <w:p w14:paraId="49A40720" w14:textId="36E53B09" w:rsidR="004D3628" w:rsidRDefault="004D3628"/>
    <w:p w14:paraId="13168EBE" w14:textId="46572B99" w:rsidR="00EF0E5D" w:rsidRDefault="00EF0E5D">
      <w:r w:rsidRPr="00C01462">
        <w:t xml:space="preserve">We </w:t>
      </w:r>
      <w:r w:rsidR="00134D7F">
        <w:t xml:space="preserve">further evaluate </w:t>
      </w:r>
      <w:r w:rsidRPr="00C01462">
        <w:t xml:space="preserve">the reduced-rank inversion by comparing our mean posterior </w:t>
      </w:r>
      <w:commentRangeStart w:id="615"/>
      <w:r w:rsidRPr="00C01462">
        <w:t xml:space="preserve">emissions to a full-rank regional inversion of </w:t>
      </w:r>
      <w:commentRangeEnd w:id="615"/>
      <w:r w:rsidR="005B7E80">
        <w:rPr>
          <w:rStyle w:val="CommentReference"/>
        </w:rPr>
        <w:commentReference w:id="615"/>
      </w:r>
      <w:r w:rsidRPr="00C01462">
        <w:t xml:space="preserve">TROPOMI observations </w:t>
      </w:r>
      <w:r w:rsidR="00FB72B6">
        <w:t xml:space="preserve">for May 2018 to February 2020 </w:t>
      </w:r>
      <w:r w:rsidRPr="00C01462">
        <w:t xml:space="preserve">to quantify emissions from major oil and natural gas producing regions (Shen et al., 2022). </w:t>
      </w:r>
      <w:r w:rsidR="00134D7F">
        <w:t xml:space="preserve">Using the same </w:t>
      </w:r>
      <w:r w:rsidR="00353A99">
        <w:t xml:space="preserve">basin boundaries, we find broadly consistent posterior emissions </w:t>
      </w:r>
      <w:r w:rsidR="00FB72B6">
        <w:t>with</w:t>
      </w:r>
      <w:r w:rsidR="00353A99">
        <w:t xml:space="preserve"> Shen et al. (2022)</w:t>
      </w:r>
      <w:r w:rsidR="00E334FE">
        <w:t xml:space="preserve">, with all posterior emissions within 0.25 </w:t>
      </w:r>
      <w:proofErr w:type="spellStart"/>
      <w:r w:rsidR="00E334FE" w:rsidRPr="00C01462">
        <w:t>Tg</w:t>
      </w:r>
      <w:proofErr w:type="spellEnd"/>
      <w:r w:rsidR="00E334FE" w:rsidRPr="00C01462">
        <w:t xml:space="preserve"> a</w:t>
      </w:r>
      <w:r w:rsidR="00E334FE" w:rsidRPr="00C01462">
        <w:rPr>
          <w:vertAlign w:val="superscript"/>
        </w:rPr>
        <w:t>-1</w:t>
      </w:r>
      <w:r w:rsidR="00E334FE" w:rsidRPr="00C01462">
        <w:t xml:space="preserve"> </w:t>
      </w:r>
      <w:r w:rsidR="00E334FE">
        <w:t>and all but five basins within 0.10</w:t>
      </w:r>
      <w:r w:rsidR="00E334FE" w:rsidRPr="00C01462">
        <w:t xml:space="preserve"> </w:t>
      </w:r>
      <w:proofErr w:type="spellStart"/>
      <w:r w:rsidR="00E334FE" w:rsidRPr="00C01462">
        <w:t>Tg</w:t>
      </w:r>
      <w:proofErr w:type="spellEnd"/>
      <w:r w:rsidR="00E334FE" w:rsidRPr="00C01462">
        <w:t xml:space="preserve"> a</w:t>
      </w:r>
      <w:r w:rsidR="00E334FE" w:rsidRPr="00C01462">
        <w:rPr>
          <w:vertAlign w:val="superscript"/>
        </w:rPr>
        <w:t>-1</w:t>
      </w:r>
      <w:r w:rsidR="00E334FE">
        <w:t xml:space="preserve">. We find small but significant differences in </w:t>
      </w:r>
      <w:r w:rsidR="004B2133">
        <w:t xml:space="preserve">six basins </w:t>
      </w:r>
      <w:r w:rsidR="00FB72B6">
        <w:t>(</w:t>
      </w:r>
      <w:r w:rsidR="00E334FE">
        <w:t>the Delaware</w:t>
      </w:r>
      <w:r w:rsidR="00E334FE">
        <w:rPr>
          <w:color w:val="000000" w:themeColor="text1"/>
        </w:rPr>
        <w:t>, the Marcellus, Eagle Ford, California</w:t>
      </w:r>
      <w:r w:rsidR="004B2133">
        <w:rPr>
          <w:color w:val="000000" w:themeColor="text1"/>
        </w:rPr>
        <w:t xml:space="preserve">, Wyoming, and </w:t>
      </w:r>
      <w:r w:rsidR="00FB72B6">
        <w:rPr>
          <w:color w:val="000000" w:themeColor="text1"/>
        </w:rPr>
        <w:t xml:space="preserve">the </w:t>
      </w:r>
      <w:r w:rsidR="004B2133">
        <w:rPr>
          <w:color w:val="000000" w:themeColor="text1"/>
        </w:rPr>
        <w:t>Uinta</w:t>
      </w:r>
      <w:r w:rsidR="00FB72B6">
        <w:rPr>
          <w:color w:val="000000" w:themeColor="text1"/>
        </w:rPr>
        <w:t xml:space="preserve">), with posterior emissions exceeding the 0.5 </w:t>
      </w:r>
      <w:proofErr w:type="spellStart"/>
      <w:r w:rsidR="00FB72B6" w:rsidRPr="00C01462">
        <w:t>Tg</w:t>
      </w:r>
      <w:proofErr w:type="spellEnd"/>
      <w:r w:rsidR="00FB72B6" w:rsidRPr="00C01462">
        <w:t xml:space="preserve"> a</w:t>
      </w:r>
      <w:r w:rsidR="00FB72B6" w:rsidRPr="00C01462">
        <w:rPr>
          <w:vertAlign w:val="superscript"/>
        </w:rPr>
        <w:t>-1</w:t>
      </w:r>
      <w:r w:rsidR="00FB72B6">
        <w:t xml:space="preserve"> threshold defined by Shen et al. (2022) for successful quantification of basin emissions by TROPOMI only in the Delaware. These differences could result from the different time periods examined</w:t>
      </w:r>
      <w:r w:rsidR="00D81ED8">
        <w:t>. The broad agreement found indicates that the reduced-rank approach reproduces full-rank results.</w:t>
      </w:r>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023A988E" w:rsidR="002D3DE6" w:rsidRPr="00C01462" w:rsidRDefault="000A6465" w:rsidP="000E257D">
      <w:r w:rsidRPr="00C01462">
        <w:t>W</w:t>
      </w:r>
      <w:r w:rsidR="001E1154" w:rsidRPr="00C01462">
        <w:t>e find</w:t>
      </w:r>
      <w:r w:rsidR="008150A2" w:rsidRPr="00C01462">
        <w:t xml:space="preserve"> posterior </w:t>
      </w:r>
      <w:r w:rsidR="001017B3" w:rsidRPr="00C01462">
        <w:t xml:space="preserve">anthropogenic </w:t>
      </w:r>
      <w:r w:rsidR="00717DF5" w:rsidRPr="00C01462">
        <w:t>emissions</w:t>
      </w:r>
      <w:r w:rsidR="001017B3" w:rsidRPr="00C01462">
        <w:t xml:space="preserve"> </w:t>
      </w:r>
      <w:r w:rsidR="00EA52A5" w:rsidRPr="00C01462">
        <w:t>of 3</w:t>
      </w:r>
      <w:r w:rsidR="00640DB5">
        <w:t>0</w:t>
      </w:r>
      <w:r w:rsidR="00EA52A5" w:rsidRPr="00C01462">
        <w:t>.</w:t>
      </w:r>
      <w:r w:rsidR="00640DB5">
        <w:t>9</w:t>
      </w:r>
      <w:r w:rsidR="00EA52A5" w:rsidRPr="00C01462">
        <w:t xml:space="preserve"> (30.0 </w:t>
      </w:r>
      <w:r w:rsidR="00435381" w:rsidRPr="00C01462">
        <w:t>-</w:t>
      </w:r>
      <w:r w:rsidR="00EA52A5" w:rsidRPr="00C01462">
        <w:t xml:space="preserve"> 3</w:t>
      </w:r>
      <w:r w:rsidR="00640DB5">
        <w:t>1</w:t>
      </w:r>
      <w:r w:rsidR="00EA52A5" w:rsidRPr="00C01462">
        <w:t>.</w:t>
      </w:r>
      <w:r w:rsidR="00B26B43">
        <w:t>8</w:t>
      </w:r>
      <w:r w:rsidR="00EA52A5" w:rsidRPr="00C01462">
        <w:t xml:space="preserve">) </w:t>
      </w:r>
      <w:proofErr w:type="spellStart"/>
      <w:r w:rsidR="00EA52A5" w:rsidRPr="00C01462">
        <w:t>Tg</w:t>
      </w:r>
      <w:proofErr w:type="spellEnd"/>
      <w:r w:rsidR="00EA52A5" w:rsidRPr="00C01462">
        <w:t xml:space="preserve"> a</w:t>
      </w:r>
      <w:r w:rsidR="00EA52A5" w:rsidRPr="00C01462">
        <w:rPr>
          <w:vertAlign w:val="superscript"/>
        </w:rPr>
        <w:t>-1</w:t>
      </w:r>
      <w:r w:rsidR="000B54EC" w:rsidRPr="00C01462">
        <w:t xml:space="preserve"> in CONUS</w:t>
      </w:r>
      <w:r w:rsidR="00286BD1">
        <w:t xml:space="preserve">, </w:t>
      </w:r>
      <w:r w:rsidR="00EA52A5" w:rsidRPr="00C01462">
        <w:t>a</w:t>
      </w:r>
      <w:r w:rsidR="00E5559E">
        <w:t>n</w:t>
      </w:r>
      <w:r w:rsidR="00EA52A5" w:rsidRPr="00C01462">
        <w:t xml:space="preserve"> </w:t>
      </w:r>
      <w:r w:rsidR="00E5559E">
        <w:t>8</w:t>
      </w:r>
      <w:r w:rsidR="001017B3" w:rsidRPr="00C01462">
        <w:t>%</w:t>
      </w:r>
      <w:r w:rsidR="00435381" w:rsidRPr="00C01462">
        <w:t xml:space="preserve"> (5% - 1</w:t>
      </w:r>
      <w:r w:rsidR="00E5559E">
        <w:t>1</w:t>
      </w:r>
      <w:r w:rsidR="00435381" w:rsidRPr="00C01462">
        <w:t>%)</w:t>
      </w:r>
      <w:r w:rsidR="001017B3" w:rsidRPr="00C01462">
        <w:t xml:space="preserve"> </w:t>
      </w:r>
      <w:r w:rsidR="00EA52A5" w:rsidRPr="00C01462">
        <w:t xml:space="preserve">increase </w:t>
      </w:r>
      <w:r w:rsidR="001017B3" w:rsidRPr="00C01462">
        <w:t xml:space="preserve">from </w:t>
      </w:r>
      <w:r w:rsidR="00EA52A5" w:rsidRPr="00C01462">
        <w:t xml:space="preserve">our prior estimate of </w:t>
      </w:r>
      <w:r w:rsidR="001017B3" w:rsidRPr="00C01462">
        <w:t xml:space="preserve">28.7 </w:t>
      </w:r>
      <w:proofErr w:type="spellStart"/>
      <w:r w:rsidR="001017B3" w:rsidRPr="00C01462">
        <w:t>Tg</w:t>
      </w:r>
      <w:proofErr w:type="spellEnd"/>
      <w:r w:rsidR="001017B3" w:rsidRPr="00C01462">
        <w:t xml:space="preserve"> a</w:t>
      </w:r>
      <w:r w:rsidR="001017B3" w:rsidRPr="00C01462">
        <w:rPr>
          <w:vertAlign w:val="superscript"/>
        </w:rPr>
        <w:t>-1</w:t>
      </w:r>
      <w:r w:rsidR="001017B3" w:rsidRPr="00C01462">
        <w:t xml:space="preserve"> </w:t>
      </w:r>
      <w:r w:rsidR="00EA52A5" w:rsidRPr="00C01462">
        <w:t xml:space="preserve">and a </w:t>
      </w:r>
      <w:r w:rsidR="007256CA" w:rsidRPr="00C01462">
        <w:t>1</w:t>
      </w:r>
      <w:r w:rsidR="00E5559E">
        <w:t>5</w:t>
      </w:r>
      <w:r w:rsidR="00EA52A5" w:rsidRPr="00C01462">
        <w:t xml:space="preserve">% </w:t>
      </w:r>
      <w:r w:rsidR="00435381" w:rsidRPr="00C01462">
        <w:t>(</w:t>
      </w:r>
      <w:r w:rsidR="00BB4E97" w:rsidRPr="00C01462">
        <w:t xml:space="preserve">12% - </w:t>
      </w:r>
      <w:r w:rsidR="00E5559E">
        <w:t>19</w:t>
      </w:r>
      <w:r w:rsidR="00BB4E97" w:rsidRPr="00C01462">
        <w:t>%</w:t>
      </w:r>
      <w:r w:rsidR="00435381" w:rsidRPr="00C01462">
        <w:t xml:space="preserve">) </w:t>
      </w:r>
      <w:r w:rsidR="00EA52A5" w:rsidRPr="00C01462">
        <w:t>increase from t</w:t>
      </w:r>
      <w:r w:rsidR="001F2361">
        <w:t>he most recent</w:t>
      </w:r>
      <w:r w:rsidR="00EA52A5" w:rsidRPr="00C01462">
        <w:t xml:space="preserve"> EPA Greenhouse Gas Inventory (GHGI) estimate </w:t>
      </w:r>
      <w:r w:rsidR="00DA2503" w:rsidRPr="00C01462">
        <w:t xml:space="preserve">of 26.8 </w:t>
      </w:r>
      <w:proofErr w:type="spellStart"/>
      <w:r w:rsidR="00DA2503" w:rsidRPr="00C01462">
        <w:t>Tg</w:t>
      </w:r>
      <w:proofErr w:type="spellEnd"/>
      <w:r w:rsidR="00DA2503" w:rsidRPr="00C01462">
        <w:t xml:space="preserve"> a</w:t>
      </w:r>
      <w:r w:rsidR="00DA2503" w:rsidRPr="00C01462">
        <w:rPr>
          <w:vertAlign w:val="superscript"/>
        </w:rPr>
        <w:t>-1</w:t>
      </w:r>
      <w:r w:rsidR="00DA2503" w:rsidRPr="00C01462">
        <w:t xml:space="preserve"> </w:t>
      </w:r>
      <w:r w:rsidR="00EA52A5" w:rsidRPr="00C01462">
        <w:t xml:space="preserve">for </w:t>
      </w:r>
      <w:commentRangeStart w:id="616"/>
      <w:r w:rsidR="00EA52A5" w:rsidRPr="00C01462">
        <w:t>2019</w:t>
      </w:r>
      <w:commentRangeEnd w:id="616"/>
      <w:r w:rsidR="00320B70">
        <w:rPr>
          <w:rStyle w:val="CommentReference"/>
        </w:rPr>
        <w:commentReference w:id="616"/>
      </w:r>
      <w:r w:rsidR="001E1154" w:rsidRPr="00C01462">
        <w:t>.</w:t>
      </w:r>
      <w:r w:rsidR="0082093F" w:rsidRPr="00C01462">
        <w:t xml:space="preserve"> </w:t>
      </w:r>
      <w:r w:rsidR="001017B3" w:rsidRPr="00C01462">
        <w:t xml:space="preserve">Lu et al. (2022) found </w:t>
      </w:r>
      <w:r w:rsidR="005302DB" w:rsidRPr="00C01462">
        <w:t xml:space="preserve">larger </w:t>
      </w:r>
      <w:r w:rsidR="001017B3" w:rsidRPr="00C01462">
        <w:t xml:space="preserve">anthropogenic methane emissions of </w:t>
      </w:r>
      <w:r w:rsidR="005302DB" w:rsidRPr="00C01462">
        <w:rPr>
          <w:color w:val="000000" w:themeColor="text1"/>
        </w:rPr>
        <w:t>36.2</w:t>
      </w:r>
      <w:r w:rsidR="00316DA7" w:rsidRPr="00C01462">
        <w:rPr>
          <w:color w:val="000000" w:themeColor="text1"/>
        </w:rPr>
        <w:t xml:space="preserve"> (</w:t>
      </w:r>
      <w:r w:rsidR="005302DB" w:rsidRPr="00C01462">
        <w:rPr>
          <w:color w:val="000000" w:themeColor="text1"/>
        </w:rPr>
        <w:t>32.1</w:t>
      </w:r>
      <w:r w:rsidR="00316DA7" w:rsidRPr="00C01462">
        <w:rPr>
          <w:color w:val="000000" w:themeColor="text1"/>
        </w:rPr>
        <w:t xml:space="preserve"> </w:t>
      </w:r>
      <w:r w:rsidR="005302DB" w:rsidRPr="00C01462">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2010 - 2017</w:t>
      </w:r>
      <w:r w:rsidR="00F05472" w:rsidRPr="00C01462">
        <w:t xml:space="preserve">. </w:t>
      </w:r>
      <w:r w:rsidR="00316DA7" w:rsidRPr="00C01462">
        <w:t xml:space="preserve">Deng et al. (2022) </w:t>
      </w:r>
      <w:del w:id="617" w:author="Daniel Jacob [6]" w:date="2023-01-05T10:33:00Z">
        <w:r w:rsidR="00316DA7" w:rsidRPr="00C01462" w:rsidDel="00320B70">
          <w:delText>survey</w:delText>
        </w:r>
        <w:r w:rsidR="00286BD1" w:rsidDel="00320B70">
          <w:delText>ed</w:delText>
        </w:r>
        <w:r w:rsidR="00316DA7" w:rsidRPr="00C01462" w:rsidDel="00320B70">
          <w:delText xml:space="preserve"> </w:delText>
        </w:r>
      </w:del>
      <w:ins w:id="618" w:author="Daniel Jacob [6]" w:date="2023-01-05T10:33:00Z">
        <w:r w:rsidR="00320B70">
          <w:t>reviewed an ensemble of</w:t>
        </w:r>
        <w:r w:rsidR="00320B70" w:rsidRPr="00C01462">
          <w:t xml:space="preserve"> </w:t>
        </w:r>
      </w:ins>
      <w:commentRangeStart w:id="619"/>
      <w:ins w:id="620" w:author="Daniel Jacob [6]" w:date="2023-01-05T10:34:00Z">
        <w:r w:rsidR="00320B70">
          <w:t>global</w:t>
        </w:r>
      </w:ins>
      <w:commentRangeEnd w:id="619"/>
      <w:ins w:id="621" w:author="Daniel Jacob [6]" w:date="2023-01-05T10:35:00Z">
        <w:r w:rsidR="00320B70">
          <w:rPr>
            <w:rStyle w:val="CommentReference"/>
          </w:rPr>
          <w:commentReference w:id="619"/>
        </w:r>
      </w:ins>
      <w:ins w:id="622" w:author="Daniel Jacob [6]" w:date="2023-01-05T10:34:00Z">
        <w:r w:rsidR="00320B70">
          <w:t xml:space="preserve"> </w:t>
        </w:r>
      </w:ins>
      <w:r w:rsidR="00C25355" w:rsidRPr="00C01462">
        <w:t xml:space="preserve">GOSAT </w:t>
      </w:r>
      <w:r w:rsidR="00286BD1">
        <w:t xml:space="preserve">and in situ </w:t>
      </w:r>
      <w:r w:rsidR="00316DA7" w:rsidRPr="00C01462">
        <w:t xml:space="preserve">inversions and found median posterior anthropogenic methane emissions for the </w:t>
      </w:r>
      <w:commentRangeStart w:id="623"/>
      <w:r w:rsidR="00316DA7" w:rsidRPr="00C01462">
        <w:t xml:space="preserve">United States </w:t>
      </w:r>
      <w:commentRangeEnd w:id="623"/>
      <w:r w:rsidR="00320B70">
        <w:rPr>
          <w:rStyle w:val="CommentReference"/>
        </w:rPr>
        <w:commentReference w:id="623"/>
      </w:r>
      <w:ins w:id="624" w:author="Daniel Jacob [6]" w:date="2023-01-05T10:35:00Z">
        <w:r w:rsidR="00320B70">
          <w:t xml:space="preserve">in 2019 </w:t>
        </w:r>
      </w:ins>
      <w:r w:rsidR="00316DA7" w:rsidRPr="00C01462">
        <w:t xml:space="preserve">of 26.5 (20.8 –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ins w:id="625" w:author="Daniel Jacob [6]" w:date="2023-01-05T10:35:00Z">
        <w:r w:rsidR="00320B70">
          <w:t xml:space="preserve">for GOSAT inversions </w:t>
        </w:r>
      </w:ins>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del w:id="626" w:author="Daniel Jacob [6]" w:date="2023-01-05T10:35:00Z">
        <w:r w:rsidR="00286BD1" w:rsidDel="00320B70">
          <w:delText>, respectively</w:delText>
        </w:r>
      </w:del>
      <w:ins w:id="627" w:author="Daniel Jacob [6]" w:date="2023-01-05T10:35:00Z">
        <w:r w:rsidR="00320B70">
          <w:t xml:space="preserve"> for in situ inversions. </w:t>
        </w:r>
      </w:ins>
      <w:del w:id="628" w:author="Daniel Jacob [6]" w:date="2023-01-05T10:35:00Z">
        <w:r w:rsidR="00286BD1" w:rsidDel="00320B70">
          <w:delText xml:space="preserve">, </w:delText>
        </w:r>
        <w:r w:rsidR="00497616" w:rsidRPr="00C01462" w:rsidDel="00320B70">
          <w:delText>for 2019</w:delText>
        </w:r>
        <w:r w:rsidR="00286BD1" w:rsidDel="00320B70">
          <w:delText xml:space="preserve">. </w:delText>
        </w:r>
      </w:del>
      <w:commentRangeStart w:id="629"/>
      <w:del w:id="630" w:author="Daniel Jacob [6]" w:date="2023-01-05T10:40:00Z">
        <w:r w:rsidR="00286BD1" w:rsidDel="00320B70">
          <w:delText>These large ranges encompass our result and the Lu et al. (2022) result</w:delText>
        </w:r>
        <w:r w:rsidR="00497616" w:rsidRPr="00C01462" w:rsidDel="00320B70">
          <w:delText>.</w:delText>
        </w:r>
        <w:r w:rsidR="008150A2" w:rsidRPr="00C01462" w:rsidDel="00320B70">
          <w:delText xml:space="preserve"> </w:delText>
        </w:r>
        <w:r w:rsidR="001D46FE" w:rsidRPr="00C01462" w:rsidDel="00320B70">
          <w:delText xml:space="preserve">The </w:delText>
        </w:r>
        <w:r w:rsidR="00286BD1" w:rsidDel="00320B70">
          <w:delText>difference from Lu et al. (2022)</w:delText>
        </w:r>
        <w:r w:rsidR="001D46FE" w:rsidRPr="00C01462" w:rsidDel="00320B70">
          <w:delText xml:space="preserve"> could reflect changes between 2017 and 2019, different prior emissions, or difference</w:delText>
        </w:r>
        <w:r w:rsidR="002D3DE6" w:rsidRPr="00C01462" w:rsidDel="00320B70">
          <w:delText>s</w:delText>
        </w:r>
        <w:r w:rsidR="001D46FE" w:rsidRPr="00C01462" w:rsidDel="00320B70">
          <w:delText xml:space="preserve"> between GOSAT and TROPOM</w:delText>
        </w:r>
        <w:r w:rsidR="00286BD1" w:rsidDel="00320B70">
          <w:delText>I, including the increased observational density provided by TROPOMI</w:delText>
        </w:r>
        <w:r w:rsidR="002D3DE6" w:rsidRPr="00C01462" w:rsidDel="00320B70">
          <w:delText>. Th</w:delText>
        </w:r>
        <w:r w:rsidR="00286BD1" w:rsidDel="00320B70">
          <w:delText>e latter</w:delText>
        </w:r>
        <w:r w:rsidR="002D3DE6" w:rsidRPr="00C01462" w:rsidDel="00320B70">
          <w:delText xml:space="preserve"> explanation is supported by the increase in DOFS we find compared to Lu et al. (2022) and by the narrower posterior emissions ranges we find </w:delText>
        </w:r>
        <w:r w:rsidR="00983F09" w:rsidDel="00320B70">
          <w:delText xml:space="preserve">in our quality-controlled ensemble </w:delText>
        </w:r>
        <w:r w:rsidR="002D3DE6" w:rsidRPr="00C01462" w:rsidDel="00320B70">
          <w:delText>compared to Lu et al. (2022)</w:delText>
        </w:r>
        <w:r w:rsidR="00286BD1" w:rsidDel="00320B70">
          <w:delText>.</w:delText>
        </w:r>
      </w:del>
      <w:commentRangeEnd w:id="629"/>
      <w:r w:rsidR="00320B70">
        <w:rPr>
          <w:rStyle w:val="CommentReference"/>
        </w:rPr>
        <w:commentReference w:id="629"/>
      </w:r>
    </w:p>
    <w:p w14:paraId="254BFB55" w14:textId="77777777" w:rsidR="00136BC7" w:rsidRPr="00C01462" w:rsidRDefault="00136BC7" w:rsidP="000E257D"/>
    <w:p w14:paraId="05A795FE" w14:textId="05B9CDA1" w:rsidR="00AB148C" w:rsidRDefault="00A847E9" w:rsidP="000E257D">
      <w:r w:rsidRPr="00C01462">
        <w:t xml:space="preserve">We allocate our national total to the emission sectors described in section 2.2 using the attribution method described in section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r w:rsidRPr="00C01462">
        <w:t xml:space="preserve">e find </w:t>
      </w:r>
      <w:r w:rsidR="00CD39EF" w:rsidRPr="00C01462">
        <w:t xml:space="preserve">very low posterior error correlation between the sectors (mean </w:t>
      </w:r>
      <w:r w:rsidRPr="00C01462">
        <w:t xml:space="preserve">error correlation coefficients less than </w:t>
      </w:r>
      <w:r w:rsidR="00BA6EA3" w:rsidRPr="00C01462">
        <w:t xml:space="preserve">0.2 in all cases), </w:t>
      </w:r>
      <w:r w:rsidR="00CD39EF" w:rsidRPr="00C01462">
        <w:t>indicating that we can successfully separate sectoral emissions</w:t>
      </w:r>
      <w:r w:rsidRPr="00C01462">
        <w:t xml:space="preserve">. </w:t>
      </w:r>
      <w:r w:rsidR="00100E70" w:rsidRPr="00C01462">
        <w:t xml:space="preserve">Figure 4 </w:t>
      </w:r>
      <w:ins w:id="631" w:author="Daniel Jacob [6]" w:date="2023-01-05T10:45:00Z">
        <w:r w:rsidR="00AA3DBC">
          <w:t xml:space="preserve">and Table 2 summarize the results. </w:t>
        </w:r>
      </w:ins>
      <w:ins w:id="632" w:author="Daniel Jacob [6]" w:date="2023-01-05T11:03:00Z">
        <w:r w:rsidR="008A0D4B">
          <w:t xml:space="preserve">Livestock, oil/gas, </w:t>
        </w:r>
      </w:ins>
      <w:ins w:id="633" w:author="Daniel Jacob [6]" w:date="2023-01-05T11:04:00Z">
        <w:r w:rsidR="008A0D4B">
          <w:t>and landfills</w:t>
        </w:r>
      </w:ins>
      <w:ins w:id="634" w:author="Daniel Jacob [6]" w:date="2023-01-05T11:03:00Z">
        <w:r w:rsidR="008A0D4B">
          <w:t xml:space="preserve"> dominate the national emissions</w:t>
        </w:r>
      </w:ins>
      <w:ins w:id="635" w:author="Daniel Jacob [6]" w:date="2023-01-05T11:04:00Z">
        <w:r w:rsidR="00BD7C27">
          <w:t xml:space="preserve">. Our posterior emissions for these three sectors are </w:t>
        </w:r>
      </w:ins>
      <w:del w:id="636" w:author="Daniel Jacob [6]" w:date="2023-01-05T11:00:00Z">
        <w:r w:rsidR="00100E70" w:rsidRPr="00C01462" w:rsidDel="008A0D4B">
          <w:delText>shows the</w:delText>
        </w:r>
        <w:r w:rsidR="00CD39EF" w:rsidRPr="00C01462" w:rsidDel="008A0D4B">
          <w:delText xml:space="preserve"> resulting</w:delText>
        </w:r>
        <w:r w:rsidR="00100E70" w:rsidRPr="00C01462" w:rsidDel="008A0D4B">
          <w:delText xml:space="preserve"> prior and mean posterior emissions for </w:delText>
        </w:r>
        <w:r w:rsidR="00CD39EF" w:rsidRPr="00C01462" w:rsidDel="008A0D4B">
          <w:delText xml:space="preserve">each </w:delText>
        </w:r>
        <w:r w:rsidR="00BA6EA3" w:rsidRPr="00C01462" w:rsidDel="008A0D4B">
          <w:delText xml:space="preserve">and table 1 shows the </w:delText>
        </w:r>
        <w:r w:rsidR="00983F09" w:rsidDel="008A0D4B">
          <w:delText>emissions and information content</w:delText>
        </w:r>
        <w:r w:rsidR="00BA6EA3" w:rsidRPr="00C01462" w:rsidDel="008A0D4B">
          <w:delText xml:space="preserve"> dat</w:delText>
        </w:r>
        <w:r w:rsidR="00983F09" w:rsidDel="008A0D4B">
          <w:delText>a</w:delText>
        </w:r>
        <w:r w:rsidR="00100E70" w:rsidRPr="00C01462" w:rsidDel="008A0D4B">
          <w:delText xml:space="preserve">. </w:delText>
        </w:r>
      </w:del>
      <w:del w:id="637" w:author="Daniel Jacob [6]" w:date="2023-01-05T11:02:00Z">
        <w:r w:rsidR="00983F09" w:rsidDel="008A0D4B">
          <w:delText>T</w:delText>
        </w:r>
        <w:r w:rsidR="00AA1DC9" w:rsidRPr="00C01462" w:rsidDel="008A0D4B">
          <w:delText>he</w:delText>
        </w:r>
        <w:r w:rsidR="00C05FA1" w:rsidRPr="00C01462" w:rsidDel="008A0D4B">
          <w:delText xml:space="preserve"> largest changes </w:delText>
        </w:r>
        <w:r w:rsidR="00983F09" w:rsidDel="008A0D4B">
          <w:delText xml:space="preserve">from the </w:delText>
        </w:r>
      </w:del>
      <w:del w:id="638" w:author="Daniel Jacob [6]" w:date="2023-01-05T11:00:00Z">
        <w:r w:rsidR="00983F09" w:rsidDel="008A0D4B">
          <w:delText xml:space="preserve">GEPA inventory and the </w:delText>
        </w:r>
        <w:r w:rsidR="003B618C" w:rsidDel="008A0D4B">
          <w:delText>2022</w:delText>
        </w:r>
        <w:r w:rsidR="00983F09" w:rsidDel="008A0D4B">
          <w:delText xml:space="preserve"> </w:delText>
        </w:r>
      </w:del>
      <w:ins w:id="639" w:author="Daniel Jacob [6]" w:date="2023-01-05T11:02:00Z">
        <w:r w:rsidR="008A0D4B">
          <w:t xml:space="preserve">higher </w:t>
        </w:r>
      </w:ins>
      <w:ins w:id="640" w:author="Daniel Jacob [6]" w:date="2023-01-05T11:04:00Z">
        <w:r w:rsidR="00BD7C27">
          <w:t xml:space="preserve">than the </w:t>
        </w:r>
      </w:ins>
      <w:r w:rsidR="003B618C">
        <w:t>EPA</w:t>
      </w:r>
      <w:ins w:id="641" w:author="Daniel Jacob [6]" w:date="2023-01-05T11:01:00Z">
        <w:r w:rsidR="008A0D4B">
          <w:t>(2022)</w:t>
        </w:r>
      </w:ins>
      <w:r w:rsidR="003B618C">
        <w:t xml:space="preserve"> </w:t>
      </w:r>
      <w:r w:rsidR="00983F09">
        <w:t>GHGI for 2019</w:t>
      </w:r>
      <w:r w:rsidR="00C05FA1" w:rsidRPr="00C01462">
        <w:t xml:space="preserve"> </w:t>
      </w:r>
      <w:r w:rsidR="003B618C">
        <w:t xml:space="preserve">(henceforth </w:t>
      </w:r>
      <w:r w:rsidR="001F2361">
        <w:t>“</w:t>
      </w:r>
      <w:r w:rsidR="003B618C">
        <w:t>GHGI</w:t>
      </w:r>
      <w:r w:rsidR="001F2361">
        <w:t>”</w:t>
      </w:r>
      <w:r w:rsidR="003B618C">
        <w:t>)</w:t>
      </w:r>
      <w:ins w:id="642" w:author="Daniel Jacob [6]" w:date="2023-01-05T11:05:00Z">
        <w:r w:rsidR="00BD7C27">
          <w:t>. However, we find lower values than the GHGI for coal.</w:t>
        </w:r>
      </w:ins>
      <w:r w:rsidR="003B618C">
        <w:t xml:space="preserve"> </w:t>
      </w:r>
      <w:r w:rsidR="00983F09">
        <w:t>occur in</w:t>
      </w:r>
      <w:r w:rsidR="00C05FA1" w:rsidRPr="00C01462">
        <w:t xml:space="preserve"> anthropogenic </w:t>
      </w:r>
      <w:r w:rsidR="0091719A">
        <w:t>sectors</w:t>
      </w:r>
      <w:r w:rsidR="00C05FA1" w:rsidRPr="00C01462">
        <w:t>, including</w:t>
      </w:r>
      <w:r w:rsidR="002C1748" w:rsidRPr="00C01462">
        <w:t xml:space="preserve"> </w:t>
      </w:r>
      <w:r w:rsidR="00AF6257" w:rsidRPr="00C01462">
        <w:t xml:space="preserve">landfills, </w:t>
      </w:r>
      <w:r w:rsidR="002C1748" w:rsidRPr="00C01462">
        <w:t>livestock,</w:t>
      </w:r>
      <w:r w:rsidR="00C05FA1" w:rsidRPr="00C01462">
        <w:t xml:space="preserve"> oil and natural gas,</w:t>
      </w:r>
      <w:r w:rsidR="00AF6257" w:rsidRPr="00C01462">
        <w:t xml:space="preserve"> and</w:t>
      </w:r>
      <w:r w:rsidR="00C05FA1" w:rsidRPr="00C01462">
        <w:t xml:space="preserve"> coal. </w:t>
      </w:r>
      <w:r w:rsidR="0091719A" w:rsidRPr="00C01462">
        <w:t xml:space="preserve">For </w:t>
      </w:r>
      <w:r w:rsidR="004A2CAC">
        <w:t>these</w:t>
      </w:r>
      <w:r w:rsidR="0091719A" w:rsidRPr="00C01462">
        <w:t xml:space="preserve"> sectors, </w:t>
      </w:r>
      <w:commentRangeStart w:id="643"/>
      <w:r w:rsidR="0091719A" w:rsidRPr="00C01462">
        <w:t>we find sectoral averaging kernel sensitivities between 0.4</w:t>
      </w:r>
      <w:r w:rsidR="00127B78">
        <w:t>7</w:t>
      </w:r>
      <w:r w:rsidR="0091719A" w:rsidRPr="00C01462">
        <w:t xml:space="preserve"> and 0.9</w:t>
      </w:r>
      <w:r w:rsidR="00127B78">
        <w:t>1</w:t>
      </w:r>
      <w:ins w:id="644" w:author="Daniel Jacob [6]" w:date="2023-01-05T11:09:00Z">
        <w:r w:rsidR="00BD7C27">
          <w:t xml:space="preserve">, significantly </w:t>
        </w:r>
      </w:ins>
      <w:r w:rsidR="0091719A">
        <w:t xml:space="preserve"> </w:t>
      </w:r>
      <w:commentRangeEnd w:id="643"/>
      <w:r w:rsidR="00BD7C27">
        <w:rPr>
          <w:rStyle w:val="CommentReference"/>
        </w:rPr>
        <w:commentReference w:id="643"/>
      </w:r>
      <w:del w:id="645" w:author="Daniel Jacob [6]" w:date="2023-01-05T11:09:00Z">
        <w:r w:rsidR="0091719A" w:rsidDel="00BD7C27">
          <w:delText>that are on average</w:delText>
        </w:r>
        <w:r w:rsidR="0091719A" w:rsidRPr="00C01462" w:rsidDel="00BD7C27">
          <w:delText xml:space="preserve"> 6</w:delText>
        </w:r>
        <w:r w:rsidR="003B618C" w:rsidDel="00BD7C27">
          <w:delText>1</w:delText>
        </w:r>
        <w:r w:rsidR="0091719A" w:rsidRPr="00C01462" w:rsidDel="00BD7C27">
          <w:delText>%</w:delText>
        </w:r>
      </w:del>
      <w:r w:rsidR="0091719A" w:rsidRPr="00C01462">
        <w:t xml:space="preserve"> </w:t>
      </w:r>
      <w:r w:rsidR="0091719A">
        <w:t>larger than the values found by</w:t>
      </w:r>
      <w:r w:rsidR="0091719A" w:rsidRPr="00C01462">
        <w:t xml:space="preserve"> Lu et al. (2022)</w:t>
      </w:r>
      <w:ins w:id="646" w:author="Daniel Jacob [6]" w:date="2023-01-05T11:10:00Z">
        <w:r w:rsidR="00BD7C27">
          <w:t xml:space="preserve"> from GOSAT and in situ data. </w:t>
        </w:r>
      </w:ins>
      <w:del w:id="647" w:author="Daniel Jacob [6]" w:date="2023-01-05T11:10:00Z">
        <w:r w:rsidR="0091719A" w:rsidRPr="00C01462" w:rsidDel="00BD7C27">
          <w:delText>, indicating that TROPOMI provides an improved constraint on sectoral emissions.</w:delText>
        </w:r>
        <w:r w:rsidR="0091719A" w:rsidDel="00BD7C27">
          <w:delText xml:space="preserve"> </w:delText>
        </w:r>
      </w:del>
      <w:del w:id="648" w:author="Daniel Jacob [6]" w:date="2023-01-05T11:11:00Z">
        <w:r w:rsidR="006C0639" w:rsidRPr="00C01462" w:rsidDel="00BD7C27">
          <w:delText>We find little adjustment to wastewater</w:delText>
        </w:r>
        <w:r w:rsidR="0091719A" w:rsidDel="00BD7C27">
          <w:delText xml:space="preserve"> and </w:delText>
        </w:r>
        <w:r w:rsidR="006C0639" w:rsidRPr="00C01462" w:rsidDel="00BD7C27">
          <w:delText xml:space="preserve">other </w:delText>
        </w:r>
        <w:r w:rsidR="0091719A" w:rsidDel="00BD7C27">
          <w:delText xml:space="preserve">anthropogenic </w:delText>
        </w:r>
        <w:r w:rsidR="006C0639" w:rsidRPr="00C01462" w:rsidDel="00BD7C27">
          <w:delText xml:space="preserve">sources </w:delText>
        </w:r>
        <w:r w:rsidR="0091719A" w:rsidDel="00BD7C27">
          <w:delText>due in part</w:delText>
        </w:r>
        <w:r w:rsidR="006C0639" w:rsidRPr="00C01462" w:rsidDel="00BD7C27">
          <w:delText xml:space="preserve"> to the</w:delText>
        </w:r>
        <w:r w:rsidR="0091719A" w:rsidDel="00BD7C27">
          <w:delText>ir</w:delText>
        </w:r>
        <w:r w:rsidR="006C0639" w:rsidRPr="00C01462" w:rsidDel="00BD7C27">
          <w:delText xml:space="preserve"> </w:delText>
        </w:r>
        <w:r w:rsidR="00983F09" w:rsidDel="00BD7C27">
          <w:delText>low emissions</w:delText>
        </w:r>
        <w:r w:rsidR="0091719A" w:rsidDel="00BD7C27">
          <w:delText xml:space="preserve">. </w:delText>
        </w:r>
      </w:del>
      <w:r w:rsidR="0091719A">
        <w:t>We find a small but significant increase in wetland emissions</w:t>
      </w:r>
      <w:r w:rsidR="00983F09">
        <w:t xml:space="preserve"> </w:t>
      </w:r>
      <w:commentRangeStart w:id="649"/>
      <w:r w:rsidR="0091719A">
        <w:t>that is consistent with the large range found by Lu et al. (2022).</w:t>
      </w:r>
      <w:commentRangeEnd w:id="649"/>
      <w:r w:rsidR="00BD7C27">
        <w:rPr>
          <w:rStyle w:val="CommentReference"/>
        </w:rPr>
        <w:commentReference w:id="649"/>
      </w:r>
      <w:r w:rsidR="0091719A">
        <w:t xml:space="preserve"> However, the</w:t>
      </w:r>
      <w:r w:rsidR="00983F09">
        <w:t xml:space="preserve"> </w:t>
      </w:r>
      <w:r w:rsidR="006C0639" w:rsidRPr="00C01462">
        <w:t>observing system</w:t>
      </w:r>
      <w:r w:rsidR="0091719A">
        <w:t xml:space="preserve"> </w:t>
      </w:r>
      <w:commentRangeStart w:id="650"/>
      <w:r w:rsidR="0091719A">
        <w:t>constrains a relatively small fraction of</w:t>
      </w:r>
      <w:r w:rsidR="006C0639" w:rsidRPr="00C01462">
        <w:t xml:space="preserve"> </w:t>
      </w:r>
      <w:r w:rsidR="004A2CAC">
        <w:t xml:space="preserve">wetland </w:t>
      </w:r>
      <w:r w:rsidR="0091719A">
        <w:t>grid cells</w:t>
      </w:r>
      <w:r w:rsidR="006C0639" w:rsidRPr="00C01462">
        <w:t xml:space="preserve">. </w:t>
      </w:r>
      <w:commentRangeEnd w:id="650"/>
      <w:r w:rsidR="00BD7C27">
        <w:rPr>
          <w:rStyle w:val="CommentReference"/>
        </w:rPr>
        <w:commentReference w:id="650"/>
      </w:r>
    </w:p>
    <w:p w14:paraId="76DF654B" w14:textId="77777777" w:rsidR="004215EF" w:rsidRPr="00C01462" w:rsidRDefault="004215EF" w:rsidP="000E257D"/>
    <w:p w14:paraId="32531676" w14:textId="1222A5D5" w:rsidR="00894E06" w:rsidRDefault="008400F8" w:rsidP="000E257D">
      <w:r w:rsidRPr="00C01462">
        <w:t>Landfill emissions show the largest relative</w:t>
      </w:r>
      <w:r w:rsidR="00A0748E" w:rsidRPr="00C01462">
        <w:t xml:space="preserve"> and absolute</w:t>
      </w:r>
      <w:r w:rsidRPr="00C01462">
        <w:t xml:space="preserve"> increase </w:t>
      </w:r>
      <w:commentRangeStart w:id="651"/>
      <w:r w:rsidRPr="00C01462">
        <w:t xml:space="preserve">from </w:t>
      </w:r>
      <w:del w:id="652" w:author="Daniel Jacob [6]" w:date="2023-01-05T11:13:00Z">
        <w:r w:rsidR="003B618C" w:rsidDel="00BD7C27">
          <w:delText xml:space="preserve">GEPA and the </w:delText>
        </w:r>
      </w:del>
      <w:commentRangeEnd w:id="651"/>
      <w:r w:rsidR="00A11FAA">
        <w:rPr>
          <w:rStyle w:val="CommentReference"/>
        </w:rPr>
        <w:commentReference w:id="651"/>
      </w:r>
      <w:r w:rsidR="003B618C">
        <w:t>GHGI</w:t>
      </w:r>
      <w:del w:id="653" w:author="Daniel Jacob [6]" w:date="2023-01-05T11:13:00Z">
        <w:r w:rsidR="003B618C" w:rsidDel="00BD7C27">
          <w:delText xml:space="preserve"> for 2019</w:delText>
        </w:r>
      </w:del>
      <w:r w:rsidRPr="00C01462">
        <w:t xml:space="preserve">. We find </w:t>
      </w:r>
      <w:r w:rsidR="00D01B9E" w:rsidRPr="00C01462">
        <w:t xml:space="preserve">posterior emissions of </w:t>
      </w:r>
      <w:r w:rsidR="00151628">
        <w:t>6</w:t>
      </w:r>
      <w:r w:rsidR="00D01B9E" w:rsidRPr="00C01462">
        <w:t>.</w:t>
      </w:r>
      <w:r w:rsidR="00151628">
        <w:t>9</w:t>
      </w:r>
      <w:r w:rsidR="00D01B9E" w:rsidRPr="00C01462">
        <w:t xml:space="preserve"> (6.4 - </w:t>
      </w:r>
      <w:r w:rsidR="003B618C">
        <w:t>7</w:t>
      </w:r>
      <w:r w:rsidR="00D01B9E" w:rsidRPr="00C01462">
        <w:t>.</w:t>
      </w:r>
      <w:r w:rsidR="003B618C">
        <w:t>5</w:t>
      </w:r>
      <w:r w:rsidR="00D01B9E" w:rsidRPr="00C01462">
        <w:t xml:space="preserve">) </w:t>
      </w:r>
      <w:proofErr w:type="spellStart"/>
      <w:r w:rsidR="00D01B9E" w:rsidRPr="00C01462">
        <w:t>Tg</w:t>
      </w:r>
      <w:proofErr w:type="spellEnd"/>
      <w:r w:rsidR="00D01B9E" w:rsidRPr="00C01462">
        <w:t xml:space="preserve"> a</w:t>
      </w:r>
      <w:r w:rsidR="00D01B9E" w:rsidRPr="00C01462">
        <w:rPr>
          <w:vertAlign w:val="superscript"/>
        </w:rPr>
        <w:t>-1</w:t>
      </w:r>
      <w:r w:rsidR="00D01B9E" w:rsidRPr="00C01462">
        <w:t xml:space="preserve">, </w:t>
      </w:r>
      <w:r w:rsidRPr="00C01462">
        <w:t>a</w:t>
      </w:r>
      <w:r w:rsidR="00D01B9E" w:rsidRPr="00C01462">
        <w:t>n increase of</w:t>
      </w:r>
      <w:r w:rsidRPr="00C01462">
        <w:t xml:space="preserve"> </w:t>
      </w:r>
      <w:commentRangeStart w:id="654"/>
      <w:del w:id="655" w:author="Daniel Jacob [6]" w:date="2023-01-05T11:16:00Z">
        <w:r w:rsidRPr="00C01462" w:rsidDel="00A11FAA">
          <w:delText>2</w:delText>
        </w:r>
        <w:r w:rsidR="003B618C" w:rsidDel="00A11FAA">
          <w:delText>1</w:delText>
        </w:r>
        <w:r w:rsidRPr="00C01462" w:rsidDel="00A11FAA">
          <w:delText>% (</w:delText>
        </w:r>
        <w:r w:rsidR="003B618C" w:rsidDel="00A11FAA">
          <w:delText>12</w:delText>
        </w:r>
        <w:r w:rsidRPr="00C01462" w:rsidDel="00A11FAA">
          <w:delText xml:space="preserve">% - </w:delText>
        </w:r>
        <w:r w:rsidR="003B618C" w:rsidDel="00A11FAA">
          <w:delText>32</w:delText>
        </w:r>
        <w:r w:rsidRPr="00C01462" w:rsidDel="00A11FAA">
          <w:delText xml:space="preserve">%) </w:delText>
        </w:r>
        <w:r w:rsidR="00435381" w:rsidRPr="00C01462" w:rsidDel="00A11FAA">
          <w:delText xml:space="preserve">relative to </w:delText>
        </w:r>
        <w:r w:rsidR="00C76617" w:rsidDel="00A11FAA">
          <w:delText>GEPA</w:delText>
        </w:r>
        <w:r w:rsidR="00435381" w:rsidRPr="00C01462" w:rsidDel="00A11FAA">
          <w:delText xml:space="preserve"> and </w:delText>
        </w:r>
      </w:del>
      <w:commentRangeEnd w:id="654"/>
      <w:r w:rsidR="00A11FAA">
        <w:rPr>
          <w:rStyle w:val="CommentReference"/>
        </w:rPr>
        <w:commentReference w:id="654"/>
      </w:r>
      <w:r w:rsidR="00D01B9E" w:rsidRPr="00C01462">
        <w:t>5</w:t>
      </w:r>
      <w:r w:rsidR="003B618C">
        <w:t>2</w:t>
      </w:r>
      <w:r w:rsidR="00D01B9E" w:rsidRPr="00C01462">
        <w:t xml:space="preserve">% (41% - </w:t>
      </w:r>
      <w:r w:rsidR="003B618C">
        <w:t>65</w:t>
      </w:r>
      <w:r w:rsidR="00D01B9E" w:rsidRPr="00C01462">
        <w:t xml:space="preserve">%) relative to the GHGI. </w:t>
      </w:r>
      <w:del w:id="656" w:author="Daniel Jacob [6]" w:date="2023-01-05T11:17:00Z">
        <w:r w:rsidR="00135689" w:rsidDel="00A11FAA">
          <w:delText>The larger discrepancy with respect to the GHGI results from an</w:delText>
        </w:r>
      </w:del>
      <w:ins w:id="657" w:author="Daniel Jacob [6]" w:date="2023-01-05T11:17:00Z">
        <w:r w:rsidR="00A11FAA">
          <w:t xml:space="preserve">EPA has reported a </w:t>
        </w:r>
      </w:ins>
      <w:r w:rsidR="00135689">
        <w:t xml:space="preserve"> </w:t>
      </w:r>
      <w:commentRangeStart w:id="658"/>
      <w:del w:id="659" w:author="Daniel Jacob [6]" w:date="2023-01-05T11:17:00Z">
        <w:r w:rsidR="00135689" w:rsidDel="00A11FAA">
          <w:delText xml:space="preserve">assumed </w:delText>
        </w:r>
      </w:del>
      <w:r w:rsidR="00135689">
        <w:t>downward trend in landfill emissions since 1990 due to increased landfill gas collection and decreased organic material in landfills.</w:t>
      </w:r>
      <w:commentRangeEnd w:id="658"/>
      <w:r w:rsidR="00A11FAA">
        <w:rPr>
          <w:rStyle w:val="CommentReference"/>
        </w:rPr>
        <w:commentReference w:id="658"/>
      </w:r>
      <w:r w:rsidR="00135689">
        <w:t xml:space="preserve"> </w:t>
      </w:r>
      <w:r w:rsidR="00CA2CB0" w:rsidRPr="00C01462">
        <w:t>Lu et al. (2022) found</w:t>
      </w:r>
      <w:r w:rsidR="00DA2503" w:rsidRPr="00C01462">
        <w:t xml:space="preserve"> similar</w:t>
      </w:r>
      <w:r w:rsidR="00CA2CB0" w:rsidRPr="00C01462">
        <w:t xml:space="preserve"> mean posterior landfill </w:t>
      </w:r>
      <w:r w:rsidR="00CA2CB0" w:rsidRPr="00C01462">
        <w:rPr>
          <w:color w:val="000000" w:themeColor="text1"/>
        </w:rPr>
        <w:t>emissions of 7.</w:t>
      </w:r>
      <w:r w:rsidR="00272CC5" w:rsidRPr="00C01462">
        <w:rPr>
          <w:color w:val="000000" w:themeColor="text1"/>
        </w:rPr>
        <w:t>5</w:t>
      </w:r>
      <w:r w:rsidR="00CA2CB0" w:rsidRPr="00C01462">
        <w:rPr>
          <w:color w:val="000000" w:themeColor="text1"/>
        </w:rPr>
        <w:t xml:space="preserve"> (</w:t>
      </w:r>
      <w:r w:rsidR="00272CC5" w:rsidRPr="00C01462">
        <w:rPr>
          <w:color w:val="000000" w:themeColor="text1"/>
        </w:rPr>
        <w:t>5.9</w:t>
      </w:r>
      <w:r w:rsidR="00CA2CB0" w:rsidRPr="00C01462">
        <w:rPr>
          <w:color w:val="000000" w:themeColor="text1"/>
        </w:rPr>
        <w:t xml:space="preserve"> </w:t>
      </w:r>
      <w:r w:rsidR="00272CC5" w:rsidRPr="00C01462">
        <w:rPr>
          <w:color w:val="000000" w:themeColor="text1"/>
        </w:rPr>
        <w:t>–</w:t>
      </w:r>
      <w:r w:rsidR="00CA2CB0" w:rsidRPr="00C01462">
        <w:rPr>
          <w:color w:val="000000" w:themeColor="text1"/>
        </w:rPr>
        <w:t xml:space="preserve"> </w:t>
      </w:r>
      <w:r w:rsidR="00272CC5" w:rsidRPr="00C01462">
        <w:rPr>
          <w:color w:val="000000" w:themeColor="text1"/>
        </w:rPr>
        <w:t>7.7</w:t>
      </w:r>
      <w:r w:rsidR="00CA2CB0" w:rsidRPr="00C01462">
        <w:rPr>
          <w:color w:val="000000" w:themeColor="text1"/>
        </w:rPr>
        <w:t xml:space="preserve">) </w:t>
      </w:r>
      <w:proofErr w:type="spellStart"/>
      <w:r w:rsidR="00CA2CB0" w:rsidRPr="00C01462">
        <w:rPr>
          <w:color w:val="000000" w:themeColor="text1"/>
        </w:rPr>
        <w:t>Tg</w:t>
      </w:r>
      <w:proofErr w:type="spellEnd"/>
      <w:r w:rsidR="00CA2CB0" w:rsidRPr="00C01462">
        <w:rPr>
          <w:color w:val="000000" w:themeColor="text1"/>
        </w:rPr>
        <w:t xml:space="preserve"> a</w:t>
      </w:r>
      <w:r w:rsidR="00CA2CB0" w:rsidRPr="00C01462">
        <w:rPr>
          <w:color w:val="000000" w:themeColor="text1"/>
          <w:vertAlign w:val="superscript"/>
        </w:rPr>
        <w:t>-1</w:t>
      </w:r>
      <w:r w:rsidR="005230FD" w:rsidRPr="00C01462">
        <w:rPr>
          <w:color w:val="000000" w:themeColor="text1"/>
        </w:rPr>
        <w:t xml:space="preserve"> for</w:t>
      </w:r>
      <w:r w:rsidR="00272CC5" w:rsidRPr="00C01462">
        <w:rPr>
          <w:color w:val="000000" w:themeColor="text1"/>
        </w:rPr>
        <w:t xml:space="preserve"> </w:t>
      </w:r>
      <w:r w:rsidR="005230FD" w:rsidRPr="00C01462">
        <w:rPr>
          <w:color w:val="000000" w:themeColor="text1"/>
        </w:rPr>
        <w:t>2017</w:t>
      </w:r>
      <w:r w:rsidR="00272CC5" w:rsidRPr="00C01462">
        <w:rPr>
          <w:color w:val="000000" w:themeColor="text1"/>
        </w:rPr>
        <w:t xml:space="preserve">. </w:t>
      </w:r>
      <w:r w:rsidR="00DA2503" w:rsidRPr="00C01462">
        <w:rPr>
          <w:color w:val="000000" w:themeColor="text1"/>
        </w:rPr>
        <w:t xml:space="preserve">We </w:t>
      </w:r>
      <w:r w:rsidR="00DA2503" w:rsidRPr="00C01462">
        <w:t>attribute the</w:t>
      </w:r>
      <w:r w:rsidR="00AB148C" w:rsidRPr="00C01462">
        <w:t xml:space="preserve"> increase</w:t>
      </w:r>
      <w:r w:rsidR="00DA2503" w:rsidRPr="00C01462">
        <w:t xml:space="preserve"> to underestimated urban emissions, </w:t>
      </w:r>
      <w:r w:rsidR="006C0639" w:rsidRPr="00C01462">
        <w:t xml:space="preserve">including both direct landfill </w:t>
      </w:r>
      <w:r w:rsidR="00BA6EA3" w:rsidRPr="00C01462">
        <w:t xml:space="preserve">emissions </w:t>
      </w:r>
      <w:commentRangeStart w:id="660"/>
      <w:commentRangeStart w:id="661"/>
      <w:commentRangeStart w:id="662"/>
      <w:r w:rsidR="00BA6EA3" w:rsidRPr="00C01462">
        <w:t>and co-located post-meter natural gas emissions</w:t>
      </w:r>
      <w:commentRangeEnd w:id="660"/>
      <w:r w:rsidR="00894E06">
        <w:t>, which we discuss in section 3.4.</w:t>
      </w:r>
      <w:r w:rsidR="00BA6EA3">
        <w:rPr>
          <w:rStyle w:val="CommentReference"/>
        </w:rPr>
        <w:commentReference w:id="660"/>
      </w:r>
      <w:commentRangeEnd w:id="661"/>
      <w:r w:rsidR="00266F22">
        <w:rPr>
          <w:rStyle w:val="CommentReference"/>
        </w:rPr>
        <w:commentReference w:id="661"/>
      </w:r>
      <w:commentRangeEnd w:id="662"/>
      <w:r w:rsidR="00A11FAA">
        <w:rPr>
          <w:rStyle w:val="CommentReference"/>
        </w:rPr>
        <w:commentReference w:id="662"/>
      </w:r>
      <w:r w:rsidR="00894E06">
        <w:t xml:space="preserve"> </w:t>
      </w:r>
    </w:p>
    <w:p w14:paraId="3E8E2618" w14:textId="77777777" w:rsidR="00894E06" w:rsidRDefault="00894E06" w:rsidP="000E257D"/>
    <w:p w14:paraId="668C8E97" w14:textId="1F6A09AD" w:rsidR="009F00AF" w:rsidRPr="00C01462" w:rsidRDefault="008118C7" w:rsidP="000E257D">
      <w:r w:rsidRPr="00C01462">
        <w:t xml:space="preserve">Livestock emissions </w:t>
      </w:r>
      <w:r w:rsidR="006B1CD2" w:rsidRPr="00C01462">
        <w:t>show the</w:t>
      </w:r>
      <w:r w:rsidR="00A0748E" w:rsidRPr="00C01462">
        <w:t xml:space="preserve"> second</w:t>
      </w:r>
      <w:r w:rsidR="006B1CD2" w:rsidRPr="00C01462">
        <w:t xml:space="preserve"> largest absolute increase </w:t>
      </w:r>
      <w:r w:rsidR="009F00AF" w:rsidRPr="00C01462">
        <w:t>from</w:t>
      </w:r>
      <w:r w:rsidR="006B1CD2" w:rsidRPr="00C01462">
        <w:t xml:space="preserve"> the prior</w:t>
      </w:r>
      <w:r w:rsidR="009F00AF" w:rsidRPr="00C01462">
        <w:t xml:space="preserve"> emissions estimate</w:t>
      </w:r>
      <w:r w:rsidR="00894E06">
        <w:t>, with p</w:t>
      </w:r>
      <w:r w:rsidR="004D7FC3" w:rsidRPr="00C01462">
        <w:t>osterior emissions of 10.</w:t>
      </w:r>
      <w:r w:rsidR="003B618C">
        <w:t>4</w:t>
      </w:r>
      <w:r w:rsidR="004D7FC3" w:rsidRPr="00C01462">
        <w:t xml:space="preserve"> (</w:t>
      </w:r>
      <w:r w:rsidR="003B618C">
        <w:t>10.0</w:t>
      </w:r>
      <w:r w:rsidR="004D7FC3" w:rsidRPr="00C01462">
        <w:t xml:space="preserve"> - 10.</w:t>
      </w:r>
      <w:r w:rsidR="003B618C">
        <w:t>7</w:t>
      </w:r>
      <w:r w:rsidR="004D7FC3" w:rsidRPr="00C01462">
        <w:t xml:space="preserve">) </w:t>
      </w:r>
      <w:proofErr w:type="spellStart"/>
      <w:r w:rsidR="004D7FC3" w:rsidRPr="00C01462">
        <w:t>Tg</w:t>
      </w:r>
      <w:proofErr w:type="spellEnd"/>
      <w:r w:rsidR="004D7FC3" w:rsidRPr="00C01462">
        <w:t xml:space="preserve"> a</w:t>
      </w:r>
      <w:r w:rsidR="004D7FC3" w:rsidRPr="00C01462">
        <w:rPr>
          <w:vertAlign w:val="superscript"/>
        </w:rPr>
        <w:t>-1</w:t>
      </w:r>
      <w:r w:rsidR="00AF6257" w:rsidRPr="00C01462">
        <w:t xml:space="preserve"> represent</w:t>
      </w:r>
      <w:r w:rsidR="00894E06">
        <w:t>ing</w:t>
      </w:r>
      <w:r w:rsidR="00CA2CB0" w:rsidRPr="00C01462">
        <w:t xml:space="preserve"> </w:t>
      </w:r>
      <w:r w:rsidR="00AF6257" w:rsidRPr="00C01462">
        <w:t>a</w:t>
      </w:r>
      <w:r w:rsidR="003B618C">
        <w:t>n</w:t>
      </w:r>
      <w:r w:rsidR="006506BC" w:rsidRPr="00C01462">
        <w:t xml:space="preserve"> increase of</w:t>
      </w:r>
      <w:r w:rsidR="004D7FC3" w:rsidRPr="00C01462">
        <w:t xml:space="preserve"> </w:t>
      </w:r>
      <w:r w:rsidR="004637D0" w:rsidRPr="00C01462">
        <w:t>1</w:t>
      </w:r>
      <w:r w:rsidR="003B618C">
        <w:t>3</w:t>
      </w:r>
      <w:r w:rsidR="004637D0" w:rsidRPr="00C01462">
        <w:t>%</w:t>
      </w:r>
      <w:r w:rsidR="004D7FC3" w:rsidRPr="00C01462">
        <w:t xml:space="preserve"> </w:t>
      </w:r>
      <w:r w:rsidR="00435381" w:rsidRPr="00C01462">
        <w:t>(</w:t>
      </w:r>
      <w:r w:rsidR="003B618C">
        <w:t>9</w:t>
      </w:r>
      <w:r w:rsidR="00435381" w:rsidRPr="00C01462">
        <w:t>% - 1</w:t>
      </w:r>
      <w:r w:rsidR="003B618C">
        <w:t>6</w:t>
      </w:r>
      <w:r w:rsidR="00435381" w:rsidRPr="00C01462">
        <w:t xml:space="preserve">%) </w:t>
      </w:r>
      <w:r w:rsidRPr="00C01462">
        <w:t xml:space="preserve">from </w:t>
      </w:r>
      <w:r w:rsidR="003B618C">
        <w:t xml:space="preserve">GEPA </w:t>
      </w:r>
      <w:r w:rsidR="004D7FC3" w:rsidRPr="00C01462">
        <w:t xml:space="preserve">and </w:t>
      </w:r>
      <w:commentRangeStart w:id="663"/>
      <w:r w:rsidR="004D7FC3" w:rsidRPr="00C01462">
        <w:t xml:space="preserve">11% </w:t>
      </w:r>
      <w:r w:rsidR="00435381" w:rsidRPr="00C01462">
        <w:t>(</w:t>
      </w:r>
      <w:r w:rsidR="003B618C">
        <w:t>6</w:t>
      </w:r>
      <w:r w:rsidR="00435381" w:rsidRPr="00C01462">
        <w:t>% - 1</w:t>
      </w:r>
      <w:r w:rsidR="003B618C">
        <w:t>4</w:t>
      </w:r>
      <w:r w:rsidR="00435381" w:rsidRPr="00C01462">
        <w:t xml:space="preserve">%) </w:t>
      </w:r>
      <w:r w:rsidR="004D7FC3" w:rsidRPr="00C01462">
        <w:t xml:space="preserve">from </w:t>
      </w:r>
      <w:r w:rsidR="003B618C">
        <w:t>the</w:t>
      </w:r>
      <w:r w:rsidR="004D7FC3" w:rsidRPr="00C01462">
        <w:t xml:space="preserve"> GHGI</w:t>
      </w:r>
      <w:r w:rsidR="006B1CD2" w:rsidRPr="00C01462">
        <w:t xml:space="preserve">. </w:t>
      </w:r>
      <w:commentRangeEnd w:id="663"/>
      <w:r w:rsidR="003675B5">
        <w:rPr>
          <w:rStyle w:val="CommentReference"/>
        </w:rPr>
        <w:commentReference w:id="663"/>
      </w:r>
      <w:commentRangeStart w:id="664"/>
      <w:r w:rsidR="00E8231D">
        <w:t xml:space="preserve">The smaller discrepancy with respect to the GHGI reflects </w:t>
      </w:r>
      <w:r w:rsidR="00135689">
        <w:t>the increase in CONUS cattle populations since 1990</w:t>
      </w:r>
      <w:commentRangeEnd w:id="664"/>
      <w:r w:rsidR="003675B5">
        <w:rPr>
          <w:rStyle w:val="CommentReference"/>
        </w:rPr>
        <w:commentReference w:id="664"/>
      </w:r>
      <w:r w:rsidR="00135689">
        <w:t>.</w:t>
      </w:r>
      <w:r w:rsidR="00E8231D">
        <w:t xml:space="preserve"> </w:t>
      </w:r>
      <w:r w:rsidR="004D7FC3" w:rsidRPr="00C01462">
        <w:t>Lu et al. (2022) found</w:t>
      </w:r>
      <w:r w:rsidR="004D7FC3" w:rsidRPr="00C01462">
        <w:rPr>
          <w:color w:val="000000" w:themeColor="text1"/>
        </w:rPr>
        <w:t xml:space="preserve"> </w:t>
      </w:r>
      <w:r w:rsidR="009F00AF" w:rsidRPr="00C01462">
        <w:rPr>
          <w:color w:val="000000" w:themeColor="text1"/>
        </w:rPr>
        <w:t xml:space="preserve">similar </w:t>
      </w:r>
      <w:r w:rsidR="004D7FC3" w:rsidRPr="00C01462">
        <w:rPr>
          <w:color w:val="000000" w:themeColor="text1"/>
        </w:rPr>
        <w:t>mean posterior livestock emissions of 10.</w:t>
      </w:r>
      <w:r w:rsidR="00272CC5" w:rsidRPr="00C01462">
        <w:rPr>
          <w:color w:val="000000" w:themeColor="text1"/>
        </w:rPr>
        <w:t>4</w:t>
      </w:r>
      <w:r w:rsidR="004D7FC3" w:rsidRPr="00C01462">
        <w:rPr>
          <w:color w:val="000000" w:themeColor="text1"/>
        </w:rPr>
        <w:t xml:space="preserve"> (</w:t>
      </w:r>
      <w:r w:rsidR="00272CC5" w:rsidRPr="00C01462">
        <w:rPr>
          <w:color w:val="000000" w:themeColor="text1"/>
        </w:rPr>
        <w:t>8</w:t>
      </w:r>
      <w:r w:rsidR="004D7FC3" w:rsidRPr="00C01462">
        <w:rPr>
          <w:color w:val="000000" w:themeColor="text1"/>
        </w:rPr>
        <w:t>.</w:t>
      </w:r>
      <w:r w:rsidR="00272CC5" w:rsidRPr="00C01462">
        <w:rPr>
          <w:color w:val="000000" w:themeColor="text1"/>
        </w:rPr>
        <w:t>8</w:t>
      </w:r>
      <w:r w:rsidR="004D7FC3" w:rsidRPr="00C01462">
        <w:rPr>
          <w:color w:val="000000" w:themeColor="text1"/>
        </w:rPr>
        <w:t xml:space="preserve"> - 11.</w:t>
      </w:r>
      <w:r w:rsidR="00272CC5" w:rsidRPr="00C01462">
        <w:rPr>
          <w:color w:val="000000" w:themeColor="text1"/>
        </w:rPr>
        <w:t>6</w:t>
      </w:r>
      <w:r w:rsidR="004D7FC3" w:rsidRPr="00C01462">
        <w:rPr>
          <w:color w:val="000000" w:themeColor="text1"/>
        </w:rPr>
        <w:t xml:space="preserve">) </w:t>
      </w:r>
      <w:proofErr w:type="spellStart"/>
      <w:r w:rsidR="004D7FC3" w:rsidRPr="00C01462">
        <w:rPr>
          <w:color w:val="000000" w:themeColor="text1"/>
        </w:rPr>
        <w:t>Tg</w:t>
      </w:r>
      <w:proofErr w:type="spellEnd"/>
      <w:r w:rsidR="004D7FC3" w:rsidRPr="00C01462">
        <w:rPr>
          <w:color w:val="000000" w:themeColor="text1"/>
        </w:rPr>
        <w:t xml:space="preserve"> a</w:t>
      </w:r>
      <w:r w:rsidR="004D7FC3" w:rsidRPr="00C01462">
        <w:rPr>
          <w:color w:val="000000" w:themeColor="text1"/>
          <w:vertAlign w:val="superscript"/>
        </w:rPr>
        <w:t>-1</w:t>
      </w:r>
      <w:r w:rsidR="004D7FC3" w:rsidRPr="00C01462">
        <w:rPr>
          <w:color w:val="000000" w:themeColor="text1"/>
        </w:rPr>
        <w:t xml:space="preserve"> over CONUS</w:t>
      </w:r>
      <w:r w:rsidR="005230FD" w:rsidRPr="00C01462">
        <w:rPr>
          <w:color w:val="000000" w:themeColor="text1"/>
        </w:rPr>
        <w:t xml:space="preserve"> for</w:t>
      </w:r>
      <w:r w:rsidR="00272CC5" w:rsidRPr="00C01462">
        <w:rPr>
          <w:color w:val="000000" w:themeColor="text1"/>
        </w:rPr>
        <w:t xml:space="preserve"> </w:t>
      </w:r>
      <w:r w:rsidR="005230FD" w:rsidRPr="00C01462">
        <w:rPr>
          <w:color w:val="000000" w:themeColor="text1"/>
        </w:rPr>
        <w:t>2017</w:t>
      </w:r>
      <w:r w:rsidR="00272CC5" w:rsidRPr="00C01462">
        <w:rPr>
          <w:color w:val="000000" w:themeColor="text1"/>
        </w:rPr>
        <w:t xml:space="preserve">. </w:t>
      </w:r>
      <w:r w:rsidR="004637D0" w:rsidRPr="00C01462">
        <w:t xml:space="preserve">Yu et al. (2021) conducted a seasonal inversion of aircraft observations over the north central United States and </w:t>
      </w:r>
      <w:proofErr w:type="gramStart"/>
      <w:r w:rsidR="004637D0" w:rsidRPr="00C01462">
        <w:t>south central</w:t>
      </w:r>
      <w:proofErr w:type="gramEnd"/>
      <w:r w:rsidR="004637D0" w:rsidRPr="00C01462">
        <w:t xml:space="preserve"> Canada </w:t>
      </w:r>
      <w:r w:rsidR="004D7FC3" w:rsidRPr="00C01462">
        <w:t xml:space="preserve">to find </w:t>
      </w:r>
      <w:r w:rsidR="004637D0" w:rsidRPr="00C01462">
        <w:t xml:space="preserve">mean posterior livestock emissions of 5.5 (5.1 - 6.2) </w:t>
      </w:r>
      <w:proofErr w:type="spellStart"/>
      <w:r w:rsidR="004637D0" w:rsidRPr="00C01462">
        <w:t>Tg</w:t>
      </w:r>
      <w:proofErr w:type="spellEnd"/>
      <w:r w:rsidR="004637D0" w:rsidRPr="00C01462">
        <w:t xml:space="preserve"> a</w:t>
      </w:r>
      <w:r w:rsidR="004637D0" w:rsidRPr="00C01462">
        <w:rPr>
          <w:vertAlign w:val="superscript"/>
        </w:rPr>
        <w:t>-1</w:t>
      </w:r>
      <w:r w:rsidR="004D7FC3" w:rsidRPr="00C01462">
        <w:t xml:space="preserve">, which agrees with our posterior livestock estimate of </w:t>
      </w:r>
      <w:r w:rsidR="004637D0" w:rsidRPr="00C01462">
        <w:t xml:space="preserve">5.4 (5.1 - 5.6) </w:t>
      </w:r>
      <w:proofErr w:type="spellStart"/>
      <w:r w:rsidR="004637D0" w:rsidRPr="00C01462">
        <w:t>Tg</w:t>
      </w:r>
      <w:proofErr w:type="spellEnd"/>
      <w:r w:rsidR="004637D0" w:rsidRPr="00C01462">
        <w:t xml:space="preserve"> a</w:t>
      </w:r>
      <w:r w:rsidR="004637D0" w:rsidRPr="00C01462">
        <w:rPr>
          <w:vertAlign w:val="superscript"/>
        </w:rPr>
        <w:t>-1</w:t>
      </w:r>
      <w:r w:rsidR="004637D0" w:rsidRPr="00C01462">
        <w:t xml:space="preserve"> over the same region. </w:t>
      </w:r>
      <w:r w:rsidR="00DD54A9" w:rsidRPr="00C01462">
        <w:t xml:space="preserve">We </w:t>
      </w:r>
      <w:r w:rsidR="00064212" w:rsidRPr="00C01462">
        <w:t xml:space="preserve">attribute </w:t>
      </w:r>
      <w:r w:rsidR="00DD54A9" w:rsidRPr="00C01462">
        <w:t xml:space="preserve">the low GHGI </w:t>
      </w:r>
      <w:r w:rsidR="00894E06">
        <w:t>value</w:t>
      </w:r>
      <w:r w:rsidR="00DD54A9" w:rsidRPr="00C01462">
        <w:t xml:space="preserve"> </w:t>
      </w:r>
      <w:r w:rsidR="00064212" w:rsidRPr="00C01462">
        <w:t xml:space="preserve">to underestimated manure management emissions, which we discuss </w:t>
      </w:r>
      <w:r w:rsidR="00DD54A9" w:rsidRPr="00C01462">
        <w:t>in section 3.</w:t>
      </w:r>
      <w:r w:rsidR="00894E06">
        <w:t>2</w:t>
      </w:r>
      <w:r w:rsidR="00DD54A9" w:rsidRPr="00C01462">
        <w:t>.</w:t>
      </w:r>
    </w:p>
    <w:p w14:paraId="4905B3F3" w14:textId="77777777" w:rsidR="009F00AF" w:rsidRPr="00C01462" w:rsidRDefault="009F00AF" w:rsidP="000E257D"/>
    <w:p w14:paraId="1243577B" w14:textId="7479D73F" w:rsidR="00F3489B" w:rsidRPr="00C01462" w:rsidRDefault="00E8231D" w:rsidP="000E257D">
      <w:r>
        <w:t xml:space="preserve">TROPOMI provides the strongest constraint for </w:t>
      </w:r>
      <w:del w:id="665" w:author="Daniel Jacob [6]" w:date="2023-01-05T11:28:00Z">
        <w:r w:rsidDel="003675B5">
          <w:delText>f</w:delText>
        </w:r>
        <w:r w:rsidRPr="00C01462" w:rsidDel="003675B5">
          <w:delText>ossil fuel</w:delText>
        </w:r>
      </w:del>
      <w:ins w:id="666" w:author="Daniel Jacob [6]" w:date="2023-01-05T11:28:00Z">
        <w:r w:rsidR="003675B5">
          <w:t>oil and gas</w:t>
        </w:r>
      </w:ins>
      <w:r w:rsidRPr="00C01462">
        <w:t xml:space="preserve"> emissions</w:t>
      </w:r>
      <w:ins w:id="667" w:author="Daniel Jacob [6]" w:date="2023-01-05T11:28:00Z">
        <w:r w:rsidR="003675B5">
          <w:t>,</w:t>
        </w:r>
      </w:ins>
      <w:r w:rsidRPr="00C01462">
        <w:t xml:space="preserve"> </w:t>
      </w:r>
      <w:r>
        <w:t xml:space="preserve">with sectoral averaging kernel </w:t>
      </w:r>
      <w:del w:id="668" w:author="Daniel Jacob [6]" w:date="2023-01-05T11:28:00Z">
        <w:r w:rsidDel="003675B5">
          <w:delText xml:space="preserve">sensitivities </w:delText>
        </w:r>
      </w:del>
      <w:ins w:id="669" w:author="Daniel Jacob [6]" w:date="2023-01-05T11:28:00Z">
        <w:r w:rsidR="003675B5">
          <w:t xml:space="preserve">sensitivity </w:t>
        </w:r>
      </w:ins>
      <w:r>
        <w:t>of 0.91</w:t>
      </w:r>
      <w:ins w:id="670" w:author="Daniel Jacob [6]" w:date="2023-01-05T11:28:00Z">
        <w:r w:rsidR="003675B5">
          <w:t>, beca</w:t>
        </w:r>
      </w:ins>
      <w:ins w:id="671" w:author="Daniel Jacob [6]" w:date="2023-01-05T11:29:00Z">
        <w:r w:rsidR="003675B5">
          <w:t>use these emissions are concentrated in arid regions where TROPOMI is most successful at observing.</w:t>
        </w:r>
      </w:ins>
      <w:r>
        <w:t xml:space="preserve"> </w:t>
      </w:r>
      <w:del w:id="672" w:author="Daniel Jacob [6]" w:date="2023-01-05T11:30:00Z">
        <w:r w:rsidDel="003675B5">
          <w:delText>for oil and natural gas and 0.6 for coal</w:delText>
        </w:r>
        <w:r w:rsidRPr="00C01462" w:rsidDel="003675B5">
          <w:delText xml:space="preserve">. </w:delText>
        </w:r>
      </w:del>
      <w:r w:rsidR="00B3336E" w:rsidRPr="00C01462">
        <w:t>Posterior oil and natural gas emissions</w:t>
      </w:r>
      <w:r w:rsidR="006506BC" w:rsidRPr="00C01462">
        <w:t xml:space="preserve"> </w:t>
      </w:r>
      <w:r w:rsidR="00B3336E" w:rsidRPr="00C01462">
        <w:t>are</w:t>
      </w:r>
      <w:r w:rsidR="006506BC" w:rsidRPr="00C01462">
        <w:t xml:space="preserve"> 10.</w:t>
      </w:r>
      <w:r w:rsidR="00696FE0">
        <w:t>4</w:t>
      </w:r>
      <w:r w:rsidR="006506BC" w:rsidRPr="00C01462">
        <w:t xml:space="preserve"> (10.</w:t>
      </w:r>
      <w:r w:rsidR="00696FE0">
        <w:t>1</w:t>
      </w:r>
      <w:r w:rsidR="006506BC" w:rsidRPr="00C01462">
        <w:t xml:space="preserve"> - 10.</w:t>
      </w:r>
      <w:r w:rsidR="00696FE0">
        <w:t>7</w:t>
      </w:r>
      <w:r w:rsidR="006506BC" w:rsidRPr="00C01462">
        <w:t xml:space="preserve">) </w:t>
      </w:r>
      <w:proofErr w:type="spellStart"/>
      <w:r w:rsidR="006506BC" w:rsidRPr="00C01462">
        <w:t>Tg</w:t>
      </w:r>
      <w:proofErr w:type="spellEnd"/>
      <w:r w:rsidR="006506BC" w:rsidRPr="00C01462">
        <w:t xml:space="preserve"> a</w:t>
      </w:r>
      <w:r w:rsidR="006506BC" w:rsidRPr="00C01462">
        <w:rPr>
          <w:vertAlign w:val="superscript"/>
        </w:rPr>
        <w:t>-1</w:t>
      </w:r>
      <w:commentRangeStart w:id="673"/>
      <w:r w:rsidR="006506BC" w:rsidRPr="00C01462">
        <w:t xml:space="preserve">, an </w:t>
      </w:r>
      <w:r w:rsidR="00666585" w:rsidRPr="00C01462">
        <w:t xml:space="preserve">increase </w:t>
      </w:r>
      <w:r w:rsidR="006506BC" w:rsidRPr="00C01462">
        <w:t xml:space="preserve">of </w:t>
      </w:r>
      <w:r w:rsidR="00112BF4" w:rsidRPr="00C01462">
        <w:t>11% (</w:t>
      </w:r>
      <w:r w:rsidR="00696FE0">
        <w:t>7</w:t>
      </w:r>
      <w:r w:rsidR="00112BF4" w:rsidRPr="00C01462">
        <w:t>% - 1</w:t>
      </w:r>
      <w:r w:rsidR="00696FE0">
        <w:t>4</w:t>
      </w:r>
      <w:r w:rsidR="00112BF4" w:rsidRPr="00C01462">
        <w:t xml:space="preserve">%) </w:t>
      </w:r>
      <w:r w:rsidR="00666585" w:rsidRPr="00C01462">
        <w:t>from</w:t>
      </w:r>
      <w:r w:rsidR="009B1DFB">
        <w:t xml:space="preserve"> the</w:t>
      </w:r>
      <w:r w:rsidR="00666585" w:rsidRPr="00C01462">
        <w:t xml:space="preserve"> </w:t>
      </w:r>
      <w:r w:rsidR="00696FE0">
        <w:t>GEPA</w:t>
      </w:r>
      <w:r w:rsidR="009B1DFB">
        <w:t xml:space="preserve"> inventory updated for 2018 combined with the high-resolution EDF inventory over the Permian</w:t>
      </w:r>
      <w:r w:rsidR="00112BF4" w:rsidRPr="00C01462">
        <w:t xml:space="preserve"> and </w:t>
      </w:r>
      <w:r w:rsidR="009257AC" w:rsidRPr="00C01462">
        <w:t>1</w:t>
      </w:r>
      <w:r w:rsidR="00696FE0">
        <w:t>8</w:t>
      </w:r>
      <w:r w:rsidR="00112BF4" w:rsidRPr="00C01462">
        <w:t xml:space="preserve">% </w:t>
      </w:r>
      <w:r w:rsidR="009257AC" w:rsidRPr="00C01462">
        <w:t>(</w:t>
      </w:r>
      <w:r w:rsidR="00696FE0">
        <w:t>14</w:t>
      </w:r>
      <w:r w:rsidR="009257AC" w:rsidRPr="00C01462">
        <w:t xml:space="preserve">% - </w:t>
      </w:r>
      <w:r w:rsidR="00696FE0">
        <w:t>22</w:t>
      </w:r>
      <w:r w:rsidR="009257AC" w:rsidRPr="00C01462">
        <w:t>%) from the GHGI</w:t>
      </w:r>
      <w:r w:rsidR="002E042A" w:rsidRPr="00C01462">
        <w:t xml:space="preserve">. </w:t>
      </w:r>
      <w:commentRangeEnd w:id="673"/>
      <w:r w:rsidR="003675B5">
        <w:rPr>
          <w:rStyle w:val="CommentReference"/>
        </w:rPr>
        <w:commentReference w:id="673"/>
      </w:r>
      <w:del w:id="674" w:author="Daniel Jacob [6]" w:date="2023-01-05T11:31:00Z">
        <w:r w:rsidR="00B3336E" w:rsidRPr="00C01462" w:rsidDel="003675B5">
          <w:delText xml:space="preserve">The larger discrepancy from the GHGI reflects decreased production emissions </w:delText>
        </w:r>
        <w:r w:rsidR="009B1DFB" w:rsidDel="003675B5">
          <w:delText>since 2018</w:delText>
        </w:r>
        <w:r w:rsidR="00B3336E" w:rsidRPr="00C01462" w:rsidDel="003675B5">
          <w:delText>.</w:delText>
        </w:r>
      </w:del>
      <w:r w:rsidR="00B3336E" w:rsidRPr="00C01462">
        <w:t xml:space="preserve"> </w:t>
      </w:r>
      <w:r w:rsidR="009B1DFB" w:rsidRPr="00C01462">
        <w:t xml:space="preserve">Lu et al. (2022) found much larger posterior emissions of 4.8 (3.1 - 4.9) </w:t>
      </w:r>
      <w:proofErr w:type="spellStart"/>
      <w:r w:rsidR="009B1DFB" w:rsidRPr="00C01462">
        <w:t>Tg</w:t>
      </w:r>
      <w:proofErr w:type="spellEnd"/>
      <w:r w:rsidR="009B1DFB" w:rsidRPr="00C01462">
        <w:t xml:space="preserve"> a</w:t>
      </w:r>
      <w:r w:rsidR="009B1DFB" w:rsidRPr="00C01462">
        <w:rPr>
          <w:vertAlign w:val="superscript"/>
        </w:rPr>
        <w:t>-1</w:t>
      </w:r>
      <w:r w:rsidR="009B1DFB" w:rsidRPr="00C01462">
        <w:t xml:space="preserve"> for oil</w:t>
      </w:r>
      <w:r w:rsidR="009B1DFB">
        <w:t xml:space="preserve"> and</w:t>
      </w:r>
      <w:r w:rsidR="009B1DFB" w:rsidRPr="00C01462">
        <w:t xml:space="preserve"> 8.9 (8.0 - 9.8) </w:t>
      </w:r>
      <w:proofErr w:type="spellStart"/>
      <w:r w:rsidR="009B1DFB" w:rsidRPr="00C01462">
        <w:t>Tg</w:t>
      </w:r>
      <w:proofErr w:type="spellEnd"/>
      <w:r w:rsidR="009B1DFB" w:rsidRPr="00C01462">
        <w:t xml:space="preserve"> a</w:t>
      </w:r>
      <w:r w:rsidR="009B1DFB" w:rsidRPr="00C01462">
        <w:rPr>
          <w:vertAlign w:val="superscript"/>
        </w:rPr>
        <w:t>-1</w:t>
      </w:r>
      <w:r w:rsidR="009B1DFB" w:rsidRPr="00C01462">
        <w:t xml:space="preserve"> for natural gas</w:t>
      </w:r>
      <w:ins w:id="675" w:author="Daniel Jacob [6]" w:date="2023-01-05T11:31:00Z">
        <w:r w:rsidR="003675B5">
          <w:t xml:space="preserve"> in 2010-2017</w:t>
        </w:r>
      </w:ins>
      <w:r w:rsidR="009B1DFB">
        <w:t xml:space="preserve">. </w:t>
      </w:r>
      <w:commentRangeStart w:id="676"/>
      <w:r w:rsidR="009B1DFB" w:rsidRPr="00C01462">
        <w:t xml:space="preserve">However, they found decreasing natural gas emissions beginning in 2014. </w:t>
      </w:r>
      <w:commentRangeEnd w:id="676"/>
      <w:r w:rsidR="003675B5">
        <w:rPr>
          <w:rStyle w:val="CommentReference"/>
        </w:rPr>
        <w:commentReference w:id="676"/>
      </w:r>
      <w:r>
        <w:t xml:space="preserve">Compared to Lu et al. (2022), </w:t>
      </w:r>
      <w:r w:rsidR="009B1DFB" w:rsidRPr="00C01462">
        <w:t xml:space="preserve">Shen et al. (2022) found lower oil and natural gas emissions of 12.6 ± 2.1 </w:t>
      </w:r>
      <w:proofErr w:type="spellStart"/>
      <w:r w:rsidR="009B1DFB" w:rsidRPr="00C01462">
        <w:t>Tg</w:t>
      </w:r>
      <w:proofErr w:type="spellEnd"/>
      <w:r w:rsidR="009B1DFB" w:rsidRPr="00C01462">
        <w:t xml:space="preserve"> a</w:t>
      </w:r>
      <w:r w:rsidR="009B1DFB" w:rsidRPr="00C01462">
        <w:rPr>
          <w:vertAlign w:val="superscript"/>
        </w:rPr>
        <w:t>-1</w:t>
      </w:r>
      <w:r w:rsidR="009B1DFB" w:rsidRPr="00C01462">
        <w:t xml:space="preserve"> from an inversion of TROPOMI data over </w:t>
      </w:r>
      <w:r>
        <w:t>14</w:t>
      </w:r>
      <w:r w:rsidR="009B1DFB" w:rsidRPr="00C01462">
        <w:t xml:space="preserve"> basins extrapolated to the national scale for May 2018 to 2020, which is consistent </w:t>
      </w:r>
      <w:commentRangeStart w:id="677"/>
      <w:r w:rsidR="009B1DFB" w:rsidRPr="00C01462">
        <w:t>with continued emissions decreases</w:t>
      </w:r>
      <w:r w:rsidR="00135689">
        <w:t xml:space="preserve"> into 2019</w:t>
      </w:r>
      <w:r w:rsidR="009B1DFB" w:rsidRPr="00C01462">
        <w:t>.</w:t>
      </w:r>
      <w:r w:rsidR="009B1DFB">
        <w:t xml:space="preserve"> </w:t>
      </w:r>
      <w:commentRangeEnd w:id="677"/>
      <w:r w:rsidR="003675B5">
        <w:rPr>
          <w:rStyle w:val="CommentReference"/>
        </w:rPr>
        <w:commentReference w:id="677"/>
      </w:r>
      <w:r w:rsidR="00B3336E" w:rsidRPr="00C01462">
        <w:t>Coal mining emissions exhibit the largest decline in sectoral emissions, decreasing 4</w:t>
      </w:r>
      <w:r w:rsidR="009B1DFB">
        <w:t>8</w:t>
      </w:r>
      <w:r w:rsidR="00B3336E" w:rsidRPr="00C01462">
        <w:t xml:space="preserve">% (34% - </w:t>
      </w:r>
      <w:r w:rsidR="009B1DFB">
        <w:t>59</w:t>
      </w:r>
      <w:r w:rsidR="00B3336E" w:rsidRPr="00C01462">
        <w:t xml:space="preserve">%) </w:t>
      </w:r>
      <w:r>
        <w:t>from</w:t>
      </w:r>
      <w:r w:rsidR="00B3336E" w:rsidRPr="00C01462">
        <w:t xml:space="preserve"> </w:t>
      </w:r>
      <w:r w:rsidR="009B1DFB">
        <w:t>GEPA</w:t>
      </w:r>
      <w:r w:rsidR="00B3336E" w:rsidRPr="00C01462">
        <w:t xml:space="preserve"> and 30% (</w:t>
      </w:r>
      <w:r w:rsidR="009B1DFB">
        <w:t>11</w:t>
      </w:r>
      <w:r w:rsidR="00B3336E" w:rsidRPr="00C01462">
        <w:t>% - 4</w:t>
      </w:r>
      <w:r w:rsidR="009B1DFB">
        <w:t>4</w:t>
      </w:r>
      <w:r w:rsidR="00B3336E" w:rsidRPr="00C01462">
        <w:t xml:space="preserve">%) </w:t>
      </w:r>
      <w:r>
        <w:t>from</w:t>
      </w:r>
      <w:r w:rsidR="00B3336E" w:rsidRPr="00C01462">
        <w:t xml:space="preserve"> </w:t>
      </w:r>
      <w:r w:rsidR="009B1DFB">
        <w:t>the</w:t>
      </w:r>
      <w:r w:rsidR="00B3336E" w:rsidRPr="00C01462">
        <w:t xml:space="preserve"> GHGI. </w:t>
      </w:r>
      <w:r w:rsidR="009B1DFB">
        <w:t>Lu et al. (2022) found much larger posterior emissions of</w:t>
      </w:r>
      <w:r w:rsidR="009B1DFB" w:rsidRPr="00C01462">
        <w:t xml:space="preserve"> 2.9 (2.3 - 3.4) </w:t>
      </w:r>
      <w:proofErr w:type="spellStart"/>
      <w:r w:rsidR="009B1DFB" w:rsidRPr="00C01462">
        <w:t>Tg</w:t>
      </w:r>
      <w:proofErr w:type="spellEnd"/>
      <w:r w:rsidR="009B1DFB" w:rsidRPr="00C01462">
        <w:t xml:space="preserve"> a</w:t>
      </w:r>
      <w:r w:rsidR="009B1DFB" w:rsidRPr="00C01462">
        <w:rPr>
          <w:vertAlign w:val="superscript"/>
        </w:rPr>
        <w:t>-1</w:t>
      </w:r>
      <w:r w:rsidR="009B1DFB" w:rsidRPr="00C01462">
        <w:t xml:space="preserve"> for </w:t>
      </w:r>
      <w:commentRangeStart w:id="678"/>
      <w:r w:rsidR="009B1DFB" w:rsidRPr="00C01462">
        <w:t>2017</w:t>
      </w:r>
      <w:r w:rsidR="009B1DFB">
        <w:t xml:space="preserve">, </w:t>
      </w:r>
      <w:r>
        <w:t xml:space="preserve">but </w:t>
      </w:r>
      <w:r w:rsidR="009B1DFB">
        <w:t>our d</w:t>
      </w:r>
      <w:r w:rsidR="00B3336E" w:rsidRPr="00C01462">
        <w:t xml:space="preserve">ecrease is consistent the 30% decrease in CONUS coal production since 2012 (USGS). </w:t>
      </w:r>
      <w:commentRangeEnd w:id="678"/>
      <w:r w:rsidR="005E2251">
        <w:rPr>
          <w:rStyle w:val="CommentReference"/>
        </w:rPr>
        <w:commentReference w:id="678"/>
      </w:r>
      <w:r w:rsidR="00755CE0" w:rsidRPr="00C01462">
        <w:t>Deng et al. (2022) found cumulative fossil fuel</w:t>
      </w:r>
      <w:r w:rsidR="00493E5C" w:rsidRPr="00C01462">
        <w:t xml:space="preserve"> </w:t>
      </w:r>
      <w:r w:rsidR="00755CE0" w:rsidRPr="00C01462">
        <w:t xml:space="preserve">emissions of 9.8 (8.1 - 13.7) </w:t>
      </w:r>
      <w:proofErr w:type="spellStart"/>
      <w:r w:rsidR="00755CE0" w:rsidRPr="00C01462">
        <w:t>Tg</w:t>
      </w:r>
      <w:proofErr w:type="spellEnd"/>
      <w:r w:rsidR="00755CE0" w:rsidRPr="00C01462">
        <w:t xml:space="preserve"> a</w:t>
      </w:r>
      <w:r w:rsidR="00755CE0" w:rsidRPr="00C01462">
        <w:rPr>
          <w:vertAlign w:val="superscript"/>
        </w:rPr>
        <w:t>-1</w:t>
      </w:r>
      <w:r w:rsidR="00755CE0" w:rsidRPr="00C01462">
        <w:t xml:space="preserve"> </w:t>
      </w:r>
      <w:r w:rsidR="009B1DFB">
        <w:t>from an ensemble of</w:t>
      </w:r>
      <w:r w:rsidR="00755CE0" w:rsidRPr="00C01462">
        <w:t xml:space="preserve"> GOSAT </w:t>
      </w:r>
      <w:r w:rsidR="00493E5C" w:rsidRPr="00C01462">
        <w:t>inversions</w:t>
      </w:r>
      <w:r w:rsidR="00755CE0" w:rsidRPr="00C01462">
        <w:t xml:space="preserve"> and 12.6 (8.0 - 16.7) </w:t>
      </w:r>
      <w:proofErr w:type="spellStart"/>
      <w:r w:rsidR="00755CE0" w:rsidRPr="00C01462">
        <w:t>Tg</w:t>
      </w:r>
      <w:proofErr w:type="spellEnd"/>
      <w:r w:rsidR="00755CE0" w:rsidRPr="00C01462">
        <w:t xml:space="preserve"> a</w:t>
      </w:r>
      <w:r w:rsidR="00755CE0" w:rsidRPr="00C01462">
        <w:rPr>
          <w:vertAlign w:val="superscript"/>
        </w:rPr>
        <w:t>-1</w:t>
      </w:r>
      <w:r w:rsidR="00755CE0" w:rsidRPr="00C01462">
        <w:t xml:space="preserve"> for</w:t>
      </w:r>
      <w:r w:rsidR="009B1DFB">
        <w:t xml:space="preserve"> an ensemble of</w:t>
      </w:r>
      <w:r w:rsidR="00755CE0" w:rsidRPr="00C01462">
        <w:t xml:space="preserve"> in situ </w:t>
      </w:r>
      <w:r w:rsidR="00493E5C" w:rsidRPr="00C01462">
        <w:t>inversions</w:t>
      </w:r>
      <w:r w:rsidR="00497616" w:rsidRPr="00C01462">
        <w:t xml:space="preserve"> in 2019</w:t>
      </w:r>
      <w:r w:rsidR="00937D59" w:rsidRPr="00C01462">
        <w:t>, both of which are consistent with our result.</w:t>
      </w:r>
    </w:p>
    <w:p w14:paraId="40B46E1E" w14:textId="27D6A62E" w:rsidR="00F37575" w:rsidRDefault="00F37575"/>
    <w:p w14:paraId="77CF4374" w14:textId="424E4B82" w:rsidR="00BF0EE9" w:rsidRPr="00C01462" w:rsidRDefault="00BF0EE9" w:rsidP="00BF0EE9">
      <w:r w:rsidRPr="00C01462">
        <w:rPr>
          <w:b/>
          <w:bCs/>
        </w:rPr>
        <w:t>3.</w:t>
      </w:r>
      <w:r>
        <w:rPr>
          <w:b/>
          <w:bCs/>
        </w:rPr>
        <w:t>2</w:t>
      </w:r>
      <w:r w:rsidRPr="00C01462">
        <w:rPr>
          <w:b/>
          <w:bCs/>
        </w:rPr>
        <w:t xml:space="preserve"> Livestock emissions</w:t>
      </w:r>
    </w:p>
    <w:p w14:paraId="0B49B210" w14:textId="50B3A107" w:rsidR="00BF0EE9" w:rsidRPr="00BF0EE9" w:rsidRDefault="00BF0EE9" w:rsidP="00BF0EE9">
      <w:pPr>
        <w:rPr>
          <w:color w:val="FF0000"/>
        </w:rPr>
      </w:pPr>
      <w:r w:rsidRPr="00C01462">
        <w:rPr>
          <w:color w:val="FF0000"/>
        </w:rPr>
        <w:t>[Insert work on identifying the cause of the livestock increase.]</w:t>
      </w:r>
    </w:p>
    <w:p w14:paraId="70B200A2" w14:textId="77777777" w:rsidR="00BF0EE9" w:rsidRPr="00C01462" w:rsidRDefault="00BF0EE9"/>
    <w:p w14:paraId="5C40954F" w14:textId="6DA08954" w:rsidR="00864D68" w:rsidRPr="00C01462" w:rsidRDefault="00864D68" w:rsidP="00864D68">
      <w:pPr>
        <w:rPr>
          <w:b/>
          <w:bCs/>
        </w:rPr>
      </w:pPr>
      <w:r w:rsidRPr="00C01462">
        <w:rPr>
          <w:b/>
          <w:bCs/>
        </w:rPr>
        <w:t>3.</w:t>
      </w:r>
      <w:r w:rsidR="00BF0EE9">
        <w:rPr>
          <w:b/>
          <w:bCs/>
        </w:rPr>
        <w:t>3</w:t>
      </w:r>
      <w:r w:rsidRPr="00C01462">
        <w:rPr>
          <w:b/>
          <w:bCs/>
        </w:rPr>
        <w:t xml:space="preserve"> </w:t>
      </w:r>
      <w:r w:rsidR="00F2558F">
        <w:rPr>
          <w:b/>
          <w:bCs/>
        </w:rPr>
        <w:t>State emission</w:t>
      </w:r>
      <w:r w:rsidR="0005208E">
        <w:rPr>
          <w:b/>
          <w:bCs/>
        </w:rPr>
        <w:t>s</w:t>
      </w:r>
    </w:p>
    <w:p w14:paraId="77F0861F" w14:textId="09A3B21A" w:rsidR="003A2E4E" w:rsidRDefault="00F2558F">
      <w:r>
        <w:lastRenderedPageBreak/>
        <w:t>We</w:t>
      </w:r>
      <w:r w:rsidR="00F83042" w:rsidRPr="00C01462">
        <w:t xml:space="preserve"> </w:t>
      </w:r>
      <w:r w:rsidR="00E216A3" w:rsidRPr="00C01462">
        <w:t>partition</w:t>
      </w:r>
      <w:r w:rsidR="00F83042" w:rsidRPr="00C01462">
        <w:t xml:space="preserve"> emissions</w:t>
      </w:r>
      <w:r w:rsidR="00487C28" w:rsidRPr="00C01462">
        <w:t>, excluding offshore emissions,</w:t>
      </w:r>
      <w:r w:rsidR="00F83042" w:rsidRPr="00C01462">
        <w:t xml:space="preserve"> to each of the 48 states</w:t>
      </w:r>
      <w:r w:rsidR="00BA4A05" w:rsidRPr="00C01462">
        <w:t xml:space="preserve"> </w:t>
      </w:r>
      <w:r w:rsidR="00CE2FF6">
        <w:t xml:space="preserve">in CONUS </w:t>
      </w:r>
      <w:r w:rsidR="00BA4A05" w:rsidRPr="00C01462">
        <w:t>as described in section 2.8</w:t>
      </w:r>
      <w:r w:rsidR="003936D6">
        <w:t xml:space="preserve"> and compare the results to GEPA</w:t>
      </w:r>
      <w:r w:rsidR="001F7401">
        <w:t xml:space="preserve">, </w:t>
      </w:r>
      <w:commentRangeStart w:id="679"/>
      <w:r w:rsidR="003936D6">
        <w:t>the EPA’s new state inventory, which is scaled to match the GHGI</w:t>
      </w:r>
      <w:r w:rsidR="00C62B77">
        <w:t xml:space="preserve"> (henceforth “state GHGI”)</w:t>
      </w:r>
      <w:r w:rsidR="001F7401">
        <w:t>, and inventories prepared independently by state governments</w:t>
      </w:r>
      <w:r w:rsidR="003936D6">
        <w:t xml:space="preserve">. </w:t>
      </w:r>
      <w:commentRangeEnd w:id="679"/>
      <w:r w:rsidR="00436E01">
        <w:rPr>
          <w:rStyle w:val="CommentReference"/>
        </w:rPr>
        <w:commentReference w:id="679"/>
      </w:r>
      <w:r w:rsidR="00E216A3" w:rsidRPr="00C01462">
        <w:t xml:space="preserve">Figure 5 shows </w:t>
      </w:r>
      <w:del w:id="680" w:author="Daniel Jacob [6]" w:date="2023-01-05T12:05:00Z">
        <w:r w:rsidR="00E216A3" w:rsidRPr="00C01462" w:rsidDel="00436E01">
          <w:delText xml:space="preserve">state </w:delText>
        </w:r>
      </w:del>
      <w:r w:rsidR="00E216A3" w:rsidRPr="00C01462">
        <w:t>prior and posterior emissions</w:t>
      </w:r>
      <w:r>
        <w:t xml:space="preserve"> for the 29 states responsible for 90% of </w:t>
      </w:r>
      <w:r w:rsidR="00965EDD">
        <w:t xml:space="preserve">posterior </w:t>
      </w:r>
      <w:r>
        <w:t xml:space="preserve">CONUS </w:t>
      </w:r>
      <w:r w:rsidR="00965EDD">
        <w:t xml:space="preserve">anthropogenic </w:t>
      </w:r>
      <w:r>
        <w:t>emissions</w:t>
      </w:r>
      <w:r w:rsidR="00965EDD">
        <w:t>, excluding offshore emissions,</w:t>
      </w:r>
      <w:r w:rsidR="00122F34">
        <w:t xml:space="preserve"> </w:t>
      </w:r>
      <w:r w:rsidR="00E216A3" w:rsidRPr="00C01462">
        <w:t xml:space="preserve">and </w:t>
      </w:r>
      <w:del w:id="681" w:author="Daniel Jacob [7]" w:date="2023-01-05T16:47:00Z">
        <w:r w:rsidR="00E216A3" w:rsidRPr="00C01462" w:rsidDel="00D23F9B">
          <w:delText xml:space="preserve">table </w:delText>
        </w:r>
      </w:del>
      <w:commentRangeStart w:id="682"/>
      <w:ins w:id="683" w:author="Daniel Jacob [7]" w:date="2023-01-05T16:47:00Z">
        <w:r w:rsidR="00D23F9B">
          <w:t>T</w:t>
        </w:r>
        <w:commentRangeEnd w:id="682"/>
        <w:r w:rsidR="00D23F9B">
          <w:rPr>
            <w:rStyle w:val="CommentReference"/>
          </w:rPr>
          <w:commentReference w:id="682"/>
        </w:r>
        <w:r w:rsidR="00D23F9B" w:rsidRPr="00C01462">
          <w:t xml:space="preserve">able </w:t>
        </w:r>
      </w:ins>
      <w:r w:rsidR="00E216A3" w:rsidRPr="00C01462">
        <w:t xml:space="preserve">S1 shows the </w:t>
      </w:r>
      <w:r w:rsidR="003A2E4E" w:rsidRPr="00C01462">
        <w:t xml:space="preserve">full </w:t>
      </w:r>
      <w:r w:rsidR="00E216A3" w:rsidRPr="00C01462">
        <w:t>results.</w:t>
      </w:r>
      <w:r w:rsidR="00BA4A05" w:rsidRPr="00C01462">
        <w:t xml:space="preserve"> </w:t>
      </w:r>
      <w:r w:rsidR="003A2E4E" w:rsidRPr="00C01462">
        <w:t xml:space="preserve">TROPOMI </w:t>
      </w:r>
      <w:r w:rsidR="00887A6B" w:rsidRPr="00C01462">
        <w:t>provides a strong constraint at this resolution</w:t>
      </w:r>
      <w:r w:rsidR="003A2E4E" w:rsidRPr="00C01462">
        <w:t xml:space="preserve">, with </w:t>
      </w:r>
      <w:ins w:id="684" w:author="Daniel Jacob [6]" w:date="2023-01-05T12:05:00Z">
        <w:r w:rsidR="00436E01">
          <w:t xml:space="preserve">averaging kernel </w:t>
        </w:r>
      </w:ins>
      <w:r w:rsidR="003126ED">
        <w:t xml:space="preserve">sensitivity </w:t>
      </w:r>
      <w:del w:id="685" w:author="Daniel Jacob [6]" w:date="2023-01-05T12:06:00Z">
        <w:r w:rsidR="003126ED" w:rsidDel="00436E01">
          <w:delText>to TROPOMI observations</w:delText>
        </w:r>
        <w:r w:rsidR="003A2E4E" w:rsidRPr="00C01462" w:rsidDel="00436E01">
          <w:delText xml:space="preserve"> </w:delText>
        </w:r>
      </w:del>
      <w:r w:rsidR="003A2E4E" w:rsidRPr="00C01462">
        <w:t xml:space="preserve">larger than 0.5 in </w:t>
      </w:r>
      <w:del w:id="686" w:author="Daniel Jacob [6]" w:date="2023-01-05T12:06:00Z">
        <w:r w:rsidR="003A2E4E" w:rsidRPr="00C01462" w:rsidDel="00436E01">
          <w:delText xml:space="preserve">29 of all </w:delText>
        </w:r>
        <w:r w:rsidR="00195C82" w:rsidRPr="00C01462" w:rsidDel="00436E01">
          <w:delText xml:space="preserve">48 </w:delText>
        </w:r>
        <w:r w:rsidR="003A2E4E" w:rsidRPr="00C01462" w:rsidDel="00436E01">
          <w:delText>states and in 20 of the top 25 methane producing</w:delText>
        </w:r>
      </w:del>
      <w:ins w:id="687" w:author="Daniel Jacob [6]" w:date="2023-01-05T12:06:00Z">
        <w:r w:rsidR="00436E01">
          <w:t>most</w:t>
        </w:r>
      </w:ins>
      <w:r w:rsidR="003A2E4E" w:rsidRPr="00C01462">
        <w:t xml:space="preserve"> </w:t>
      </w:r>
      <w:commentRangeStart w:id="688"/>
      <w:r w:rsidR="003A2E4E" w:rsidRPr="00C01462">
        <w:t>states.</w:t>
      </w:r>
      <w:r w:rsidR="00887A6B" w:rsidRPr="00C01462">
        <w:t xml:space="preserve"> Our reduced-rank inversion also constrains emissions in most states</w:t>
      </w:r>
      <w:r w:rsidR="00AF2E9D" w:rsidRPr="00C01462">
        <w:t>: we optimize an average of 80% of prior emissions in each of the top 25 methane producing states.</w:t>
      </w:r>
      <w:commentRangeEnd w:id="688"/>
      <w:r w:rsidR="00436E01">
        <w:rPr>
          <w:rStyle w:val="CommentReference"/>
        </w:rPr>
        <w:commentReference w:id="688"/>
      </w:r>
    </w:p>
    <w:p w14:paraId="1E08D99A" w14:textId="2DB33594" w:rsidR="00CD607F" w:rsidDel="00DC48D5" w:rsidRDefault="00CD607F">
      <w:pPr>
        <w:rPr>
          <w:del w:id="689" w:author="Daniel Jacob [8]" w:date="2023-01-05T15:44:00Z"/>
        </w:rPr>
      </w:pPr>
    </w:p>
    <w:p w14:paraId="0A4741B9" w14:textId="77777777" w:rsidR="00EE56EB" w:rsidRDefault="00012B5D" w:rsidP="00CD607F">
      <w:r>
        <w:t xml:space="preserve">We find a large increase in state emissions compared with EPA estimates, with state </w:t>
      </w:r>
      <w:r w:rsidRPr="00C01462">
        <w:t xml:space="preserve">posterior emissions </w:t>
      </w:r>
      <w:r>
        <w:t>o</w:t>
      </w:r>
      <w:r w:rsidRPr="00C01462">
        <w:t>n average</w:t>
      </w:r>
      <w:r>
        <w:t xml:space="preserve"> 6% larger than GEPA </w:t>
      </w:r>
      <w:commentRangeStart w:id="690"/>
      <w:r>
        <w:t>and 12% larger</w:t>
      </w:r>
      <w:r w:rsidRPr="00C01462">
        <w:t xml:space="preserve"> than the</w:t>
      </w:r>
      <w:r>
        <w:t xml:space="preserve"> state GHGI</w:t>
      </w:r>
      <w:r w:rsidRPr="00C01462">
        <w:t xml:space="preserve">. </w:t>
      </w:r>
      <w:commentRangeEnd w:id="690"/>
      <w:r w:rsidR="00DC48D5">
        <w:rPr>
          <w:rStyle w:val="CommentReference"/>
        </w:rPr>
        <w:commentReference w:id="690"/>
      </w:r>
      <w:r>
        <w:t xml:space="preserve">The </w:t>
      </w:r>
      <w:proofErr w:type="spellStart"/>
      <w:r>
        <w:t>bigge</w:t>
      </w:r>
      <w:proofErr w:type="spellEnd"/>
    </w:p>
    <w:p w14:paraId="5A44FAAD" w14:textId="3F2B1004" w:rsidR="000133A5" w:rsidRDefault="00012B5D" w:rsidP="00CD607F">
      <w:proofErr w:type="spellStart"/>
      <w:r>
        <w:t>st</w:t>
      </w:r>
      <w:proofErr w:type="spellEnd"/>
      <w:r w:rsidRPr="00C01462">
        <w:t xml:space="preserve"> </w:t>
      </w:r>
      <w:r>
        <w:t>increases from the state GHGI</w:t>
      </w:r>
      <w:r w:rsidRPr="00C01462">
        <w:t xml:space="preserve"> </w:t>
      </w:r>
      <w:r>
        <w:t xml:space="preserve">occur </w:t>
      </w:r>
      <w:r w:rsidRPr="00C01462">
        <w:t xml:space="preserve">in </w:t>
      </w:r>
      <w:commentRangeStart w:id="691"/>
      <w:ins w:id="692" w:author="Daniel Jacob [9]" w:date="2023-01-05T15:53:00Z">
        <w:r w:rsidR="00DC48D5">
          <w:t>8 of</w:t>
        </w:r>
      </w:ins>
      <w:commentRangeEnd w:id="691"/>
      <w:r w:rsidR="00933A52">
        <w:rPr>
          <w:rStyle w:val="CommentReference"/>
        </w:rPr>
        <w:commentReference w:id="691"/>
      </w:r>
      <w:ins w:id="693" w:author="Daniel Jacob [9]" w:date="2023-01-05T15:53:00Z">
        <w:r w:rsidR="00DC48D5">
          <w:t xml:space="preserve"> </w:t>
        </w:r>
      </w:ins>
      <w:r w:rsidRPr="00C01462">
        <w:t>the</w:t>
      </w:r>
      <w:r>
        <w:t xml:space="preserve"> top 10</w:t>
      </w:r>
      <w:r w:rsidRPr="00C01462">
        <w:t xml:space="preserve"> methane</w:t>
      </w:r>
      <w:r>
        <w:t>-</w:t>
      </w:r>
      <w:r w:rsidRPr="00C01462">
        <w:t>producing states</w:t>
      </w:r>
      <w:ins w:id="694" w:author="Daniel Jacob [9]" w:date="2023-01-05T15:52:00Z">
        <w:r w:rsidR="00DC48D5">
          <w:t xml:space="preserve"> of Figure 5</w:t>
        </w:r>
      </w:ins>
      <w:r>
        <w:t xml:space="preserve">, where state </w:t>
      </w:r>
      <w:r w:rsidRPr="00C01462">
        <w:t xml:space="preserve">posteriors </w:t>
      </w:r>
      <w:r>
        <w:t xml:space="preserve">are </w:t>
      </w:r>
      <w:r w:rsidRPr="00C01462">
        <w:t xml:space="preserve">on average </w:t>
      </w:r>
      <w:r>
        <w:t xml:space="preserve">24% larger than GEPA and </w:t>
      </w:r>
      <w:commentRangeStart w:id="695"/>
      <w:r>
        <w:t>38</w:t>
      </w:r>
      <w:r w:rsidRPr="00C01462">
        <w:t>%</w:t>
      </w:r>
      <w:commentRangeEnd w:id="695"/>
      <w:r w:rsidR="00DC48D5">
        <w:rPr>
          <w:rStyle w:val="CommentReference"/>
        </w:rPr>
        <w:commentReference w:id="695"/>
      </w:r>
      <w:r w:rsidRPr="00C01462">
        <w:t xml:space="preserve"> larger than the </w:t>
      </w:r>
      <w:r>
        <w:t xml:space="preserve">state GHGI. </w:t>
      </w:r>
      <w:r w:rsidR="000133A5">
        <w:t>T</w:t>
      </w:r>
      <w:r w:rsidR="000133A5" w:rsidRPr="00C01462">
        <w:t>he</w:t>
      </w:r>
      <w:r w:rsidR="000133A5">
        <w:t xml:space="preserve">se </w:t>
      </w:r>
      <w:r w:rsidR="000133A5" w:rsidRPr="00C01462">
        <w:t>states</w:t>
      </w:r>
      <w:r w:rsidR="000133A5">
        <w:t xml:space="preserve"> are responsible for 55% of posterior</w:t>
      </w:r>
      <w:r w:rsidR="000133A5" w:rsidRPr="00C01462">
        <w:t xml:space="preserve"> </w:t>
      </w:r>
      <w:commentRangeStart w:id="696"/>
      <w:r w:rsidR="000133A5">
        <w:t>CONUS methane emissions,</w:t>
      </w:r>
      <w:r w:rsidR="000133A5" w:rsidRPr="00C01462">
        <w:t xml:space="preserve"> </w:t>
      </w:r>
      <w:commentRangeEnd w:id="696"/>
      <w:r w:rsidR="000133A5">
        <w:rPr>
          <w:rStyle w:val="CommentReference"/>
        </w:rPr>
        <w:commentReference w:id="696"/>
      </w:r>
      <w:del w:id="697" w:author="Daniel Jacob [9]" w:date="2023-01-05T15:53:00Z">
        <w:r w:rsidR="000133A5" w:rsidDel="00DC48D5">
          <w:delText>compared to 50% of GEPA emissions and 47% of state GHGI emissions</w:delText>
        </w:r>
      </w:del>
      <w:del w:id="698" w:author="Daniel Jacob [11]" w:date="2023-01-05T15:54:00Z">
        <w:r w:rsidR="000133A5" w:rsidRPr="00C01462" w:rsidDel="00DC48D5">
          <w:delText xml:space="preserve">. </w:delText>
        </w:r>
        <w:r w:rsidR="000133A5" w:rsidDel="00DC48D5">
          <w:delText>W</w:delText>
        </w:r>
        <w:r w:rsidDel="00DC48D5">
          <w:delText>e find a significant emissions increase compared to the state GHGI in eight of these ten states.</w:delText>
        </w:r>
      </w:del>
      <w:r>
        <w:t xml:space="preserve"> These </w:t>
      </w:r>
      <w:ins w:id="699" w:author="Daniel Jacob [11]" w:date="2023-01-05T15:54:00Z">
        <w:r w:rsidR="00933A52">
          <w:t xml:space="preserve">include </w:t>
        </w:r>
      </w:ins>
      <w:r>
        <w:t xml:space="preserve">states </w:t>
      </w:r>
      <w:del w:id="700" w:author="Daniel Jacob [11]" w:date="2023-01-05T15:54:00Z">
        <w:r w:rsidDel="00933A52">
          <w:delText xml:space="preserve">are </w:delText>
        </w:r>
      </w:del>
      <w:r>
        <w:t>dominated by oil and natural gas</w:t>
      </w:r>
      <w:ins w:id="701" w:author="Daniel Jacob [11]" w:date="2023-01-05T15:54:00Z">
        <w:r w:rsidR="00933A52">
          <w:t xml:space="preserve"> production</w:t>
        </w:r>
      </w:ins>
      <w:r>
        <w:t xml:space="preserve"> (Texas, </w:t>
      </w:r>
      <w:commentRangeStart w:id="702"/>
      <w:r>
        <w:t>New Mexico,</w:t>
      </w:r>
      <w:commentRangeEnd w:id="702"/>
      <w:r w:rsidR="00933A52">
        <w:rPr>
          <w:rStyle w:val="CommentReference"/>
        </w:rPr>
        <w:commentReference w:id="702"/>
      </w:r>
      <w:r>
        <w:t xml:space="preserve"> Louisiana, </w:t>
      </w:r>
      <w:r w:rsidR="000133A5">
        <w:t xml:space="preserve">and </w:t>
      </w:r>
      <w:r>
        <w:t>Oklahoma), livestock (California</w:t>
      </w:r>
      <w:r w:rsidR="000133A5">
        <w:t xml:space="preserve"> and</w:t>
      </w:r>
      <w:r>
        <w:t xml:space="preserve"> Iowa), and landfills (</w:t>
      </w:r>
      <w:commentRangeStart w:id="703"/>
      <w:commentRangeStart w:id="704"/>
      <w:r>
        <w:t>Florida</w:t>
      </w:r>
      <w:r w:rsidR="000133A5">
        <w:t xml:space="preserve"> </w:t>
      </w:r>
      <w:commentRangeEnd w:id="703"/>
      <w:r w:rsidR="00F55C59">
        <w:rPr>
          <w:rStyle w:val="CommentReference"/>
        </w:rPr>
        <w:commentReference w:id="703"/>
      </w:r>
      <w:commentRangeEnd w:id="704"/>
      <w:r w:rsidR="00933A52">
        <w:rPr>
          <w:rStyle w:val="CommentReference"/>
        </w:rPr>
        <w:commentReference w:id="704"/>
      </w:r>
      <w:r w:rsidR="000133A5">
        <w:t>and</w:t>
      </w:r>
      <w:r>
        <w:t xml:space="preserve"> Illinois). </w:t>
      </w:r>
      <w:commentRangeStart w:id="705"/>
      <w:del w:id="706" w:author="Daniel Jacob [13]" w:date="2023-01-05T15:56:00Z">
        <w:r w:rsidR="000133A5" w:rsidRPr="00C01462" w:rsidDel="00933A52">
          <w:delText xml:space="preserve">Oil and natural gas </w:delText>
        </w:r>
        <w:r w:rsidR="006C4083" w:rsidDel="00933A52">
          <w:delText>emissions have a disproportionate influence, g</w:delText>
        </w:r>
        <w:r w:rsidR="00BD1C7B" w:rsidDel="00933A52">
          <w:delText xml:space="preserve">enerating </w:delText>
        </w:r>
        <w:r w:rsidR="000133A5" w:rsidRPr="00C01462" w:rsidDel="00933A52">
          <w:delText xml:space="preserve">47% of mean posterior emissions and </w:delText>
        </w:r>
        <w:r w:rsidR="000133A5" w:rsidDel="00933A52">
          <w:delText>45</w:delText>
        </w:r>
        <w:r w:rsidR="000133A5" w:rsidRPr="00C01462" w:rsidDel="00933A52">
          <w:delText>% of the observed increase, compared to the national average</w:delText>
        </w:r>
        <w:r w:rsidR="00BD1C7B" w:rsidDel="00933A52">
          <w:delText>s</w:delText>
        </w:r>
        <w:r w:rsidR="000133A5" w:rsidRPr="00C01462" w:rsidDel="00933A52">
          <w:delText xml:space="preserve"> of </w:delText>
        </w:r>
        <w:r w:rsidR="000133A5" w:rsidDel="00933A52">
          <w:delText>32</w:delText>
        </w:r>
        <w:r w:rsidR="000133A5" w:rsidRPr="00C01462" w:rsidDel="00933A52">
          <w:delText>% and 36%, respectively.</w:delText>
        </w:r>
        <w:r w:rsidR="000133A5" w:rsidDel="00933A52">
          <w:delText xml:space="preserve"> </w:delText>
        </w:r>
      </w:del>
      <w:commentRangeEnd w:id="705"/>
      <w:r w:rsidR="00933A52">
        <w:rPr>
          <w:rStyle w:val="CommentReference"/>
        </w:rPr>
        <w:commentReference w:id="705"/>
      </w:r>
      <w:ins w:id="707" w:author="Daniel Jacob [14]" w:date="2023-01-05T16:00:00Z">
        <w:r w:rsidR="00933A52">
          <w:t>Significant state emission decreases</w:t>
        </w:r>
      </w:ins>
      <w:ins w:id="708" w:author="Daniel Jacob [14]" w:date="2023-01-05T16:01:00Z">
        <w:r w:rsidR="00933A52">
          <w:t xml:space="preserve"> relative to the GHGI are limited to </w:t>
        </w:r>
      </w:ins>
      <w:del w:id="709" w:author="Daniel Jacob [14]" w:date="2023-01-05T16:01:00Z">
        <w:r w:rsidR="000133A5" w:rsidRPr="00C01462" w:rsidDel="00933A52">
          <w:delText xml:space="preserve">Consistent with our sectoral analysis, the largest absolute negative posterior </w:delText>
        </w:r>
        <w:r w:rsidR="000133A5" w:rsidDel="00933A52">
          <w:delText>-</w:delText>
        </w:r>
        <w:r w:rsidR="000133A5" w:rsidRPr="00C01462" w:rsidDel="00933A52">
          <w:delText xml:space="preserve"> </w:delText>
        </w:r>
        <w:r w:rsidR="000133A5" w:rsidDel="00933A52">
          <w:delText>state GHGI</w:delText>
        </w:r>
        <w:r w:rsidR="000133A5" w:rsidRPr="00C01462" w:rsidDel="00933A52">
          <w:delText xml:space="preserve"> differences are found in historically </w:delText>
        </w:r>
      </w:del>
      <w:r w:rsidR="000133A5" w:rsidRPr="00C01462">
        <w:t>coal-producing states</w:t>
      </w:r>
      <w:del w:id="710" w:author="Daniel Jacob [14]" w:date="2023-01-05T16:01:00Z">
        <w:r w:rsidR="000133A5" w:rsidRPr="00C01462" w:rsidDel="00933A52">
          <w:delText>,</w:delText>
        </w:r>
      </w:del>
      <w:r w:rsidR="000133A5" w:rsidRPr="00C01462">
        <w:t xml:space="preserve"> including Wyoming, West Virginia</w:t>
      </w:r>
      <w:r w:rsidR="000133A5">
        <w:t xml:space="preserve">, </w:t>
      </w:r>
      <w:commentRangeStart w:id="711"/>
      <w:r w:rsidR="000133A5">
        <w:t>and Pennsylvania.</w:t>
      </w:r>
      <w:commentRangeEnd w:id="711"/>
      <w:r w:rsidR="00933A52">
        <w:rPr>
          <w:rStyle w:val="CommentReference"/>
        </w:rPr>
        <w:commentReference w:id="711"/>
      </w:r>
    </w:p>
    <w:p w14:paraId="27C9EDD9" w14:textId="08B66132" w:rsidR="00EE56EB" w:rsidRDefault="00EE56EB" w:rsidP="00CD607F"/>
    <w:p w14:paraId="4E4267B9" w14:textId="2306055A" w:rsidR="00EE56EB" w:rsidRDefault="00EE56EB" w:rsidP="00EE56EB">
      <w:r>
        <w:t xml:space="preserve">We consider in more detail Texas and California, which are responsible for </w:t>
      </w:r>
      <w:ins w:id="712" w:author="Daniel Jacob [15]" w:date="2023-01-05T16:03:00Z">
        <w:r w:rsidR="00354DD3">
          <w:t>21</w:t>
        </w:r>
      </w:ins>
      <w:del w:id="713" w:author="Daniel Jacob [15]" w:date="2023-01-05T16:03:00Z">
        <w:r w:rsidDel="00354DD3">
          <w:delText>27</w:delText>
        </w:r>
      </w:del>
      <w:r>
        <w:t xml:space="preserve">% </w:t>
      </w:r>
      <w:ins w:id="714" w:author="Daniel Jacob [15]" w:date="2023-01-05T16:03:00Z">
        <w:r w:rsidR="00354DD3">
          <w:t xml:space="preserve">and 6% </w:t>
        </w:r>
      </w:ins>
      <w:r>
        <w:t xml:space="preserve">of posterior </w:t>
      </w:r>
      <w:ins w:id="715" w:author="Daniel Jacob [15]" w:date="2023-01-05T16:03:00Z">
        <w:r w:rsidR="00354DD3">
          <w:t xml:space="preserve">US anthropogenic </w:t>
        </w:r>
      </w:ins>
      <w:r>
        <w:t>emissions</w:t>
      </w:r>
      <w:ins w:id="716" w:author="Daniel Jacob [15]" w:date="2023-01-05T16:03:00Z">
        <w:r w:rsidR="00354DD3">
          <w:t xml:space="preserve"> re</w:t>
        </w:r>
      </w:ins>
      <w:ins w:id="717" w:author="Daniel Jacob [15]" w:date="2023-01-05T16:04:00Z">
        <w:r w:rsidR="00354DD3">
          <w:t>spectively</w:t>
        </w:r>
      </w:ins>
      <w:r>
        <w:t xml:space="preserve">. </w:t>
      </w:r>
      <w:ins w:id="718" w:author="Daniel Jacob [15]" w:date="2023-01-05T16:04:00Z">
        <w:r w:rsidR="00354DD3">
          <w:t xml:space="preserve">Our posterior emission for </w:t>
        </w:r>
      </w:ins>
      <w:r w:rsidRPr="00C01462">
        <w:t xml:space="preserve">Texas </w:t>
      </w:r>
      <w:del w:id="719" w:author="Daniel Jacob [15]" w:date="2023-01-05T16:04:00Z">
        <w:r w:rsidRPr="00C01462" w:rsidDel="00354DD3">
          <w:delText xml:space="preserve">alone produces </w:delText>
        </w:r>
      </w:del>
      <w:ins w:id="720" w:author="Daniel Jacob [15]" w:date="2023-01-05T16:04:00Z">
        <w:r w:rsidR="00354DD3">
          <w:t xml:space="preserve">of </w:t>
        </w:r>
      </w:ins>
      <w:r>
        <w:t xml:space="preserve">6.3 (6.1 - 6.5) </w:t>
      </w:r>
      <w:proofErr w:type="spellStart"/>
      <w:r w:rsidRPr="00C01462">
        <w:t>Tg</w:t>
      </w:r>
      <w:proofErr w:type="spellEnd"/>
      <w:r w:rsidRPr="00C01462">
        <w:t xml:space="preserve"> a</w:t>
      </w:r>
      <w:r w:rsidRPr="00C01462">
        <w:rPr>
          <w:vertAlign w:val="superscript"/>
        </w:rPr>
        <w:t>-1</w:t>
      </w:r>
      <w:del w:id="721" w:author="Daniel Jacob [15]" w:date="2023-01-05T16:05:00Z">
        <w:r w:rsidDel="00036CC7">
          <w:delText xml:space="preserve">, </w:delText>
        </w:r>
        <w:r w:rsidRPr="00C01462" w:rsidDel="00036CC7">
          <w:delText xml:space="preserve">21% of posterior emissions (18% in </w:delText>
        </w:r>
        <w:r w:rsidDel="00036CC7">
          <w:delText>GEPA</w:delText>
        </w:r>
        <w:r w:rsidRPr="00C01462" w:rsidDel="00036CC7">
          <w:delText>)</w:delText>
        </w:r>
        <w:r w:rsidR="00F00169" w:rsidDel="00036CC7">
          <w:delText xml:space="preserve"> </w:delText>
        </w:r>
        <w:r w:rsidDel="00036CC7">
          <w:delText>and three times more than California</w:delText>
        </w:r>
        <w:r w:rsidRPr="00C01462" w:rsidDel="00036CC7">
          <w:delText xml:space="preserve">. </w:delText>
        </w:r>
        <w:r w:rsidDel="00036CC7">
          <w:delText xml:space="preserve">These emissions </w:delText>
        </w:r>
        <w:r w:rsidR="00F00169" w:rsidDel="00036CC7">
          <w:delText>are</w:delText>
        </w:r>
        <w:r w:rsidDel="00036CC7">
          <w:delText xml:space="preserve"> a 22% increase from GEPA and a</w:delText>
        </w:r>
      </w:del>
      <w:ins w:id="722" w:author="Daniel Jacob [15]" w:date="2023-01-05T16:05:00Z">
        <w:r w:rsidR="00036CC7">
          <w:t>is</w:t>
        </w:r>
      </w:ins>
      <w:r>
        <w:t xml:space="preserve"> 69% </w:t>
      </w:r>
      <w:del w:id="723" w:author="Daniel Jacob [15]" w:date="2023-01-05T16:05:00Z">
        <w:r w:rsidDel="00036CC7">
          <w:delText>increase from</w:delText>
        </w:r>
      </w:del>
      <w:ins w:id="724" w:author="Daniel Jacob [15]" w:date="2023-01-05T16:05:00Z">
        <w:r w:rsidR="00036CC7">
          <w:t>higher than</w:t>
        </w:r>
      </w:ins>
      <w:r>
        <w:t xml:space="preserve"> the state GHGI</w:t>
      </w:r>
      <w:ins w:id="725" w:author="Daniel Jacob [15]" w:date="2023-01-05T16:07:00Z">
        <w:r w:rsidR="00036CC7">
          <w:t xml:space="preserve"> mainly because of the oil and gas sector</w:t>
        </w:r>
      </w:ins>
      <w:r>
        <w:t xml:space="preserve">. </w:t>
      </w:r>
      <w:del w:id="726" w:author="Daniel Jacob [15]" w:date="2023-01-05T16:05:00Z">
        <w:r w:rsidDel="00036CC7">
          <w:delText xml:space="preserve">We also find a different sectoral partitioning compared to the state GHGI. </w:delText>
        </w:r>
        <w:r w:rsidRPr="00C01462" w:rsidDel="00036CC7">
          <w:delText>Oil and natural gas emissions account for</w:delText>
        </w:r>
        <w:r w:rsidDel="00036CC7">
          <w:delText xml:space="preserve"> 69% of posterior emissions compared to 56% in the state GHGI, with 46%</w:delText>
        </w:r>
      </w:del>
      <w:ins w:id="727" w:author="Daniel Jacob [15]" w:date="2023-01-05T16:05:00Z">
        <w:r w:rsidR="00036CC7">
          <w:t>Half</w:t>
        </w:r>
      </w:ins>
      <w:r>
        <w:t xml:space="preserve"> of all posterior emissions </w:t>
      </w:r>
      <w:ins w:id="728" w:author="Daniel Jacob [15]" w:date="2023-01-05T16:05:00Z">
        <w:r w:rsidR="00036CC7">
          <w:t>in T</w:t>
        </w:r>
      </w:ins>
      <w:ins w:id="729" w:author="Daniel Jacob [15]" w:date="2023-01-05T16:06:00Z">
        <w:r w:rsidR="00036CC7">
          <w:t xml:space="preserve">exas are from </w:t>
        </w:r>
      </w:ins>
      <w:del w:id="730" w:author="Daniel Jacob [15]" w:date="2023-01-05T16:06:00Z">
        <w:r w:rsidDel="00036CC7">
          <w:delText>occurring</w:delText>
        </w:r>
        <w:r w:rsidRPr="00C01462" w:rsidDel="00036CC7">
          <w:delText xml:space="preserve"> </w:delText>
        </w:r>
      </w:del>
      <w:del w:id="731" w:author="Daniel Jacob [15]" w:date="2023-01-05T16:08:00Z">
        <w:r w:rsidDel="00036CC7">
          <w:delText>in</w:delText>
        </w:r>
        <w:r w:rsidRPr="00C01462" w:rsidDel="00036CC7">
          <w:delText xml:space="preserve"> </w:delText>
        </w:r>
      </w:del>
      <w:r w:rsidRPr="00C01462">
        <w:t>the Permian basin</w:t>
      </w:r>
      <w:ins w:id="732" w:author="Daniel Jacob [15]" w:date="2023-01-05T16:06:00Z">
        <w:r w:rsidR="00036CC7">
          <w:t>.</w:t>
        </w:r>
      </w:ins>
      <w:r w:rsidRPr="00C01462">
        <w:t>, the largest oil and natural gas producing region in CONUS (</w:t>
      </w:r>
      <w:r>
        <w:t>Zhang et al., 2020</w:t>
      </w:r>
      <w:r w:rsidRPr="00C01462">
        <w:t>)</w:t>
      </w:r>
      <w:r>
        <w:t xml:space="preserve">. We find Permian emissions of 2.9 </w:t>
      </w:r>
      <w:proofErr w:type="spellStart"/>
      <w:r w:rsidRPr="00C01462">
        <w:t>Tg</w:t>
      </w:r>
      <w:proofErr w:type="spellEnd"/>
      <w:r w:rsidRPr="00C01462">
        <w:t xml:space="preserve"> a</w:t>
      </w:r>
      <w:r w:rsidRPr="00C01462">
        <w:rPr>
          <w:vertAlign w:val="superscript"/>
        </w:rPr>
        <w:t>-1</w:t>
      </w:r>
      <w:r w:rsidR="00F00169">
        <w:t xml:space="preserve"> that are </w:t>
      </w:r>
      <w:r>
        <w:t xml:space="preserve">consistent with </w:t>
      </w:r>
      <w:r w:rsidR="00F00169">
        <w:t xml:space="preserve">recent studies (Zhang et al., 2020; </w:t>
      </w:r>
      <w:proofErr w:type="spellStart"/>
      <w:r w:rsidR="00F00169">
        <w:t>Schneising</w:t>
      </w:r>
      <w:proofErr w:type="spellEnd"/>
      <w:r w:rsidR="00F00169">
        <w:t xml:space="preserve"> et al., 2020; Liu et al., 2021; Shen et al., 2022; </w:t>
      </w:r>
      <w:r>
        <w:t>Varon et al</w:t>
      </w:r>
      <w:r w:rsidR="00F00169">
        <w:t xml:space="preserve">., </w:t>
      </w:r>
      <w:r>
        <w:t>in review</w:t>
      </w:r>
      <w:commentRangeStart w:id="733"/>
      <w:r w:rsidR="00F00169">
        <w:t>).</w:t>
      </w:r>
      <w:commentRangeEnd w:id="733"/>
      <w:r w:rsidR="00036CC7">
        <w:rPr>
          <w:rStyle w:val="CommentReference"/>
        </w:rPr>
        <w:commentReference w:id="733"/>
      </w:r>
    </w:p>
    <w:p w14:paraId="6491F521" w14:textId="77777777" w:rsidR="00EE56EB" w:rsidRDefault="00EE56EB" w:rsidP="00EE56EB"/>
    <w:p w14:paraId="2D035776" w14:textId="73CFFB5D" w:rsidR="00BD1C7B" w:rsidRDefault="00036CC7" w:rsidP="00CD607F">
      <w:ins w:id="734" w:author="Daniel Jacob [16]" w:date="2023-01-05T16:09:00Z">
        <w:r>
          <w:t xml:space="preserve">Our posterior emission for </w:t>
        </w:r>
      </w:ins>
      <w:r w:rsidR="00EE56EB">
        <w:t xml:space="preserve">California </w:t>
      </w:r>
      <w:del w:id="735" w:author="Daniel Jacob [16]" w:date="2023-01-05T16:09:00Z">
        <w:r w:rsidR="00EE56EB" w:rsidDel="00036CC7">
          <w:delText xml:space="preserve">produces </w:delText>
        </w:r>
      </w:del>
      <w:ins w:id="736" w:author="Daniel Jacob [16]" w:date="2023-01-05T16:09:00Z">
        <w:r>
          <w:t>is</w:t>
        </w:r>
        <w:r>
          <w:t xml:space="preserve"> </w:t>
        </w:r>
      </w:ins>
      <w:r w:rsidR="00EE56EB">
        <w:t>2.1 (2.0 - 2.1)</w:t>
      </w:r>
      <w:r w:rsidR="00EE56EB" w:rsidRPr="00EE56EB">
        <w:t xml:space="preserve"> </w:t>
      </w:r>
      <w:proofErr w:type="spellStart"/>
      <w:r w:rsidR="00EE56EB" w:rsidRPr="00C01462">
        <w:t>Tg</w:t>
      </w:r>
      <w:proofErr w:type="spellEnd"/>
      <w:r w:rsidR="00EE56EB" w:rsidRPr="00C01462">
        <w:t xml:space="preserve"> a</w:t>
      </w:r>
      <w:r w:rsidR="00EE56EB" w:rsidRPr="00C01462">
        <w:rPr>
          <w:vertAlign w:val="superscript"/>
        </w:rPr>
        <w:t>-1</w:t>
      </w:r>
      <w:r w:rsidR="000A4C03">
        <w:t xml:space="preserve">. </w:t>
      </w:r>
      <w:ins w:id="737" w:author="Daniel Jacob [16]" w:date="2023-01-05T16:10:00Z">
        <w:r>
          <w:t xml:space="preserve">This is </w:t>
        </w:r>
      </w:ins>
      <w:del w:id="738" w:author="Daniel Jacob [16]" w:date="2023-01-05T16:10:00Z">
        <w:r w:rsidR="000A4C03" w:rsidDel="00036CC7">
          <w:delText xml:space="preserve">We find smaller emissions than the 2.86 </w:delText>
        </w:r>
        <w:r w:rsidR="00DA5875" w:rsidDel="00036CC7">
          <w:delText xml:space="preserve">± </w:delText>
        </w:r>
        <w:r w:rsidR="000A4C03" w:rsidDel="00036CC7">
          <w:delText xml:space="preserve">0.21 </w:delText>
        </w:r>
        <w:r w:rsidR="000A4C03" w:rsidRPr="00C01462" w:rsidDel="00036CC7">
          <w:delText>Tg a</w:delText>
        </w:r>
        <w:r w:rsidR="000A4C03" w:rsidRPr="00C01462" w:rsidDel="00036CC7">
          <w:rPr>
            <w:vertAlign w:val="superscript"/>
          </w:rPr>
          <w:delText>-1</w:delText>
        </w:r>
        <w:r w:rsidR="000A4C03" w:rsidDel="00036CC7">
          <w:delText xml:space="preserve"> found by Wecht et al. (2014) in an inversion of observations from the 2010</w:delText>
        </w:r>
        <w:r w:rsidR="00DA5875" w:rsidDel="00036CC7">
          <w:delText xml:space="preserve"> (May – June)</w:delText>
        </w:r>
        <w:r w:rsidR="000A4C03" w:rsidDel="00036CC7">
          <w:delText xml:space="preserve"> CalNex aircraft campaign</w:delText>
        </w:r>
        <w:r w:rsidR="00DA5875" w:rsidDel="00036CC7">
          <w:delText>, but this could be due to decreased emissions or seasonal differences. Our posterior emissions are</w:delText>
        </w:r>
        <w:r w:rsidR="00F00169" w:rsidDel="00036CC7">
          <w:delText xml:space="preserve"> a 16% increase from GEPA, </w:delText>
        </w:r>
      </w:del>
      <w:r w:rsidR="00F00169">
        <w:t>a 33% increase from the state GHGI</w:t>
      </w:r>
      <w:del w:id="739" w:author="Daniel Jacob [16]" w:date="2023-01-05T16:11:00Z">
        <w:r w:rsidR="000A4C03" w:rsidDel="00036CC7">
          <w:delText>,</w:delText>
        </w:r>
      </w:del>
      <w:r w:rsidR="000A4C03">
        <w:t xml:space="preserve"> and a 32% increase from the independent estimate</w:t>
      </w:r>
      <w:r w:rsidR="00F00169">
        <w:t xml:space="preserve"> </w:t>
      </w:r>
      <w:r w:rsidR="000A4C03">
        <w:t xml:space="preserve">prepared by the California Air Resource Board (CARB). Relative to the CARB inventory, </w:t>
      </w:r>
      <w:r w:rsidR="000A4C03" w:rsidRPr="00C01462">
        <w:t>78% of the inferred increase</w:t>
      </w:r>
      <w:r w:rsidR="000A4C03">
        <w:t xml:space="preserve"> is </w:t>
      </w:r>
      <w:r w:rsidR="000A4C03" w:rsidRPr="00C01462">
        <w:t xml:space="preserve">attributable to </w:t>
      </w:r>
      <w:commentRangeStart w:id="740"/>
      <w:commentRangeStart w:id="741"/>
      <w:r w:rsidR="000A4C03" w:rsidRPr="00C01462">
        <w:t>livestock</w:t>
      </w:r>
      <w:r w:rsidR="000A4C03">
        <w:t xml:space="preserve"> and</w:t>
      </w:r>
      <w:r w:rsidR="000A4C03" w:rsidRPr="00C01462">
        <w:t xml:space="preserve"> </w:t>
      </w:r>
      <w:commentRangeEnd w:id="740"/>
      <w:r w:rsidR="000A4C03" w:rsidRPr="00C01462">
        <w:rPr>
          <w:rStyle w:val="CommentReference"/>
        </w:rPr>
        <w:commentReference w:id="740"/>
      </w:r>
      <w:commentRangeEnd w:id="741"/>
      <w:r>
        <w:rPr>
          <w:rStyle w:val="CommentReference"/>
        </w:rPr>
        <w:commentReference w:id="741"/>
      </w:r>
      <w:r w:rsidR="000A4C03" w:rsidRPr="00C01462">
        <w:t xml:space="preserve">14% to oil and natural gas. </w:t>
      </w:r>
      <w:r w:rsidR="000A4C03">
        <w:t xml:space="preserve">We find good agreement with </w:t>
      </w:r>
      <w:commentRangeStart w:id="742"/>
      <w:r w:rsidR="000A4C03">
        <w:t xml:space="preserve">the sectoral partitioning in both the state GHGI and the CARB inventory. </w:t>
      </w:r>
      <w:commentRangeEnd w:id="742"/>
      <w:r>
        <w:rPr>
          <w:rStyle w:val="CommentReference"/>
        </w:rPr>
        <w:lastRenderedPageBreak/>
        <w:commentReference w:id="742"/>
      </w:r>
      <w:commentRangeStart w:id="743"/>
      <w:r w:rsidR="000A4C03">
        <w:t>L</w:t>
      </w:r>
      <w:commentRangeEnd w:id="743"/>
      <w:r w:rsidR="002A72D6">
        <w:rPr>
          <w:rStyle w:val="CommentReference"/>
        </w:rPr>
        <w:commentReference w:id="743"/>
      </w:r>
      <w:r w:rsidR="000A4C03">
        <w:t>ivestock explain 54% of emissions in the posterior, 50% in the state GHGI, and 54% in the CARB inventory, while landfills explain 25%, 23%, and 21% of emissions, respectively. We find slightly smaller relative contributions from oil and natural gas, which is responsible for 11% of posterior emissions compared to 20% and 17% of state GHGI and the CARB inventory respectively.</w:t>
      </w:r>
      <w:r w:rsidR="00DA5875">
        <w:t xml:space="preserve"> This partitioning differs from that found in Wecht et al. (2014), where 30% of emissions were attributed to livestock, 38% to landfills, and 22% to oil and natural gas. As above, the discrepancy could be due to temporal or seasonal differences, or from the coarser resolution (1/2</w:t>
      </w:r>
      <w:r w:rsidR="00DA5875" w:rsidRPr="00C01462">
        <w:t xml:space="preserve">° </w:t>
      </w:r>
      <w:r w:rsidR="00DA5875" w:rsidRPr="00E3469C">
        <w:t>×</w:t>
      </w:r>
      <w:r w:rsidR="00DA5875" w:rsidRPr="00C01462">
        <w:t xml:space="preserve"> </w:t>
      </w:r>
      <w:r w:rsidR="00DA5875">
        <w:t>2/3</w:t>
      </w:r>
      <w:r w:rsidR="00DA5875" w:rsidRPr="00C01462">
        <w:t>°</w:t>
      </w:r>
      <w:r w:rsidR="00DA5875">
        <w:t xml:space="preserve">) of the </w:t>
      </w:r>
      <w:proofErr w:type="spellStart"/>
      <w:r w:rsidR="00DA5875">
        <w:t>CalNex</w:t>
      </w:r>
      <w:proofErr w:type="spellEnd"/>
      <w:r w:rsidR="00DA5875">
        <w:t xml:space="preserve"> inversion.</w:t>
      </w:r>
    </w:p>
    <w:p w14:paraId="50FD6FA1" w14:textId="77777777" w:rsidR="000A4C03" w:rsidRDefault="000A4C03" w:rsidP="00CD607F"/>
    <w:p w14:paraId="09B2FBF5" w14:textId="1E5ED732" w:rsidR="006C4083" w:rsidRPr="00C01462" w:rsidRDefault="006C4083" w:rsidP="006C4083">
      <w:r w:rsidRPr="00C01462">
        <w:t xml:space="preserve">We </w:t>
      </w:r>
      <w:r w:rsidR="000A4C03">
        <w:t xml:space="preserve">also </w:t>
      </w:r>
      <w:r w:rsidRPr="00C01462">
        <w:t xml:space="preserve">compare our posterior emissions to </w:t>
      </w:r>
      <w:r w:rsidR="00EE56EB">
        <w:t xml:space="preserve">other </w:t>
      </w:r>
      <w:r w:rsidR="00563644">
        <w:t xml:space="preserve">available </w:t>
      </w:r>
      <w:r w:rsidRPr="00C01462">
        <w:t xml:space="preserve">state greenhouse gas inventories for the year closest to 2019 where the observing system provides a strong constraint (state averaging kernel sensitivity greater than 0.5). </w:t>
      </w:r>
      <w:commentRangeStart w:id="744"/>
      <w:commentRangeStart w:id="745"/>
      <w:commentRangeStart w:id="746"/>
      <w:commentRangeStart w:id="747"/>
      <w:commentRangeStart w:id="748"/>
      <w:r w:rsidRPr="00C01462">
        <w:t xml:space="preserve">Of </w:t>
      </w:r>
      <w:commentRangeEnd w:id="744"/>
      <w:r w:rsidRPr="00C01462">
        <w:rPr>
          <w:rStyle w:val="CommentReference"/>
        </w:rPr>
        <w:commentReference w:id="744"/>
      </w:r>
      <w:commentRangeEnd w:id="745"/>
      <w:r>
        <w:rPr>
          <w:rStyle w:val="CommentReference"/>
        </w:rPr>
        <w:commentReference w:id="745"/>
      </w:r>
      <w:commentRangeEnd w:id="746"/>
      <w:r>
        <w:rPr>
          <w:rStyle w:val="CommentReference"/>
        </w:rPr>
        <w:commentReference w:id="746"/>
      </w:r>
      <w:commentRangeEnd w:id="747"/>
      <w:r w:rsidR="00B828F9">
        <w:rPr>
          <w:rStyle w:val="CommentReference"/>
        </w:rPr>
        <w:commentReference w:id="747"/>
      </w:r>
      <w:commentRangeEnd w:id="748"/>
      <w:r w:rsidR="00D23F9B">
        <w:rPr>
          <w:rStyle w:val="CommentReference"/>
        </w:rPr>
        <w:commentReference w:id="748"/>
      </w:r>
      <w:r w:rsidRPr="00C01462">
        <w:t xml:space="preserve">the inventories of Colorado, Iowa, Louisiana, and Pennsylvania, our posterior agrees only with Pennsylvania. </w:t>
      </w:r>
      <w:r w:rsidR="00563644">
        <w:t>However</w:t>
      </w:r>
      <w:commentRangeStart w:id="749"/>
      <w:commentRangeStart w:id="750"/>
      <w:r w:rsidR="00563644">
        <w:t>,</w:t>
      </w:r>
      <w:commentRangeEnd w:id="749"/>
      <w:r w:rsidRPr="00C01462">
        <w:rPr>
          <w:rStyle w:val="CommentReference"/>
        </w:rPr>
        <w:commentReference w:id="749"/>
      </w:r>
      <w:commentRangeEnd w:id="750"/>
      <w:r w:rsidR="00D23F9B">
        <w:rPr>
          <w:rStyle w:val="CommentReference"/>
        </w:rPr>
        <w:commentReference w:id="750"/>
      </w:r>
      <w:r w:rsidRPr="00C01462">
        <w:t xml:space="preserve"> we find a source shift from fossil fuels (from 73% in the prior and 76% in the inventory to 63% in the posterior) to landfills and livestock (from 25% in the prior to 34% in the posterior). </w:t>
      </w:r>
      <w:ins w:id="751" w:author="Daniel Jacob [7]" w:date="2023-01-05T16:45:00Z">
        <w:r w:rsidR="00D23F9B">
          <w:t xml:space="preserve">We find that the state inventory </w:t>
        </w:r>
      </w:ins>
      <w:ins w:id="752" w:author="Daniel Jacob [7]" w:date="2023-01-05T16:46:00Z">
        <w:r w:rsidR="00D23F9B">
          <w:t xml:space="preserve">of Iowa is too low due to underestimate of livestock emissions, and the state inventory of Louisiana is too low due to underestimate of oil/gas and rice emissions. </w:t>
        </w:r>
      </w:ins>
      <w:del w:id="753" w:author="Daniel Jacob [7]" w:date="2023-01-05T16:46:00Z">
        <w:r w:rsidRPr="00C01462" w:rsidDel="00D23F9B">
          <w:delText>The inventories</w:delText>
        </w:r>
        <w:r w:rsidR="00EE56EB" w:rsidDel="00D23F9B">
          <w:delText xml:space="preserve"> of</w:delText>
        </w:r>
        <w:r w:rsidRPr="00C01462" w:rsidDel="00D23F9B">
          <w:delText xml:space="preserve"> Iowa, and Louisiana are smaller than </w:delText>
        </w:r>
        <w:r w:rsidR="00563644" w:rsidDel="00D23F9B">
          <w:delText>our</w:delText>
        </w:r>
        <w:r w:rsidRPr="00C01462" w:rsidDel="00D23F9B">
          <w:delText xml:space="preserve"> posterior</w:delText>
        </w:r>
        <w:r w:rsidR="007038A3" w:rsidDel="00D23F9B">
          <w:delText xml:space="preserve"> emissions</w:delText>
        </w:r>
        <w:r w:rsidR="00EE56EB" w:rsidDel="00D23F9B">
          <w:delText xml:space="preserve">. </w:delText>
        </w:r>
        <w:commentRangeStart w:id="754"/>
        <w:r w:rsidRPr="00C01462" w:rsidDel="00D23F9B">
          <w:delText xml:space="preserve">In Iowa, our prior estimate is only 4% </w:delText>
        </w:r>
      </w:del>
      <w:commentRangeEnd w:id="754"/>
      <w:r w:rsidR="00A544F5">
        <w:rPr>
          <w:rStyle w:val="CommentReference"/>
        </w:rPr>
        <w:commentReference w:id="754"/>
      </w:r>
      <w:del w:id="755" w:author="Daniel Jacob [7]" w:date="2023-01-05T16:46:00Z">
        <w:r w:rsidRPr="00C01462" w:rsidDel="00D23F9B">
          <w:delText xml:space="preserve">smaller than the inventory value, but we find a 33% increase in emissions that is attributed to livestock (70%) and landfills (18%). The Louisiana inventory finds methane emissions half as small as our prior, and we find an additional 65% increase in emissions attributed to oil and natural gas (71%) and other sources, </w:delText>
        </w:r>
        <w:r w:rsidR="00563644" w:rsidDel="00D23F9B">
          <w:delText>including</w:delText>
        </w:r>
        <w:r w:rsidRPr="00C01462" w:rsidDel="00D23F9B">
          <w:delText xml:space="preserve"> rice (16%). </w:delText>
        </w:r>
      </w:del>
      <w:ins w:id="756" w:author="Daniel Jacob [22]" w:date="2023-01-05T16:51:00Z">
        <w:r w:rsidR="00A544F5">
          <w:t>On the other hand, the</w:t>
        </w:r>
      </w:ins>
      <w:del w:id="757" w:author="Daniel Jacob [22]" w:date="2023-01-05T16:51:00Z">
        <w:r w:rsidRPr="00C01462" w:rsidDel="00A544F5">
          <w:delText>The</w:delText>
        </w:r>
      </w:del>
      <w:r w:rsidRPr="00C01462">
        <w:t xml:space="preserve"> Colorado </w:t>
      </w:r>
      <w:del w:id="758" w:author="Daniel Jacob [22]" w:date="2023-01-05T16:53:00Z">
        <w:r w:rsidRPr="00C01462" w:rsidDel="00A544F5">
          <w:delText xml:space="preserve">inventory </w:delText>
        </w:r>
      </w:del>
      <w:ins w:id="759" w:author="Daniel Jacob [22]" w:date="2023-01-05T16:51:00Z">
        <w:r w:rsidR="00A544F5">
          <w:t>state inventory</w:t>
        </w:r>
      </w:ins>
      <w:ins w:id="760" w:author="Daniel Jacob [22]" w:date="2023-01-05T16:52:00Z">
        <w:r w:rsidR="00A544F5">
          <w:t xml:space="preserve"> </w:t>
        </w:r>
      </w:ins>
      <w:r w:rsidRPr="00C01462">
        <w:t>is</w:t>
      </w:r>
      <w:r w:rsidR="00563644">
        <w:t xml:space="preserve"> </w:t>
      </w:r>
      <w:ins w:id="761" w:author="Daniel Jacob [22]" w:date="2023-01-05T16:52:00Z">
        <w:r w:rsidR="00A544F5">
          <w:t>65% higher than our posterior estimate</w:t>
        </w:r>
      </w:ins>
      <w:ins w:id="762" w:author="Daniel Jacob [22]" w:date="2023-01-05T16:53:00Z">
        <w:r w:rsidR="00A544F5">
          <w:t xml:space="preserve"> mainly because </w:t>
        </w:r>
      </w:ins>
      <w:del w:id="763" w:author="Daniel Jacob [22]" w:date="2023-01-05T16:54:00Z">
        <w:r w:rsidR="00563644" w:rsidDel="00A544F5">
          <w:delText xml:space="preserve">larger than our prior and posterior estimates by 44% </w:delText>
        </w:r>
        <w:r w:rsidRPr="00C01462" w:rsidDel="00A544F5">
          <w:delText>and 65%</w:delText>
        </w:r>
        <w:r w:rsidR="00563644" w:rsidDel="00A544F5">
          <w:delText xml:space="preserve">, respectively, with </w:delText>
        </w:r>
      </w:del>
      <w:r w:rsidR="00563644">
        <w:t>oil and natural gas</w:t>
      </w:r>
      <w:r w:rsidRPr="00C01462">
        <w:t xml:space="preserve"> emissions </w:t>
      </w:r>
      <w:ins w:id="764" w:author="Daniel Jacob [22]" w:date="2023-01-05T16:54:00Z">
        <w:r w:rsidR="00A544F5">
          <w:t xml:space="preserve">are </w:t>
        </w:r>
      </w:ins>
      <w:commentRangeStart w:id="765"/>
      <w:r w:rsidRPr="00C01462">
        <w:t xml:space="preserve">more than twice </w:t>
      </w:r>
      <w:del w:id="766" w:author="Daniel Jacob [22]" w:date="2023-01-05T16:54:00Z">
        <w:r w:rsidRPr="00C01462" w:rsidDel="00A544F5">
          <w:delText>as large as our prior</w:delText>
        </w:r>
      </w:del>
      <w:ins w:id="767" w:author="Daniel Jacob [22]" w:date="2023-01-05T16:54:00Z">
        <w:r w:rsidR="00A544F5">
          <w:t>higher</w:t>
        </w:r>
      </w:ins>
      <w:r w:rsidRPr="00C01462">
        <w:t>.</w:t>
      </w:r>
      <w:commentRangeEnd w:id="765"/>
      <w:r w:rsidR="00A544F5">
        <w:rPr>
          <w:rStyle w:val="CommentReference"/>
        </w:rPr>
        <w:commentReference w:id="765"/>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100ACF76" w14:textId="7B6B193F" w:rsidR="00CA2C82" w:rsidRDefault="00F55C59" w:rsidP="000C5B1A">
      <w:commentRangeStart w:id="768"/>
      <w:r w:rsidRPr="00C01462">
        <w:t>We cal</w:t>
      </w:r>
      <w:commentRangeEnd w:id="768"/>
      <w:r w:rsidR="005A3455">
        <w:rPr>
          <w:rStyle w:val="CommentReference"/>
        </w:rPr>
        <w:commentReference w:id="768"/>
      </w:r>
      <w:r w:rsidRPr="00C01462">
        <w:t xml:space="preserve">culate the posterior emissions for </w:t>
      </w:r>
      <w:r>
        <w:t>219</w:t>
      </w:r>
      <w:r w:rsidRPr="00C01462">
        <w:t xml:space="preserve"> urban areas</w:t>
      </w:r>
      <w:r>
        <w:t xml:space="preserve"> across CONUS</w:t>
      </w:r>
      <w:r w:rsidR="000525CA">
        <w:t xml:space="preserve">, providing the </w:t>
      </w:r>
      <w:r w:rsidR="000525CA" w:rsidRPr="00C01462">
        <w:t>first comprehensiv</w:t>
      </w:r>
      <w:r w:rsidR="000525CA">
        <w:t>e</w:t>
      </w:r>
      <w:r w:rsidR="000525CA" w:rsidRPr="00C01462">
        <w:t xml:space="preserve"> </w:t>
      </w:r>
      <w:ins w:id="769" w:author="Daniel Jacob [24]" w:date="2023-01-05T17:01:00Z">
        <w:r w:rsidR="006E2C15">
          <w:t xml:space="preserve">national-scale </w:t>
        </w:r>
      </w:ins>
      <w:r w:rsidR="000525CA" w:rsidRPr="00C01462">
        <w:t>analy</w:t>
      </w:r>
      <w:r w:rsidR="000525CA">
        <w:t>sis of</w:t>
      </w:r>
      <w:r w:rsidR="000525CA" w:rsidRPr="00C01462">
        <w:t xml:space="preserve"> urban emissions</w:t>
      </w:r>
      <w:del w:id="770" w:author="Daniel Jacob [24]" w:date="2023-01-05T17:01:00Z">
        <w:r w:rsidR="000525CA" w:rsidRPr="00C01462" w:rsidDel="006E2C15">
          <w:delText xml:space="preserve"> in CONUS</w:delText>
        </w:r>
      </w:del>
      <w:r w:rsidR="000525CA" w:rsidRPr="00C01462">
        <w:t>.</w:t>
      </w:r>
      <w:r w:rsidR="000525CA">
        <w:t xml:space="preserve"> </w:t>
      </w:r>
      <w:r w:rsidR="004F4DBA" w:rsidRPr="00C01462">
        <w:rPr>
          <w:rFonts w:eastAsiaTheme="minorEastAsia"/>
          <w:iCs/>
        </w:rPr>
        <w:t xml:space="preserve">Urban areas are defined using the U.S. Census Urban Areas for </w:t>
      </w:r>
      <w:commentRangeStart w:id="771"/>
      <w:r w:rsidR="004F4DBA" w:rsidRPr="00C01462">
        <w:rPr>
          <w:rFonts w:eastAsiaTheme="minorEastAsia"/>
          <w:iCs/>
        </w:rPr>
        <w:t>2010,</w:t>
      </w:r>
      <w:commentRangeEnd w:id="771"/>
      <w:r w:rsidR="006E2C15">
        <w:rPr>
          <w:rStyle w:val="CommentReference"/>
        </w:rPr>
        <w:commentReference w:id="771"/>
      </w:r>
      <w:r w:rsidR="004F4DBA" w:rsidRPr="00C01462">
        <w:rPr>
          <w:rFonts w:eastAsiaTheme="minorEastAsia"/>
          <w:iCs/>
        </w:rPr>
        <w:t xml:space="preserve"> </w:t>
      </w:r>
      <w:del w:id="772" w:author="Daniel Jacob [25]" w:date="2023-01-05T17:03:00Z">
        <w:r w:rsidR="00655C56" w:rsidDel="006E2C15">
          <w:rPr>
            <w:rFonts w:eastAsiaTheme="minorEastAsia"/>
            <w:iCs/>
          </w:rPr>
          <w:delText>limited to cities with</w:delText>
        </w:r>
      </w:del>
      <w:ins w:id="773" w:author="Daniel Jacob [25]" w:date="2023-01-05T17:03:00Z">
        <w:r w:rsidR="006E2C15">
          <w:rPr>
            <w:rFonts w:eastAsiaTheme="minorEastAsia"/>
            <w:iCs/>
          </w:rPr>
          <w:t>and</w:t>
        </w:r>
      </w:ins>
      <w:r w:rsidR="00655C56">
        <w:rPr>
          <w:rFonts w:eastAsiaTheme="minorEastAsia"/>
          <w:iCs/>
        </w:rPr>
        <w:t xml:space="preserve"> </w:t>
      </w:r>
      <w:r w:rsidR="004F4DBA" w:rsidRPr="00C01462">
        <w:rPr>
          <w:rFonts w:eastAsiaTheme="minorEastAsia"/>
          <w:iCs/>
        </w:rPr>
        <w:t xml:space="preserve">populations greater than </w:t>
      </w:r>
      <w:del w:id="774" w:author="Daniel Jacob [25]" w:date="2023-01-05T17:03:00Z">
        <w:r w:rsidR="004F4DBA" w:rsidRPr="00C01462" w:rsidDel="006E2C15">
          <w:rPr>
            <w:rFonts w:eastAsiaTheme="minorEastAsia"/>
            <w:iCs/>
          </w:rPr>
          <w:delText xml:space="preserve">1e6 </w:delText>
        </w:r>
      </w:del>
      <w:ins w:id="775" w:author="Daniel Jacob [25]" w:date="2023-01-05T17:03:00Z">
        <w:r w:rsidR="006E2C15">
          <w:rPr>
            <w:rFonts w:eastAsiaTheme="minorEastAsia"/>
            <w:iCs/>
          </w:rPr>
          <w:t>1 millio</w:t>
        </w:r>
      </w:ins>
      <w:ins w:id="776" w:author="Daniel Jacob [25]" w:date="2023-01-05T17:04:00Z">
        <w:r w:rsidR="006E2C15">
          <w:rPr>
            <w:rFonts w:eastAsiaTheme="minorEastAsia"/>
            <w:iCs/>
          </w:rPr>
          <w:t xml:space="preserve">n people. </w:t>
        </w:r>
      </w:ins>
      <w:ins w:id="777" w:author="Daniel Jacob [25]" w:date="2023-01-05T17:03:00Z">
        <w:r w:rsidR="006E2C15" w:rsidRPr="00C01462">
          <w:rPr>
            <w:rFonts w:eastAsiaTheme="minorEastAsia"/>
            <w:iCs/>
          </w:rPr>
          <w:t xml:space="preserve"> </w:t>
        </w:r>
      </w:ins>
      <w:r w:rsidR="004F4DBA" w:rsidRPr="00C01462">
        <w:rPr>
          <w:rFonts w:eastAsiaTheme="minorEastAsia"/>
          <w:iCs/>
        </w:rPr>
        <w:t>according to the 2010 Census</w:t>
      </w:r>
      <w:commentRangeStart w:id="778"/>
      <w:r>
        <w:t xml:space="preserve"> </w:t>
      </w:r>
      <w:commentRangeEnd w:id="778"/>
      <w:r w:rsidR="006E2C15">
        <w:rPr>
          <w:rStyle w:val="CommentReference"/>
        </w:rPr>
        <w:commentReference w:id="778"/>
      </w:r>
      <w:ins w:id="779" w:author="Daniel Jacob [27]" w:date="2023-01-05T17:08:00Z">
        <w:r w:rsidR="006E2C15">
          <w:t>. We limi</w:t>
        </w:r>
      </w:ins>
      <w:ins w:id="780" w:author="Daniel Jacob [27]" w:date="2023-01-05T17:09:00Z">
        <w:r w:rsidR="006E2C15">
          <w:t xml:space="preserve">t our attention </w:t>
        </w:r>
        <w:proofErr w:type="spellStart"/>
        <w:r w:rsidR="006E2C15">
          <w:t>to</w:t>
        </w:r>
      </w:ins>
      <w:del w:id="781" w:author="Daniel Jacob [27]" w:date="2023-01-05T17:09:00Z">
        <w:r w:rsidDel="006E2C15">
          <w:delText>a</w:delText>
        </w:r>
        <w:r w:rsidR="00F77B87" w:rsidRPr="00C01462" w:rsidDel="006E2C15">
          <w:delText>nd</w:delText>
        </w:r>
        <w:r w:rsidDel="006E2C15">
          <w:delText xml:space="preserve"> with </w:delText>
        </w:r>
      </w:del>
      <w:r>
        <w:t>urban</w:t>
      </w:r>
      <w:proofErr w:type="spellEnd"/>
      <w:r>
        <w:t xml:space="preserve"> area</w:t>
      </w:r>
      <w:ins w:id="782" w:author="Daniel Jacob [27]" w:date="2023-01-05T17:09:00Z">
        <w:r w:rsidR="006E2C15">
          <w:t>s for which the inversion achieves</w:t>
        </w:r>
      </w:ins>
      <w:r>
        <w:t xml:space="preserve"> averaging kernel</w:t>
      </w:r>
      <w:commentRangeStart w:id="783"/>
      <w:commentRangeStart w:id="784"/>
      <w:commentRangeStart w:id="785"/>
      <w:r w:rsidR="008D3D54" w:rsidRPr="00C01462">
        <w:t xml:space="preserve"> </w:t>
      </w:r>
      <w:r>
        <w:t xml:space="preserve">sensitivities greater than </w:t>
      </w:r>
      <w:del w:id="786" w:author="Daniel Jacob [27]" w:date="2023-01-05T17:09:00Z">
        <w:r w:rsidDel="006E2C15">
          <w:delText>0.05</w:delText>
        </w:r>
      </w:del>
      <w:ins w:id="787" w:author="Daniel Jacob [27]" w:date="2023-01-05T17:09:00Z">
        <w:r w:rsidR="006E2C15">
          <w:t>0.2</w:t>
        </w:r>
      </w:ins>
      <w:ins w:id="788" w:author="Daniel Jacob [27]" w:date="2023-01-05T17:10:00Z">
        <w:r w:rsidR="00D87BA6">
          <w:t>, a relatively low threshold because TROPOMI provides limite</w:t>
        </w:r>
      </w:ins>
      <w:ins w:id="789" w:author="Daniel Jacob [27]" w:date="2023-01-05T17:11:00Z">
        <w:r w:rsidR="00D87BA6">
          <w:t xml:space="preserve">d spatial information on the scale of cities. </w:t>
        </w:r>
      </w:ins>
      <w:del w:id="790" w:author="Daniel Jacob [27]" w:date="2023-01-05T17:11:00Z">
        <w:r w:rsidR="008D3D54" w:rsidRPr="00C01462" w:rsidDel="00D87BA6">
          <w:delText xml:space="preserve">. </w:delText>
        </w:r>
        <w:commentRangeEnd w:id="783"/>
        <w:r w:rsidR="008D3D54" w:rsidDel="00D87BA6">
          <w:rPr>
            <w:rStyle w:val="CommentReference"/>
          </w:rPr>
          <w:commentReference w:id="783"/>
        </w:r>
        <w:commentRangeEnd w:id="784"/>
        <w:r w:rsidR="008D3D54" w:rsidDel="00D87BA6">
          <w:rPr>
            <w:rStyle w:val="CommentReference"/>
          </w:rPr>
          <w:commentReference w:id="784"/>
        </w:r>
        <w:commentRangeEnd w:id="785"/>
        <w:r w:rsidR="006E2C15" w:rsidDel="00D87BA6">
          <w:rPr>
            <w:rStyle w:val="CommentReference"/>
          </w:rPr>
          <w:commentReference w:id="785"/>
        </w:r>
        <w:r w:rsidR="00FF45F0" w:rsidDel="00D87BA6">
          <w:delText>With a mean urban area averaging kernel sensitivity of 0.23 (0.11 - 0.34), th</w:delText>
        </w:r>
        <w:r w:rsidR="00FF45F0" w:rsidRPr="00C01462" w:rsidDel="00D87BA6">
          <w:delText>e observing system provides a weaker constraint on urban areas than on sectors or states</w:delText>
        </w:r>
        <w:r w:rsidR="00FF45F0" w:rsidDel="00D87BA6">
          <w:delText xml:space="preserve"> </w:delText>
        </w:r>
        <w:r w:rsidR="00FF45F0" w:rsidRPr="00C01462" w:rsidDel="00D87BA6">
          <w:delText xml:space="preserve">due to smoothing errors, </w:delText>
        </w:r>
        <w:commentRangeStart w:id="791"/>
        <w:r w:rsidR="00FF45F0" w:rsidRPr="00C01462" w:rsidDel="00D87BA6">
          <w:delText>larger instrument errors incurred by the heterogene</w:delText>
        </w:r>
        <w:r w:rsidR="00655C56" w:rsidDel="00D87BA6">
          <w:delText>ous</w:delText>
        </w:r>
        <w:r w:rsidR="00FF45F0" w:rsidRPr="00C01462" w:rsidDel="00D87BA6">
          <w:delText xml:space="preserve"> urban grid, and increase</w:delText>
        </w:r>
        <w:r w:rsidR="00655C56" w:rsidDel="00D87BA6">
          <w:delText>d</w:delText>
        </w:r>
        <w:r w:rsidR="00FF45F0" w:rsidRPr="00C01462" w:rsidDel="00D87BA6">
          <w:delText xml:space="preserve"> model transport errors at high resolution.</w:delText>
        </w:r>
        <w:r w:rsidR="00655C56" w:rsidDel="00D87BA6">
          <w:delText xml:space="preserve"> </w:delText>
        </w:r>
      </w:del>
      <w:commentRangeEnd w:id="791"/>
      <w:r w:rsidR="00D87BA6">
        <w:rPr>
          <w:rStyle w:val="CommentReference"/>
        </w:rPr>
        <w:commentReference w:id="791"/>
      </w:r>
      <w:commentRangeStart w:id="792"/>
      <w:r w:rsidR="00B26686">
        <w:t>W</w:t>
      </w:r>
      <w:r w:rsidR="00FF45F0" w:rsidRPr="00C01462">
        <w:t xml:space="preserve">e still find significant corrections: </w:t>
      </w:r>
      <w:r w:rsidR="00FF45F0">
        <w:t xml:space="preserve">urban anthropogenic </w:t>
      </w:r>
      <w:r w:rsidR="00FF45F0" w:rsidRPr="00C01462">
        <w:t>posterior emissions</w:t>
      </w:r>
      <w:r w:rsidR="00FF45F0">
        <w:t xml:space="preserve"> are 2.4 (2.2 - 2.7) </w:t>
      </w:r>
      <w:proofErr w:type="spellStart"/>
      <w:r w:rsidR="00FF45F0" w:rsidRPr="00C01462">
        <w:t>Tg</w:t>
      </w:r>
      <w:proofErr w:type="spellEnd"/>
      <w:r w:rsidR="00FF45F0" w:rsidRPr="00C01462">
        <w:t xml:space="preserve"> a</w:t>
      </w:r>
      <w:r w:rsidR="00FF45F0" w:rsidRPr="00C01462">
        <w:rPr>
          <w:vertAlign w:val="superscript"/>
        </w:rPr>
        <w:t>-1</w:t>
      </w:r>
      <w:r w:rsidR="00FF45F0">
        <w:t xml:space="preserve">, </w:t>
      </w:r>
      <w:r w:rsidR="00FF45F0" w:rsidRPr="00C01462">
        <w:t xml:space="preserve">29% (16% - 44%) larger than </w:t>
      </w:r>
      <w:r w:rsidR="00FF45F0">
        <w:t>GEPA</w:t>
      </w:r>
      <w:r w:rsidR="00B64A97">
        <w:t>. These emissions represent</w:t>
      </w:r>
      <w:r w:rsidR="00FF45F0" w:rsidRPr="00C01462">
        <w:t xml:space="preserve"> 8.3% (7.7% - 7.2%) of </w:t>
      </w:r>
      <w:r w:rsidR="00FF45F0">
        <w:t>anthropogenic</w:t>
      </w:r>
      <w:r w:rsidR="00FF45F0" w:rsidRPr="00C01462">
        <w:t xml:space="preserve"> emissions</w:t>
      </w:r>
      <w:r w:rsidR="00FF45F0">
        <w:t>, equivalent to almost a quarter of CONUS oil and natural gas emissions.</w:t>
      </w:r>
      <w:r w:rsidR="001A0AAE">
        <w:t xml:space="preserve"> </w:t>
      </w:r>
      <w:commentRangeEnd w:id="792"/>
      <w:r w:rsidR="00574D83">
        <w:rPr>
          <w:rStyle w:val="CommentReference"/>
        </w:rPr>
        <w:commentReference w:id="792"/>
      </w:r>
      <w:r w:rsidR="001A0AAE">
        <w:t xml:space="preserve">The top 10 methane-producing cities, shown in </w:t>
      </w:r>
      <w:commentRangeStart w:id="793"/>
      <w:r w:rsidR="001A0AAE">
        <w:t>figure 6</w:t>
      </w:r>
      <w:r w:rsidR="00CA370F">
        <w:t xml:space="preserve"> and described in table S2</w:t>
      </w:r>
      <w:commentRangeEnd w:id="793"/>
      <w:r w:rsidR="00574D83">
        <w:rPr>
          <w:rStyle w:val="CommentReference"/>
        </w:rPr>
        <w:commentReference w:id="793"/>
      </w:r>
      <w:r w:rsidR="001A0AAE">
        <w:t>,</w:t>
      </w:r>
      <w:r w:rsidR="00655C56">
        <w:t xml:space="preserve"> </w:t>
      </w:r>
      <w:commentRangeStart w:id="794"/>
      <w:r w:rsidR="00655C56">
        <w:t>have</w:t>
      </w:r>
      <w:r w:rsidR="001A0AAE">
        <w:t xml:space="preserve"> </w:t>
      </w:r>
      <w:r w:rsidR="00655C56" w:rsidRPr="00C01462">
        <w:t xml:space="preserve">a </w:t>
      </w:r>
      <w:r w:rsidR="00655C56">
        <w:t>larger mean urban averaging kernel sensitivity of 0.40</w:t>
      </w:r>
      <w:r w:rsidR="00655C56" w:rsidRPr="00C01462">
        <w:t xml:space="preserve"> </w:t>
      </w:r>
      <w:r w:rsidR="00655C56">
        <w:t xml:space="preserve">and </w:t>
      </w:r>
      <w:r w:rsidR="001A0AAE">
        <w:t xml:space="preserve">are </w:t>
      </w:r>
      <w:r w:rsidR="001A0AAE" w:rsidRPr="00C01462">
        <w:t>responsible for 4</w:t>
      </w:r>
      <w:r w:rsidR="001A0AAE">
        <w:t>0</w:t>
      </w:r>
      <w:r w:rsidR="001A0AAE" w:rsidRPr="00C01462">
        <w:t>% (</w:t>
      </w:r>
      <w:r w:rsidR="001A0AAE">
        <w:t>39</w:t>
      </w:r>
      <w:r w:rsidR="001A0AAE" w:rsidRPr="00C01462">
        <w:t>% - 4</w:t>
      </w:r>
      <w:r w:rsidR="001A0AAE">
        <w:t>2</w:t>
      </w:r>
      <w:r w:rsidR="001A0AAE" w:rsidRPr="00C01462">
        <w:t xml:space="preserve">%) of </w:t>
      </w:r>
      <w:r w:rsidR="00655C56">
        <w:t>urban posterior</w:t>
      </w:r>
      <w:r w:rsidR="001A0AAE" w:rsidRPr="00C01462">
        <w:t xml:space="preserve"> emissions</w:t>
      </w:r>
      <w:commentRangeEnd w:id="794"/>
      <w:r w:rsidR="00851E42">
        <w:rPr>
          <w:rStyle w:val="CommentReference"/>
        </w:rPr>
        <w:commentReference w:id="794"/>
      </w:r>
      <w:r w:rsidR="00655C56">
        <w:t xml:space="preserve">. </w:t>
      </w:r>
      <w:del w:id="795" w:author="Daniel Jacob [32]" w:date="2023-01-05T17:48:00Z">
        <w:r w:rsidR="0005208E" w:rsidDel="005A3455">
          <w:delText xml:space="preserve">Boston </w:delText>
        </w:r>
        <w:r w:rsidR="0060210D" w:rsidDel="005A3455">
          <w:delText>is</w:delText>
        </w:r>
        <w:r w:rsidR="0005208E" w:rsidDel="005A3455">
          <w:delText xml:space="preserve"> excluded </w:delText>
        </w:r>
        <w:r w:rsidR="005F7AEB" w:rsidDel="005A3455">
          <w:delText>due</w:delText>
        </w:r>
        <w:r w:rsidR="0005208E" w:rsidDel="005A3455">
          <w:delText xml:space="preserve"> </w:delText>
        </w:r>
        <w:r w:rsidR="005F7AEB" w:rsidDel="005A3455">
          <w:delText xml:space="preserve">to the limited </w:delText>
        </w:r>
        <w:r w:rsidR="0005208E" w:rsidDel="005A3455">
          <w:delText xml:space="preserve">constraint </w:delText>
        </w:r>
        <w:r w:rsidR="0060210D" w:rsidDel="005A3455">
          <w:delText>at high latitudes</w:delText>
        </w:r>
        <w:r w:rsidR="0005208E" w:rsidDel="005A3455">
          <w:delText>, resulting in smaller corrections and</w:delText>
        </w:r>
        <w:r w:rsidR="005F7AEB" w:rsidDel="005A3455">
          <w:delText xml:space="preserve"> </w:delText>
        </w:r>
        <w:r w:rsidR="0005208E" w:rsidDel="005A3455">
          <w:delText xml:space="preserve">lower emissions. </w:delText>
        </w:r>
      </w:del>
      <w:r w:rsidR="00655C56">
        <w:t xml:space="preserve">We find </w:t>
      </w:r>
      <w:r w:rsidR="003440BA" w:rsidRPr="00C01462">
        <w:t xml:space="preserve">a mean increase relative to </w:t>
      </w:r>
      <w:r w:rsidR="001A0AAE">
        <w:t xml:space="preserve">GEPA </w:t>
      </w:r>
      <w:r w:rsidR="003440BA" w:rsidRPr="00C01462">
        <w:t xml:space="preserve">of </w:t>
      </w:r>
      <w:r w:rsidR="003440BA">
        <w:t>69</w:t>
      </w:r>
      <w:commentRangeStart w:id="796"/>
      <w:r w:rsidR="003440BA" w:rsidRPr="00C01462">
        <w:t xml:space="preserve">% </w:t>
      </w:r>
      <w:r w:rsidR="001A0AAE">
        <w:t>in these cities</w:t>
      </w:r>
      <w:r w:rsidR="003440BA" w:rsidRPr="00C01462">
        <w:t xml:space="preserve"> </w:t>
      </w:r>
      <w:r w:rsidR="00655C56">
        <w:t xml:space="preserve">and emissions more than twice as large as the </w:t>
      </w:r>
      <w:r w:rsidR="00323470" w:rsidRPr="00C01462">
        <w:t>inventories</w:t>
      </w:r>
      <w:r w:rsidR="00323470">
        <w:t xml:space="preserve"> from</w:t>
      </w:r>
      <w:r w:rsidR="00323470" w:rsidRPr="00C01462">
        <w:t xml:space="preserve"> New York City and Philadelphi</w:t>
      </w:r>
      <w:r w:rsidR="00323470">
        <w:t xml:space="preserve">a, the only </w:t>
      </w:r>
      <w:r w:rsidR="00655C56">
        <w:t xml:space="preserve">available </w:t>
      </w:r>
      <w:r w:rsidR="00323470">
        <w:t xml:space="preserve">methane </w:t>
      </w:r>
      <w:r w:rsidR="00655C56">
        <w:t xml:space="preserve">emission </w:t>
      </w:r>
      <w:r w:rsidR="00323470">
        <w:t xml:space="preserve">estimates among </w:t>
      </w:r>
      <w:r w:rsidR="00655C56">
        <w:t>these</w:t>
      </w:r>
      <w:r w:rsidR="00323470">
        <w:t xml:space="preserve"> cities</w:t>
      </w:r>
      <w:r w:rsidR="00323470" w:rsidRPr="00C01462">
        <w:t>.</w:t>
      </w:r>
      <w:commentRangeEnd w:id="796"/>
      <w:r w:rsidR="005A3455">
        <w:rPr>
          <w:rStyle w:val="CommentReference"/>
        </w:rPr>
        <w:commentReference w:id="796"/>
      </w:r>
    </w:p>
    <w:p w14:paraId="7D80514F" w14:textId="77777777" w:rsidR="00CA2C82" w:rsidRDefault="00CA2C82" w:rsidP="000C5B1A"/>
    <w:p w14:paraId="1762730D" w14:textId="1B1C04E1" w:rsidR="00235274" w:rsidRDefault="00CA2C82" w:rsidP="00D941F0">
      <w:r>
        <w:t>W</w:t>
      </w:r>
      <w:r w:rsidRPr="00C01462">
        <w:t xml:space="preserve">e </w:t>
      </w:r>
      <w:r>
        <w:t xml:space="preserve">compare our results to </w:t>
      </w:r>
      <w:commentRangeStart w:id="797"/>
      <w:r>
        <w:t xml:space="preserve">17 </w:t>
      </w:r>
      <w:r w:rsidRPr="00C01462">
        <w:t xml:space="preserve">studies </w:t>
      </w:r>
      <w:commentRangeEnd w:id="797"/>
      <w:r w:rsidR="002B7133">
        <w:rPr>
          <w:rStyle w:val="CommentReference"/>
        </w:rPr>
        <w:commentReference w:id="797"/>
      </w:r>
      <w:r>
        <w:t xml:space="preserve">of </w:t>
      </w:r>
      <w:r w:rsidR="003440BA">
        <w:t xml:space="preserve">ten </w:t>
      </w:r>
      <w:r>
        <w:t xml:space="preserve">urban areas </w:t>
      </w:r>
      <w:r w:rsidRPr="00C01462">
        <w:t>published since 2015</w:t>
      </w:r>
      <w:r>
        <w:t xml:space="preserve">. </w:t>
      </w:r>
      <w:r w:rsidR="0060210D">
        <w:t>These studies tended to quantify emissions in coastal metropolitan centers, with only</w:t>
      </w:r>
      <w:r w:rsidR="0060210D" w:rsidRPr="00C01462">
        <w:t xml:space="preserve"> </w:t>
      </w:r>
      <w:r w:rsidR="0060210D">
        <w:t xml:space="preserve">three </w:t>
      </w:r>
      <w:r w:rsidR="0060210D" w:rsidRPr="00C01462">
        <w:t xml:space="preserve">studies </w:t>
      </w:r>
      <w:r w:rsidR="0060210D">
        <w:t>quantifying</w:t>
      </w:r>
      <w:r w:rsidR="0060210D" w:rsidRPr="00C01462">
        <w:t xml:space="preserve"> emissions </w:t>
      </w:r>
      <w:r w:rsidR="0060210D">
        <w:t>in smaller, non-coastal cities</w:t>
      </w:r>
      <w:r w:rsidR="0060210D" w:rsidRPr="00C01462">
        <w:t>: Kansas City (Plant et al., 2022) and Indianapolis (Lamb et al., 2016 and Jones et al., 2021)</w:t>
      </w:r>
      <w:r w:rsidR="0060210D">
        <w:t xml:space="preserve">. </w:t>
      </w:r>
      <w:r>
        <w:t>On average, we find lower emissions than past studies</w:t>
      </w:r>
      <w:r w:rsidR="003440BA">
        <w:t xml:space="preserve">, which </w:t>
      </w:r>
      <w:r w:rsidR="00D941F0" w:rsidRPr="00C01462">
        <w:t xml:space="preserve">may result </w:t>
      </w:r>
      <w:r w:rsidR="003440BA">
        <w:t xml:space="preserve">in part </w:t>
      </w:r>
      <w:commentRangeStart w:id="798"/>
      <w:r w:rsidR="00D941F0" w:rsidRPr="00C01462">
        <w:t xml:space="preserve">from </w:t>
      </w:r>
      <w:r w:rsidR="005E4497">
        <w:t>the weak</w:t>
      </w:r>
      <w:r w:rsidR="001A0AAE">
        <w:t>er</w:t>
      </w:r>
      <w:r w:rsidR="005E4497">
        <w:t xml:space="preserve"> constraint </w:t>
      </w:r>
      <w:r w:rsidR="00706BB8">
        <w:t>generated</w:t>
      </w:r>
      <w:r w:rsidR="003440BA">
        <w:t xml:space="preserve"> by TROPOMI </w:t>
      </w:r>
      <w:r w:rsidR="005E4497">
        <w:t>an</w:t>
      </w:r>
      <w:commentRangeEnd w:id="798"/>
      <w:r w:rsidR="002B7133">
        <w:rPr>
          <w:rStyle w:val="CommentReference"/>
        </w:rPr>
        <w:commentReference w:id="798"/>
      </w:r>
      <w:r w:rsidR="005E4497">
        <w:t xml:space="preserve">d </w:t>
      </w:r>
      <w:r w:rsidR="003440BA">
        <w:t xml:space="preserve">in part from </w:t>
      </w:r>
      <w:proofErr w:type="spellStart"/>
      <w:r w:rsidR="005E4497">
        <w:t>from</w:t>
      </w:r>
      <w:proofErr w:type="spellEnd"/>
      <w:r w:rsidR="005E4497">
        <w:t xml:space="preserve"> </w:t>
      </w:r>
      <w:r>
        <w:t>our restrictive</w:t>
      </w:r>
      <w:r w:rsidR="00D941F0" w:rsidRPr="00C01462">
        <w:t xml:space="preserve"> </w:t>
      </w:r>
      <w:r>
        <w:t>definition</w:t>
      </w:r>
      <w:r w:rsidR="00D941F0" w:rsidRPr="00C01462">
        <w:t xml:space="preserve"> of urban extent</w:t>
      </w:r>
      <w:commentRangeStart w:id="799"/>
      <w:commentRangeStart w:id="800"/>
      <w:commentRangeEnd w:id="799"/>
      <w:r w:rsidR="00D941F0" w:rsidRPr="00C01462">
        <w:rPr>
          <w:rStyle w:val="CommentReference"/>
        </w:rPr>
        <w:commentReference w:id="799"/>
      </w:r>
      <w:commentRangeEnd w:id="800"/>
      <w:r w:rsidR="000907A6">
        <w:rPr>
          <w:rStyle w:val="CommentReference"/>
        </w:rPr>
        <w:commentReference w:id="800"/>
      </w:r>
      <w:r w:rsidR="00D941F0" w:rsidRPr="00C01462">
        <w:t xml:space="preserve">. </w:t>
      </w:r>
      <w:r w:rsidR="00235274">
        <w:t>W</w:t>
      </w:r>
      <w:r w:rsidR="00D941F0" w:rsidRPr="00C01462">
        <w:t xml:space="preserve">e find the largest </w:t>
      </w:r>
      <w:commentRangeStart w:id="801"/>
      <w:r w:rsidR="00D941F0" w:rsidRPr="00C01462">
        <w:t>discrepancies over</w:t>
      </w:r>
      <w:r w:rsidR="00B71BBD">
        <w:t xml:space="preserve"> coastal</w:t>
      </w:r>
      <w:r w:rsidR="00D941F0" w:rsidRPr="00C01462">
        <w:t xml:space="preserve"> cities, </w:t>
      </w:r>
      <w:commentRangeEnd w:id="801"/>
      <w:r w:rsidR="002B7133">
        <w:rPr>
          <w:rStyle w:val="CommentReference"/>
        </w:rPr>
        <w:commentReference w:id="801"/>
      </w:r>
      <w:r w:rsidR="00D941F0" w:rsidRPr="00C01462">
        <w:t xml:space="preserve">including </w:t>
      </w:r>
      <w:commentRangeStart w:id="802"/>
      <w:commentRangeStart w:id="803"/>
      <w:commentRangeStart w:id="804"/>
      <w:r w:rsidR="00D941F0" w:rsidRPr="00C01462">
        <w:t>San Francisco</w:t>
      </w:r>
      <w:r w:rsidR="00D941F0">
        <w:t xml:space="preserve"> (</w:t>
      </w:r>
      <w:commentRangeStart w:id="805"/>
      <w:r w:rsidR="00D941F0">
        <w:t>Fai</w:t>
      </w:r>
      <w:commentRangeEnd w:id="805"/>
      <w:r w:rsidR="000907A6">
        <w:rPr>
          <w:rStyle w:val="CommentReference"/>
        </w:rPr>
        <w:commentReference w:id="805"/>
      </w:r>
      <w:r w:rsidR="00D941F0">
        <w:t>rley and Fischer, 2015; Jeong et al., 2016, 201</w:t>
      </w:r>
      <w:r w:rsidR="00235274">
        <w:t>7</w:t>
      </w:r>
      <w:r w:rsidR="00D941F0">
        <w:t>; Guha et al., 2022)</w:t>
      </w:r>
      <w:r w:rsidR="00D941F0" w:rsidRPr="00C01462">
        <w:t>, Washington</w:t>
      </w:r>
      <w:r w:rsidR="00B71BBD">
        <w:t xml:space="preserve"> (</w:t>
      </w:r>
      <w:r w:rsidR="005E4497">
        <w:t>D.C.</w:t>
      </w:r>
      <w:r w:rsidR="00B71BBD">
        <w:t>)</w:t>
      </w:r>
      <w:r w:rsidR="005E4497">
        <w:t xml:space="preserve"> and Baltimore</w:t>
      </w:r>
      <w:r w:rsidR="00D941F0" w:rsidRPr="00C01462">
        <w:t xml:space="preserve"> (</w:t>
      </w:r>
      <w:r w:rsidR="00D941F0">
        <w:t>Huang et al., 2016; Ren et al., 2018; Lopez-</w:t>
      </w:r>
      <w:proofErr w:type="spellStart"/>
      <w:r w:rsidR="00D941F0">
        <w:t>Coto</w:t>
      </w:r>
      <w:proofErr w:type="spellEnd"/>
      <w:r w:rsidR="00D941F0">
        <w:t xml:space="preserve"> et al., 2020; Plant et al., 2019, 2022</w:t>
      </w:r>
      <w:r w:rsidR="00D941F0" w:rsidRPr="00C01462">
        <w:t>), Boston</w:t>
      </w:r>
      <w:r w:rsidR="00D941F0">
        <w:t xml:space="preserve"> (Plant et al., 2019, 2022; Sargent et al., 2021)</w:t>
      </w:r>
      <w:r w:rsidR="00B71BBD">
        <w:t>, and Los Angeles (Cui et al., 2015; Jeong et al., 2016; Wunch et al., 2016; Yadav et al., 2019; Cusworth et al., 2022)</w:t>
      </w:r>
      <w:r w:rsidR="005E4497">
        <w:t>.</w:t>
      </w:r>
      <w:r w:rsidR="00D941F0">
        <w:t xml:space="preserve"> </w:t>
      </w:r>
      <w:commentRangeEnd w:id="802"/>
      <w:r w:rsidR="00D941F0">
        <w:rPr>
          <w:rStyle w:val="CommentReference"/>
        </w:rPr>
        <w:commentReference w:id="802"/>
      </w:r>
      <w:commentRangeEnd w:id="803"/>
      <w:r w:rsidR="00D941F0">
        <w:rPr>
          <w:rStyle w:val="CommentReference"/>
        </w:rPr>
        <w:commentReference w:id="803"/>
      </w:r>
      <w:commentRangeEnd w:id="804"/>
      <w:r w:rsidR="000907A6">
        <w:rPr>
          <w:rStyle w:val="CommentReference"/>
        </w:rPr>
        <w:commentReference w:id="804"/>
      </w:r>
      <w:r w:rsidR="001514B9">
        <w:t>In Philadelphia</w:t>
      </w:r>
      <w:r w:rsidR="003440BA">
        <w:t xml:space="preserve"> (</w:t>
      </w:r>
      <w:r w:rsidR="001514B9">
        <w:t>Plant et al.</w:t>
      </w:r>
      <w:r w:rsidR="003440BA">
        <w:t xml:space="preserve">, </w:t>
      </w:r>
      <w:r w:rsidR="001514B9">
        <w:t xml:space="preserve">2019, 2022) </w:t>
      </w:r>
      <w:r w:rsidR="003440BA">
        <w:t>and Atlanta (Plant et al., 2022), emissions estimated using</w:t>
      </w:r>
      <w:r w:rsidR="001514B9">
        <w:t xml:space="preserve"> observed methane-carbon monoxide ratios together with carbon monoxide inventories</w:t>
      </w:r>
      <w:r w:rsidR="003440BA">
        <w:t xml:space="preserve"> were consistent with our posterior</w:t>
      </w:r>
      <w:r w:rsidR="001514B9">
        <w:t xml:space="preserve">. However, the confidence intervals in both studies spanned </w:t>
      </w:r>
      <w:r w:rsidR="00323470">
        <w:t>more than 200</w:t>
      </w:r>
      <w:r w:rsidR="001514B9">
        <w:t xml:space="preserve"> </w:t>
      </w:r>
      <w:r w:rsidR="001514B9" w:rsidRPr="00C01462">
        <w:t>Gg a</w:t>
      </w:r>
      <w:r w:rsidR="001514B9" w:rsidRPr="00C01462">
        <w:rPr>
          <w:vertAlign w:val="superscript"/>
        </w:rPr>
        <w:t>-1</w:t>
      </w:r>
      <w:r w:rsidR="003440BA">
        <w:t xml:space="preserve">, </w:t>
      </w:r>
      <w:r w:rsidR="001514B9">
        <w:t xml:space="preserve">and Plant et al. (2019) found </w:t>
      </w:r>
      <w:r w:rsidR="003440BA">
        <w:t xml:space="preserve">Philadelphia </w:t>
      </w:r>
      <w:r w:rsidR="001514B9">
        <w:t xml:space="preserve">emissions significantly larger than our estimate using methane-carbon dioxide ratios. </w:t>
      </w:r>
      <w:r w:rsidR="00D941F0" w:rsidRPr="00C01462">
        <w:t>We find consistent results with</w:t>
      </w:r>
      <w:r w:rsidR="003440BA">
        <w:t xml:space="preserve"> </w:t>
      </w:r>
      <w:r w:rsidR="00323470">
        <w:t>most</w:t>
      </w:r>
      <w:r w:rsidR="00D941F0" w:rsidRPr="00C01462">
        <w:t xml:space="preserve"> surveyed studies </w:t>
      </w:r>
      <w:commentRangeStart w:id="806"/>
      <w:r w:rsidR="00D941F0" w:rsidRPr="00C01462">
        <w:t xml:space="preserve">in New York City and </w:t>
      </w:r>
      <w:commentRangeEnd w:id="806"/>
      <w:r w:rsidR="000907A6">
        <w:rPr>
          <w:rStyle w:val="CommentReference"/>
        </w:rPr>
        <w:commentReference w:id="806"/>
      </w:r>
      <w:r w:rsidR="00D941F0" w:rsidRPr="00C01462">
        <w:t>Indianapolis (Plant et al., 2019</w:t>
      </w:r>
      <w:r w:rsidR="00D941F0">
        <w:t xml:space="preserve">, </w:t>
      </w:r>
      <w:r w:rsidR="00D941F0" w:rsidRPr="00C01462">
        <w:t>2022; Pitt et al., 2022; Lamb et al., 2016; Jones et al., 2021)</w:t>
      </w:r>
      <w:commentRangeStart w:id="807"/>
      <w:commentRangeStart w:id="808"/>
      <w:r w:rsidR="00D941F0" w:rsidRPr="00C01462">
        <w:t>.</w:t>
      </w:r>
      <w:commentRangeEnd w:id="807"/>
      <w:r w:rsidR="00D941F0" w:rsidRPr="00C01462">
        <w:rPr>
          <w:rStyle w:val="CommentReference"/>
        </w:rPr>
        <w:commentReference w:id="807"/>
      </w:r>
      <w:commentRangeEnd w:id="808"/>
      <w:r w:rsidR="000907A6">
        <w:rPr>
          <w:rStyle w:val="CommentReference"/>
        </w:rPr>
        <w:commentReference w:id="808"/>
      </w:r>
      <w:r w:rsidR="00D941F0" w:rsidRPr="00C01462">
        <w:t xml:space="preserve"> </w:t>
      </w:r>
    </w:p>
    <w:p w14:paraId="3048761A" w14:textId="77777777" w:rsidR="00706BB8" w:rsidRPr="00C01462" w:rsidRDefault="00706BB8"/>
    <w:p w14:paraId="7707BAA0" w14:textId="09FAF064" w:rsidR="00C5293A" w:rsidRDefault="00ED18F0" w:rsidP="00C5293A">
      <w:r>
        <w:t>While t</w:t>
      </w:r>
      <w:r w:rsidR="007050CC" w:rsidRPr="00C01462">
        <w:t xml:space="preserve">he observed </w:t>
      </w:r>
      <w:commentRangeStart w:id="809"/>
      <w:r w:rsidR="007050CC" w:rsidRPr="00C01462">
        <w:t xml:space="preserve">increase in urban emissions </w:t>
      </w:r>
      <w:r>
        <w:t xml:space="preserve">is likely an underestimate, </w:t>
      </w:r>
      <w:commentRangeEnd w:id="809"/>
      <w:r w:rsidR="000907A6">
        <w:rPr>
          <w:rStyle w:val="CommentReference"/>
        </w:rPr>
        <w:commentReference w:id="809"/>
      </w:r>
      <w:r>
        <w:t xml:space="preserve">it still </w:t>
      </w:r>
      <w:r w:rsidR="007050CC" w:rsidRPr="00C01462">
        <w:t>suggests</w:t>
      </w:r>
      <w:r>
        <w:t xml:space="preserve"> that</w:t>
      </w:r>
      <w:r w:rsidR="007050CC" w:rsidRPr="00C01462">
        <w:t xml:space="preserve"> </w:t>
      </w:r>
      <w:r w:rsidR="001435A8" w:rsidRPr="00C01462">
        <w:t>landfill emissions or natural gas distribution or post-meter emissions</w:t>
      </w:r>
      <w:r>
        <w:t xml:space="preserve"> are too low</w:t>
      </w:r>
      <w:r w:rsidR="001435A8" w:rsidRPr="00C01462">
        <w:t xml:space="preserve">. </w:t>
      </w:r>
      <w:r w:rsidR="00B15AE1" w:rsidRPr="00C01462">
        <w:t xml:space="preserve">The EPA added post-meter emissions </w:t>
      </w:r>
      <w:commentRangeStart w:id="810"/>
      <w:r w:rsidR="00B15AE1" w:rsidRPr="00C01462">
        <w:t>of 456 Gg a</w:t>
      </w:r>
      <w:r w:rsidR="00B15AE1" w:rsidRPr="00C01462">
        <w:rPr>
          <w:vertAlign w:val="superscript"/>
        </w:rPr>
        <w:t>-1</w:t>
      </w:r>
      <w:r w:rsidR="00B15AE1" w:rsidRPr="00C01462">
        <w:t xml:space="preserve"> to </w:t>
      </w:r>
      <w:r w:rsidR="005F7AEB">
        <w:t>the</w:t>
      </w:r>
      <w:r w:rsidR="00B15AE1" w:rsidRPr="00C01462">
        <w:t xml:space="preserve"> GHGI </w:t>
      </w:r>
      <w:r w:rsidR="005F7AEB">
        <w:t>in 2022</w:t>
      </w:r>
      <w:r w:rsidR="00B15AE1" w:rsidRPr="00C01462">
        <w:t xml:space="preserve">. </w:t>
      </w:r>
      <w:r w:rsidR="004B493F" w:rsidRPr="00C01462">
        <w:t xml:space="preserve">This addition explains </w:t>
      </w:r>
      <w:r w:rsidR="000525CA">
        <w:t>82</w:t>
      </w:r>
      <w:r w:rsidR="004B493F" w:rsidRPr="00C01462">
        <w:t xml:space="preserve">% </w:t>
      </w:r>
      <w:commentRangeEnd w:id="810"/>
      <w:r w:rsidR="003E43F4">
        <w:rPr>
          <w:rStyle w:val="CommentReference"/>
        </w:rPr>
        <w:commentReference w:id="810"/>
      </w:r>
      <w:r w:rsidR="004B493F" w:rsidRPr="00C01462">
        <w:t>(</w:t>
      </w:r>
      <w:r w:rsidR="000525CA">
        <w:t>57</w:t>
      </w:r>
      <w:r w:rsidR="004B493F" w:rsidRPr="00C01462">
        <w:t xml:space="preserve">% - 130%) of the </w:t>
      </w:r>
      <w:r w:rsidR="0050625D">
        <w:t>increase from GEPA in urban areas.</w:t>
      </w:r>
      <w:r w:rsidR="00B15AE1" w:rsidRPr="00C01462">
        <w:t xml:space="preserve"> </w:t>
      </w:r>
      <w:commentRangeStart w:id="811"/>
      <w:r w:rsidR="004B493F" w:rsidRPr="00C01462">
        <w:t>W</w:t>
      </w:r>
      <w:r w:rsidR="005F62E3" w:rsidRPr="00C01462">
        <w:t xml:space="preserve">e are unable to </w:t>
      </w:r>
      <w:r w:rsidR="000525CA">
        <w:t>attribute</w:t>
      </w:r>
      <w:r w:rsidR="003F5E73" w:rsidRPr="00C01462">
        <w:t xml:space="preserve"> the remaining discrepancy </w:t>
      </w:r>
      <w:r w:rsidR="000525CA">
        <w:t>to a particular sector due to</w:t>
      </w:r>
      <w:r w:rsidR="003F5E73" w:rsidRPr="00C01462">
        <w:t xml:space="preserve"> </w:t>
      </w:r>
      <w:commentRangeEnd w:id="811"/>
      <w:r w:rsidR="000907A6">
        <w:rPr>
          <w:rStyle w:val="CommentReference"/>
        </w:rPr>
        <w:commentReference w:id="811"/>
      </w:r>
      <w:r w:rsidR="005F62E3" w:rsidRPr="00C01462">
        <w:t xml:space="preserve">source co-location. We also find no correlations between the </w:t>
      </w:r>
      <w:r w:rsidR="000525CA">
        <w:t>posterior</w:t>
      </w:r>
      <w:r w:rsidR="005F62E3" w:rsidRPr="00C01462">
        <w:t xml:space="preserve"> increase </w:t>
      </w:r>
      <w:r w:rsidR="000525CA">
        <w:t xml:space="preserve">from GEPA </w:t>
      </w:r>
      <w:r w:rsidR="005F62E3" w:rsidRPr="00C01462">
        <w:t xml:space="preserve">and </w:t>
      </w:r>
      <w:r w:rsidR="005F7AEB">
        <w:t xml:space="preserve">2010 </w:t>
      </w:r>
      <w:r w:rsidR="005F62E3" w:rsidRPr="00C01462">
        <w:t xml:space="preserve">urban area population, population change from </w:t>
      </w:r>
      <w:r w:rsidR="00A014F9" w:rsidRPr="00C01462">
        <w:t>2000</w:t>
      </w:r>
      <w:r w:rsidR="005F62E3" w:rsidRPr="00C01462">
        <w:t xml:space="preserve"> to </w:t>
      </w:r>
      <w:r w:rsidR="00A014F9" w:rsidRPr="00C01462">
        <w:t>2010</w:t>
      </w:r>
      <w:r w:rsidR="005F62E3" w:rsidRPr="00C01462">
        <w:t xml:space="preserve">, population density, or surface area. </w:t>
      </w:r>
      <w:r w:rsidR="0005208E" w:rsidRPr="00C01462">
        <w:t xml:space="preserve">Indeed, the three largest cities by population (New York, Los Angeles, and Chicago) have the smallest per capita methane emissions </w:t>
      </w:r>
      <w:r w:rsidR="005F7AEB">
        <w:t>among</w:t>
      </w:r>
      <w:r w:rsidR="0005208E" w:rsidRPr="00C01462">
        <w:t xml:space="preserve"> the top 10</w:t>
      </w:r>
      <w:r w:rsidR="0005208E">
        <w:t xml:space="preserve"> methane-producing citie</w:t>
      </w:r>
      <w:r w:rsidR="0060210D">
        <w:t xml:space="preserve">s, while the two smallest cities by population (Detroit and Indianapolis) have the largest per capita emissions. </w:t>
      </w:r>
      <w:commentRangeStart w:id="812"/>
      <w:r w:rsidR="00CB5085" w:rsidRPr="00C01462">
        <w:t>The lack of correlation reflects the variability of methane emission sources and trends between urban areas</w:t>
      </w:r>
      <w:r w:rsidR="00A014F9" w:rsidRPr="00C01462">
        <w:t xml:space="preserve">. </w:t>
      </w:r>
      <w:commentRangeEnd w:id="812"/>
      <w:r w:rsidR="00EC3785">
        <w:rPr>
          <w:rStyle w:val="CommentReference"/>
        </w:rPr>
        <w:commentReference w:id="812"/>
      </w:r>
      <w:r w:rsidR="00A014F9" w:rsidRPr="00C01462">
        <w:t xml:space="preserve">Floerchinger et al. (2021) found “dramatically different” emission profiles in </w:t>
      </w:r>
      <w:r w:rsidR="001A367E" w:rsidRPr="00C01462">
        <w:t>an aircraft survey</w:t>
      </w:r>
      <w:r w:rsidR="00A014F9" w:rsidRPr="00C01462">
        <w:t xml:space="preserve"> of </w:t>
      </w:r>
      <w:r w:rsidR="006D25B8" w:rsidRPr="00C01462">
        <w:t xml:space="preserve">methane and ethane over </w:t>
      </w:r>
      <w:r w:rsidR="00A014F9" w:rsidRPr="00C01462">
        <w:t>seven U.S. cities</w:t>
      </w:r>
      <w:r w:rsidR="00CB1EB6" w:rsidRPr="00C01462">
        <w:t xml:space="preserve">, with the fraction of emissions attributable to natural gas ranging from 0.32 </w:t>
      </w:r>
      <w:commentRangeStart w:id="813"/>
      <w:r w:rsidR="00E66293" w:rsidRPr="00C01462">
        <w:t>to</w:t>
      </w:r>
      <w:r w:rsidR="00CB1EB6" w:rsidRPr="00C01462">
        <w:t xml:space="preserve"> 1.0</w:t>
      </w:r>
      <w:commentRangeEnd w:id="813"/>
      <w:r w:rsidR="00EC3785">
        <w:rPr>
          <w:rStyle w:val="CommentReference"/>
        </w:rPr>
        <w:commentReference w:id="813"/>
      </w:r>
      <w:r w:rsidR="00CB1EB6" w:rsidRPr="00C01462">
        <w:t xml:space="preserve">. </w:t>
      </w:r>
      <w:r w:rsidR="00BA1AFC" w:rsidRPr="00C01462">
        <w:t>S</w:t>
      </w:r>
      <w:r w:rsidR="00581BE2" w:rsidRPr="00C01462">
        <w:t>argent et al. (20</w:t>
      </w:r>
      <w:r w:rsidR="00E2007F" w:rsidRPr="00C01462">
        <w:t>21</w:t>
      </w:r>
      <w:r w:rsidR="00581BE2" w:rsidRPr="00C01462">
        <w:t xml:space="preserve">) surveyed 12 studies spanning six cities and found that natural gas contributions to </w:t>
      </w:r>
      <w:r w:rsidR="008D3D54" w:rsidRPr="00C01462">
        <w:t xml:space="preserve">urban </w:t>
      </w:r>
      <w:commentRangeStart w:id="814"/>
      <w:commentRangeStart w:id="815"/>
      <w:commentRangeStart w:id="816"/>
      <w:commentRangeStart w:id="817"/>
      <w:r w:rsidR="008D3D54" w:rsidRPr="00C01462">
        <w:t xml:space="preserve">emissions ranged from 43% to 88%. </w:t>
      </w:r>
      <w:commentRangeEnd w:id="814"/>
      <w:r w:rsidR="008D3D54">
        <w:rPr>
          <w:rStyle w:val="CommentReference"/>
        </w:rPr>
        <w:commentReference w:id="814"/>
      </w:r>
      <w:commentRangeEnd w:id="815"/>
      <w:r w:rsidR="008D3D54">
        <w:rPr>
          <w:rStyle w:val="CommentReference"/>
        </w:rPr>
        <w:commentReference w:id="815"/>
      </w:r>
      <w:commentRangeEnd w:id="816"/>
      <w:r w:rsidR="003E43F4">
        <w:rPr>
          <w:rStyle w:val="CommentReference"/>
        </w:rPr>
        <w:commentReference w:id="816"/>
      </w:r>
      <w:commentRangeEnd w:id="817"/>
      <w:r w:rsidR="003E43F4">
        <w:rPr>
          <w:rStyle w:val="CommentReference"/>
        </w:rPr>
        <w:commentReference w:id="817"/>
      </w:r>
      <w:r w:rsidR="00CB1EB6" w:rsidRPr="00C01462">
        <w:t>Both</w:t>
      </w:r>
      <w:r w:rsidR="00581BE2" w:rsidRPr="00C01462">
        <w:t xml:space="preserve"> studies included geographically diverse cities with a range of populations.</w:t>
      </w:r>
      <w:r w:rsidR="00E028EC" w:rsidRPr="00C01462">
        <w:t xml:space="preserve"> Plant et al. (2019) </w:t>
      </w:r>
      <w:r w:rsidR="00CB1EB6" w:rsidRPr="00C01462">
        <w:t>used</w:t>
      </w:r>
      <w:r w:rsidR="00E028EC" w:rsidRPr="00C01462">
        <w:t xml:space="preserve"> aircraft data over </w:t>
      </w:r>
      <w:r w:rsidR="00CB1EB6" w:rsidRPr="00C01462">
        <w:t>six</w:t>
      </w:r>
      <w:r w:rsidR="00E028EC" w:rsidRPr="00C01462">
        <w:t xml:space="preserve"> cities</w:t>
      </w:r>
      <w:r w:rsidR="00CB1EB6" w:rsidRPr="00C01462">
        <w:t xml:space="preserve"> on the East Coast of CONUS</w:t>
      </w:r>
      <w:r w:rsidR="00E028EC" w:rsidRPr="00C01462">
        <w:t xml:space="preserve"> </w:t>
      </w:r>
      <w:r w:rsidR="00CB1EB6" w:rsidRPr="00C01462">
        <w:t xml:space="preserve">and </w:t>
      </w:r>
      <w:r w:rsidR="00E028EC" w:rsidRPr="00C01462">
        <w:t xml:space="preserve">found that on average between 80% and </w:t>
      </w:r>
      <w:commentRangeStart w:id="818"/>
      <w:r w:rsidR="00E028EC" w:rsidRPr="00C01462">
        <w:t>110%</w:t>
      </w:r>
      <w:commentRangeEnd w:id="818"/>
      <w:r w:rsidR="003E43F4">
        <w:rPr>
          <w:rStyle w:val="CommentReference"/>
        </w:rPr>
        <w:commentReference w:id="818"/>
      </w:r>
      <w:r w:rsidR="00E028EC" w:rsidRPr="00C01462">
        <w:t xml:space="preserve"> of emissions in each city were explained by natural gas emissions. However, their confidence intervals ranged from 45% to 170%</w:t>
      </w:r>
      <w:r w:rsidR="00B64A97">
        <w:t xml:space="preserve"> of urban emissions</w:t>
      </w:r>
      <w:r w:rsidR="00E028EC" w:rsidRPr="00C01462">
        <w:t>.</w:t>
      </w:r>
    </w:p>
    <w:p w14:paraId="0D5F308D" w14:textId="77777777" w:rsidR="00C5293A" w:rsidRPr="00C01462" w:rsidRDefault="00C5293A" w:rsidP="00C5293A"/>
    <w:p w14:paraId="0180047E" w14:textId="04AFA806" w:rsidR="00B44582" w:rsidRPr="00C01462" w:rsidRDefault="00B44582">
      <w:pPr>
        <w:rPr>
          <w:b/>
          <w:bCs/>
        </w:rPr>
      </w:pPr>
      <w:r w:rsidRPr="00C01462">
        <w:rPr>
          <w:b/>
          <w:bCs/>
        </w:rPr>
        <w:t>4 Conclusions</w:t>
      </w:r>
    </w:p>
    <w:p w14:paraId="0B449D04" w14:textId="7957E5BB" w:rsidR="005C583B" w:rsidRPr="00C01462" w:rsidRDefault="00AD2391">
      <w:pPr>
        <w:rPr>
          <w:color w:val="FF0000"/>
        </w:rPr>
      </w:pPr>
      <w:r w:rsidRPr="00C01462">
        <w:rPr>
          <w:color w:val="FF0000"/>
        </w:rPr>
        <w:t>[Insert.]</w:t>
      </w:r>
    </w:p>
    <w:sectPr w:rsidR="005C583B" w:rsidRPr="00C01462"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Jacob" w:date="2023-01-05T18:35:00Z" w:initials="JDJ">
    <w:p w14:paraId="622E433D" w14:textId="505EDD0D" w:rsidR="00D535F7" w:rsidRDefault="00D535F7">
      <w:pPr>
        <w:pStyle w:val="CommentText"/>
      </w:pPr>
      <w:r>
        <w:rPr>
          <w:rStyle w:val="CommentReference"/>
        </w:rPr>
        <w:annotationRef/>
      </w:r>
      <w:r>
        <w:t>What do you think? Your work is about US not NA. And it’s more general than 2019. I added stuff about the colon to make readers want to click.</w:t>
      </w:r>
    </w:p>
  </w:comment>
  <w:comment w:id="34" w:author="Daniel Jacob [2]" w:date="2023-01-05T18:49:00Z" w:initials="JDJ">
    <w:p w14:paraId="7177E576" w14:textId="0839C86D" w:rsidR="007175DB" w:rsidRDefault="007175DB">
      <w:pPr>
        <w:pStyle w:val="CommentText"/>
      </w:pPr>
      <w:r>
        <w:rPr>
          <w:rStyle w:val="CommentReference"/>
        </w:rPr>
        <w:annotationRef/>
      </w:r>
      <w:r>
        <w:t>11% is not that much, you may want to give the larger number associated with manure?</w:t>
      </w:r>
    </w:p>
  </w:comment>
  <w:comment w:id="47" w:author="Daniel Jacob [3]" w:date="2023-01-05T18:54:00Z" w:initials="JDJ">
    <w:p w14:paraId="661E7BAD" w14:textId="2539192A" w:rsidR="007175DB" w:rsidRDefault="007175DB">
      <w:pPr>
        <w:pStyle w:val="CommentText"/>
      </w:pPr>
      <w:r>
        <w:rPr>
          <w:rStyle w:val="CommentReference"/>
        </w:rPr>
        <w:annotationRef/>
      </w:r>
      <w:r>
        <w:t>revisit</w:t>
      </w:r>
    </w:p>
  </w:comment>
  <w:comment w:id="48" w:author="Daniel Jacob [4]" w:date="2023-01-05T18:54:00Z" w:initials="JDJ">
    <w:p w14:paraId="5E0CF33F" w14:textId="3E793A35" w:rsidR="001B5A3B" w:rsidRDefault="001B5A3B">
      <w:pPr>
        <w:pStyle w:val="CommentText"/>
      </w:pPr>
      <w:r>
        <w:rPr>
          <w:rStyle w:val="CommentReference"/>
        </w:rPr>
        <w:annotationRef/>
      </w:r>
      <w:r>
        <w:t>Not a particularly exciting result</w:t>
      </w:r>
    </w:p>
  </w:comment>
  <w:comment w:id="55" w:author="Daniel Jacob [5]" w:date="2023-01-05T18:57:00Z" w:initials="JDJ">
    <w:p w14:paraId="29AC8E22" w14:textId="7825035A" w:rsidR="001B5A3B" w:rsidRDefault="001B5A3B">
      <w:pPr>
        <w:pStyle w:val="CommentText"/>
      </w:pPr>
      <w:r>
        <w:rPr>
          <w:rStyle w:val="CommentReference"/>
        </w:rPr>
        <w:annotationRef/>
      </w:r>
      <w:r>
        <w:t xml:space="preserve">Also reconcile with previous studies that found a dominant gas contribution to urban </w:t>
      </w:r>
      <w:proofErr w:type="gramStart"/>
      <w:r>
        <w:t>emissions?</w:t>
      </w:r>
      <w:proofErr w:type="gramEnd"/>
    </w:p>
  </w:comment>
  <w:comment w:id="121" w:author="Daniel Jacob [6]" w:date="2023-01-03T21:23:00Z" w:initials="JDJ">
    <w:p w14:paraId="403EFB61" w14:textId="031F1910" w:rsidR="00A7289F" w:rsidRDefault="00A7289F">
      <w:pPr>
        <w:pStyle w:val="CommentText"/>
      </w:pPr>
      <w:r>
        <w:rPr>
          <w:rStyle w:val="CommentReference"/>
        </w:rPr>
        <w:annotationRef/>
      </w:r>
      <w:r>
        <w:t>Choose U.S. or US but be consistent</w:t>
      </w:r>
    </w:p>
  </w:comment>
  <w:comment w:id="122" w:author="Daniel Jacob [6]" w:date="2023-01-03T21:27:00Z" w:initials="JDJ">
    <w:p w14:paraId="6C67CF8D" w14:textId="495E311A" w:rsidR="00A7289F" w:rsidRDefault="00A7289F">
      <w:pPr>
        <w:pStyle w:val="CommentText"/>
      </w:pPr>
      <w:r>
        <w:rPr>
          <w:rStyle w:val="CommentReference"/>
        </w:rPr>
        <w:annotationRef/>
      </w:r>
      <w:r>
        <w:t xml:space="preserve">You </w:t>
      </w:r>
      <w:proofErr w:type="gramStart"/>
      <w:r>
        <w:t>have to</w:t>
      </w:r>
      <w:proofErr w:type="gramEnd"/>
      <w:r>
        <w:t xml:space="preserve"> start from the older inversions, going back to Miller et al. (2013) and Wecht et al. (2014) and the papers they cite. The focus on Lu 2022 is out of place because there have been many other inversions of </w:t>
      </w:r>
      <w:proofErr w:type="gramStart"/>
      <w:r>
        <w:t>US</w:t>
      </w:r>
      <w:proofErr w:type="gramEnd"/>
      <w:r>
        <w:t xml:space="preserve"> emissions.  Skip the quantitative details, give us the general messages coming out of the different inversions</w:t>
      </w:r>
      <w:r w:rsidR="00AA7871">
        <w:t xml:space="preserve"> while holding it to one paragraph.</w:t>
      </w:r>
    </w:p>
  </w:comment>
  <w:comment w:id="128" w:author="Daniel Jacob [6]" w:date="2023-01-03T21:32:00Z" w:initials="JDJ">
    <w:p w14:paraId="58EF5B11" w14:textId="5E601A0E" w:rsidR="00AA7871" w:rsidRDefault="00AA7871">
      <w:pPr>
        <w:pStyle w:val="CommentText"/>
      </w:pPr>
      <w:r>
        <w:rPr>
          <w:rStyle w:val="CommentReference"/>
        </w:rPr>
        <w:annotationRef/>
      </w:r>
      <w:r>
        <w:t>Probably more useful to cite the NOAA campaigns, the EDF campaign in the Barnett Shale, there’s also the Jeong et al. paper for California…Again, try to be comprehensive including the older studies but keep it to one paragraph by not going into details. Here (and in the previous paragraph) it seems that you just picked a few studies and go into excessive detail about what they find. This is not what the intro is supposed to do.</w:t>
      </w:r>
    </w:p>
  </w:comment>
  <w:comment w:id="304" w:author="Daniel Jacob [6]" w:date="2023-01-04T14:59:00Z" w:initials="JDJ">
    <w:p w14:paraId="1BAAC943" w14:textId="4BCB3C4A" w:rsidR="00116B2F" w:rsidRDefault="00116B2F">
      <w:pPr>
        <w:pStyle w:val="CommentText"/>
      </w:pPr>
      <w:r>
        <w:rPr>
          <w:rStyle w:val="CommentReference"/>
        </w:rPr>
        <w:annotationRef/>
      </w:r>
      <w:r>
        <w:t>Did you define ‘forward model’? Again, how is this a Hessian</w:t>
      </w:r>
      <w:r w:rsidR="00A13687">
        <w:t>? What does ‘Hessian of the forward model’ mean? (2) is related to the Hessian of the cost function (eq. 11.107 of B&amp;J) but not quite that (would need to multiply by SA1/2 on both sides and remove I) and in case that’s not what you say.</w:t>
      </w:r>
    </w:p>
  </w:comment>
  <w:comment w:id="305" w:author="Daniel Jacob [6]" w:date="2022-12-12T21:38:00Z" w:initials="JDJ">
    <w:p w14:paraId="58E29744" w14:textId="3E578B9A" w:rsidR="00914133" w:rsidRPr="00A74A51" w:rsidRDefault="00914133" w:rsidP="00914133">
      <w:pPr>
        <w:pStyle w:val="CommentText"/>
      </w:pPr>
      <w:r>
        <w:rPr>
          <w:rStyle w:val="CommentReference"/>
        </w:rPr>
        <w:annotationRef/>
      </w:r>
      <w:r>
        <w:t xml:space="preserve">But </w:t>
      </w:r>
      <w:r>
        <w:rPr>
          <w:b/>
          <w:bCs/>
        </w:rPr>
        <w:t>V</w:t>
      </w:r>
      <w:r>
        <w:t xml:space="preserve"> is still (</w:t>
      </w:r>
      <w:proofErr w:type="spellStart"/>
      <w:r>
        <w:t>nxn</w:t>
      </w:r>
      <w:proofErr w:type="spellEnd"/>
      <w:r>
        <w:t>) and if the eigenvectors are orthonormal then it must be full rank, which kind of defeats my comment above, but then how is the original inversion numerically unstable?</w:t>
      </w:r>
    </w:p>
  </w:comment>
  <w:comment w:id="306" w:author="Daniel Jacob [6]" w:date="2023-01-04T15:42:00Z" w:initials="JDJ">
    <w:p w14:paraId="375E55DA" w14:textId="76818CD3" w:rsidR="00A13687" w:rsidRDefault="00A13687">
      <w:pPr>
        <w:pStyle w:val="CommentText"/>
      </w:pPr>
      <w:r>
        <w:rPr>
          <w:rStyle w:val="CommentReference"/>
        </w:rPr>
        <w:annotationRef/>
      </w:r>
      <w:r>
        <w:t>Not sure you need to say this.</w:t>
      </w:r>
    </w:p>
  </w:comment>
  <w:comment w:id="319" w:author="Daniel Jacob [6]" w:date="2023-01-04T15:50:00Z" w:initials="JDJ">
    <w:p w14:paraId="2D1234CF" w14:textId="4CF7D33D" w:rsidR="004134B1" w:rsidRDefault="004134B1">
      <w:pPr>
        <w:pStyle w:val="CommentText"/>
      </w:pPr>
      <w:r>
        <w:rPr>
          <w:rStyle w:val="CommentReference"/>
        </w:rPr>
        <w:annotationRef/>
      </w:r>
      <w:r>
        <w:t>Use of K as subscript is weird since it’s your Jacobian matrix. Shouldn’t it be FR instead?</w:t>
      </w:r>
    </w:p>
  </w:comment>
  <w:comment w:id="321" w:author="Daniel Jacob [6]" w:date="2023-01-04T15:47:00Z" w:initials="JDJ">
    <w:p w14:paraId="5F3549E3" w14:textId="6C9F0C18" w:rsidR="004134B1" w:rsidRDefault="004134B1">
      <w:pPr>
        <w:pStyle w:val="CommentText"/>
      </w:pPr>
      <w:r>
        <w:rPr>
          <w:rStyle w:val="CommentReference"/>
        </w:rPr>
        <w:annotationRef/>
      </w:r>
      <w:r>
        <w:t>But you don’t define the Π quantities.</w:t>
      </w:r>
    </w:p>
  </w:comment>
  <w:comment w:id="331" w:author="Daniel Jacob [6]" w:date="2023-01-04T15:54:00Z" w:initials="JDJ">
    <w:p w14:paraId="60314377" w14:textId="13C7619D" w:rsidR="004134B1" w:rsidRDefault="004134B1">
      <w:pPr>
        <w:pStyle w:val="CommentText"/>
      </w:pPr>
      <w:r>
        <w:rPr>
          <w:rStyle w:val="CommentReference"/>
        </w:rPr>
        <w:annotationRef/>
      </w:r>
      <w:r>
        <w:t>Is this what you mean by ‘filter out’?</w:t>
      </w:r>
    </w:p>
  </w:comment>
  <w:comment w:id="368" w:author="Daniel Jacob [6]" w:date="2023-01-04T17:40:00Z" w:initials="JDJ">
    <w:p w14:paraId="2A51B6E0" w14:textId="31E4DB19" w:rsidR="008400B8" w:rsidRDefault="008400B8">
      <w:pPr>
        <w:pStyle w:val="CommentText"/>
      </w:pPr>
      <w:r>
        <w:rPr>
          <w:rStyle w:val="CommentReference"/>
        </w:rPr>
        <w:annotationRef/>
      </w:r>
      <w:r>
        <w:t>Be consistent about ‘oil and natural gas’ or ‘oil and gas’ or ‘oil/gas’</w:t>
      </w:r>
    </w:p>
  </w:comment>
  <w:comment w:id="374" w:author="Daniel Jacob [6]" w:date="2023-01-04T22:28:00Z" w:initials="JDJ">
    <w:p w14:paraId="00435339" w14:textId="23FBFBEF" w:rsidR="00236D58" w:rsidRDefault="00236D58">
      <w:pPr>
        <w:pStyle w:val="CommentText"/>
      </w:pPr>
      <w:r>
        <w:rPr>
          <w:rStyle w:val="CommentReference"/>
        </w:rPr>
        <w:annotationRef/>
      </w:r>
      <w:r>
        <w:t>This would belong in intro if anywhere. As I commented in your previous draft, it’s weird that the intro doesn’t tell us where methane comes from.</w:t>
      </w:r>
    </w:p>
  </w:comment>
  <w:comment w:id="392" w:author="Daniel Jacob [6]" w:date="2023-01-04T22:38:00Z" w:initials="JDJ">
    <w:p w14:paraId="362200D6" w14:textId="13347970" w:rsidR="00EC06DC" w:rsidRDefault="00EC06DC">
      <w:pPr>
        <w:pStyle w:val="CommentText"/>
      </w:pPr>
      <w:r>
        <w:rPr>
          <w:rStyle w:val="CommentReference"/>
        </w:rPr>
        <w:annotationRef/>
      </w:r>
      <w:r>
        <w:t>Does MA give them some ID? It would be good to give this for reproducibility</w:t>
      </w:r>
    </w:p>
  </w:comment>
  <w:comment w:id="408" w:author="Daniel Jacob [6]" w:date="2023-01-04T22:57:00Z" w:initials="JDJ">
    <w:p w14:paraId="477C6F6E" w14:textId="6EEFA5F2" w:rsidR="001A3FA2" w:rsidRDefault="001A3FA2">
      <w:pPr>
        <w:pStyle w:val="CommentText"/>
      </w:pPr>
      <w:r>
        <w:rPr>
          <w:rStyle w:val="CommentReference"/>
        </w:rPr>
        <w:annotationRef/>
      </w:r>
      <w:r>
        <w:t>You can say that in section 2.7. It’s not thematic here.</w:t>
      </w:r>
    </w:p>
  </w:comment>
  <w:comment w:id="416" w:author="Daniel Jacob [6]" w:date="2023-01-04T23:02:00Z" w:initials="JDJ">
    <w:p w14:paraId="1FF7F961" w14:textId="0E99D171" w:rsidR="001A3FA2" w:rsidRDefault="001A3FA2">
      <w:pPr>
        <w:pStyle w:val="CommentText"/>
      </w:pPr>
      <w:r>
        <w:rPr>
          <w:rStyle w:val="CommentReference"/>
        </w:rPr>
        <w:annotationRef/>
      </w:r>
      <w:r>
        <w:t xml:space="preserve">I’m not getting anything from </w:t>
      </w:r>
      <w:proofErr w:type="gramStart"/>
      <w:r>
        <w:t>this</w:t>
      </w:r>
      <w:proofErr w:type="gramEnd"/>
      <w:r>
        <w:t xml:space="preserve"> and it seems weird that you reach for 2018.</w:t>
      </w:r>
    </w:p>
  </w:comment>
  <w:comment w:id="417" w:author="Hannah Nesser" w:date="2022-08-01T15:31:00Z" w:initials="HN">
    <w:p w14:paraId="2D4C0CE3" w14:textId="02DE482D" w:rsidR="00FB7ECB" w:rsidRDefault="00FB7ECB" w:rsidP="00D93715">
      <w:r>
        <w:rPr>
          <w:rStyle w:val="CommentReference"/>
        </w:rPr>
        <w:annotationRef/>
      </w:r>
      <w:r>
        <w:rPr>
          <w:sz w:val="20"/>
          <w:szCs w:val="20"/>
        </w:rPr>
        <w:t>Calculate</w:t>
      </w:r>
    </w:p>
  </w:comment>
  <w:comment w:id="418" w:author="Daniel Jacob [6]" w:date="2023-01-05T08:09:00Z" w:initials="JDJ">
    <w:p w14:paraId="07CAB2EF" w14:textId="6FB61C75" w:rsidR="005032A0" w:rsidRDefault="005032A0">
      <w:pPr>
        <w:pStyle w:val="CommentText"/>
      </w:pPr>
      <w:r>
        <w:rPr>
          <w:rStyle w:val="CommentReference"/>
        </w:rPr>
        <w:annotationRef/>
      </w:r>
      <w:r>
        <w:t>You need to give the version number</w:t>
      </w:r>
    </w:p>
  </w:comment>
  <w:comment w:id="436" w:author="Daniel Jacob [6]" w:date="2023-01-05T08:15:00Z" w:initials="JDJ">
    <w:p w14:paraId="4304E479" w14:textId="16EAE4AC" w:rsidR="009750BD" w:rsidRDefault="009750BD">
      <w:pPr>
        <w:pStyle w:val="CommentText"/>
      </w:pPr>
      <w:r>
        <w:rPr>
          <w:rStyle w:val="CommentReference"/>
        </w:rPr>
        <w:annotationRef/>
      </w:r>
      <w:r>
        <w:t>Not sure about the Wunch reference but if important keep it.</w:t>
      </w:r>
    </w:p>
  </w:comment>
  <w:comment w:id="438" w:author="Daniel Jacob [6]" w:date="2023-01-05T08:16:00Z" w:initials="JDJ">
    <w:p w14:paraId="4C535680" w14:textId="57FD462D" w:rsidR="009750BD" w:rsidRDefault="009750BD">
      <w:pPr>
        <w:pStyle w:val="CommentText"/>
      </w:pPr>
      <w:r>
        <w:rPr>
          <w:rStyle w:val="CommentReference"/>
        </w:rPr>
        <w:annotationRef/>
      </w:r>
      <w:r>
        <w:t>Is this SWIR?</w:t>
      </w:r>
    </w:p>
  </w:comment>
  <w:comment w:id="441" w:author="Daniel Jacob [6]" w:date="2023-01-05T08:22:00Z" w:initials="JDJ">
    <w:p w14:paraId="0FA22F41" w14:textId="77777777" w:rsidR="009750BD" w:rsidRDefault="009750BD">
      <w:pPr>
        <w:pStyle w:val="CommentText"/>
      </w:pPr>
      <w:r>
        <w:rPr>
          <w:rStyle w:val="CommentReference"/>
        </w:rPr>
        <w:annotationRef/>
      </w:r>
      <w:r>
        <w:t>Figure 2 has such lo-res and with not-so-great color scheme that I cannot see anything useful in the TROPOMI data except for an increase in fall which doesn’t seem to be of interest. You’re not making a big deal about seasonality anyway.</w:t>
      </w:r>
    </w:p>
    <w:p w14:paraId="5E65913A" w14:textId="77777777" w:rsidR="009750BD" w:rsidRDefault="009750BD">
      <w:pPr>
        <w:pStyle w:val="CommentText"/>
      </w:pPr>
    </w:p>
    <w:p w14:paraId="69280E66" w14:textId="77777777" w:rsidR="009750BD" w:rsidRDefault="009750BD">
      <w:pPr>
        <w:pStyle w:val="CommentText"/>
      </w:pPr>
      <w:r>
        <w:t xml:space="preserve">I recommend that you show a single plot of </w:t>
      </w:r>
      <w:r w:rsidR="00BE7202">
        <w:t>TROPOMI annual mean data and get rid of the count panels which are not useful either. That way you can blow up the plot and maybe see useful features that you can comment on, and if you could use a better color scheme…</w:t>
      </w:r>
    </w:p>
    <w:p w14:paraId="399DB3F0" w14:textId="77777777" w:rsidR="00BE7202" w:rsidRDefault="00BE7202">
      <w:pPr>
        <w:pStyle w:val="CommentText"/>
      </w:pPr>
    </w:p>
    <w:p w14:paraId="4293F50E" w14:textId="5814FFC4" w:rsidR="00BE7202" w:rsidRDefault="00BE7202">
      <w:pPr>
        <w:pStyle w:val="CommentText"/>
      </w:pPr>
      <w:r>
        <w:t>I comment below on the need to show a scatterplot comparison to GOSAT if you are going to talk about it. This could be done with a side panel or maybe better an inset panel over the Caribbean where you have plenty of room and convey the point that you don’t care about the Caribbean.</w:t>
      </w:r>
      <w:r w:rsidR="006573D4">
        <w:t xml:space="preserve"> Or it could be put in the SI.</w:t>
      </w:r>
    </w:p>
  </w:comment>
  <w:comment w:id="449" w:author="Daniel Jacob [6]" w:date="2023-01-05T08:20:00Z" w:initials="JDJ">
    <w:p w14:paraId="22F549CE" w14:textId="4AA8A377" w:rsidR="009750BD" w:rsidRDefault="009750BD">
      <w:pPr>
        <w:pStyle w:val="CommentText"/>
      </w:pPr>
      <w:r>
        <w:rPr>
          <w:rStyle w:val="CommentReference"/>
        </w:rPr>
        <w:annotationRef/>
      </w:r>
      <w:r>
        <w:t>If you say this you would need to show it, maybe as a Figure in SI or as a panel in Figure 2.  Either that or you don’t say anything, which would make it a bit weird to invoke GOSAT above (that could be cut).</w:t>
      </w:r>
    </w:p>
  </w:comment>
  <w:comment w:id="582" w:author="Daniel Jacob [6]" w:date="2023-01-05T09:42:00Z" w:initials="JDJ">
    <w:p w14:paraId="3CE08980" w14:textId="017908C2" w:rsidR="00674AAD" w:rsidRDefault="00674AAD">
      <w:pPr>
        <w:pStyle w:val="CommentText"/>
      </w:pPr>
      <w:r>
        <w:rPr>
          <w:rStyle w:val="CommentReference"/>
        </w:rPr>
        <w:annotationRef/>
      </w:r>
      <w:r>
        <w:t>How about sweeping this under the rug instead of needlessly raising eyebrows.</w:t>
      </w:r>
    </w:p>
  </w:comment>
  <w:comment w:id="591" w:author="Daniel Jacob [6]" w:date="2023-01-05T09:48:00Z" w:initials="JDJ">
    <w:p w14:paraId="0808F1A2" w14:textId="4D3899FC" w:rsidR="00674AAD" w:rsidRDefault="00674AAD">
      <w:pPr>
        <w:pStyle w:val="CommentText"/>
      </w:pPr>
      <w:r>
        <w:rPr>
          <w:rStyle w:val="CommentReference"/>
        </w:rPr>
        <w:annotationRef/>
      </w:r>
      <w:r>
        <w:t>See previous comment on why the K subscript</w:t>
      </w:r>
    </w:p>
  </w:comment>
  <w:comment w:id="614" w:author="Daniel Jacob [6]" w:date="2023-01-05T10:12:00Z" w:initials="JDJ">
    <w:p w14:paraId="461BA935" w14:textId="58F4EFCE" w:rsidR="005B7E80" w:rsidRDefault="005B7E80">
      <w:pPr>
        <w:pStyle w:val="CommentText"/>
      </w:pPr>
      <w:r>
        <w:rPr>
          <w:rStyle w:val="CommentReference"/>
        </w:rPr>
        <w:annotationRef/>
      </w:r>
      <w:r>
        <w:t>Give the prior and posterior values separately.  The point is that there’s a limit to which we can decrease the posterior values as given by the observational error.  Is there also an improvement in a regression line between model and observed concentrations? That would be another indicator.</w:t>
      </w:r>
    </w:p>
  </w:comment>
  <w:comment w:id="615" w:author="Daniel Jacob [6]" w:date="2023-01-05T10:19:00Z" w:initials="JDJ">
    <w:p w14:paraId="19307569" w14:textId="329617C2" w:rsidR="005B7E80" w:rsidRDefault="005B7E80">
      <w:pPr>
        <w:pStyle w:val="CommentText"/>
      </w:pPr>
      <w:r>
        <w:rPr>
          <w:rStyle w:val="CommentReference"/>
        </w:rPr>
        <w:annotationRef/>
      </w:r>
      <w:r>
        <w:t xml:space="preserve">Shen2022 was not full-rank for a different reason – he only optimized high-emitting o/g grid cells on the 0.25 grid.  It may still be a useful comparison but then you need to show emission numbers, not differences (which don’t interest anyone but you).  At some point I think you reproduced his </w:t>
      </w:r>
      <w:proofErr w:type="spellStart"/>
      <w:r>
        <w:t>barplot</w:t>
      </w:r>
      <w:proofErr w:type="spellEnd"/>
      <w:r>
        <w:t xml:space="preserve"> adding your emission estimates.  You could put it in the SI and comment on it in this paragraph.</w:t>
      </w:r>
      <w:r w:rsidR="007B6FA7">
        <w:t xml:space="preserve"> I also wouldn’t complain if you just got rid of it here and just cited Shen2022 in the context of your results below.</w:t>
      </w:r>
    </w:p>
  </w:comment>
  <w:comment w:id="616" w:author="Daniel Jacob [6]" w:date="2023-01-05T10:33:00Z" w:initials="JDJ">
    <w:p w14:paraId="098050BC" w14:textId="3FD6958B" w:rsidR="00320B70" w:rsidRDefault="00320B70">
      <w:pPr>
        <w:pStyle w:val="CommentText"/>
      </w:pPr>
      <w:r>
        <w:rPr>
          <w:rStyle w:val="CommentReference"/>
        </w:rPr>
        <w:annotationRef/>
      </w:r>
      <w:r>
        <w:t>Need reference</w:t>
      </w:r>
    </w:p>
  </w:comment>
  <w:comment w:id="619" w:author="Daniel Jacob [6]" w:date="2023-01-05T10:35:00Z" w:initials="JDJ">
    <w:p w14:paraId="5A64E53B" w14:textId="5B0CB41A" w:rsidR="00320B70" w:rsidRDefault="00320B70">
      <w:pPr>
        <w:pStyle w:val="CommentText"/>
      </w:pPr>
      <w:r>
        <w:rPr>
          <w:rStyle w:val="CommentReference"/>
        </w:rPr>
        <w:annotationRef/>
      </w:r>
      <w:r>
        <w:t>Correct?</w:t>
      </w:r>
    </w:p>
  </w:comment>
  <w:comment w:id="623" w:author="Daniel Jacob [6]" w:date="2023-01-05T10:34:00Z" w:initials="JDJ">
    <w:p w14:paraId="08B894CB" w14:textId="30B2EACC" w:rsidR="00320B70" w:rsidRDefault="00320B70">
      <w:pPr>
        <w:pStyle w:val="CommentText"/>
      </w:pPr>
      <w:r>
        <w:rPr>
          <w:rStyle w:val="CommentReference"/>
        </w:rPr>
        <w:annotationRef/>
      </w:r>
      <w:r>
        <w:t>United States, US, U.S., or CONUS?</w:t>
      </w:r>
    </w:p>
  </w:comment>
  <w:comment w:id="629" w:author="Daniel Jacob [6]" w:date="2023-01-05T10:41:00Z" w:initials="JDJ">
    <w:p w14:paraId="1CFB2F3E" w14:textId="77F1FB5E" w:rsidR="00320B70" w:rsidRDefault="00320B70">
      <w:pPr>
        <w:pStyle w:val="CommentText"/>
      </w:pPr>
      <w:r>
        <w:rPr>
          <w:rStyle w:val="CommentReference"/>
        </w:rPr>
        <w:annotationRef/>
      </w:r>
      <w:r>
        <w:t xml:space="preserve">I see no need to elaborate. You’re using TROPOMI which may be good enough. What you’re saying here is not </w:t>
      </w:r>
      <w:proofErr w:type="gramStart"/>
      <w:r>
        <w:t>really insightful</w:t>
      </w:r>
      <w:proofErr w:type="gramEnd"/>
      <w:r>
        <w:t>.</w:t>
      </w:r>
    </w:p>
  </w:comment>
  <w:comment w:id="643" w:author="Daniel Jacob [6]" w:date="2023-01-05T11:06:00Z" w:initials="JDJ">
    <w:p w14:paraId="7C39A772" w14:textId="32B410F9" w:rsidR="00BD7C27" w:rsidRDefault="00BD7C27">
      <w:pPr>
        <w:pStyle w:val="CommentText"/>
      </w:pPr>
      <w:r>
        <w:rPr>
          <w:rStyle w:val="CommentReference"/>
        </w:rPr>
        <w:annotationRef/>
      </w:r>
      <w:r>
        <w:t>Is this only for optimized grid cells or for all grid cells? Important to clarify, also in Table 2 footnote. If for optimized grid cells it wouldn’t be comparable to Lu</w:t>
      </w:r>
    </w:p>
  </w:comment>
  <w:comment w:id="649" w:author="Daniel Jacob [6]" w:date="2023-01-05T11:11:00Z" w:initials="JDJ">
    <w:p w14:paraId="44123A9B" w14:textId="61F43CC7" w:rsidR="00BD7C27" w:rsidRDefault="00BD7C27">
      <w:pPr>
        <w:pStyle w:val="CommentText"/>
      </w:pPr>
      <w:r>
        <w:rPr>
          <w:rStyle w:val="CommentReference"/>
        </w:rPr>
        <w:annotationRef/>
      </w:r>
      <w:r>
        <w:t>Not sure what this says or that it is useful.</w:t>
      </w:r>
    </w:p>
  </w:comment>
  <w:comment w:id="650" w:author="Daniel Jacob [6]" w:date="2023-01-05T11:12:00Z" w:initials="JDJ">
    <w:p w14:paraId="71CC8A69" w14:textId="2C18E1D6" w:rsidR="00BD7C27" w:rsidRDefault="00BD7C27">
      <w:pPr>
        <w:pStyle w:val="CommentText"/>
      </w:pPr>
      <w:r>
        <w:rPr>
          <w:rStyle w:val="CommentReference"/>
        </w:rPr>
        <w:annotationRef/>
      </w:r>
      <w:r>
        <w:t>Be more useful by saying where you have wetland information.</w:t>
      </w:r>
    </w:p>
  </w:comment>
  <w:comment w:id="651" w:author="Daniel Jacob [6]" w:date="2023-01-05T11:14:00Z" w:initials="JDJ">
    <w:p w14:paraId="6C054288" w14:textId="21047ACF" w:rsidR="00A11FAA" w:rsidRDefault="00A11FAA">
      <w:pPr>
        <w:pStyle w:val="CommentText"/>
      </w:pPr>
      <w:r>
        <w:rPr>
          <w:rStyle w:val="CommentReference"/>
        </w:rPr>
        <w:annotationRef/>
      </w:r>
      <w:r>
        <w:t>Here and elsewhere, it doesn’t seem very interesting to drag the GEPA in the discussion since what’s of interest is the comparison to GHGI. Maybe you could say above that you will focus comparison on GHGI as representing EPA’s best estimate for 2019 and dispense with GEPA in what follows?</w:t>
      </w:r>
    </w:p>
  </w:comment>
  <w:comment w:id="654" w:author="Daniel Jacob [6]" w:date="2023-01-05T11:16:00Z" w:initials="JDJ">
    <w:p w14:paraId="747FBD4C" w14:textId="1052F0A4" w:rsidR="00A11FAA" w:rsidRDefault="00A11FAA">
      <w:pPr>
        <w:pStyle w:val="CommentText"/>
      </w:pPr>
      <w:r>
        <w:rPr>
          <w:rStyle w:val="CommentReference"/>
        </w:rPr>
        <w:annotationRef/>
      </w:r>
      <w:r>
        <w:t>Etc. I wont bother deleting GEPA in what follows but suggest you do it, see comment above.</w:t>
      </w:r>
    </w:p>
  </w:comment>
  <w:comment w:id="658" w:author="Daniel Jacob [6]" w:date="2023-01-05T11:18:00Z" w:initials="JDJ">
    <w:p w14:paraId="564086A2" w14:textId="4FA02F72" w:rsidR="00A11FAA" w:rsidRDefault="00A11FAA">
      <w:pPr>
        <w:pStyle w:val="CommentText"/>
      </w:pPr>
      <w:r>
        <w:rPr>
          <w:rStyle w:val="CommentReference"/>
        </w:rPr>
        <w:annotationRef/>
      </w:r>
      <w:r>
        <w:t>Are you challenging that? You’re not equipped to do it but could reference Lu2022 for the 2010-2017 trend in landfill emissions and how it’s not consistent (?) with the EPA decrease.</w:t>
      </w:r>
    </w:p>
  </w:comment>
  <w:comment w:id="660" w:author="Daniel Jacob [6]" w:date="2022-12-16T13:15:00Z" w:initials="JDJ">
    <w:p w14:paraId="73F2F5CE" w14:textId="1DEB3FDD" w:rsidR="00BA6EA3" w:rsidRDefault="00BA6EA3" w:rsidP="00BA6EA3">
      <w:pPr>
        <w:pStyle w:val="CommentText"/>
      </w:pPr>
      <w:r>
        <w:rPr>
          <w:rStyle w:val="CommentReference"/>
        </w:rPr>
        <w:annotationRef/>
      </w:r>
      <w:r>
        <w:t>But you said sectors were well separated?</w:t>
      </w:r>
    </w:p>
  </w:comment>
  <w:comment w:id="661" w:author="Hannah Nesser" w:date="2022-12-19T14:58:00Z" w:initials="HN">
    <w:p w14:paraId="3AFCD342" w14:textId="77777777" w:rsidR="00266F22" w:rsidRDefault="00266F22" w:rsidP="002E6CC7">
      <w:r>
        <w:rPr>
          <w:rStyle w:val="CommentReference"/>
        </w:rPr>
        <w:annotationRef/>
      </w:r>
      <w:r>
        <w:rPr>
          <w:sz w:val="20"/>
          <w:szCs w:val="20"/>
        </w:rPr>
        <w:t xml:space="preserve">Most ONG comes from </w:t>
      </w:r>
      <w:proofErr w:type="spellStart"/>
      <w:proofErr w:type="gramStart"/>
      <w:r>
        <w:rPr>
          <w:sz w:val="20"/>
          <w:szCs w:val="20"/>
        </w:rPr>
        <w:t>non post-</w:t>
      </w:r>
      <w:proofErr w:type="spellEnd"/>
      <w:proofErr w:type="gramEnd"/>
      <w:r>
        <w:rPr>
          <w:sz w:val="20"/>
          <w:szCs w:val="20"/>
        </w:rPr>
        <w:t>meter emissions. The inversion can separate landfills from the bulk of ONG without a problem.</w:t>
      </w:r>
    </w:p>
  </w:comment>
  <w:comment w:id="662" w:author="Daniel Jacob [6]" w:date="2023-01-05T11:20:00Z" w:initials="JDJ">
    <w:p w14:paraId="4F4907CC" w14:textId="63F426B9" w:rsidR="00A11FAA" w:rsidRDefault="00A11FAA">
      <w:pPr>
        <w:pStyle w:val="CommentText"/>
      </w:pPr>
      <w:r>
        <w:rPr>
          <w:rStyle w:val="CommentReference"/>
        </w:rPr>
        <w:annotationRef/>
      </w:r>
      <w:r>
        <w:t xml:space="preserve">And yet you can separate landfills and </w:t>
      </w:r>
      <w:proofErr w:type="gramStart"/>
      <w:r>
        <w:t>wastewater</w:t>
      </w:r>
      <w:proofErr w:type="gramEnd"/>
      <w:r>
        <w:t xml:space="preserve"> so reader is confused. Are landfills </w:t>
      </w:r>
      <w:proofErr w:type="gramStart"/>
      <w:r>
        <w:t>actually urban</w:t>
      </w:r>
      <w:proofErr w:type="gramEnd"/>
      <w:r>
        <w:t>? In my experience they are some distance away from the city for NIMBY</w:t>
      </w:r>
    </w:p>
  </w:comment>
  <w:comment w:id="663" w:author="Daniel Jacob [6]" w:date="2023-01-05T11:25:00Z" w:initials="JDJ">
    <w:p w14:paraId="5DCF8E26" w14:textId="4F41FF5A" w:rsidR="003675B5" w:rsidRDefault="003675B5">
      <w:pPr>
        <w:pStyle w:val="CommentText"/>
      </w:pPr>
      <w:r>
        <w:rPr>
          <w:rStyle w:val="CommentReference"/>
        </w:rPr>
        <w:annotationRef/>
      </w:r>
      <w:r>
        <w:t>Give a number for the GHGI instead. Again, readers are much more interested in emission numbers than differences.</w:t>
      </w:r>
    </w:p>
  </w:comment>
  <w:comment w:id="664" w:author="Daniel Jacob [6]" w:date="2023-01-05T11:24:00Z" w:initials="JDJ">
    <w:p w14:paraId="689A4C58" w14:textId="3779FC44" w:rsidR="003675B5" w:rsidRDefault="003675B5">
      <w:pPr>
        <w:pStyle w:val="CommentText"/>
      </w:pPr>
      <w:r>
        <w:rPr>
          <w:rStyle w:val="CommentReference"/>
        </w:rPr>
        <w:annotationRef/>
      </w:r>
      <w:r>
        <w:t>But how would that affect the GHGI calculation for 2019?</w:t>
      </w:r>
    </w:p>
  </w:comment>
  <w:comment w:id="673" w:author="Daniel Jacob [6]" w:date="2023-01-05T11:30:00Z" w:initials="JDJ">
    <w:p w14:paraId="010C147D" w14:textId="1CF6AF12" w:rsidR="003675B5" w:rsidRDefault="003675B5">
      <w:pPr>
        <w:pStyle w:val="CommentText"/>
      </w:pPr>
      <w:r>
        <w:rPr>
          <w:rStyle w:val="CommentReference"/>
        </w:rPr>
        <w:annotationRef/>
      </w:r>
      <w:r>
        <w:t>again</w:t>
      </w:r>
    </w:p>
  </w:comment>
  <w:comment w:id="676" w:author="Daniel Jacob [6]" w:date="2023-01-05T11:32:00Z" w:initials="JDJ">
    <w:p w14:paraId="014390E3" w14:textId="47307B24" w:rsidR="003675B5" w:rsidRDefault="003675B5">
      <w:pPr>
        <w:pStyle w:val="CommentText"/>
      </w:pPr>
      <w:r>
        <w:rPr>
          <w:rStyle w:val="CommentReference"/>
        </w:rPr>
        <w:annotationRef/>
      </w:r>
      <w:r>
        <w:t>Here and in some other places it would be better to cite Lu2023 PNAS paper, which is going to get accepted, and makes a point about decreasing methane intensities.</w:t>
      </w:r>
    </w:p>
  </w:comment>
  <w:comment w:id="677" w:author="Daniel Jacob [6]" w:date="2023-01-05T11:34:00Z" w:initials="JDJ">
    <w:p w14:paraId="29F0FC28" w14:textId="7F8C65B2" w:rsidR="003675B5" w:rsidRDefault="003675B5">
      <w:pPr>
        <w:pStyle w:val="CommentText"/>
      </w:pPr>
      <w:r>
        <w:rPr>
          <w:rStyle w:val="CommentReference"/>
        </w:rPr>
        <w:annotationRef/>
      </w:r>
      <w:r>
        <w:t>I don’t think that Lu2023 found a decrease but check.</w:t>
      </w:r>
    </w:p>
  </w:comment>
  <w:comment w:id="678" w:author="Daniel Jacob [6]" w:date="2023-01-05T11:34:00Z" w:initials="JDJ">
    <w:p w14:paraId="43BA63B4" w14:textId="0A248665" w:rsidR="005E2251" w:rsidRDefault="005E2251">
      <w:pPr>
        <w:pStyle w:val="CommentText"/>
      </w:pPr>
      <w:r>
        <w:rPr>
          <w:rStyle w:val="CommentReference"/>
        </w:rPr>
        <w:annotationRef/>
      </w:r>
      <w:r>
        <w:t>Again, you would think that would be captured by the GHGI</w:t>
      </w:r>
    </w:p>
  </w:comment>
  <w:comment w:id="679" w:author="Daniel Jacob [6]" w:date="2023-01-05T12:02:00Z" w:initials="JDJ">
    <w:p w14:paraId="2856C563" w14:textId="2EE0973D" w:rsidR="00436E01" w:rsidRDefault="00436E01">
      <w:pPr>
        <w:pStyle w:val="CommentText"/>
      </w:pPr>
      <w:r>
        <w:rPr>
          <w:rStyle w:val="CommentReference"/>
        </w:rPr>
        <w:annotationRef/>
      </w:r>
      <w:r>
        <w:t>Tell us more about this, it’s very interesting because it’s so new and you’re the first one (other than for California) looking at this.  How EPA is now disaggregating the GHGI to individual states, and how states are building their own inventories for their own policy goals, is well worth an opening paragraph for that section. Then in the second paragraph you tell us how you are going to contribute to this.</w:t>
      </w:r>
    </w:p>
  </w:comment>
  <w:comment w:id="682" w:author="Daniel Jacob [7]" w:date="2023-01-05T16:47:00Z" w:initials="JDJ">
    <w:p w14:paraId="67F43788" w14:textId="5013D936" w:rsidR="00D23F9B" w:rsidRDefault="00D23F9B">
      <w:pPr>
        <w:pStyle w:val="CommentText"/>
      </w:pPr>
      <w:r>
        <w:rPr>
          <w:rStyle w:val="CommentReference"/>
        </w:rPr>
        <w:annotationRef/>
      </w:r>
      <w:r>
        <w:t>Tables are always capitalized</w:t>
      </w:r>
    </w:p>
  </w:comment>
  <w:comment w:id="688" w:author="Daniel Jacob [6]" w:date="2023-01-05T12:07:00Z" w:initials="JDJ">
    <w:p w14:paraId="08560602" w14:textId="356427F3" w:rsidR="00436E01" w:rsidRDefault="00436E01">
      <w:pPr>
        <w:pStyle w:val="CommentText"/>
      </w:pPr>
      <w:r>
        <w:rPr>
          <w:rStyle w:val="CommentReference"/>
        </w:rPr>
        <w:annotationRef/>
      </w:r>
      <w:r>
        <w:t xml:space="preserve">I’m wondering if this is effectively included in the </w:t>
      </w:r>
      <w:proofErr w:type="spellStart"/>
      <w:r>
        <w:t>avker</w:t>
      </w:r>
      <w:proofErr w:type="spellEnd"/>
      <w:r>
        <w:t xml:space="preserve"> sensitivity? Depends on how you compute it, see comment above.</w:t>
      </w:r>
    </w:p>
  </w:comment>
  <w:comment w:id="690" w:author="Daniel Jacob [8]" w:date="2023-01-05T15:50:00Z" w:initials="JDJ">
    <w:p w14:paraId="5624EFF1" w14:textId="30DE225D" w:rsidR="00DC48D5" w:rsidRDefault="00DC48D5">
      <w:pPr>
        <w:pStyle w:val="CommentText"/>
      </w:pPr>
      <w:r>
        <w:rPr>
          <w:rStyle w:val="CommentReference"/>
        </w:rPr>
        <w:annotationRef/>
      </w:r>
      <w:r>
        <w:t>It would be more interesting to know whether the national GHGI underestimate that you found is distributed across states or concentrated in just a few states.</w:t>
      </w:r>
    </w:p>
  </w:comment>
  <w:comment w:id="691" w:author="Daniel Jacob [10]" w:date="2023-01-05T15:58:00Z" w:initials="JDJ">
    <w:p w14:paraId="365C116F" w14:textId="58F54A85" w:rsidR="00933A52" w:rsidRDefault="00933A52">
      <w:pPr>
        <w:pStyle w:val="CommentText"/>
      </w:pPr>
      <w:r>
        <w:rPr>
          <w:rStyle w:val="CommentReference"/>
        </w:rPr>
        <w:annotationRef/>
      </w:r>
      <w:r>
        <w:t xml:space="preserve">Should it be 7? I don’t see PA, NM. KS </w:t>
      </w:r>
      <w:proofErr w:type="spellStart"/>
      <w:r>
        <w:t>increasingSi</w:t>
      </w:r>
      <w:proofErr w:type="spellEnd"/>
    </w:p>
  </w:comment>
  <w:comment w:id="695" w:author="Daniel Jacob [9]" w:date="2023-01-05T15:54:00Z" w:initials="JDJ">
    <w:p w14:paraId="134DD2CE" w14:textId="52BD1930" w:rsidR="00DC48D5" w:rsidRDefault="00DC48D5">
      <w:pPr>
        <w:pStyle w:val="CommentText"/>
      </w:pPr>
      <w:r>
        <w:rPr>
          <w:rStyle w:val="CommentReference"/>
        </w:rPr>
        <w:annotationRef/>
      </w:r>
      <w:r>
        <w:t>Correct for 8 of the top 10</w:t>
      </w:r>
    </w:p>
  </w:comment>
  <w:comment w:id="696" w:author="Daniel Jacob [6]" w:date="2022-12-16T16:12:00Z" w:initials="JDJ">
    <w:p w14:paraId="04AD3A21" w14:textId="77777777" w:rsidR="000133A5" w:rsidRDefault="000133A5" w:rsidP="000133A5">
      <w:pPr>
        <w:pStyle w:val="CommentText"/>
      </w:pPr>
      <w:r>
        <w:rPr>
          <w:rStyle w:val="CommentReference"/>
        </w:rPr>
        <w:annotationRef/>
      </w:r>
      <w:r>
        <w:t xml:space="preserve">This is not </w:t>
      </w:r>
      <w:proofErr w:type="gramStart"/>
      <w:r>
        <w:t>really actionable</w:t>
      </w:r>
      <w:proofErr w:type="gramEnd"/>
      <w:r>
        <w:t xml:space="preserve">.  </w:t>
      </w:r>
    </w:p>
  </w:comment>
  <w:comment w:id="702" w:author="Daniel Jacob [12]" w:date="2023-01-05T15:57:00Z" w:initials="JDJ">
    <w:p w14:paraId="28E2C23C" w14:textId="1271E49D" w:rsidR="00933A52" w:rsidRDefault="00933A52">
      <w:pPr>
        <w:pStyle w:val="CommentText"/>
      </w:pPr>
      <w:r>
        <w:rPr>
          <w:rStyle w:val="CommentReference"/>
        </w:rPr>
        <w:annotationRef/>
      </w:r>
      <w:r>
        <w:t>But I don’t see NM increasing?</w:t>
      </w:r>
    </w:p>
  </w:comment>
  <w:comment w:id="703" w:author="Hannah Nesser" w:date="2023-01-02T21:57:00Z" w:initials="HN">
    <w:p w14:paraId="7E690EAA" w14:textId="778A2C3A" w:rsidR="00F55C59" w:rsidRDefault="00F55C59" w:rsidP="009B7A53">
      <w:r>
        <w:rPr>
          <w:rStyle w:val="CommentReference"/>
        </w:rPr>
        <w:annotationRef/>
      </w:r>
      <w:r>
        <w:rPr>
          <w:sz w:val="20"/>
          <w:szCs w:val="20"/>
        </w:rPr>
        <w:t>Is it worth noting that we think there may be incorrect source attribution in Florida due to co-location with wetlands?</w:t>
      </w:r>
    </w:p>
  </w:comment>
  <w:comment w:id="704" w:author="Daniel Jacob [11]" w:date="2023-01-05T15:55:00Z" w:initials="JDJ">
    <w:p w14:paraId="269FE0BE" w14:textId="4640107C" w:rsidR="00933A52" w:rsidRDefault="00933A52">
      <w:pPr>
        <w:pStyle w:val="CommentText"/>
      </w:pPr>
      <w:r>
        <w:rPr>
          <w:rStyle w:val="CommentReference"/>
        </w:rPr>
        <w:annotationRef/>
      </w:r>
      <w:r>
        <w:t>Do you see error correlation with wetlands in Florida?</w:t>
      </w:r>
    </w:p>
  </w:comment>
  <w:comment w:id="705" w:author="Daniel Jacob [13]" w:date="2023-01-05T15:56:00Z" w:initials="JDJ">
    <w:p w14:paraId="3973C78D" w14:textId="0395E79A" w:rsidR="00933A52" w:rsidRDefault="00933A52">
      <w:pPr>
        <w:pStyle w:val="CommentText"/>
      </w:pPr>
      <w:r>
        <w:rPr>
          <w:rStyle w:val="CommentReference"/>
        </w:rPr>
        <w:annotationRef/>
      </w:r>
      <w:r>
        <w:t>I don’t see how this is useful.</w:t>
      </w:r>
    </w:p>
  </w:comment>
  <w:comment w:id="711" w:author="Daniel Jacob [14]" w:date="2023-01-05T16:02:00Z" w:initials="JDJ">
    <w:p w14:paraId="72124BAE" w14:textId="6635C9B7" w:rsidR="00933A52" w:rsidRDefault="00933A52">
      <w:pPr>
        <w:pStyle w:val="CommentText"/>
      </w:pPr>
      <w:r>
        <w:rPr>
          <w:rStyle w:val="CommentReference"/>
        </w:rPr>
        <w:annotationRef/>
      </w:r>
      <w:r>
        <w:t xml:space="preserve">I don’t see a decrease in coal emissions in PA (which is interesting) but I see one in VA? </w:t>
      </w:r>
    </w:p>
  </w:comment>
  <w:comment w:id="733" w:author="Daniel Jacob [15]" w:date="2023-01-05T16:08:00Z" w:initials="JDJ">
    <w:p w14:paraId="39081D92" w14:textId="161282B9" w:rsidR="00036CC7" w:rsidRDefault="00036CC7">
      <w:pPr>
        <w:pStyle w:val="CommentText"/>
      </w:pPr>
      <w:r>
        <w:rPr>
          <w:rStyle w:val="CommentReference"/>
        </w:rPr>
        <w:annotationRef/>
      </w:r>
      <w:r>
        <w:t>But you don’t find an increase in NM? I thought NM accounted for a big chunk of Permian emissions.</w:t>
      </w:r>
    </w:p>
  </w:comment>
  <w:comment w:id="740" w:author="Hannah Nesser" w:date="2022-12-05T13:55:00Z" w:initials="HN">
    <w:p w14:paraId="73FC4F9F" w14:textId="0FAD6DFC" w:rsidR="000A4C03" w:rsidRDefault="000A4C03" w:rsidP="000A4C03">
      <w:r>
        <w:rPr>
          <w:rStyle w:val="CommentReference"/>
        </w:rPr>
        <w:annotationRef/>
      </w:r>
      <w:r>
        <w:rPr>
          <w:sz w:val="20"/>
          <w:szCs w:val="20"/>
        </w:rPr>
        <w:t>Compare to Jeong et al. (2016) https://agupubs.onlinelibrary.wiley.com/doi/pdfdirect/10.1002/2016JD025404</w:t>
      </w:r>
    </w:p>
  </w:comment>
  <w:comment w:id="741" w:author="Daniel Jacob [16]" w:date="2023-01-05T16:11:00Z" w:initials="JDJ">
    <w:p w14:paraId="0CEB05BD" w14:textId="421B024B" w:rsidR="00036CC7" w:rsidRDefault="00036CC7">
      <w:pPr>
        <w:pStyle w:val="CommentText"/>
      </w:pPr>
      <w:r>
        <w:rPr>
          <w:rStyle w:val="CommentReference"/>
        </w:rPr>
        <w:annotationRef/>
      </w:r>
      <w:r>
        <w:t>Yes, that’s the CALGEM inventory. Is it same as CARB?</w:t>
      </w:r>
    </w:p>
  </w:comment>
  <w:comment w:id="742" w:author="Daniel Jacob [17]" w:date="2023-01-05T16:14:00Z" w:initials="JDJ">
    <w:p w14:paraId="1F017BAD" w14:textId="1602518D" w:rsidR="00036CC7" w:rsidRDefault="00036CC7">
      <w:pPr>
        <w:pStyle w:val="CommentText"/>
      </w:pPr>
      <w:r>
        <w:rPr>
          <w:rStyle w:val="CommentReference"/>
        </w:rPr>
        <w:annotationRef/>
      </w:r>
      <w:r>
        <w:t xml:space="preserve">But that doesn’t seem to agree with your previous sentence about the large increase in livestock relative to O/G.  </w:t>
      </w:r>
      <w:r w:rsidR="00E524CC">
        <w:t xml:space="preserve">Would it be worth referencing the </w:t>
      </w:r>
      <w:proofErr w:type="spellStart"/>
      <w:r w:rsidR="00E524CC">
        <w:t>superemitting</w:t>
      </w:r>
      <w:proofErr w:type="spellEnd"/>
      <w:r w:rsidR="00E524CC">
        <w:t xml:space="preserve"> livestock facilities identified by Duren?</w:t>
      </w:r>
    </w:p>
  </w:comment>
  <w:comment w:id="743" w:author="Daniel Jacob [18]" w:date="2023-01-05T16:23:00Z" w:initials="JDJ">
    <w:p w14:paraId="5A591D35" w14:textId="2A25DD4E" w:rsidR="002A72D6" w:rsidRDefault="002A72D6">
      <w:pPr>
        <w:pStyle w:val="CommentText"/>
      </w:pPr>
      <w:r>
        <w:rPr>
          <w:rStyle w:val="CommentReference"/>
        </w:rPr>
        <w:annotationRef/>
      </w:r>
      <w:r>
        <w:t xml:space="preserve">Reader’s eyes glaze with all these percentages. Be more disciplined about the </w:t>
      </w:r>
      <w:r w:rsidR="00B81E3B">
        <w:t>percentages that you give. Here I’m interested in knowing the contributions from different sectors to your posterior emissions, and how that compares to CARB which has invested quite a bit in its inventory because of state policy (never mind EPA). CARB has been anxious to lay the blame on O/</w:t>
      </w:r>
      <w:proofErr w:type="gramStart"/>
      <w:r w:rsidR="00B81E3B">
        <w:t>G</w:t>
      </w:r>
      <w:proofErr w:type="gramEnd"/>
      <w:r w:rsidR="00B81E3B">
        <w:t xml:space="preserve"> but livestock are more important. I think this confirms previous stuff from Wecht and Duren and maybe there are other refs to that effect. Try to tell a story rather than spitting out percentages.</w:t>
      </w:r>
    </w:p>
  </w:comment>
  <w:comment w:id="744" w:author="Hannah Nesser" w:date="2022-12-05T11:13:00Z" w:initials="HN">
    <w:p w14:paraId="55E74966" w14:textId="77777777" w:rsidR="006C4083" w:rsidRDefault="006C4083" w:rsidP="006C4083">
      <w:r>
        <w:rPr>
          <w:rStyle w:val="CommentReference"/>
        </w:rPr>
        <w:annotationRef/>
      </w:r>
      <w:r>
        <w:rPr>
          <w:sz w:val="20"/>
          <w:szCs w:val="20"/>
        </w:rPr>
        <w:t>I only went through state inventories linked by EPA. I should probably do a google for the other ~26 states.</w:t>
      </w:r>
    </w:p>
  </w:comment>
  <w:comment w:id="745" w:author="Daniel Jacob [6]" w:date="2022-12-16T16:25:00Z" w:initials="JDJ">
    <w:p w14:paraId="24F7C066" w14:textId="77777777" w:rsidR="006C4083" w:rsidRDefault="006C4083" w:rsidP="006C4083">
      <w:pPr>
        <w:pStyle w:val="CommentText"/>
      </w:pPr>
      <w:r>
        <w:rPr>
          <w:rStyle w:val="CommentReference"/>
        </w:rPr>
        <w:annotationRef/>
      </w:r>
      <w:r>
        <w:t>Oh, this is super interesting. Are they inventories produced by the individual states? Need references, else I don’t really know what you are comparing to.</w:t>
      </w:r>
    </w:p>
  </w:comment>
  <w:comment w:id="746" w:author="Hannah Nesser" w:date="2023-01-02T11:48:00Z" w:initials="HN">
    <w:p w14:paraId="57FAF791" w14:textId="77777777" w:rsidR="006C4083" w:rsidRDefault="006C4083" w:rsidP="00AE0930">
      <w:r>
        <w:rPr>
          <w:rStyle w:val="CommentReference"/>
        </w:rPr>
        <w:annotationRef/>
      </w:r>
      <w:r>
        <w:rPr>
          <w:sz w:val="20"/>
          <w:szCs w:val="20"/>
        </w:rPr>
        <w:t xml:space="preserve">Yes, but I’m not </w:t>
      </w:r>
      <w:proofErr w:type="gramStart"/>
      <w:r>
        <w:rPr>
          <w:sz w:val="20"/>
          <w:szCs w:val="20"/>
        </w:rPr>
        <w:t>really sure</w:t>
      </w:r>
      <w:proofErr w:type="gramEnd"/>
      <w:r>
        <w:rPr>
          <w:sz w:val="20"/>
          <w:szCs w:val="20"/>
        </w:rPr>
        <w:t xml:space="preserve"> how to cite them? I could use some advice here…</w:t>
      </w:r>
    </w:p>
  </w:comment>
  <w:comment w:id="747" w:author="Hannah Nesser" w:date="2023-01-02T12:02:00Z" w:initials="HN">
    <w:p w14:paraId="0F90DB2D" w14:textId="77777777" w:rsidR="00B828F9" w:rsidRDefault="00B828F9" w:rsidP="00A53CB9">
      <w:r>
        <w:rPr>
          <w:rStyle w:val="CommentReference"/>
        </w:rPr>
        <w:annotationRef/>
      </w:r>
      <w:proofErr w:type="spellStart"/>
      <w:r>
        <w:rPr>
          <w:sz w:val="20"/>
          <w:szCs w:val="20"/>
        </w:rPr>
        <w:t>state_inventories</w:t>
      </w:r>
      <w:proofErr w:type="spellEnd"/>
      <w:r>
        <w:rPr>
          <w:sz w:val="20"/>
          <w:szCs w:val="20"/>
        </w:rPr>
        <w:t xml:space="preserve"> = {</w:t>
      </w:r>
    </w:p>
    <w:p w14:paraId="43350FCF" w14:textId="77777777" w:rsidR="00B828F9" w:rsidRDefault="00B828F9" w:rsidP="00A53CB9">
      <w:r>
        <w:rPr>
          <w:sz w:val="20"/>
          <w:szCs w:val="20"/>
        </w:rPr>
        <w:t xml:space="preserve">    'California</w:t>
      </w:r>
      <w:proofErr w:type="gramStart"/>
      <w:r>
        <w:rPr>
          <w:sz w:val="20"/>
          <w:szCs w:val="20"/>
        </w:rPr>
        <w:t>' :</w:t>
      </w:r>
      <w:proofErr w:type="gramEnd"/>
      <w:r>
        <w:rPr>
          <w:sz w:val="20"/>
          <w:szCs w:val="20"/>
        </w:rPr>
        <w:t xml:space="preserve"> 1.556, # 2022 inventory (value for 2019) https://ww2.arb.ca.gov/sites/default/files/classic/cc/inventory/ghg_inventory_bygas.pdf</w:t>
      </w:r>
    </w:p>
    <w:p w14:paraId="65AC5675" w14:textId="77777777" w:rsidR="00B828F9" w:rsidRDefault="00B828F9" w:rsidP="00A53CB9">
      <w:r>
        <w:rPr>
          <w:sz w:val="20"/>
          <w:szCs w:val="20"/>
        </w:rPr>
        <w:t xml:space="preserve">    'Colorado</w:t>
      </w:r>
      <w:proofErr w:type="gramStart"/>
      <w:r>
        <w:rPr>
          <w:sz w:val="20"/>
          <w:szCs w:val="20"/>
        </w:rPr>
        <w:t>' :</w:t>
      </w:r>
      <w:proofErr w:type="gramEnd"/>
      <w:r>
        <w:rPr>
          <w:sz w:val="20"/>
          <w:szCs w:val="20"/>
        </w:rPr>
        <w:t xml:space="preserve"> 1.338, # 2021 GHG inventory (value for 2019) https://cdphe.colorado.gov/air-pollution/climate-change#inventory</w:t>
      </w:r>
    </w:p>
    <w:p w14:paraId="1F7DB3AD" w14:textId="77777777" w:rsidR="00B828F9" w:rsidRDefault="00B828F9" w:rsidP="00A53CB9">
      <w:r>
        <w:rPr>
          <w:sz w:val="20"/>
          <w:szCs w:val="20"/>
        </w:rPr>
        <w:t xml:space="preserve">    'Iowa</w:t>
      </w:r>
      <w:proofErr w:type="gramStart"/>
      <w:r>
        <w:rPr>
          <w:sz w:val="20"/>
          <w:szCs w:val="20"/>
        </w:rPr>
        <w:t>' :</w:t>
      </w:r>
      <w:proofErr w:type="gramEnd"/>
      <w:r>
        <w:rPr>
          <w:sz w:val="20"/>
          <w:szCs w:val="20"/>
        </w:rPr>
        <w:t xml:space="preserve"> 0.7724, # 2019 GHG inventory (value for 2019) https://www.iowadnr.gov/Portals/idnr/uploads/air/ghgemissions/Final%202019%20GHG%20REPORT.pdf</w:t>
      </w:r>
    </w:p>
    <w:p w14:paraId="3462C047" w14:textId="77777777" w:rsidR="00B828F9" w:rsidRDefault="00B828F9" w:rsidP="00A53CB9">
      <w:r>
        <w:rPr>
          <w:sz w:val="20"/>
          <w:szCs w:val="20"/>
        </w:rPr>
        <w:t xml:space="preserve">    'Louisiana</w:t>
      </w:r>
      <w:proofErr w:type="gramStart"/>
      <w:r>
        <w:rPr>
          <w:sz w:val="20"/>
          <w:szCs w:val="20"/>
        </w:rPr>
        <w:t>' :</w:t>
      </w:r>
      <w:proofErr w:type="gramEnd"/>
      <w:r>
        <w:rPr>
          <w:sz w:val="20"/>
          <w:szCs w:val="20"/>
        </w:rPr>
        <w:t xml:space="preserve"> 0.375, # 2021 GHG inventory (value for 2018) https://www.lsu.edu/ces/publications/2021/louisiana-2021-greehouse-gas-inventory-df-rev_reduced.pdf</w:t>
      </w:r>
    </w:p>
    <w:p w14:paraId="4B7721C2" w14:textId="77777777" w:rsidR="00B828F9" w:rsidRDefault="00B828F9" w:rsidP="00A53CB9">
      <w:r>
        <w:rPr>
          <w:sz w:val="20"/>
          <w:szCs w:val="20"/>
        </w:rPr>
        <w:t xml:space="preserve">    'Maryland</w:t>
      </w:r>
      <w:proofErr w:type="gramStart"/>
      <w:r>
        <w:rPr>
          <w:sz w:val="20"/>
          <w:szCs w:val="20"/>
        </w:rPr>
        <w:t>' :</w:t>
      </w:r>
      <w:proofErr w:type="gramEnd"/>
      <w:r>
        <w:rPr>
          <w:sz w:val="20"/>
          <w:szCs w:val="20"/>
        </w:rPr>
        <w:t xml:space="preserve"> 0.181, # 2020 GHG inventory (value for 2020) https://mde.maryland.gov/programs/Air/ClimateChange/Pages/GreenhouseGasInventory.aspx</w:t>
      </w:r>
    </w:p>
    <w:p w14:paraId="3456F1A2" w14:textId="77777777" w:rsidR="00B828F9" w:rsidRDefault="00B828F9" w:rsidP="00A53CB9">
      <w:r>
        <w:rPr>
          <w:sz w:val="20"/>
          <w:szCs w:val="20"/>
        </w:rPr>
        <w:t xml:space="preserve">    'New York</w:t>
      </w:r>
      <w:proofErr w:type="gramStart"/>
      <w:r>
        <w:rPr>
          <w:sz w:val="20"/>
          <w:szCs w:val="20"/>
        </w:rPr>
        <w:t>' :</w:t>
      </w:r>
      <w:proofErr w:type="gramEnd"/>
      <w:r>
        <w:rPr>
          <w:sz w:val="20"/>
          <w:szCs w:val="20"/>
        </w:rPr>
        <w:t xml:space="preserve"> 0.913, # 2021 GHG inventory (value for 2019) with out of state emissions subtracted https://www.dec.ny.gov/docs/administration_pdf/ghgsumrpt21.pdf</w:t>
      </w:r>
    </w:p>
    <w:p w14:paraId="0680ABBF" w14:textId="77777777" w:rsidR="00B828F9" w:rsidRDefault="00B828F9" w:rsidP="00A53CB9">
      <w:r>
        <w:rPr>
          <w:sz w:val="20"/>
          <w:szCs w:val="20"/>
        </w:rPr>
        <w:t xml:space="preserve">    'Pennsylvania</w:t>
      </w:r>
      <w:proofErr w:type="gramStart"/>
      <w:r>
        <w:rPr>
          <w:sz w:val="20"/>
          <w:szCs w:val="20"/>
        </w:rPr>
        <w:t>' :</w:t>
      </w:r>
      <w:proofErr w:type="gramEnd"/>
      <w:r>
        <w:rPr>
          <w:sz w:val="20"/>
          <w:szCs w:val="20"/>
        </w:rPr>
        <w:t xml:space="preserve"> 1.278, # 2022 GHG inventory (value for 2019) https://files.dep.state.pa.us/Energy/Office%20of%20Energy%20and%20Technology/OETDPortalFiles/ClimateChange/PennsylvaniaGreenhouseGasInventory2022.pdf</w:t>
      </w:r>
    </w:p>
    <w:p w14:paraId="11497457" w14:textId="77777777" w:rsidR="00B828F9" w:rsidRDefault="00B828F9" w:rsidP="00A53CB9">
      <w:r>
        <w:rPr>
          <w:sz w:val="20"/>
          <w:szCs w:val="20"/>
        </w:rPr>
        <w:t xml:space="preserve">    'Wisconsin</w:t>
      </w:r>
      <w:proofErr w:type="gramStart"/>
      <w:r>
        <w:rPr>
          <w:sz w:val="20"/>
          <w:szCs w:val="20"/>
        </w:rPr>
        <w:t>' :</w:t>
      </w:r>
      <w:proofErr w:type="gramEnd"/>
      <w:r>
        <w:rPr>
          <w:sz w:val="20"/>
          <w:szCs w:val="20"/>
        </w:rPr>
        <w:t xml:space="preserve"> 0.588 # 2021 GHG inventory (value for 2018) https://dnr.wisconsin.gov/climatechange/science</w:t>
      </w:r>
    </w:p>
    <w:p w14:paraId="0C363762" w14:textId="77777777" w:rsidR="00B828F9" w:rsidRDefault="00B828F9" w:rsidP="00A53CB9">
      <w:r>
        <w:rPr>
          <w:sz w:val="20"/>
          <w:szCs w:val="20"/>
        </w:rPr>
        <w:t xml:space="preserve">                     }</w:t>
      </w:r>
    </w:p>
  </w:comment>
  <w:comment w:id="748" w:author="Daniel Jacob [19]" w:date="2023-01-05T16:38:00Z" w:initials="JDJ">
    <w:p w14:paraId="63588F00" w14:textId="5058D84C" w:rsidR="00D23F9B" w:rsidRDefault="00D23F9B">
      <w:pPr>
        <w:pStyle w:val="CommentText"/>
      </w:pPr>
      <w:r>
        <w:rPr>
          <w:rStyle w:val="CommentReference"/>
        </w:rPr>
        <w:annotationRef/>
      </w:r>
      <w:r>
        <w:t>You can put references in the caption of Figure 5. If all you have are websites, you can reference the state agency (such as CARB (2022)) and then give the URL in the ref list.</w:t>
      </w:r>
    </w:p>
  </w:comment>
  <w:comment w:id="749" w:author="Hannah Nesser" w:date="2022-12-03T18:41:00Z" w:initials="HN">
    <w:p w14:paraId="4F9CC393" w14:textId="1D85C2CA" w:rsidR="006C4083" w:rsidRDefault="006C4083" w:rsidP="006C4083">
      <w:r>
        <w:rPr>
          <w:rStyle w:val="CommentReference"/>
        </w:rPr>
        <w:annotationRef/>
      </w:r>
      <w:r>
        <w:rPr>
          <w:sz w:val="20"/>
          <w:szCs w:val="20"/>
        </w:rPr>
        <w:t>Double check if we can separate out sectors.</w:t>
      </w:r>
    </w:p>
  </w:comment>
  <w:comment w:id="750" w:author="Daniel Jacob [20]" w:date="2023-01-05T16:43:00Z" w:initials="JDJ">
    <w:p w14:paraId="7B6EAAF5" w14:textId="4B730F29" w:rsidR="00D23F9B" w:rsidRDefault="00D23F9B">
      <w:pPr>
        <w:pStyle w:val="CommentText"/>
      </w:pPr>
      <w:r>
        <w:rPr>
          <w:rStyle w:val="CommentReference"/>
        </w:rPr>
        <w:annotationRef/>
      </w:r>
      <w:r>
        <w:t xml:space="preserve">And again, try to tell a story rather than spit out </w:t>
      </w:r>
      <w:proofErr w:type="spellStart"/>
      <w:proofErr w:type="gramStart"/>
      <w:r>
        <w:t>percentages.</w:t>
      </w:r>
      <w:r w:rsidR="00A544F5">
        <w:t>It</w:t>
      </w:r>
      <w:proofErr w:type="spellEnd"/>
      <w:proofErr w:type="gramEnd"/>
      <w:r w:rsidR="00A544F5">
        <w:t xml:space="preserve"> is useful to give some important percentages, but you can also give qualitative information and the reader can go to Table S1 or eyeball Figure 5 to get percentages if they wish.</w:t>
      </w:r>
    </w:p>
  </w:comment>
  <w:comment w:id="754" w:author="Daniel Jacob [21]" w:date="2023-01-05T16:49:00Z" w:initials="JDJ">
    <w:p w14:paraId="18196539" w14:textId="29A70E50" w:rsidR="00A544F5" w:rsidRDefault="00A544F5">
      <w:pPr>
        <w:pStyle w:val="CommentText"/>
      </w:pPr>
      <w:r>
        <w:rPr>
          <w:rStyle w:val="CommentReference"/>
        </w:rPr>
        <w:annotationRef/>
      </w:r>
      <w:r>
        <w:t>Here and elsewhere, I don’t see the point of comparing state inventories to your prior estimates.</w:t>
      </w:r>
    </w:p>
  </w:comment>
  <w:comment w:id="765" w:author="Daniel Jacob [22]" w:date="2023-01-05T16:55:00Z" w:initials="JDJ">
    <w:p w14:paraId="37726212" w14:textId="785562BC" w:rsidR="00A544F5" w:rsidRPr="00A544F5" w:rsidRDefault="00A544F5">
      <w:pPr>
        <w:pStyle w:val="CommentText"/>
      </w:pPr>
      <w:r>
        <w:rPr>
          <w:rStyle w:val="CommentReference"/>
        </w:rPr>
        <w:annotationRef/>
      </w:r>
      <w:r>
        <w:t>Which is unusual – any idea why? The state EPA estimate is more consistent with yours. DJ is one of the fields with the largest emission decrease over the 2010-2019 period in Lu2023 (Figure 2) – decrease is over 10% a</w:t>
      </w:r>
      <w:r>
        <w:rPr>
          <w:vertAlign w:val="superscript"/>
        </w:rPr>
        <w:t>-1</w:t>
      </w:r>
      <w:r>
        <w:t xml:space="preserve"> so there’s not much emission left by 2019! Maybe the state of Colorado is relying on old numbers.</w:t>
      </w:r>
      <w:r w:rsidR="006E2C15">
        <w:t xml:space="preserve"> There has been a spectacular decrease in methane intensity in DJ (Table S4 of Lu2023).</w:t>
      </w:r>
    </w:p>
  </w:comment>
  <w:comment w:id="768" w:author="Daniel Jacob [23]" w:date="2023-01-05T17:46:00Z" w:initials="JDJ">
    <w:p w14:paraId="65959EEA" w14:textId="2D36C195" w:rsidR="005A3455" w:rsidRDefault="005A3455">
      <w:pPr>
        <w:pStyle w:val="CommentText"/>
      </w:pPr>
      <w:r>
        <w:rPr>
          <w:rStyle w:val="CommentReference"/>
        </w:rPr>
        <w:annotationRef/>
      </w:r>
      <w:r>
        <w:t>Again, a first paragraph on the interest of resolving urban emissions</w:t>
      </w:r>
      <w:r w:rsidR="002B7133">
        <w:t xml:space="preserve"> and where these emissions tend to come from</w:t>
      </w:r>
      <w:r>
        <w:t>. Remarkable that you have so many independent studies in Figure 6!</w:t>
      </w:r>
    </w:p>
  </w:comment>
  <w:comment w:id="771" w:author="Daniel Jacob [24]" w:date="2023-01-05T17:02:00Z" w:initials="JDJ">
    <w:p w14:paraId="798F2048" w14:textId="505905AE" w:rsidR="006E2C15" w:rsidRDefault="006E2C15">
      <w:pPr>
        <w:pStyle w:val="CommentText"/>
      </w:pPr>
      <w:r>
        <w:rPr>
          <w:rStyle w:val="CommentReference"/>
        </w:rPr>
        <w:annotationRef/>
      </w:r>
      <w:r>
        <w:t>Need reference</w:t>
      </w:r>
    </w:p>
  </w:comment>
  <w:comment w:id="778" w:author="Daniel Jacob [26]" w:date="2023-01-05T17:08:00Z" w:initials="JDJ">
    <w:p w14:paraId="629FA7B0" w14:textId="39436A22" w:rsidR="006E2C15" w:rsidRDefault="006E2C15">
      <w:pPr>
        <w:pStyle w:val="CommentText"/>
      </w:pPr>
      <w:r>
        <w:rPr>
          <w:rStyle w:val="CommentReference"/>
        </w:rPr>
        <w:annotationRef/>
      </w:r>
      <w:r>
        <w:t>How do you define their spatial coverage?</w:t>
      </w:r>
    </w:p>
  </w:comment>
  <w:comment w:id="783" w:author="Daniel Jacob [6]" w:date="2022-12-16T16:31:00Z" w:initials="JDJ">
    <w:p w14:paraId="241E34D0" w14:textId="5A78A7C7" w:rsidR="008D3D54" w:rsidRDefault="008D3D54" w:rsidP="008D3D54">
      <w:pPr>
        <w:pStyle w:val="CommentText"/>
      </w:pPr>
      <w:r>
        <w:rPr>
          <w:rStyle w:val="CommentReference"/>
        </w:rPr>
        <w:annotationRef/>
      </w:r>
      <w:r>
        <w:t>That doesn’t sound too good. Maybe we don’t have much info for the smaller cities and don’t need to get numbers for 262?</w:t>
      </w:r>
    </w:p>
  </w:comment>
  <w:comment w:id="784" w:author="Hannah Nesser" w:date="2022-12-19T15:22:00Z" w:initials="HN">
    <w:p w14:paraId="5CD2A269" w14:textId="77777777" w:rsidR="00527FBF" w:rsidRDefault="008D3D54" w:rsidP="007D385A">
      <w:r>
        <w:rPr>
          <w:rStyle w:val="CommentReference"/>
        </w:rPr>
        <w:annotationRef/>
      </w:r>
      <w:r w:rsidR="00527FBF">
        <w:rPr>
          <w:sz w:val="20"/>
          <w:szCs w:val="20"/>
        </w:rPr>
        <w:t>As I said in my email, there is no correlation with city size. There’s no reason there would be! But we could enforce a higher standard. I’m currently requiring mean city sensitivity &gt; 0.05, indicating that all ensemble members provide a constraint despite the rank reduction. I’m open to alternate suggestions.</w:t>
      </w:r>
    </w:p>
  </w:comment>
  <w:comment w:id="785" w:author="Daniel Jacob [28]" w:date="2023-01-05T17:07:00Z" w:initials="JDJ">
    <w:p w14:paraId="5B2111BB" w14:textId="018EE97A" w:rsidR="006E2C15" w:rsidRDefault="006E2C15">
      <w:pPr>
        <w:pStyle w:val="CommentText"/>
      </w:pPr>
      <w:r>
        <w:rPr>
          <w:rStyle w:val="CommentReference"/>
        </w:rPr>
        <w:annotationRef/>
      </w:r>
      <w:r>
        <w:t>Yes, how about using a higher threshold like 0.2?</w:t>
      </w:r>
    </w:p>
  </w:comment>
  <w:comment w:id="791" w:author="Daniel Jacob [27]" w:date="2023-01-05T17:11:00Z" w:initials="JDJ">
    <w:p w14:paraId="560453BE" w14:textId="2146BD55" w:rsidR="00D87BA6" w:rsidRDefault="00D87BA6">
      <w:pPr>
        <w:pStyle w:val="CommentText"/>
      </w:pPr>
      <w:r>
        <w:rPr>
          <w:rStyle w:val="CommentReference"/>
        </w:rPr>
        <w:annotationRef/>
      </w:r>
      <w:r>
        <w:t>Doubtless true but I don’t think that’s enforced in your inversion.</w:t>
      </w:r>
    </w:p>
  </w:comment>
  <w:comment w:id="792" w:author="Daniel Jacob [29]" w:date="2023-01-05T17:21:00Z" w:initials="JDJ">
    <w:p w14:paraId="5D0BB301" w14:textId="2B733097" w:rsidR="00574D83" w:rsidRDefault="00574D83">
      <w:pPr>
        <w:pStyle w:val="CommentText"/>
      </w:pPr>
      <w:r>
        <w:rPr>
          <w:rStyle w:val="CommentReference"/>
        </w:rPr>
        <w:annotationRef/>
      </w:r>
      <w:r>
        <w:t xml:space="preserve">I don’t find that relatable.  You previously found a national underestimate of emissions relative to the GHGI, does that also apply to urban areas? Do you find that the underestimate is similar across urban areas or are there large differences, and if </w:t>
      </w:r>
      <w:proofErr w:type="gramStart"/>
      <w:r>
        <w:t>so</w:t>
      </w:r>
      <w:proofErr w:type="gramEnd"/>
      <w:r>
        <w:t xml:space="preserve"> what are they associated with?</w:t>
      </w:r>
    </w:p>
  </w:comment>
  <w:comment w:id="793" w:author="Daniel Jacob [30]" w:date="2023-01-05T17:24:00Z" w:initials="JDJ">
    <w:p w14:paraId="7D1BCE98" w14:textId="42BE0E4D" w:rsidR="00574D83" w:rsidRDefault="00574D83">
      <w:pPr>
        <w:pStyle w:val="CommentText"/>
      </w:pPr>
      <w:r>
        <w:rPr>
          <w:rStyle w:val="CommentReference"/>
        </w:rPr>
        <w:annotationRef/>
      </w:r>
      <w:r>
        <w:t xml:space="preserve">Have this lead off a paragraph.  The table shouldn’t just include the top 10 but all the cities that you calculate. With an </w:t>
      </w:r>
      <w:proofErr w:type="spellStart"/>
      <w:r>
        <w:t>avker</w:t>
      </w:r>
      <w:proofErr w:type="spellEnd"/>
      <w:r>
        <w:t xml:space="preserve"> threshold of 0.2 that should give you much fewer than 219….</w:t>
      </w:r>
    </w:p>
  </w:comment>
  <w:comment w:id="794" w:author="Daniel Jacob [31]" w:date="2023-01-05T17:26:00Z" w:initials="JDJ">
    <w:p w14:paraId="70BF19F9" w14:textId="2C8A311D" w:rsidR="00851E42" w:rsidRDefault="00851E42">
      <w:pPr>
        <w:pStyle w:val="CommentText"/>
      </w:pPr>
      <w:r>
        <w:rPr>
          <w:rStyle w:val="CommentReference"/>
        </w:rPr>
        <w:annotationRef/>
      </w:r>
      <w:proofErr w:type="gramStart"/>
      <w:r>
        <w:t>Again</w:t>
      </w:r>
      <w:proofErr w:type="gramEnd"/>
      <w:r>
        <w:t xml:space="preserve"> that doesn’t seem particularly interesting.</w:t>
      </w:r>
    </w:p>
  </w:comment>
  <w:comment w:id="796" w:author="Daniel Jacob [32]" w:date="2023-01-05T17:50:00Z" w:initials="JDJ">
    <w:p w14:paraId="56B47108" w14:textId="58B55F2D" w:rsidR="005A3455" w:rsidRDefault="005A3455">
      <w:pPr>
        <w:pStyle w:val="CommentText"/>
      </w:pPr>
      <w:r>
        <w:rPr>
          <w:rStyle w:val="CommentReference"/>
        </w:rPr>
        <w:annotationRef/>
      </w:r>
      <w:r>
        <w:t xml:space="preserve">To what extent is the comparison affected </w:t>
      </w:r>
      <w:proofErr w:type="gramStart"/>
      <w:r>
        <w:t>by definition of</w:t>
      </w:r>
      <w:proofErr w:type="gramEnd"/>
      <w:r>
        <w:t xml:space="preserve"> urban area? Are these city inventories (you need references BTW) for just the cities or the larger metropolitan areas? If there’s ambiguity in the definition of urban area that’s OK because you can still compare to the </w:t>
      </w:r>
      <w:proofErr w:type="gramStart"/>
      <w:r>
        <w:t>GEPA  -</w:t>
      </w:r>
      <w:proofErr w:type="gramEnd"/>
      <w:r>
        <w:t xml:space="preserve"> it seems that these city inventories are not that different from the GEPA estimate. Is there no inventory available for LA? I ask because there has been so much work done to quantify emissions there…</w:t>
      </w:r>
    </w:p>
  </w:comment>
  <w:comment w:id="797" w:author="Daniel Jacob [33]" w:date="2023-01-05T17:54:00Z" w:initials="JDJ">
    <w:p w14:paraId="1495AD47" w14:textId="012234D7" w:rsidR="002B7133" w:rsidRDefault="002B7133">
      <w:pPr>
        <w:pStyle w:val="CommentText"/>
      </w:pPr>
      <w:r>
        <w:rPr>
          <w:rStyle w:val="CommentReference"/>
        </w:rPr>
        <w:annotationRef/>
      </w:r>
      <w:r>
        <w:t>Are these all top-down? Using satellites or in situ? Using correlations with other species? It would be worth having a paragraph on methods before delving into the comparisons.</w:t>
      </w:r>
    </w:p>
  </w:comment>
  <w:comment w:id="798" w:author="Daniel Jacob [34]" w:date="2023-01-05T17:58:00Z" w:initials="JDJ">
    <w:p w14:paraId="1851BDE7" w14:textId="0FE271B3" w:rsidR="002B7133" w:rsidRDefault="002B7133">
      <w:pPr>
        <w:pStyle w:val="CommentText"/>
      </w:pPr>
      <w:r>
        <w:rPr>
          <w:rStyle w:val="CommentReference"/>
        </w:rPr>
        <w:annotationRef/>
      </w:r>
      <w:r>
        <w:t xml:space="preserve">I don’t think so because the city and GEPA inventories are so much lower! It seems to me that there is something weird here. Yes, the definition of urban area extent could play a </w:t>
      </w:r>
      <w:proofErr w:type="gramStart"/>
      <w:r>
        <w:t>role, because</w:t>
      </w:r>
      <w:proofErr w:type="gramEnd"/>
      <w:r>
        <w:t xml:space="preserve"> I don’t think of urban emissions as being concentrated downtown. Landfills and wastewater tend to be on the outskirts.</w:t>
      </w:r>
    </w:p>
  </w:comment>
  <w:comment w:id="799" w:author="Hannah Nesser" w:date="2022-12-09T19:56:00Z" w:initials="HN">
    <w:p w14:paraId="5177F306" w14:textId="0241B3C1" w:rsidR="00D941F0" w:rsidRDefault="00D941F0" w:rsidP="00D941F0">
      <w:r>
        <w:rPr>
          <w:rStyle w:val="CommentReference"/>
        </w:rPr>
        <w:annotationRef/>
      </w:r>
      <w:r>
        <w:rPr>
          <w:sz w:val="20"/>
          <w:szCs w:val="20"/>
        </w:rPr>
        <w:t>I wonder if the W approach is limited in urban areas—if a grid cell is 50% in an urban area, aren’t most emissions from the urban area? We could easily do a sensitivity test where we assign a “1” weighting to any grid cell with an urban component.</w:t>
      </w:r>
    </w:p>
  </w:comment>
  <w:comment w:id="800" w:author="Daniel Jacob [35]" w:date="2023-01-05T18:09:00Z" w:initials="JDJ">
    <w:p w14:paraId="12DEFEAD" w14:textId="66A0FA7B" w:rsidR="000907A6" w:rsidRDefault="000907A6">
      <w:pPr>
        <w:pStyle w:val="CommentText"/>
      </w:pPr>
      <w:r>
        <w:rPr>
          <w:rStyle w:val="CommentReference"/>
        </w:rPr>
        <w:annotationRef/>
      </w:r>
      <w:r>
        <w:t xml:space="preserve">Yes, good thought. At the scale of the urban </w:t>
      </w:r>
      <w:proofErr w:type="gramStart"/>
      <w:r>
        <w:t>area</w:t>
      </w:r>
      <w:proofErr w:type="gramEnd"/>
      <w:r>
        <w:t xml:space="preserve"> I would assume that any non-zero weight in the W matrix is actually 1. This underlines the ambiguity of defining the urban area and not much we can do about it.</w:t>
      </w:r>
    </w:p>
  </w:comment>
  <w:comment w:id="801" w:author="Daniel Jacob [36]" w:date="2023-01-05T18:02:00Z" w:initials="JDJ">
    <w:p w14:paraId="7D309E97" w14:textId="4807810A" w:rsidR="002B7133" w:rsidRDefault="002B7133">
      <w:pPr>
        <w:pStyle w:val="CommentText"/>
      </w:pPr>
      <w:r>
        <w:rPr>
          <w:rStyle w:val="CommentReference"/>
        </w:rPr>
        <w:annotationRef/>
      </w:r>
      <w:r>
        <w:t>But it’s big over Atlanta as well. Your only non-coastal evidence is Indianapolis.</w:t>
      </w:r>
    </w:p>
  </w:comment>
  <w:comment w:id="805" w:author="Daniel Jacob [37]" w:date="2023-01-05T18:04:00Z" w:initials="JDJ">
    <w:p w14:paraId="1E44C9C8" w14:textId="242ABD27" w:rsidR="000907A6" w:rsidRDefault="000907A6">
      <w:pPr>
        <w:pStyle w:val="CommentText"/>
      </w:pPr>
      <w:r>
        <w:rPr>
          <w:rStyle w:val="CommentReference"/>
        </w:rPr>
        <w:annotationRef/>
      </w:r>
      <w:r>
        <w:t xml:space="preserve">Avoid this massive laundry list of refs in the text. You reference them in legend of Figure 6 which may be enough. If the journal editor </w:t>
      </w:r>
      <w:proofErr w:type="gramStart"/>
      <w:r>
        <w:t>objects</w:t>
      </w:r>
      <w:proofErr w:type="gramEnd"/>
      <w:r>
        <w:t xml:space="preserve"> we can add them to caption.</w:t>
      </w:r>
    </w:p>
  </w:comment>
  <w:comment w:id="802" w:author="Daniel Jacob [6]" w:date="2022-12-16T17:15:00Z" w:initials="JDJ">
    <w:p w14:paraId="6AE1DD02" w14:textId="77777777" w:rsidR="00D941F0" w:rsidRDefault="00D941F0" w:rsidP="00D941F0">
      <w:pPr>
        <w:pStyle w:val="CommentText"/>
      </w:pPr>
      <w:r>
        <w:rPr>
          <w:rStyle w:val="CommentReference"/>
        </w:rPr>
        <w:annotationRef/>
      </w:r>
      <w:r>
        <w:t>But I don’t see these cities in Figure 6, so why are we discussing them?</w:t>
      </w:r>
    </w:p>
  </w:comment>
  <w:comment w:id="803" w:author="Hannah Nesser" w:date="2023-01-03T08:19:00Z" w:initials="HN">
    <w:p w14:paraId="3D7E7143" w14:textId="77777777" w:rsidR="00D941F0" w:rsidRDefault="00D941F0" w:rsidP="003C3C8B">
      <w:r>
        <w:rPr>
          <w:rStyle w:val="CommentReference"/>
        </w:rPr>
        <w:annotationRef/>
      </w:r>
      <w:r>
        <w:rPr>
          <w:sz w:val="20"/>
          <w:szCs w:val="20"/>
        </w:rPr>
        <w:t>Because the literature only discusses a limited number of cities, and just because we don’t put them in the top 10 methane producing cities doesn’t mean they aren’t interesting/analyzed by our study…</w:t>
      </w:r>
    </w:p>
  </w:comment>
  <w:comment w:id="804" w:author="Daniel Jacob [38]" w:date="2023-01-05T18:06:00Z" w:initials="JDJ">
    <w:p w14:paraId="16A73AA4" w14:textId="5F0BAC81" w:rsidR="000907A6" w:rsidRDefault="000907A6">
      <w:pPr>
        <w:pStyle w:val="CommentText"/>
      </w:pPr>
      <w:r>
        <w:rPr>
          <w:rStyle w:val="CommentReference"/>
        </w:rPr>
        <w:annotationRef/>
      </w:r>
      <w:r>
        <w:t>I don’t really agree, if you don’t show them in Figure 6 then the reader has no way of appreciating the discrepancy.</w:t>
      </w:r>
    </w:p>
  </w:comment>
  <w:comment w:id="806" w:author="Daniel Jacob [39]" w:date="2023-01-05T18:08:00Z" w:initials="JDJ">
    <w:p w14:paraId="5DE5C54D" w14:textId="37C62294" w:rsidR="000907A6" w:rsidRDefault="000907A6">
      <w:pPr>
        <w:pStyle w:val="CommentText"/>
      </w:pPr>
      <w:r>
        <w:rPr>
          <w:rStyle w:val="CommentReference"/>
        </w:rPr>
        <w:annotationRef/>
      </w:r>
      <w:r>
        <w:t>But you seem much lower for NYC?</w:t>
      </w:r>
    </w:p>
  </w:comment>
  <w:comment w:id="807" w:author="Hannah Nesser" w:date="2022-12-09T19:14:00Z" w:initials="HN">
    <w:p w14:paraId="1D065609" w14:textId="77777777" w:rsidR="00D941F0" w:rsidRDefault="00D941F0" w:rsidP="00D941F0">
      <w:r>
        <w:rPr>
          <w:rStyle w:val="CommentReference"/>
        </w:rPr>
        <w:annotationRef/>
      </w:r>
      <w:r>
        <w:rPr>
          <w:sz w:val="20"/>
          <w:szCs w:val="20"/>
        </w:rPr>
        <w:t>I left out Kansas City because we found very small negative emissions. Happy to mention it, but it felt like it would require a sentence or two of discussion.</w:t>
      </w:r>
    </w:p>
  </w:comment>
  <w:comment w:id="808" w:author="Daniel Jacob [40]" w:date="2023-01-05T18:08:00Z" w:initials="JDJ">
    <w:p w14:paraId="472965BA" w14:textId="692D889E" w:rsidR="000907A6" w:rsidRDefault="000907A6">
      <w:pPr>
        <w:pStyle w:val="CommentText"/>
      </w:pPr>
      <w:r>
        <w:rPr>
          <w:rStyle w:val="CommentReference"/>
        </w:rPr>
        <w:annotationRef/>
      </w:r>
      <w:r>
        <w:t>No!</w:t>
      </w:r>
    </w:p>
  </w:comment>
  <w:comment w:id="809" w:author="Daniel Jacob [41]" w:date="2023-01-05T18:11:00Z" w:initials="JDJ">
    <w:p w14:paraId="48B62829" w14:textId="5343EBAB" w:rsidR="000907A6" w:rsidRDefault="000907A6">
      <w:pPr>
        <w:pStyle w:val="CommentText"/>
      </w:pPr>
      <w:r>
        <w:rPr>
          <w:rStyle w:val="CommentReference"/>
        </w:rPr>
        <w:annotationRef/>
      </w:r>
      <w:proofErr w:type="gramStart"/>
      <w:r>
        <w:t>Again</w:t>
      </w:r>
      <w:proofErr w:type="gramEnd"/>
      <w:r>
        <w:t xml:space="preserve"> I question that</w:t>
      </w:r>
    </w:p>
  </w:comment>
  <w:comment w:id="810" w:author="Daniel Jacob [42]" w:date="2023-01-05T18:25:00Z" w:initials="JDJ">
    <w:p w14:paraId="5BEB8C27" w14:textId="67ADF581" w:rsidR="003E43F4" w:rsidRDefault="003E43F4">
      <w:pPr>
        <w:pStyle w:val="CommentText"/>
      </w:pPr>
      <w:r>
        <w:rPr>
          <w:rStyle w:val="CommentReference"/>
        </w:rPr>
        <w:annotationRef/>
      </w:r>
      <w:r>
        <w:t xml:space="preserve">How did you get that 82% result? By assuming that all these emissions would be in urban areas that you resolve as </w:t>
      </w:r>
      <w:proofErr w:type="gramStart"/>
      <w:r>
        <w:t>such?</w:t>
      </w:r>
      <w:proofErr w:type="gramEnd"/>
    </w:p>
  </w:comment>
  <w:comment w:id="811" w:author="Daniel Jacob [43]" w:date="2023-01-05T18:12:00Z" w:initials="JDJ">
    <w:p w14:paraId="6FB4D4B0" w14:textId="3F452D67" w:rsidR="000907A6" w:rsidRDefault="000907A6">
      <w:pPr>
        <w:pStyle w:val="CommentText"/>
      </w:pPr>
      <w:r>
        <w:rPr>
          <w:rStyle w:val="CommentReference"/>
        </w:rPr>
        <w:annotationRef/>
      </w:r>
      <w:r>
        <w:t xml:space="preserve">Well, 82% is as good as 100%. That your discrepancy with GEPA can be resolved by addition of post-meter emissions is </w:t>
      </w:r>
      <w:r w:rsidR="003E43F4">
        <w:t>a remarkable</w:t>
      </w:r>
      <w:r>
        <w:t xml:space="preserve"> result! (</w:t>
      </w:r>
      <w:proofErr w:type="gramStart"/>
      <w:r>
        <w:t>nice</w:t>
      </w:r>
      <w:proofErr w:type="gramEnd"/>
      <w:r>
        <w:t xml:space="preserve">!) </w:t>
      </w:r>
      <w:r w:rsidR="003E43F4">
        <w:t>What does that mean in terms of the sectoral allocation of GEPA emissions in urban areas? W</w:t>
      </w:r>
      <w:r>
        <w:t xml:space="preserve">hat does that mean in terms of the contribution of these post-meter emissions to total OG? </w:t>
      </w:r>
      <w:r w:rsidR="00EC3785">
        <w:t>Small compared to total OG but important for cities?</w:t>
      </w:r>
    </w:p>
  </w:comment>
  <w:comment w:id="812" w:author="Daniel Jacob [44]" w:date="2023-01-05T18:22:00Z" w:initials="JDJ">
    <w:p w14:paraId="0EB19569" w14:textId="69853F39" w:rsidR="00EC3785" w:rsidRDefault="00EC3785">
      <w:pPr>
        <w:pStyle w:val="CommentText"/>
      </w:pPr>
      <w:r>
        <w:rPr>
          <w:rStyle w:val="CommentReference"/>
        </w:rPr>
        <w:annotationRef/>
      </w:r>
      <w:r>
        <w:t>What is this saying?</w:t>
      </w:r>
    </w:p>
  </w:comment>
  <w:comment w:id="813" w:author="Daniel Jacob [45]" w:date="2023-01-05T18:22:00Z" w:initials="JDJ">
    <w:p w14:paraId="37D76871" w14:textId="6711F100" w:rsidR="00EC3785" w:rsidRPr="00EC3785" w:rsidRDefault="00EC3785">
      <w:pPr>
        <w:pStyle w:val="CommentText"/>
      </w:pPr>
      <w:r>
        <w:rPr>
          <w:rStyle w:val="CommentReference"/>
        </w:rPr>
        <w:annotationRef/>
      </w:r>
      <w:r>
        <w:rPr>
          <w:i/>
          <w:iCs/>
        </w:rPr>
        <w:t xml:space="preserve">All </w:t>
      </w:r>
      <w:r>
        <w:t>emissions from natural gas? Would these be standard downstream or post-meter emissions?</w:t>
      </w:r>
      <w:r w:rsidR="003E43F4">
        <w:t xml:space="preserve"> Is that natural gas fraction consistent with GEPA?</w:t>
      </w:r>
    </w:p>
  </w:comment>
  <w:comment w:id="814" w:author="Daniel Jacob [6]" w:date="2022-12-16T16:46:00Z" w:initials="JDJ">
    <w:p w14:paraId="02EEC39F" w14:textId="77777777" w:rsidR="008D3D54" w:rsidRDefault="008D3D54" w:rsidP="008D3D54">
      <w:pPr>
        <w:pStyle w:val="CommentText"/>
      </w:pPr>
      <w:r>
        <w:rPr>
          <w:rStyle w:val="CommentReference"/>
        </w:rPr>
        <w:annotationRef/>
      </w:r>
      <w:r>
        <w:t xml:space="preserve">Even though you can’t attribute posterior corrections to sectors, it would be interesting to know what sectoral attribution there is in the prior and if the posterior correction correlates with a particular sector. </w:t>
      </w:r>
    </w:p>
  </w:comment>
  <w:comment w:id="815" w:author="Hannah Nesser" w:date="2022-12-19T15:23:00Z" w:initials="HN">
    <w:p w14:paraId="300453DD" w14:textId="77777777" w:rsidR="00E60C2B" w:rsidRDefault="008D3D54" w:rsidP="003302B2">
      <w:r>
        <w:rPr>
          <w:rStyle w:val="CommentReference"/>
        </w:rPr>
        <w:annotationRef/>
      </w:r>
      <w:r w:rsidR="00E60C2B">
        <w:rPr>
          <w:sz w:val="20"/>
          <w:szCs w:val="20"/>
        </w:rPr>
        <w:t xml:space="preserve">This feels risky. As for the posterior correction, I originally did look at the sectoral </w:t>
      </w:r>
      <w:proofErr w:type="gramStart"/>
      <w:r w:rsidR="00E60C2B">
        <w:rPr>
          <w:sz w:val="20"/>
          <w:szCs w:val="20"/>
        </w:rPr>
        <w:t>break-downs</w:t>
      </w:r>
      <w:proofErr w:type="gramEnd"/>
      <w:r w:rsidR="00E60C2B">
        <w:rPr>
          <w:sz w:val="20"/>
          <w:szCs w:val="20"/>
        </w:rPr>
        <w:t xml:space="preserve">, but when we look at </w:t>
      </w:r>
      <w:proofErr w:type="spellStart"/>
      <w:r w:rsidR="00E60C2B">
        <w:rPr>
          <w:sz w:val="20"/>
          <w:szCs w:val="20"/>
        </w:rPr>
        <w:t>Shat_red</w:t>
      </w:r>
      <w:proofErr w:type="spellEnd"/>
      <w:r w:rsidR="00E60C2B">
        <w:rPr>
          <w:sz w:val="20"/>
          <w:szCs w:val="20"/>
        </w:rPr>
        <w:t>, we find that all sectors are fully correlated in most cities...</w:t>
      </w:r>
    </w:p>
  </w:comment>
  <w:comment w:id="816" w:author="Daniel Jacob [46]" w:date="2023-01-05T18:27:00Z" w:initials="JDJ">
    <w:p w14:paraId="36577899" w14:textId="0DB2C2D2" w:rsidR="003E43F4" w:rsidRDefault="003E43F4">
      <w:pPr>
        <w:pStyle w:val="CommentText"/>
      </w:pPr>
      <w:r>
        <w:rPr>
          <w:rStyle w:val="CommentReference"/>
        </w:rPr>
        <w:annotationRef/>
      </w:r>
      <w:r>
        <w:t>Why is it risky? Maybe there’s no useful correlation, but if you found the largest corrections to be related to a certain sectoral breakdown that would tell you something it seems.</w:t>
      </w:r>
    </w:p>
  </w:comment>
  <w:comment w:id="817" w:author="Daniel Jacob [47]" w:date="2023-01-05T18:30:00Z" w:initials="JDJ">
    <w:p w14:paraId="1DE8A6E4" w14:textId="4A5F8DE1" w:rsidR="003E43F4" w:rsidRDefault="003E43F4">
      <w:pPr>
        <w:pStyle w:val="CommentText"/>
      </w:pPr>
      <w:r>
        <w:rPr>
          <w:rStyle w:val="CommentReference"/>
        </w:rPr>
        <w:annotationRef/>
      </w:r>
      <w:r>
        <w:t>This is huge and not at all like the GEPA sectoral breakdown in Figure 6. Would that change with consideration of post-meter emissions?</w:t>
      </w:r>
    </w:p>
  </w:comment>
  <w:comment w:id="818" w:author="Daniel Jacob [48]" w:date="2023-01-05T18:31:00Z" w:initials="JDJ">
    <w:p w14:paraId="4ED2DD29" w14:textId="12CA936D" w:rsidR="003E43F4" w:rsidRDefault="003E43F4">
      <w:pPr>
        <w:pStyle w:val="CommentText"/>
      </w:pPr>
      <w:r>
        <w:rPr>
          <w:rStyle w:val="CommentReference"/>
        </w:rPr>
        <w:annotationRef/>
      </w:r>
      <w:r>
        <w:t>More than 100%? In any case, there seems to be a consistent story from your refs about dominance of gas that was not recognized by EPA – but is that corrected by post-meter emissions?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2E433D" w15:done="0"/>
  <w15:commentEx w15:paraId="7177E576" w15:done="0"/>
  <w15:commentEx w15:paraId="661E7BAD" w15:done="0"/>
  <w15:commentEx w15:paraId="5E0CF33F" w15:done="0"/>
  <w15:commentEx w15:paraId="29AC8E22" w15:done="0"/>
  <w15:commentEx w15:paraId="403EFB61" w15:done="0"/>
  <w15:commentEx w15:paraId="6C67CF8D" w15:done="0"/>
  <w15:commentEx w15:paraId="58EF5B11" w15:done="0"/>
  <w15:commentEx w15:paraId="1BAAC943" w15:done="0"/>
  <w15:commentEx w15:paraId="58E29744" w15:done="0"/>
  <w15:commentEx w15:paraId="375E55DA" w15:done="0"/>
  <w15:commentEx w15:paraId="2D1234CF" w15:done="0"/>
  <w15:commentEx w15:paraId="5F3549E3" w15:done="0"/>
  <w15:commentEx w15:paraId="60314377" w15:done="0"/>
  <w15:commentEx w15:paraId="2A51B6E0" w15:done="0"/>
  <w15:commentEx w15:paraId="00435339" w15:done="0"/>
  <w15:commentEx w15:paraId="362200D6" w15:done="0"/>
  <w15:commentEx w15:paraId="477C6F6E" w15:done="0"/>
  <w15:commentEx w15:paraId="1FF7F961" w15:done="0"/>
  <w15:commentEx w15:paraId="2D4C0CE3" w15:done="0"/>
  <w15:commentEx w15:paraId="07CAB2EF" w15:done="0"/>
  <w15:commentEx w15:paraId="4304E479" w15:done="0"/>
  <w15:commentEx w15:paraId="4C535680" w15:done="0"/>
  <w15:commentEx w15:paraId="4293F50E" w15:done="0"/>
  <w15:commentEx w15:paraId="22F549CE" w15:done="0"/>
  <w15:commentEx w15:paraId="3CE08980" w15:done="0"/>
  <w15:commentEx w15:paraId="0808F1A2" w15:done="0"/>
  <w15:commentEx w15:paraId="461BA935" w15:done="0"/>
  <w15:commentEx w15:paraId="19307569" w15:done="0"/>
  <w15:commentEx w15:paraId="098050BC" w15:done="0"/>
  <w15:commentEx w15:paraId="5A64E53B" w15:done="0"/>
  <w15:commentEx w15:paraId="08B894CB" w15:done="0"/>
  <w15:commentEx w15:paraId="1CFB2F3E" w15:done="0"/>
  <w15:commentEx w15:paraId="7C39A772" w15:done="0"/>
  <w15:commentEx w15:paraId="44123A9B" w15:done="0"/>
  <w15:commentEx w15:paraId="71CC8A69" w15:done="0"/>
  <w15:commentEx w15:paraId="6C054288" w15:done="0"/>
  <w15:commentEx w15:paraId="747FBD4C" w15:done="0"/>
  <w15:commentEx w15:paraId="564086A2" w15:done="0"/>
  <w15:commentEx w15:paraId="73F2F5CE" w15:done="0"/>
  <w15:commentEx w15:paraId="3AFCD342" w15:paraIdParent="73F2F5CE" w15:done="0"/>
  <w15:commentEx w15:paraId="4F4907CC" w15:paraIdParent="73F2F5CE" w15:done="0"/>
  <w15:commentEx w15:paraId="5DCF8E26" w15:done="0"/>
  <w15:commentEx w15:paraId="689A4C58" w15:done="0"/>
  <w15:commentEx w15:paraId="010C147D" w15:done="0"/>
  <w15:commentEx w15:paraId="014390E3" w15:done="0"/>
  <w15:commentEx w15:paraId="29F0FC28" w15:done="0"/>
  <w15:commentEx w15:paraId="43BA63B4" w15:done="0"/>
  <w15:commentEx w15:paraId="2856C563" w15:done="0"/>
  <w15:commentEx w15:paraId="67F43788" w15:done="0"/>
  <w15:commentEx w15:paraId="08560602" w15:done="0"/>
  <w15:commentEx w15:paraId="5624EFF1" w15:done="0"/>
  <w15:commentEx w15:paraId="365C116F" w15:done="0"/>
  <w15:commentEx w15:paraId="134DD2CE" w15:done="0"/>
  <w15:commentEx w15:paraId="04AD3A21" w15:done="0"/>
  <w15:commentEx w15:paraId="28E2C23C" w15:done="0"/>
  <w15:commentEx w15:paraId="7E690EAA" w15:done="0"/>
  <w15:commentEx w15:paraId="269FE0BE" w15:paraIdParent="7E690EAA" w15:done="0"/>
  <w15:commentEx w15:paraId="3973C78D" w15:done="0"/>
  <w15:commentEx w15:paraId="72124BAE" w15:done="0"/>
  <w15:commentEx w15:paraId="39081D92" w15:done="0"/>
  <w15:commentEx w15:paraId="73FC4F9F" w15:done="0"/>
  <w15:commentEx w15:paraId="0CEB05BD" w15:paraIdParent="73FC4F9F" w15:done="0"/>
  <w15:commentEx w15:paraId="1F017BAD" w15:done="0"/>
  <w15:commentEx w15:paraId="5A591D35" w15:done="0"/>
  <w15:commentEx w15:paraId="55E74966" w15:done="0"/>
  <w15:commentEx w15:paraId="24F7C066" w15:paraIdParent="55E74966" w15:done="0"/>
  <w15:commentEx w15:paraId="57FAF791" w15:paraIdParent="55E74966" w15:done="0"/>
  <w15:commentEx w15:paraId="0C363762" w15:paraIdParent="55E74966" w15:done="0"/>
  <w15:commentEx w15:paraId="63588F00" w15:paraIdParent="55E74966" w15:done="0"/>
  <w15:commentEx w15:paraId="4F9CC393" w15:done="0"/>
  <w15:commentEx w15:paraId="7B6EAAF5" w15:paraIdParent="4F9CC393" w15:done="0"/>
  <w15:commentEx w15:paraId="18196539" w15:done="0"/>
  <w15:commentEx w15:paraId="37726212" w15:done="0"/>
  <w15:commentEx w15:paraId="65959EEA" w15:done="0"/>
  <w15:commentEx w15:paraId="798F2048" w15:done="0"/>
  <w15:commentEx w15:paraId="629FA7B0" w15:done="0"/>
  <w15:commentEx w15:paraId="241E34D0" w15:done="0"/>
  <w15:commentEx w15:paraId="5CD2A269" w15:paraIdParent="241E34D0" w15:done="0"/>
  <w15:commentEx w15:paraId="5B2111BB" w15:paraIdParent="241E34D0" w15:done="0"/>
  <w15:commentEx w15:paraId="560453BE" w15:done="0"/>
  <w15:commentEx w15:paraId="5D0BB301" w15:done="0"/>
  <w15:commentEx w15:paraId="7D1BCE98" w15:done="0"/>
  <w15:commentEx w15:paraId="70BF19F9" w15:done="0"/>
  <w15:commentEx w15:paraId="56B47108" w15:done="0"/>
  <w15:commentEx w15:paraId="1495AD47" w15:done="0"/>
  <w15:commentEx w15:paraId="1851BDE7" w15:done="0"/>
  <w15:commentEx w15:paraId="5177F306" w15:done="0"/>
  <w15:commentEx w15:paraId="12DEFEAD" w15:paraIdParent="5177F306" w15:done="0"/>
  <w15:commentEx w15:paraId="7D309E97" w15:done="0"/>
  <w15:commentEx w15:paraId="1E44C9C8" w15:done="0"/>
  <w15:commentEx w15:paraId="6AE1DD02" w15:done="0"/>
  <w15:commentEx w15:paraId="3D7E7143" w15:paraIdParent="6AE1DD02" w15:done="0"/>
  <w15:commentEx w15:paraId="16A73AA4" w15:paraIdParent="6AE1DD02" w15:done="0"/>
  <w15:commentEx w15:paraId="5DE5C54D" w15:done="0"/>
  <w15:commentEx w15:paraId="1D065609" w15:done="0"/>
  <w15:commentEx w15:paraId="472965BA" w15:paraIdParent="1D065609" w15:done="0"/>
  <w15:commentEx w15:paraId="48B62829" w15:done="0"/>
  <w15:commentEx w15:paraId="5BEB8C27" w15:done="0"/>
  <w15:commentEx w15:paraId="6FB4D4B0" w15:done="0"/>
  <w15:commentEx w15:paraId="0EB19569" w15:done="0"/>
  <w15:commentEx w15:paraId="37D76871" w15:done="0"/>
  <w15:commentEx w15:paraId="02EEC39F" w15:done="0"/>
  <w15:commentEx w15:paraId="300453DD" w15:paraIdParent="02EEC39F" w15:done="0"/>
  <w15:commentEx w15:paraId="36577899" w15:paraIdParent="02EEC39F" w15:done="0"/>
  <w15:commentEx w15:paraId="1DE8A6E4" w15:done="0"/>
  <w15:commentEx w15:paraId="4ED2DD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196E3" w16cex:dateUtc="2023-01-05T23:35:00Z"/>
  <w16cex:commentExtensible w16cex:durableId="27619A38" w16cex:dateUtc="2023-01-05T23:49:00Z"/>
  <w16cex:commentExtensible w16cex:durableId="27619B49" w16cex:dateUtc="2023-01-05T23:54:00Z"/>
  <w16cex:commentExtensible w16cex:durableId="27619B5F" w16cex:dateUtc="2023-01-05T23:54:00Z"/>
  <w16cex:commentExtensible w16cex:durableId="27619C36" w16cex:dateUtc="2023-01-05T23:57:00Z"/>
  <w16cex:commentExtensible w16cex:durableId="275F1B67" w16cex:dateUtc="2023-01-04T02:23:00Z"/>
  <w16cex:commentExtensible w16cex:durableId="275F1C4E" w16cex:dateUtc="2023-01-04T02:27:00Z"/>
  <w16cex:commentExtensible w16cex:durableId="275F1D8A" w16cex:dateUtc="2023-01-04T02:32:00Z"/>
  <w16cex:commentExtensible w16cex:durableId="276012BE" w16cex:dateUtc="2023-01-04T19:59:00Z"/>
  <w16cex:commentExtensible w16cex:durableId="27421DD8" w16cex:dateUtc="2022-12-13T03:38:00Z"/>
  <w16cex:commentExtensible w16cex:durableId="27601CD9" w16cex:dateUtc="2023-01-04T20:42:00Z"/>
  <w16cex:commentExtensible w16cex:durableId="27601EE3" w16cex:dateUtc="2023-01-04T20:50:00Z"/>
  <w16cex:commentExtensible w16cex:durableId="27601DF9" w16cex:dateUtc="2023-01-04T20:47:00Z"/>
  <w16cex:commentExtensible w16cex:durableId="27601F99" w16cex:dateUtc="2023-01-04T20:54:00Z"/>
  <w16cex:commentExtensible w16cex:durableId="27603877" w16cex:dateUtc="2023-01-04T22:40:00Z"/>
  <w16cex:commentExtensible w16cex:durableId="27607BF2" w16cex:dateUtc="2023-01-05T03:28:00Z"/>
  <w16cex:commentExtensible w16cex:durableId="27607E52" w16cex:dateUtc="2023-01-05T03:38:00Z"/>
  <w16cex:commentExtensible w16cex:durableId="276082F3" w16cex:dateUtc="2023-01-05T03:57:00Z"/>
  <w16cex:commentExtensible w16cex:durableId="276083EC" w16cex:dateUtc="2023-01-05T04:02:00Z"/>
  <w16cex:commentExtensible w16cex:durableId="2692703D" w16cex:dateUtc="2022-08-01T19:31:00Z"/>
  <w16cex:commentExtensible w16cex:durableId="27610453" w16cex:dateUtc="2023-01-05T13:09:00Z"/>
  <w16cex:commentExtensible w16cex:durableId="276105BC" w16cex:dateUtc="2023-01-05T13:15:00Z"/>
  <w16cex:commentExtensible w16cex:durableId="276105EC" w16cex:dateUtc="2023-01-05T13:16:00Z"/>
  <w16cex:commentExtensible w16cex:durableId="2761073C" w16cex:dateUtc="2023-01-05T13:22:00Z"/>
  <w16cex:commentExtensible w16cex:durableId="276106DB" w16cex:dateUtc="2023-01-05T13:20:00Z"/>
  <w16cex:commentExtensible w16cex:durableId="27611A09" w16cex:dateUtc="2023-01-05T14:42:00Z"/>
  <w16cex:commentExtensible w16cex:durableId="27611B7B" w16cex:dateUtc="2023-01-05T14:48:00Z"/>
  <w16cex:commentExtensible w16cex:durableId="27612109" w16cex:dateUtc="2023-01-05T15:12:00Z"/>
  <w16cex:commentExtensible w16cex:durableId="27612294" w16cex:dateUtc="2023-01-05T15:19:00Z"/>
  <w16cex:commentExtensible w16cex:durableId="276125F3" w16cex:dateUtc="2023-01-05T15:33:00Z"/>
  <w16cex:commentExtensible w16cex:durableId="27612656" w16cex:dateUtc="2023-01-05T15:35:00Z"/>
  <w16cex:commentExtensible w16cex:durableId="27612625" w16cex:dateUtc="2023-01-05T15:34:00Z"/>
  <w16cex:commentExtensible w16cex:durableId="276127BF" w16cex:dateUtc="2023-01-05T15:41:00Z"/>
  <w16cex:commentExtensible w16cex:durableId="27612DC9" w16cex:dateUtc="2023-01-05T16:06:00Z"/>
  <w16cex:commentExtensible w16cex:durableId="27612EF2" w16cex:dateUtc="2023-01-05T16:11:00Z"/>
  <w16cex:commentExtensible w16cex:durableId="27612F06" w16cex:dateUtc="2023-01-05T16:12:00Z"/>
  <w16cex:commentExtensible w16cex:durableId="27612F9F" w16cex:dateUtc="2023-01-05T16:14:00Z"/>
  <w16cex:commentExtensible w16cex:durableId="2761300F" w16cex:dateUtc="2023-01-05T16:16:00Z"/>
  <w16cex:commentExtensible w16cex:durableId="27613073" w16cex:dateUtc="2023-01-05T16:18:00Z"/>
  <w16cex:commentExtensible w16cex:durableId="2746EE0B" w16cex:dateUtc="2022-12-16T18:15:00Z"/>
  <w16cex:commentExtensible w16cex:durableId="274AFA90" w16cex:dateUtc="2022-12-19T20:58:00Z"/>
  <w16cex:commentExtensible w16cex:durableId="276130E0" w16cex:dateUtc="2023-01-05T16:20:00Z"/>
  <w16cex:commentExtensible w16cex:durableId="27613227" w16cex:dateUtc="2023-01-05T16:25:00Z"/>
  <w16cex:commentExtensible w16cex:durableId="276131F0" w16cex:dateUtc="2023-01-05T16:24:00Z"/>
  <w16cex:commentExtensible w16cex:durableId="2761334A" w16cex:dateUtc="2023-01-05T16:30:00Z"/>
  <w16cex:commentExtensible w16cex:durableId="276133BC" w16cex:dateUtc="2023-01-05T16:32:00Z"/>
  <w16cex:commentExtensible w16cex:durableId="2761342F" w16cex:dateUtc="2023-01-05T16:34:00Z"/>
  <w16cex:commentExtensible w16cex:durableId="2761345D" w16cex:dateUtc="2023-01-05T16:34:00Z"/>
  <w16cex:commentExtensible w16cex:durableId="27613AD5" w16cex:dateUtc="2023-01-05T17:02:00Z"/>
  <w16cex:commentExtensible w16cex:durableId="27617D9B" w16cex:dateUtc="2023-01-05T21:47:00Z"/>
  <w16cex:commentExtensible w16cex:durableId="27613BEB" w16cex:dateUtc="2023-01-05T17:07:00Z"/>
  <w16cex:commentExtensible w16cex:durableId="27617040" w16cex:dateUtc="2023-01-05T20:50:00Z"/>
  <w16cex:commentExtensible w16cex:durableId="2761723C" w16cex:dateUtc="2023-01-05T20:58:00Z"/>
  <w16cex:commentExtensible w16cex:durableId="2761711E" w16cex:dateUtc="2023-01-05T20:54:00Z"/>
  <w16cex:commentExtensible w16cex:durableId="2747175C" w16cex:dateUtc="2022-12-16T21:12:00Z"/>
  <w16cex:commentExtensible w16cex:durableId="27617202" w16cex:dateUtc="2023-01-05T20:57:00Z"/>
  <w16cex:commentExtensible w16cex:durableId="275DD1CA" w16cex:dateUtc="2023-01-03T03:57:00Z"/>
  <w16cex:commentExtensible w16cex:durableId="27617173" w16cex:dateUtc="2023-01-05T20:55:00Z"/>
  <w16cex:commentExtensible w16cex:durableId="276171B9" w16cex:dateUtc="2023-01-05T20:56:00Z"/>
  <w16cex:commentExtensible w16cex:durableId="27617314" w16cex:dateUtc="2023-01-05T21:02:00Z"/>
  <w16cex:commentExtensible w16cex:durableId="27617485" w16cex:dateUtc="2023-01-05T21:08:00Z"/>
  <w16cex:commentExtensible w16cex:durableId="273876B8" w16cex:dateUtc="2022-12-05T18:55:00Z"/>
  <w16cex:commentExtensible w16cex:durableId="27617536" w16cex:dateUtc="2023-01-05T21:11:00Z"/>
  <w16cex:commentExtensible w16cex:durableId="276175E1" w16cex:dateUtc="2023-01-05T21:14:00Z"/>
  <w16cex:commentExtensible w16cex:durableId="2761781D" w16cex:dateUtc="2023-01-05T21:23:00Z"/>
  <w16cex:commentExtensible w16cex:durableId="273850F3" w16cex:dateUtc="2022-12-05T16:13:00Z"/>
  <w16cex:commentExtensible w16cex:durableId="27471A80" w16cex:dateUtc="2022-12-16T21:25:00Z"/>
  <w16cex:commentExtensible w16cex:durableId="275D4321" w16cex:dateUtc="2023-01-02T17:48:00Z"/>
  <w16cex:commentExtensible w16cex:durableId="275D4671" w16cex:dateUtc="2023-01-02T18:02:00Z"/>
  <w16cex:commentExtensible w16cex:durableId="27617B92" w16cex:dateUtc="2023-01-05T21:38:00Z"/>
  <w16cex:commentExtensible w16cex:durableId="273616EF" w16cex:dateUtc="2022-12-03T23:41:00Z"/>
  <w16cex:commentExtensible w16cex:durableId="27617CB2" w16cex:dateUtc="2023-01-05T21:43:00Z"/>
  <w16cex:commentExtensible w16cex:durableId="27617E1C" w16cex:dateUtc="2023-01-05T21:49:00Z"/>
  <w16cex:commentExtensible w16cex:durableId="27617F65" w16cex:dateUtc="2023-01-05T21:55:00Z"/>
  <w16cex:commentExtensible w16cex:durableId="27618B72" w16cex:dateUtc="2023-01-05T22:46:00Z"/>
  <w16cex:commentExtensible w16cex:durableId="2761812C" w16cex:dateUtc="2023-01-05T22:02:00Z"/>
  <w16cex:commentExtensible w16cex:durableId="27618296" w16cex:dateUtc="2023-01-05T22:08:00Z"/>
  <w16cex:commentExtensible w16cex:durableId="27471BD2" w16cex:dateUtc="2022-12-16T21:31:00Z"/>
  <w16cex:commentExtensible w16cex:durableId="274B0020" w16cex:dateUtc="2022-12-19T21:22:00Z"/>
  <w16cex:commentExtensible w16cex:durableId="27618268" w16cex:dateUtc="2023-01-05T22:07:00Z"/>
  <w16cex:commentExtensible w16cex:durableId="2761834A" w16cex:dateUtc="2023-01-05T22:11:00Z"/>
  <w16cex:commentExtensible w16cex:durableId="276185AD" w16cex:dateUtc="2023-01-05T22:21:00Z"/>
  <w16cex:commentExtensible w16cex:durableId="27618644" w16cex:dateUtc="2023-01-05T22:24:00Z"/>
  <w16cex:commentExtensible w16cex:durableId="276186AD" w16cex:dateUtc="2023-01-05T22:26:00Z"/>
  <w16cex:commentExtensible w16cex:durableId="27618C4D" w16cex:dateUtc="2023-01-05T22:50:00Z"/>
  <w16cex:commentExtensible w16cex:durableId="27618D4A" w16cex:dateUtc="2023-01-05T22:54:00Z"/>
  <w16cex:commentExtensible w16cex:durableId="27618E2F" w16cex:dateUtc="2023-01-05T22:58:00Z"/>
  <w16cex:commentExtensible w16cex:durableId="273E1184" w16cex:dateUtc="2022-12-10T00:56:00Z"/>
  <w16cex:commentExtensible w16cex:durableId="276190E3" w16cex:dateUtc="2023-01-05T23:09:00Z"/>
  <w16cex:commentExtensible w16cex:durableId="27618F46" w16cex:dateUtc="2023-01-05T23:02:00Z"/>
  <w16cex:commentExtensible w16cex:durableId="27618FB4" w16cex:dateUtc="2023-01-05T23:04:00Z"/>
  <w16cex:commentExtensible w16cex:durableId="27472630" w16cex:dateUtc="2022-12-16T22:15:00Z"/>
  <w16cex:commentExtensible w16cex:durableId="275E6375" w16cex:dateUtc="2023-01-03T14:19:00Z"/>
  <w16cex:commentExtensible w16cex:durableId="27619038" w16cex:dateUtc="2023-01-05T23:06:00Z"/>
  <w16cex:commentExtensible w16cex:durableId="27619091" w16cex:dateUtc="2023-01-05T23:08:00Z"/>
  <w16cex:commentExtensible w16cex:durableId="273E07B0" w16cex:dateUtc="2022-12-10T00:14:00Z"/>
  <w16cex:commentExtensible w16cex:durableId="276190B5" w16cex:dateUtc="2023-01-05T23:08:00Z"/>
  <w16cex:commentExtensible w16cex:durableId="27619156" w16cex:dateUtc="2023-01-05T23:11:00Z"/>
  <w16cex:commentExtensible w16cex:durableId="276194AB" w16cex:dateUtc="2023-01-05T23:25:00Z"/>
  <w16cex:commentExtensible w16cex:durableId="2761917D" w16cex:dateUtc="2023-01-05T23:12:00Z"/>
  <w16cex:commentExtensible w16cex:durableId="276193E4" w16cex:dateUtc="2023-01-05T23:22:00Z"/>
  <w16cex:commentExtensible w16cex:durableId="276193FD" w16cex:dateUtc="2023-01-05T23:22:00Z"/>
  <w16cex:commentExtensible w16cex:durableId="27471F52" w16cex:dateUtc="2022-12-16T21:46:00Z"/>
  <w16cex:commentExtensible w16cex:durableId="274B0069" w16cex:dateUtc="2022-12-19T21:23:00Z"/>
  <w16cex:commentExtensible w16cex:durableId="2761951E" w16cex:dateUtc="2023-01-05T23:27:00Z"/>
  <w16cex:commentExtensible w16cex:durableId="276195AD" w16cex:dateUtc="2023-01-05T23:30:00Z"/>
  <w16cex:commentExtensible w16cex:durableId="276195F4" w16cex:dateUtc="2023-01-05T2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2E433D" w16cid:durableId="276196E3"/>
  <w16cid:commentId w16cid:paraId="7177E576" w16cid:durableId="27619A38"/>
  <w16cid:commentId w16cid:paraId="661E7BAD" w16cid:durableId="27619B49"/>
  <w16cid:commentId w16cid:paraId="5E0CF33F" w16cid:durableId="27619B5F"/>
  <w16cid:commentId w16cid:paraId="29AC8E22" w16cid:durableId="27619C36"/>
  <w16cid:commentId w16cid:paraId="403EFB61" w16cid:durableId="275F1B67"/>
  <w16cid:commentId w16cid:paraId="6C67CF8D" w16cid:durableId="275F1C4E"/>
  <w16cid:commentId w16cid:paraId="58EF5B11" w16cid:durableId="275F1D8A"/>
  <w16cid:commentId w16cid:paraId="1BAAC943" w16cid:durableId="276012BE"/>
  <w16cid:commentId w16cid:paraId="58E29744" w16cid:durableId="27421DD8"/>
  <w16cid:commentId w16cid:paraId="375E55DA" w16cid:durableId="27601CD9"/>
  <w16cid:commentId w16cid:paraId="2D1234CF" w16cid:durableId="27601EE3"/>
  <w16cid:commentId w16cid:paraId="5F3549E3" w16cid:durableId="27601DF9"/>
  <w16cid:commentId w16cid:paraId="60314377" w16cid:durableId="27601F99"/>
  <w16cid:commentId w16cid:paraId="2A51B6E0" w16cid:durableId="27603877"/>
  <w16cid:commentId w16cid:paraId="00435339" w16cid:durableId="27607BF2"/>
  <w16cid:commentId w16cid:paraId="362200D6" w16cid:durableId="27607E52"/>
  <w16cid:commentId w16cid:paraId="477C6F6E" w16cid:durableId="276082F3"/>
  <w16cid:commentId w16cid:paraId="1FF7F961" w16cid:durableId="276083EC"/>
  <w16cid:commentId w16cid:paraId="2D4C0CE3" w16cid:durableId="2692703D"/>
  <w16cid:commentId w16cid:paraId="07CAB2EF" w16cid:durableId="27610453"/>
  <w16cid:commentId w16cid:paraId="4304E479" w16cid:durableId="276105BC"/>
  <w16cid:commentId w16cid:paraId="4C535680" w16cid:durableId="276105EC"/>
  <w16cid:commentId w16cid:paraId="4293F50E" w16cid:durableId="2761073C"/>
  <w16cid:commentId w16cid:paraId="22F549CE" w16cid:durableId="276106DB"/>
  <w16cid:commentId w16cid:paraId="3CE08980" w16cid:durableId="27611A09"/>
  <w16cid:commentId w16cid:paraId="0808F1A2" w16cid:durableId="27611B7B"/>
  <w16cid:commentId w16cid:paraId="461BA935" w16cid:durableId="27612109"/>
  <w16cid:commentId w16cid:paraId="19307569" w16cid:durableId="27612294"/>
  <w16cid:commentId w16cid:paraId="098050BC" w16cid:durableId="276125F3"/>
  <w16cid:commentId w16cid:paraId="5A64E53B" w16cid:durableId="27612656"/>
  <w16cid:commentId w16cid:paraId="08B894CB" w16cid:durableId="27612625"/>
  <w16cid:commentId w16cid:paraId="1CFB2F3E" w16cid:durableId="276127BF"/>
  <w16cid:commentId w16cid:paraId="7C39A772" w16cid:durableId="27612DC9"/>
  <w16cid:commentId w16cid:paraId="44123A9B" w16cid:durableId="27612EF2"/>
  <w16cid:commentId w16cid:paraId="71CC8A69" w16cid:durableId="27612F06"/>
  <w16cid:commentId w16cid:paraId="6C054288" w16cid:durableId="27612F9F"/>
  <w16cid:commentId w16cid:paraId="747FBD4C" w16cid:durableId="2761300F"/>
  <w16cid:commentId w16cid:paraId="564086A2" w16cid:durableId="27613073"/>
  <w16cid:commentId w16cid:paraId="73F2F5CE" w16cid:durableId="2746EE0B"/>
  <w16cid:commentId w16cid:paraId="3AFCD342" w16cid:durableId="274AFA90"/>
  <w16cid:commentId w16cid:paraId="4F4907CC" w16cid:durableId="276130E0"/>
  <w16cid:commentId w16cid:paraId="5DCF8E26" w16cid:durableId="27613227"/>
  <w16cid:commentId w16cid:paraId="689A4C58" w16cid:durableId="276131F0"/>
  <w16cid:commentId w16cid:paraId="010C147D" w16cid:durableId="2761334A"/>
  <w16cid:commentId w16cid:paraId="014390E3" w16cid:durableId="276133BC"/>
  <w16cid:commentId w16cid:paraId="29F0FC28" w16cid:durableId="2761342F"/>
  <w16cid:commentId w16cid:paraId="43BA63B4" w16cid:durableId="2761345D"/>
  <w16cid:commentId w16cid:paraId="2856C563" w16cid:durableId="27613AD5"/>
  <w16cid:commentId w16cid:paraId="67F43788" w16cid:durableId="27617D9B"/>
  <w16cid:commentId w16cid:paraId="08560602" w16cid:durableId="27613BEB"/>
  <w16cid:commentId w16cid:paraId="5624EFF1" w16cid:durableId="27617040"/>
  <w16cid:commentId w16cid:paraId="365C116F" w16cid:durableId="2761723C"/>
  <w16cid:commentId w16cid:paraId="134DD2CE" w16cid:durableId="2761711E"/>
  <w16cid:commentId w16cid:paraId="04AD3A21" w16cid:durableId="2747175C"/>
  <w16cid:commentId w16cid:paraId="28E2C23C" w16cid:durableId="27617202"/>
  <w16cid:commentId w16cid:paraId="7E690EAA" w16cid:durableId="275DD1CA"/>
  <w16cid:commentId w16cid:paraId="269FE0BE" w16cid:durableId="27617173"/>
  <w16cid:commentId w16cid:paraId="3973C78D" w16cid:durableId="276171B9"/>
  <w16cid:commentId w16cid:paraId="72124BAE" w16cid:durableId="27617314"/>
  <w16cid:commentId w16cid:paraId="39081D92" w16cid:durableId="27617485"/>
  <w16cid:commentId w16cid:paraId="73FC4F9F" w16cid:durableId="273876B8"/>
  <w16cid:commentId w16cid:paraId="0CEB05BD" w16cid:durableId="27617536"/>
  <w16cid:commentId w16cid:paraId="1F017BAD" w16cid:durableId="276175E1"/>
  <w16cid:commentId w16cid:paraId="5A591D35" w16cid:durableId="2761781D"/>
  <w16cid:commentId w16cid:paraId="55E74966" w16cid:durableId="273850F3"/>
  <w16cid:commentId w16cid:paraId="24F7C066" w16cid:durableId="27471A80"/>
  <w16cid:commentId w16cid:paraId="57FAF791" w16cid:durableId="275D4321"/>
  <w16cid:commentId w16cid:paraId="0C363762" w16cid:durableId="275D4671"/>
  <w16cid:commentId w16cid:paraId="63588F00" w16cid:durableId="27617B92"/>
  <w16cid:commentId w16cid:paraId="4F9CC393" w16cid:durableId="273616EF"/>
  <w16cid:commentId w16cid:paraId="7B6EAAF5" w16cid:durableId="27617CB2"/>
  <w16cid:commentId w16cid:paraId="18196539" w16cid:durableId="27617E1C"/>
  <w16cid:commentId w16cid:paraId="37726212" w16cid:durableId="27617F65"/>
  <w16cid:commentId w16cid:paraId="65959EEA" w16cid:durableId="27618B72"/>
  <w16cid:commentId w16cid:paraId="798F2048" w16cid:durableId="2761812C"/>
  <w16cid:commentId w16cid:paraId="629FA7B0" w16cid:durableId="27618296"/>
  <w16cid:commentId w16cid:paraId="241E34D0" w16cid:durableId="27471BD2"/>
  <w16cid:commentId w16cid:paraId="5CD2A269" w16cid:durableId="274B0020"/>
  <w16cid:commentId w16cid:paraId="5B2111BB" w16cid:durableId="27618268"/>
  <w16cid:commentId w16cid:paraId="560453BE" w16cid:durableId="2761834A"/>
  <w16cid:commentId w16cid:paraId="5D0BB301" w16cid:durableId="276185AD"/>
  <w16cid:commentId w16cid:paraId="7D1BCE98" w16cid:durableId="27618644"/>
  <w16cid:commentId w16cid:paraId="70BF19F9" w16cid:durableId="276186AD"/>
  <w16cid:commentId w16cid:paraId="56B47108" w16cid:durableId="27618C4D"/>
  <w16cid:commentId w16cid:paraId="1495AD47" w16cid:durableId="27618D4A"/>
  <w16cid:commentId w16cid:paraId="1851BDE7" w16cid:durableId="27618E2F"/>
  <w16cid:commentId w16cid:paraId="5177F306" w16cid:durableId="273E1184"/>
  <w16cid:commentId w16cid:paraId="12DEFEAD" w16cid:durableId="276190E3"/>
  <w16cid:commentId w16cid:paraId="7D309E97" w16cid:durableId="27618F46"/>
  <w16cid:commentId w16cid:paraId="1E44C9C8" w16cid:durableId="27618FB4"/>
  <w16cid:commentId w16cid:paraId="6AE1DD02" w16cid:durableId="27472630"/>
  <w16cid:commentId w16cid:paraId="3D7E7143" w16cid:durableId="275E6375"/>
  <w16cid:commentId w16cid:paraId="16A73AA4" w16cid:durableId="27619038"/>
  <w16cid:commentId w16cid:paraId="5DE5C54D" w16cid:durableId="27619091"/>
  <w16cid:commentId w16cid:paraId="1D065609" w16cid:durableId="273E07B0"/>
  <w16cid:commentId w16cid:paraId="472965BA" w16cid:durableId="276190B5"/>
  <w16cid:commentId w16cid:paraId="48B62829" w16cid:durableId="27619156"/>
  <w16cid:commentId w16cid:paraId="5BEB8C27" w16cid:durableId="276194AB"/>
  <w16cid:commentId w16cid:paraId="6FB4D4B0" w16cid:durableId="2761917D"/>
  <w16cid:commentId w16cid:paraId="0EB19569" w16cid:durableId="276193E4"/>
  <w16cid:commentId w16cid:paraId="37D76871" w16cid:durableId="276193FD"/>
  <w16cid:commentId w16cid:paraId="02EEC39F" w16cid:durableId="27471F52"/>
  <w16cid:commentId w16cid:paraId="300453DD" w16cid:durableId="274B0069"/>
  <w16cid:commentId w16cid:paraId="36577899" w16cid:durableId="2761951E"/>
  <w16cid:commentId w16cid:paraId="1DE8A6E4" w16cid:durableId="276195AD"/>
  <w16cid:commentId w16cid:paraId="4ED2DD29" w16cid:durableId="276195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50F27" w14:textId="77777777" w:rsidR="00EB039B" w:rsidRDefault="00EB039B" w:rsidP="00112218">
      <w:r>
        <w:separator/>
      </w:r>
    </w:p>
  </w:endnote>
  <w:endnote w:type="continuationSeparator" w:id="0">
    <w:p w14:paraId="73FA3554" w14:textId="77777777" w:rsidR="00EB039B" w:rsidRDefault="00EB039B"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6A5BD" w14:textId="77777777" w:rsidR="00EB039B" w:rsidRDefault="00EB039B" w:rsidP="00112218">
      <w:r>
        <w:separator/>
      </w:r>
    </w:p>
  </w:footnote>
  <w:footnote w:type="continuationSeparator" w:id="0">
    <w:p w14:paraId="44BECA86" w14:textId="77777777" w:rsidR="00EB039B" w:rsidRDefault="00EB039B"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6"/>
  </w:num>
  <w:num w:numId="4">
    <w:abstractNumId w:val="10"/>
  </w:num>
  <w:num w:numId="5">
    <w:abstractNumId w:val="1"/>
  </w:num>
  <w:num w:numId="6">
    <w:abstractNumId w:val="2"/>
  </w:num>
  <w:num w:numId="7">
    <w:abstractNumId w:val="14"/>
  </w:num>
  <w:num w:numId="8">
    <w:abstractNumId w:val="13"/>
  </w:num>
  <w:num w:numId="9">
    <w:abstractNumId w:val="15"/>
  </w:num>
  <w:num w:numId="10">
    <w:abstractNumId w:val="11"/>
  </w:num>
  <w:num w:numId="11">
    <w:abstractNumId w:val="8"/>
  </w:num>
  <w:num w:numId="12">
    <w:abstractNumId w:val="7"/>
  </w:num>
  <w:num w:numId="13">
    <w:abstractNumId w:val="0"/>
  </w:num>
  <w:num w:numId="14">
    <w:abstractNumId w:val="17"/>
  </w:num>
  <w:num w:numId="15">
    <w:abstractNumId w:val="3"/>
  </w:num>
  <w:num w:numId="16">
    <w:abstractNumId w:val="5"/>
  </w:num>
  <w:num w:numId="17">
    <w:abstractNumId w:val="4"/>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Jacob">
    <w15:presenceInfo w15:providerId="AD" w15:userId="S::djacob@fas.harvard.edu::fe095d8d-b1bd-4fd5-81a8-45c70b48fd5f"/>
  </w15:person>
  <w15:person w15:author="Daniel Jacob [2]">
    <w15:presenceInfo w15:providerId="AD" w15:userId="S::djacob@fas.harvard.edu::fe095d8d-b1bd-4fd5-81a8-45c70b48fd5f"/>
  </w15:person>
  <w15:person w15:author="Daniel Jacob [3]">
    <w15:presenceInfo w15:providerId="AD" w15:userId="S::djacob@fas.harvard.edu::fe095d8d-b1bd-4fd5-81a8-45c70b48fd5f"/>
  </w15:person>
  <w15:person w15:author="Daniel Jacob [4]">
    <w15:presenceInfo w15:providerId="AD" w15:userId="S::djacob@fas.harvard.edu::fe095d8d-b1bd-4fd5-81a8-45c70b48fd5f"/>
  </w15:person>
  <w15:person w15:author="Daniel Jacob [5]">
    <w15:presenceInfo w15:providerId="AD" w15:userId="S::djacob@fas.harvard.edu::fe095d8d-b1bd-4fd5-81a8-45c70b48fd5f"/>
  </w15:person>
  <w15:person w15:author="Jacob, Daniel J.">
    <w15:presenceInfo w15:providerId="AD" w15:userId="S::djacob@fas.harvard.edu::fe095d8d-b1bd-4fd5-81a8-45c70b48fd5f"/>
  </w15:person>
  <w15:person w15:author="Daniel Jacob [6]">
    <w15:presenceInfo w15:providerId="AD" w15:userId="S::djacob@fas.harvard.edu::fe095d8d-b1bd-4fd5-81a8-45c70b48fd5f"/>
  </w15:person>
  <w15:person w15:author="Daniel Jacob [7]">
    <w15:presenceInfo w15:providerId="AD" w15:userId="S::djacob@fas.harvard.edu::fe095d8d-b1bd-4fd5-81a8-45c70b48fd5f"/>
  </w15:person>
  <w15:person w15:author="Daniel Jacob [8]">
    <w15:presenceInfo w15:providerId="AD" w15:userId="S::djacob@fas.harvard.edu::fe095d8d-b1bd-4fd5-81a8-45c70b48fd5f"/>
  </w15:person>
  <w15:person w15:author="Daniel Jacob [9]">
    <w15:presenceInfo w15:providerId="AD" w15:userId="S::djacob@fas.harvard.edu::fe095d8d-b1bd-4fd5-81a8-45c70b48fd5f"/>
  </w15:person>
  <w15:person w15:author="Daniel Jacob [10]">
    <w15:presenceInfo w15:providerId="AD" w15:userId="S::djacob@fas.harvard.edu::fe095d8d-b1bd-4fd5-81a8-45c70b48fd5f"/>
  </w15:person>
  <w15:person w15:author="Daniel Jacob [11]">
    <w15:presenceInfo w15:providerId="AD" w15:userId="S::djacob@fas.harvard.edu::fe095d8d-b1bd-4fd5-81a8-45c70b48fd5f"/>
  </w15:person>
  <w15:person w15:author="Daniel Jacob [12]">
    <w15:presenceInfo w15:providerId="AD" w15:userId="S::djacob@fas.harvard.edu::fe095d8d-b1bd-4fd5-81a8-45c70b48fd5f"/>
  </w15:person>
  <w15:person w15:author="Daniel Jacob [13]">
    <w15:presenceInfo w15:providerId="AD" w15:userId="S::djacob@fas.harvard.edu::fe095d8d-b1bd-4fd5-81a8-45c70b48fd5f"/>
  </w15:person>
  <w15:person w15:author="Daniel Jacob [14]">
    <w15:presenceInfo w15:providerId="AD" w15:userId="S::djacob@fas.harvard.edu::fe095d8d-b1bd-4fd5-81a8-45c70b48fd5f"/>
  </w15:person>
  <w15:person w15:author="Daniel Jacob [15]">
    <w15:presenceInfo w15:providerId="AD" w15:userId="S::djacob@fas.harvard.edu::fe095d8d-b1bd-4fd5-81a8-45c70b48fd5f"/>
  </w15:person>
  <w15:person w15:author="Daniel Jacob [16]">
    <w15:presenceInfo w15:providerId="AD" w15:userId="S::djacob@fas.harvard.edu::fe095d8d-b1bd-4fd5-81a8-45c70b48fd5f"/>
  </w15:person>
  <w15:person w15:author="Daniel Jacob [17]">
    <w15:presenceInfo w15:providerId="AD" w15:userId="S::djacob@fas.harvard.edu::fe095d8d-b1bd-4fd5-81a8-45c70b48fd5f"/>
  </w15:person>
  <w15:person w15:author="Daniel Jacob [18]">
    <w15:presenceInfo w15:providerId="AD" w15:userId="S::djacob@fas.harvard.edu::fe095d8d-b1bd-4fd5-81a8-45c70b48fd5f"/>
  </w15:person>
  <w15:person w15:author="Daniel Jacob [19]">
    <w15:presenceInfo w15:providerId="AD" w15:userId="S::djacob@fas.harvard.edu::fe095d8d-b1bd-4fd5-81a8-45c70b48fd5f"/>
  </w15:person>
  <w15:person w15:author="Daniel Jacob [20]">
    <w15:presenceInfo w15:providerId="AD" w15:userId="S::djacob@fas.harvard.edu::fe095d8d-b1bd-4fd5-81a8-45c70b48fd5f"/>
  </w15:person>
  <w15:person w15:author="Daniel Jacob [21]">
    <w15:presenceInfo w15:providerId="AD" w15:userId="S::djacob@fas.harvard.edu::fe095d8d-b1bd-4fd5-81a8-45c70b48fd5f"/>
  </w15:person>
  <w15:person w15:author="Daniel Jacob [22]">
    <w15:presenceInfo w15:providerId="AD" w15:userId="S::djacob@fas.harvard.edu::fe095d8d-b1bd-4fd5-81a8-45c70b48fd5f"/>
  </w15:person>
  <w15:person w15:author="Daniel Jacob [23]">
    <w15:presenceInfo w15:providerId="AD" w15:userId="S::djacob@fas.harvard.edu::fe095d8d-b1bd-4fd5-81a8-45c70b48fd5f"/>
  </w15:person>
  <w15:person w15:author="Daniel Jacob [24]">
    <w15:presenceInfo w15:providerId="AD" w15:userId="S::djacob@fas.harvard.edu::fe095d8d-b1bd-4fd5-81a8-45c70b48fd5f"/>
  </w15:person>
  <w15:person w15:author="Daniel Jacob [25]">
    <w15:presenceInfo w15:providerId="AD" w15:userId="S::djacob@fas.harvard.edu::fe095d8d-b1bd-4fd5-81a8-45c70b48fd5f"/>
  </w15:person>
  <w15:person w15:author="Daniel Jacob [26]">
    <w15:presenceInfo w15:providerId="AD" w15:userId="S::djacob@fas.harvard.edu::fe095d8d-b1bd-4fd5-81a8-45c70b48fd5f"/>
  </w15:person>
  <w15:person w15:author="Daniel Jacob [27]">
    <w15:presenceInfo w15:providerId="AD" w15:userId="S::djacob@fas.harvard.edu::fe095d8d-b1bd-4fd5-81a8-45c70b48fd5f"/>
  </w15:person>
  <w15:person w15:author="Daniel Jacob [28]">
    <w15:presenceInfo w15:providerId="AD" w15:userId="S::djacob@fas.harvard.edu::fe095d8d-b1bd-4fd5-81a8-45c70b48fd5f"/>
  </w15:person>
  <w15:person w15:author="Daniel Jacob [29]">
    <w15:presenceInfo w15:providerId="AD" w15:userId="S::djacob@fas.harvard.edu::fe095d8d-b1bd-4fd5-81a8-45c70b48fd5f"/>
  </w15:person>
  <w15:person w15:author="Daniel Jacob [30]">
    <w15:presenceInfo w15:providerId="AD" w15:userId="S::djacob@fas.harvard.edu::fe095d8d-b1bd-4fd5-81a8-45c70b48fd5f"/>
  </w15:person>
  <w15:person w15:author="Daniel Jacob [31]">
    <w15:presenceInfo w15:providerId="AD" w15:userId="S::djacob@fas.harvard.edu::fe095d8d-b1bd-4fd5-81a8-45c70b48fd5f"/>
  </w15:person>
  <w15:person w15:author="Daniel Jacob [32]">
    <w15:presenceInfo w15:providerId="AD" w15:userId="S::djacob@fas.harvard.edu::fe095d8d-b1bd-4fd5-81a8-45c70b48fd5f"/>
  </w15:person>
  <w15:person w15:author="Daniel Jacob [33]">
    <w15:presenceInfo w15:providerId="AD" w15:userId="S::djacob@fas.harvard.edu::fe095d8d-b1bd-4fd5-81a8-45c70b48fd5f"/>
  </w15:person>
  <w15:person w15:author="Daniel Jacob [34]">
    <w15:presenceInfo w15:providerId="AD" w15:userId="S::djacob@fas.harvard.edu::fe095d8d-b1bd-4fd5-81a8-45c70b48fd5f"/>
  </w15:person>
  <w15:person w15:author="Daniel Jacob [35]">
    <w15:presenceInfo w15:providerId="AD" w15:userId="S::djacob@fas.harvard.edu::fe095d8d-b1bd-4fd5-81a8-45c70b48fd5f"/>
  </w15:person>
  <w15:person w15:author="Daniel Jacob [36]">
    <w15:presenceInfo w15:providerId="AD" w15:userId="S::djacob@fas.harvard.edu::fe095d8d-b1bd-4fd5-81a8-45c70b48fd5f"/>
  </w15:person>
  <w15:person w15:author="Daniel Jacob [37]">
    <w15:presenceInfo w15:providerId="AD" w15:userId="S::djacob@fas.harvard.edu::fe095d8d-b1bd-4fd5-81a8-45c70b48fd5f"/>
  </w15:person>
  <w15:person w15:author="Daniel Jacob [38]">
    <w15:presenceInfo w15:providerId="AD" w15:userId="S::djacob@fas.harvard.edu::fe095d8d-b1bd-4fd5-81a8-45c70b48fd5f"/>
  </w15:person>
  <w15:person w15:author="Daniel Jacob [39]">
    <w15:presenceInfo w15:providerId="AD" w15:userId="S::djacob@fas.harvard.edu::fe095d8d-b1bd-4fd5-81a8-45c70b48fd5f"/>
  </w15:person>
  <w15:person w15:author="Daniel Jacob [40]">
    <w15:presenceInfo w15:providerId="AD" w15:userId="S::djacob@fas.harvard.edu::fe095d8d-b1bd-4fd5-81a8-45c70b48fd5f"/>
  </w15:person>
  <w15:person w15:author="Daniel Jacob [41]">
    <w15:presenceInfo w15:providerId="AD" w15:userId="S::djacob@fas.harvard.edu::fe095d8d-b1bd-4fd5-81a8-45c70b48fd5f"/>
  </w15:person>
  <w15:person w15:author="Daniel Jacob [42]">
    <w15:presenceInfo w15:providerId="AD" w15:userId="S::djacob@fas.harvard.edu::fe095d8d-b1bd-4fd5-81a8-45c70b48fd5f"/>
  </w15:person>
  <w15:person w15:author="Daniel Jacob [43]">
    <w15:presenceInfo w15:providerId="AD" w15:userId="S::djacob@fas.harvard.edu::fe095d8d-b1bd-4fd5-81a8-45c70b48fd5f"/>
  </w15:person>
  <w15:person w15:author="Daniel Jacob [44]">
    <w15:presenceInfo w15:providerId="AD" w15:userId="S::djacob@fas.harvard.edu::fe095d8d-b1bd-4fd5-81a8-45c70b48fd5f"/>
  </w15:person>
  <w15:person w15:author="Daniel Jacob [45]">
    <w15:presenceInfo w15:providerId="AD" w15:userId="S::djacob@fas.harvard.edu::fe095d8d-b1bd-4fd5-81a8-45c70b48fd5f"/>
  </w15:person>
  <w15:person w15:author="Daniel Jacob [46]">
    <w15:presenceInfo w15:providerId="AD" w15:userId="S::djacob@fas.harvard.edu::fe095d8d-b1bd-4fd5-81a8-45c70b48fd5f"/>
  </w15:person>
  <w15:person w15:author="Daniel Jacob [47]">
    <w15:presenceInfo w15:providerId="AD" w15:userId="S::djacob@fas.harvard.edu::fe095d8d-b1bd-4fd5-81a8-45c70b48fd5f"/>
  </w15:person>
  <w15:person w15:author="Daniel Jacob [48]">
    <w15:presenceInfo w15:providerId="AD" w15:userId="S::djacob@fas.harvard.edu::fe095d8d-b1bd-4fd5-81a8-45c70b48f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1AFB"/>
    <w:rsid w:val="00001BA0"/>
    <w:rsid w:val="00003595"/>
    <w:rsid w:val="00005772"/>
    <w:rsid w:val="000076C6"/>
    <w:rsid w:val="0001160D"/>
    <w:rsid w:val="00012B5D"/>
    <w:rsid w:val="000133A5"/>
    <w:rsid w:val="0001370F"/>
    <w:rsid w:val="0001535D"/>
    <w:rsid w:val="00020EE6"/>
    <w:rsid w:val="0002114F"/>
    <w:rsid w:val="00025A13"/>
    <w:rsid w:val="00034AC8"/>
    <w:rsid w:val="00036CC7"/>
    <w:rsid w:val="00036E35"/>
    <w:rsid w:val="00037EE2"/>
    <w:rsid w:val="0004598D"/>
    <w:rsid w:val="000471CC"/>
    <w:rsid w:val="00050963"/>
    <w:rsid w:val="0005208E"/>
    <w:rsid w:val="000522DC"/>
    <w:rsid w:val="000525CA"/>
    <w:rsid w:val="00057FF2"/>
    <w:rsid w:val="00060237"/>
    <w:rsid w:val="00064212"/>
    <w:rsid w:val="00065213"/>
    <w:rsid w:val="000663AD"/>
    <w:rsid w:val="00073E77"/>
    <w:rsid w:val="0008317E"/>
    <w:rsid w:val="00085A48"/>
    <w:rsid w:val="000907A6"/>
    <w:rsid w:val="0009149A"/>
    <w:rsid w:val="000948FE"/>
    <w:rsid w:val="000A497F"/>
    <w:rsid w:val="000A4C03"/>
    <w:rsid w:val="000A6465"/>
    <w:rsid w:val="000A6880"/>
    <w:rsid w:val="000B32F7"/>
    <w:rsid w:val="000B3378"/>
    <w:rsid w:val="000B4540"/>
    <w:rsid w:val="000B54EC"/>
    <w:rsid w:val="000C0BEA"/>
    <w:rsid w:val="000C0D2F"/>
    <w:rsid w:val="000C19F3"/>
    <w:rsid w:val="000C310B"/>
    <w:rsid w:val="000C43DF"/>
    <w:rsid w:val="000C4634"/>
    <w:rsid w:val="000C5B1A"/>
    <w:rsid w:val="000C60C6"/>
    <w:rsid w:val="000C67B6"/>
    <w:rsid w:val="000C6DDD"/>
    <w:rsid w:val="000C7673"/>
    <w:rsid w:val="000D2BA1"/>
    <w:rsid w:val="000D3AFE"/>
    <w:rsid w:val="000D7E55"/>
    <w:rsid w:val="000E0D61"/>
    <w:rsid w:val="000E257D"/>
    <w:rsid w:val="000E7A42"/>
    <w:rsid w:val="000F230B"/>
    <w:rsid w:val="000F3D47"/>
    <w:rsid w:val="0010092E"/>
    <w:rsid w:val="00100E70"/>
    <w:rsid w:val="001017B3"/>
    <w:rsid w:val="00102AF3"/>
    <w:rsid w:val="00107329"/>
    <w:rsid w:val="001100B8"/>
    <w:rsid w:val="00112218"/>
    <w:rsid w:val="00112BF4"/>
    <w:rsid w:val="00112E18"/>
    <w:rsid w:val="0011516C"/>
    <w:rsid w:val="00116066"/>
    <w:rsid w:val="00116B2F"/>
    <w:rsid w:val="00122F34"/>
    <w:rsid w:val="00125BEA"/>
    <w:rsid w:val="00127B78"/>
    <w:rsid w:val="00132DAA"/>
    <w:rsid w:val="00134D7F"/>
    <w:rsid w:val="00134F62"/>
    <w:rsid w:val="00135689"/>
    <w:rsid w:val="00135CE4"/>
    <w:rsid w:val="00136BC7"/>
    <w:rsid w:val="0014130F"/>
    <w:rsid w:val="001435A8"/>
    <w:rsid w:val="0014533F"/>
    <w:rsid w:val="0014553B"/>
    <w:rsid w:val="00146D72"/>
    <w:rsid w:val="001473D6"/>
    <w:rsid w:val="001514B9"/>
    <w:rsid w:val="00151628"/>
    <w:rsid w:val="00152FED"/>
    <w:rsid w:val="00155455"/>
    <w:rsid w:val="001568F5"/>
    <w:rsid w:val="001577FF"/>
    <w:rsid w:val="00157961"/>
    <w:rsid w:val="00163087"/>
    <w:rsid w:val="00163C98"/>
    <w:rsid w:val="0016623C"/>
    <w:rsid w:val="00172BE8"/>
    <w:rsid w:val="0017357A"/>
    <w:rsid w:val="00174751"/>
    <w:rsid w:val="001765E5"/>
    <w:rsid w:val="00183AA0"/>
    <w:rsid w:val="00190FA3"/>
    <w:rsid w:val="0019599B"/>
    <w:rsid w:val="00195C82"/>
    <w:rsid w:val="001A0AAE"/>
    <w:rsid w:val="001A10D0"/>
    <w:rsid w:val="001A367E"/>
    <w:rsid w:val="001A3FA2"/>
    <w:rsid w:val="001A437E"/>
    <w:rsid w:val="001A4627"/>
    <w:rsid w:val="001A6F70"/>
    <w:rsid w:val="001B317B"/>
    <w:rsid w:val="001B4897"/>
    <w:rsid w:val="001B4A42"/>
    <w:rsid w:val="001B5212"/>
    <w:rsid w:val="001B5A3B"/>
    <w:rsid w:val="001B6C97"/>
    <w:rsid w:val="001C41E7"/>
    <w:rsid w:val="001C61E6"/>
    <w:rsid w:val="001C76C1"/>
    <w:rsid w:val="001D040A"/>
    <w:rsid w:val="001D05E3"/>
    <w:rsid w:val="001D42AC"/>
    <w:rsid w:val="001D4447"/>
    <w:rsid w:val="001D46FE"/>
    <w:rsid w:val="001D4F3E"/>
    <w:rsid w:val="001D7612"/>
    <w:rsid w:val="001D7B5F"/>
    <w:rsid w:val="001E1154"/>
    <w:rsid w:val="001E2000"/>
    <w:rsid w:val="001E60C7"/>
    <w:rsid w:val="001E7BA6"/>
    <w:rsid w:val="001F2361"/>
    <w:rsid w:val="001F7401"/>
    <w:rsid w:val="001F7B45"/>
    <w:rsid w:val="00202404"/>
    <w:rsid w:val="0020458F"/>
    <w:rsid w:val="002072F5"/>
    <w:rsid w:val="00207D24"/>
    <w:rsid w:val="00216EC7"/>
    <w:rsid w:val="0022085E"/>
    <w:rsid w:val="002231DD"/>
    <w:rsid w:val="00235274"/>
    <w:rsid w:val="00236D58"/>
    <w:rsid w:val="00241203"/>
    <w:rsid w:val="002456E8"/>
    <w:rsid w:val="00250269"/>
    <w:rsid w:val="00257634"/>
    <w:rsid w:val="00257F6B"/>
    <w:rsid w:val="00260ACC"/>
    <w:rsid w:val="00262395"/>
    <w:rsid w:val="00264287"/>
    <w:rsid w:val="00266F22"/>
    <w:rsid w:val="00267AB0"/>
    <w:rsid w:val="00271694"/>
    <w:rsid w:val="00272CC5"/>
    <w:rsid w:val="00274048"/>
    <w:rsid w:val="0027788C"/>
    <w:rsid w:val="002806CE"/>
    <w:rsid w:val="0028365E"/>
    <w:rsid w:val="00286BD1"/>
    <w:rsid w:val="0029095D"/>
    <w:rsid w:val="00295D37"/>
    <w:rsid w:val="00296165"/>
    <w:rsid w:val="002A0901"/>
    <w:rsid w:val="002A1950"/>
    <w:rsid w:val="002A3AB1"/>
    <w:rsid w:val="002A72D6"/>
    <w:rsid w:val="002B39F6"/>
    <w:rsid w:val="002B59CC"/>
    <w:rsid w:val="002B69A4"/>
    <w:rsid w:val="002B7133"/>
    <w:rsid w:val="002C00EB"/>
    <w:rsid w:val="002C068F"/>
    <w:rsid w:val="002C1748"/>
    <w:rsid w:val="002D0380"/>
    <w:rsid w:val="002D0C86"/>
    <w:rsid w:val="002D111D"/>
    <w:rsid w:val="002D332F"/>
    <w:rsid w:val="002D3DE6"/>
    <w:rsid w:val="002E042A"/>
    <w:rsid w:val="002E4A10"/>
    <w:rsid w:val="002F0415"/>
    <w:rsid w:val="002F52AD"/>
    <w:rsid w:val="003040A8"/>
    <w:rsid w:val="003126ED"/>
    <w:rsid w:val="003158DC"/>
    <w:rsid w:val="003166C7"/>
    <w:rsid w:val="00316DA7"/>
    <w:rsid w:val="00317652"/>
    <w:rsid w:val="00320B70"/>
    <w:rsid w:val="0032207F"/>
    <w:rsid w:val="00322D0C"/>
    <w:rsid w:val="00323391"/>
    <w:rsid w:val="00323470"/>
    <w:rsid w:val="003243C0"/>
    <w:rsid w:val="00327D69"/>
    <w:rsid w:val="00330C31"/>
    <w:rsid w:val="00331023"/>
    <w:rsid w:val="003324A5"/>
    <w:rsid w:val="0033785E"/>
    <w:rsid w:val="003440BA"/>
    <w:rsid w:val="0034548D"/>
    <w:rsid w:val="00347B67"/>
    <w:rsid w:val="00353A99"/>
    <w:rsid w:val="00354DD3"/>
    <w:rsid w:val="003567BB"/>
    <w:rsid w:val="003569D5"/>
    <w:rsid w:val="003572D4"/>
    <w:rsid w:val="00357B8D"/>
    <w:rsid w:val="00361369"/>
    <w:rsid w:val="00362746"/>
    <w:rsid w:val="0036556D"/>
    <w:rsid w:val="00366013"/>
    <w:rsid w:val="00366780"/>
    <w:rsid w:val="003675B5"/>
    <w:rsid w:val="00367D8C"/>
    <w:rsid w:val="00375B38"/>
    <w:rsid w:val="00377757"/>
    <w:rsid w:val="00381CA9"/>
    <w:rsid w:val="0038532E"/>
    <w:rsid w:val="00386B40"/>
    <w:rsid w:val="003929AE"/>
    <w:rsid w:val="00392D91"/>
    <w:rsid w:val="003936D6"/>
    <w:rsid w:val="00393DFF"/>
    <w:rsid w:val="00394E99"/>
    <w:rsid w:val="003A1BC7"/>
    <w:rsid w:val="003A2E4E"/>
    <w:rsid w:val="003B127B"/>
    <w:rsid w:val="003B15AB"/>
    <w:rsid w:val="003B2417"/>
    <w:rsid w:val="003B4F4C"/>
    <w:rsid w:val="003B59CB"/>
    <w:rsid w:val="003B618C"/>
    <w:rsid w:val="003C174E"/>
    <w:rsid w:val="003C308E"/>
    <w:rsid w:val="003C3729"/>
    <w:rsid w:val="003C6288"/>
    <w:rsid w:val="003C65F3"/>
    <w:rsid w:val="003D01B0"/>
    <w:rsid w:val="003D3E63"/>
    <w:rsid w:val="003D698A"/>
    <w:rsid w:val="003D7A11"/>
    <w:rsid w:val="003E097F"/>
    <w:rsid w:val="003E0D11"/>
    <w:rsid w:val="003E1CC1"/>
    <w:rsid w:val="003E43F4"/>
    <w:rsid w:val="003E50EA"/>
    <w:rsid w:val="003E5769"/>
    <w:rsid w:val="003E5FF0"/>
    <w:rsid w:val="003E6295"/>
    <w:rsid w:val="003F32EE"/>
    <w:rsid w:val="003F3553"/>
    <w:rsid w:val="003F5E73"/>
    <w:rsid w:val="0040206E"/>
    <w:rsid w:val="004021AF"/>
    <w:rsid w:val="0040254E"/>
    <w:rsid w:val="00402AF5"/>
    <w:rsid w:val="004040FD"/>
    <w:rsid w:val="00404931"/>
    <w:rsid w:val="00407186"/>
    <w:rsid w:val="00411C6F"/>
    <w:rsid w:val="004134B1"/>
    <w:rsid w:val="00413DF3"/>
    <w:rsid w:val="00417E6F"/>
    <w:rsid w:val="004215EF"/>
    <w:rsid w:val="00423707"/>
    <w:rsid w:val="004239AA"/>
    <w:rsid w:val="0042686C"/>
    <w:rsid w:val="00431303"/>
    <w:rsid w:val="00433A5F"/>
    <w:rsid w:val="00435001"/>
    <w:rsid w:val="0043500C"/>
    <w:rsid w:val="00435381"/>
    <w:rsid w:val="00436E01"/>
    <w:rsid w:val="004438A4"/>
    <w:rsid w:val="00450C1A"/>
    <w:rsid w:val="004538C9"/>
    <w:rsid w:val="004547C7"/>
    <w:rsid w:val="00461BC1"/>
    <w:rsid w:val="004637D0"/>
    <w:rsid w:val="00470366"/>
    <w:rsid w:val="004724C3"/>
    <w:rsid w:val="00486CD4"/>
    <w:rsid w:val="00487BDE"/>
    <w:rsid w:val="00487C28"/>
    <w:rsid w:val="004905D2"/>
    <w:rsid w:val="00490EB9"/>
    <w:rsid w:val="00491667"/>
    <w:rsid w:val="004937F6"/>
    <w:rsid w:val="00493E5C"/>
    <w:rsid w:val="0049510E"/>
    <w:rsid w:val="00497616"/>
    <w:rsid w:val="004A24A1"/>
    <w:rsid w:val="004A2CAC"/>
    <w:rsid w:val="004A31EF"/>
    <w:rsid w:val="004A3B90"/>
    <w:rsid w:val="004B2133"/>
    <w:rsid w:val="004B493F"/>
    <w:rsid w:val="004B4A80"/>
    <w:rsid w:val="004C2B85"/>
    <w:rsid w:val="004C3387"/>
    <w:rsid w:val="004D2E2D"/>
    <w:rsid w:val="004D3628"/>
    <w:rsid w:val="004D6CA9"/>
    <w:rsid w:val="004D7FC3"/>
    <w:rsid w:val="004E3C17"/>
    <w:rsid w:val="004E6E8C"/>
    <w:rsid w:val="004F1FD1"/>
    <w:rsid w:val="004F4DBA"/>
    <w:rsid w:val="004F7D1B"/>
    <w:rsid w:val="00500F8B"/>
    <w:rsid w:val="005032A0"/>
    <w:rsid w:val="0050625D"/>
    <w:rsid w:val="00506381"/>
    <w:rsid w:val="00507010"/>
    <w:rsid w:val="0050778D"/>
    <w:rsid w:val="00507DDF"/>
    <w:rsid w:val="0051007C"/>
    <w:rsid w:val="005131AC"/>
    <w:rsid w:val="005178BE"/>
    <w:rsid w:val="00520F1D"/>
    <w:rsid w:val="00521D0D"/>
    <w:rsid w:val="00522565"/>
    <w:rsid w:val="005230FD"/>
    <w:rsid w:val="0052403B"/>
    <w:rsid w:val="005258BF"/>
    <w:rsid w:val="00527FBF"/>
    <w:rsid w:val="005302DB"/>
    <w:rsid w:val="00531FA8"/>
    <w:rsid w:val="00533D59"/>
    <w:rsid w:val="00534BBE"/>
    <w:rsid w:val="00536BCE"/>
    <w:rsid w:val="00544FE5"/>
    <w:rsid w:val="00545BFE"/>
    <w:rsid w:val="005463D2"/>
    <w:rsid w:val="00546AAA"/>
    <w:rsid w:val="00554F6C"/>
    <w:rsid w:val="00563644"/>
    <w:rsid w:val="00564E6D"/>
    <w:rsid w:val="00565423"/>
    <w:rsid w:val="005677C3"/>
    <w:rsid w:val="00567AFF"/>
    <w:rsid w:val="00574D83"/>
    <w:rsid w:val="0057503D"/>
    <w:rsid w:val="00577811"/>
    <w:rsid w:val="00577CF6"/>
    <w:rsid w:val="00580AA1"/>
    <w:rsid w:val="00581BE2"/>
    <w:rsid w:val="0059457F"/>
    <w:rsid w:val="00594675"/>
    <w:rsid w:val="005A1C4E"/>
    <w:rsid w:val="005A3455"/>
    <w:rsid w:val="005A6187"/>
    <w:rsid w:val="005A6CB7"/>
    <w:rsid w:val="005A6D62"/>
    <w:rsid w:val="005B4BA4"/>
    <w:rsid w:val="005B57BC"/>
    <w:rsid w:val="005B7E80"/>
    <w:rsid w:val="005C180E"/>
    <w:rsid w:val="005C370D"/>
    <w:rsid w:val="005C3B98"/>
    <w:rsid w:val="005C44B9"/>
    <w:rsid w:val="005C583B"/>
    <w:rsid w:val="005C76E6"/>
    <w:rsid w:val="005D1672"/>
    <w:rsid w:val="005D2126"/>
    <w:rsid w:val="005D50EC"/>
    <w:rsid w:val="005D551E"/>
    <w:rsid w:val="005D6D31"/>
    <w:rsid w:val="005D7D3C"/>
    <w:rsid w:val="005E2251"/>
    <w:rsid w:val="005E4497"/>
    <w:rsid w:val="005F0491"/>
    <w:rsid w:val="005F2417"/>
    <w:rsid w:val="005F3E24"/>
    <w:rsid w:val="005F5428"/>
    <w:rsid w:val="005F5CFD"/>
    <w:rsid w:val="005F62E3"/>
    <w:rsid w:val="005F7191"/>
    <w:rsid w:val="005F72B4"/>
    <w:rsid w:val="005F7608"/>
    <w:rsid w:val="005F7AEB"/>
    <w:rsid w:val="0060210D"/>
    <w:rsid w:val="0060323A"/>
    <w:rsid w:val="006046B6"/>
    <w:rsid w:val="00605EA4"/>
    <w:rsid w:val="00606F50"/>
    <w:rsid w:val="006128E7"/>
    <w:rsid w:val="00614519"/>
    <w:rsid w:val="00620767"/>
    <w:rsid w:val="00623654"/>
    <w:rsid w:val="006241BE"/>
    <w:rsid w:val="00624A2C"/>
    <w:rsid w:val="006267C3"/>
    <w:rsid w:val="00626899"/>
    <w:rsid w:val="0062723A"/>
    <w:rsid w:val="00630107"/>
    <w:rsid w:val="0063163B"/>
    <w:rsid w:val="00632B26"/>
    <w:rsid w:val="006348AF"/>
    <w:rsid w:val="00640DB5"/>
    <w:rsid w:val="00645B23"/>
    <w:rsid w:val="006464E6"/>
    <w:rsid w:val="006506BC"/>
    <w:rsid w:val="00655C56"/>
    <w:rsid w:val="00655EC7"/>
    <w:rsid w:val="006572FD"/>
    <w:rsid w:val="006573D4"/>
    <w:rsid w:val="00661626"/>
    <w:rsid w:val="00662572"/>
    <w:rsid w:val="00663B5D"/>
    <w:rsid w:val="00664282"/>
    <w:rsid w:val="006642C6"/>
    <w:rsid w:val="006642EC"/>
    <w:rsid w:val="00664966"/>
    <w:rsid w:val="00664A9F"/>
    <w:rsid w:val="00666585"/>
    <w:rsid w:val="00667142"/>
    <w:rsid w:val="00674AAD"/>
    <w:rsid w:val="0067590A"/>
    <w:rsid w:val="00676233"/>
    <w:rsid w:val="00687833"/>
    <w:rsid w:val="006930B4"/>
    <w:rsid w:val="00693A93"/>
    <w:rsid w:val="0069557F"/>
    <w:rsid w:val="006958B6"/>
    <w:rsid w:val="00696FE0"/>
    <w:rsid w:val="00697043"/>
    <w:rsid w:val="006971A0"/>
    <w:rsid w:val="006A0883"/>
    <w:rsid w:val="006A4E81"/>
    <w:rsid w:val="006A6CBE"/>
    <w:rsid w:val="006B1CD2"/>
    <w:rsid w:val="006B24AB"/>
    <w:rsid w:val="006B2808"/>
    <w:rsid w:val="006B39B7"/>
    <w:rsid w:val="006B4E88"/>
    <w:rsid w:val="006C0639"/>
    <w:rsid w:val="006C3DB2"/>
    <w:rsid w:val="006C4083"/>
    <w:rsid w:val="006C5D97"/>
    <w:rsid w:val="006D25B8"/>
    <w:rsid w:val="006D530D"/>
    <w:rsid w:val="006E023C"/>
    <w:rsid w:val="006E07BF"/>
    <w:rsid w:val="006E0B66"/>
    <w:rsid w:val="006E2C15"/>
    <w:rsid w:val="006E601D"/>
    <w:rsid w:val="006E6383"/>
    <w:rsid w:val="006F18BF"/>
    <w:rsid w:val="006F218A"/>
    <w:rsid w:val="006F2CD6"/>
    <w:rsid w:val="006F3112"/>
    <w:rsid w:val="006F5AB6"/>
    <w:rsid w:val="006F661A"/>
    <w:rsid w:val="00702568"/>
    <w:rsid w:val="007025FC"/>
    <w:rsid w:val="00702EAE"/>
    <w:rsid w:val="007038A3"/>
    <w:rsid w:val="007038D6"/>
    <w:rsid w:val="00704EB9"/>
    <w:rsid w:val="00705096"/>
    <w:rsid w:val="007050CC"/>
    <w:rsid w:val="00706960"/>
    <w:rsid w:val="00706BB8"/>
    <w:rsid w:val="007122CC"/>
    <w:rsid w:val="00712C99"/>
    <w:rsid w:val="00714C03"/>
    <w:rsid w:val="00715764"/>
    <w:rsid w:val="007175DB"/>
    <w:rsid w:val="007179B7"/>
    <w:rsid w:val="00717DF5"/>
    <w:rsid w:val="00720003"/>
    <w:rsid w:val="00722719"/>
    <w:rsid w:val="007256CA"/>
    <w:rsid w:val="00726E62"/>
    <w:rsid w:val="007321D5"/>
    <w:rsid w:val="007328A7"/>
    <w:rsid w:val="00733119"/>
    <w:rsid w:val="007402E1"/>
    <w:rsid w:val="00740715"/>
    <w:rsid w:val="00742DA8"/>
    <w:rsid w:val="00745996"/>
    <w:rsid w:val="0074675F"/>
    <w:rsid w:val="007505DB"/>
    <w:rsid w:val="00752D44"/>
    <w:rsid w:val="00755CE0"/>
    <w:rsid w:val="00756BB9"/>
    <w:rsid w:val="00762FD2"/>
    <w:rsid w:val="007648EC"/>
    <w:rsid w:val="00772A9A"/>
    <w:rsid w:val="00774F43"/>
    <w:rsid w:val="00780DF0"/>
    <w:rsid w:val="007819DD"/>
    <w:rsid w:val="00784251"/>
    <w:rsid w:val="00784266"/>
    <w:rsid w:val="007842A1"/>
    <w:rsid w:val="007912ED"/>
    <w:rsid w:val="00791F53"/>
    <w:rsid w:val="007A1632"/>
    <w:rsid w:val="007A6263"/>
    <w:rsid w:val="007A62FC"/>
    <w:rsid w:val="007B09B2"/>
    <w:rsid w:val="007B190B"/>
    <w:rsid w:val="007B3E30"/>
    <w:rsid w:val="007B4020"/>
    <w:rsid w:val="007B4F2A"/>
    <w:rsid w:val="007B6BE6"/>
    <w:rsid w:val="007B6FA7"/>
    <w:rsid w:val="007C147A"/>
    <w:rsid w:val="007D60DF"/>
    <w:rsid w:val="007D7078"/>
    <w:rsid w:val="007E1CCC"/>
    <w:rsid w:val="007E295F"/>
    <w:rsid w:val="007E69C2"/>
    <w:rsid w:val="007E6C3E"/>
    <w:rsid w:val="007F1E4B"/>
    <w:rsid w:val="007F3124"/>
    <w:rsid w:val="00800D24"/>
    <w:rsid w:val="00801A88"/>
    <w:rsid w:val="00806DFF"/>
    <w:rsid w:val="008118C7"/>
    <w:rsid w:val="0081450A"/>
    <w:rsid w:val="008150A2"/>
    <w:rsid w:val="00815225"/>
    <w:rsid w:val="00816CC5"/>
    <w:rsid w:val="0081778E"/>
    <w:rsid w:val="0082093F"/>
    <w:rsid w:val="00824C85"/>
    <w:rsid w:val="008302D7"/>
    <w:rsid w:val="00830C59"/>
    <w:rsid w:val="008318F3"/>
    <w:rsid w:val="00834710"/>
    <w:rsid w:val="008400B8"/>
    <w:rsid w:val="008400F8"/>
    <w:rsid w:val="00847482"/>
    <w:rsid w:val="00850D3D"/>
    <w:rsid w:val="00851E42"/>
    <w:rsid w:val="008551AB"/>
    <w:rsid w:val="0085587E"/>
    <w:rsid w:val="00863BE8"/>
    <w:rsid w:val="008648FA"/>
    <w:rsid w:val="00864D68"/>
    <w:rsid w:val="00865774"/>
    <w:rsid w:val="00867180"/>
    <w:rsid w:val="0087456C"/>
    <w:rsid w:val="00876ADD"/>
    <w:rsid w:val="008778AC"/>
    <w:rsid w:val="00877CE7"/>
    <w:rsid w:val="0088027E"/>
    <w:rsid w:val="00880F12"/>
    <w:rsid w:val="00882FBE"/>
    <w:rsid w:val="00884168"/>
    <w:rsid w:val="00887A6B"/>
    <w:rsid w:val="00890594"/>
    <w:rsid w:val="00890B4F"/>
    <w:rsid w:val="00894E06"/>
    <w:rsid w:val="00895280"/>
    <w:rsid w:val="0089735F"/>
    <w:rsid w:val="008A0D4B"/>
    <w:rsid w:val="008A556F"/>
    <w:rsid w:val="008A7D04"/>
    <w:rsid w:val="008B08D6"/>
    <w:rsid w:val="008C1F0D"/>
    <w:rsid w:val="008D0F19"/>
    <w:rsid w:val="008D393C"/>
    <w:rsid w:val="008D3D54"/>
    <w:rsid w:val="008D7CFF"/>
    <w:rsid w:val="008E0E09"/>
    <w:rsid w:val="008E2D46"/>
    <w:rsid w:val="008E3D30"/>
    <w:rsid w:val="008E6071"/>
    <w:rsid w:val="008E7712"/>
    <w:rsid w:val="008F0BC7"/>
    <w:rsid w:val="008F4611"/>
    <w:rsid w:val="008F4BC8"/>
    <w:rsid w:val="008F5D43"/>
    <w:rsid w:val="00902065"/>
    <w:rsid w:val="0090361F"/>
    <w:rsid w:val="009054A4"/>
    <w:rsid w:val="009130AC"/>
    <w:rsid w:val="00914133"/>
    <w:rsid w:val="00914C58"/>
    <w:rsid w:val="0091719A"/>
    <w:rsid w:val="009217A3"/>
    <w:rsid w:val="0092425A"/>
    <w:rsid w:val="009257AC"/>
    <w:rsid w:val="00930C90"/>
    <w:rsid w:val="00932054"/>
    <w:rsid w:val="00932DCB"/>
    <w:rsid w:val="009332F6"/>
    <w:rsid w:val="00933A52"/>
    <w:rsid w:val="009348A6"/>
    <w:rsid w:val="009350E5"/>
    <w:rsid w:val="00935287"/>
    <w:rsid w:val="0093788E"/>
    <w:rsid w:val="00937D59"/>
    <w:rsid w:val="00940EB7"/>
    <w:rsid w:val="00944E59"/>
    <w:rsid w:val="00946911"/>
    <w:rsid w:val="00946FDA"/>
    <w:rsid w:val="0095372F"/>
    <w:rsid w:val="00954A4D"/>
    <w:rsid w:val="00963310"/>
    <w:rsid w:val="00965EDD"/>
    <w:rsid w:val="00967830"/>
    <w:rsid w:val="00973A1E"/>
    <w:rsid w:val="009750BD"/>
    <w:rsid w:val="009770AD"/>
    <w:rsid w:val="00980A29"/>
    <w:rsid w:val="009824F2"/>
    <w:rsid w:val="00983F09"/>
    <w:rsid w:val="00984D86"/>
    <w:rsid w:val="009861E2"/>
    <w:rsid w:val="009864E7"/>
    <w:rsid w:val="00986D28"/>
    <w:rsid w:val="00987FB3"/>
    <w:rsid w:val="00990E5E"/>
    <w:rsid w:val="00994AE4"/>
    <w:rsid w:val="00996F51"/>
    <w:rsid w:val="009A306C"/>
    <w:rsid w:val="009A6DFD"/>
    <w:rsid w:val="009B17D8"/>
    <w:rsid w:val="009B1DFB"/>
    <w:rsid w:val="009B2A55"/>
    <w:rsid w:val="009B45F2"/>
    <w:rsid w:val="009B6046"/>
    <w:rsid w:val="009B6C76"/>
    <w:rsid w:val="009B750F"/>
    <w:rsid w:val="009C1320"/>
    <w:rsid w:val="009C13BF"/>
    <w:rsid w:val="009C1C4E"/>
    <w:rsid w:val="009C1C70"/>
    <w:rsid w:val="009C499F"/>
    <w:rsid w:val="009C59C0"/>
    <w:rsid w:val="009C5A27"/>
    <w:rsid w:val="009D52E6"/>
    <w:rsid w:val="009E0287"/>
    <w:rsid w:val="009E54FB"/>
    <w:rsid w:val="009F00AF"/>
    <w:rsid w:val="009F13B5"/>
    <w:rsid w:val="009F27AC"/>
    <w:rsid w:val="009F4246"/>
    <w:rsid w:val="009F4847"/>
    <w:rsid w:val="009F7EC7"/>
    <w:rsid w:val="00A0012E"/>
    <w:rsid w:val="00A014F9"/>
    <w:rsid w:val="00A024C2"/>
    <w:rsid w:val="00A02C32"/>
    <w:rsid w:val="00A0748E"/>
    <w:rsid w:val="00A109E9"/>
    <w:rsid w:val="00A1169A"/>
    <w:rsid w:val="00A11FAA"/>
    <w:rsid w:val="00A13687"/>
    <w:rsid w:val="00A13ABB"/>
    <w:rsid w:val="00A156A8"/>
    <w:rsid w:val="00A22717"/>
    <w:rsid w:val="00A23C43"/>
    <w:rsid w:val="00A24D74"/>
    <w:rsid w:val="00A25317"/>
    <w:rsid w:val="00A269E0"/>
    <w:rsid w:val="00A349EF"/>
    <w:rsid w:val="00A349F1"/>
    <w:rsid w:val="00A37197"/>
    <w:rsid w:val="00A3776F"/>
    <w:rsid w:val="00A414A6"/>
    <w:rsid w:val="00A418B9"/>
    <w:rsid w:val="00A440C1"/>
    <w:rsid w:val="00A44DAA"/>
    <w:rsid w:val="00A52B95"/>
    <w:rsid w:val="00A53589"/>
    <w:rsid w:val="00A544F5"/>
    <w:rsid w:val="00A54A38"/>
    <w:rsid w:val="00A54CF2"/>
    <w:rsid w:val="00A60146"/>
    <w:rsid w:val="00A60E0E"/>
    <w:rsid w:val="00A60FF9"/>
    <w:rsid w:val="00A61A17"/>
    <w:rsid w:val="00A634C4"/>
    <w:rsid w:val="00A6433B"/>
    <w:rsid w:val="00A66DA1"/>
    <w:rsid w:val="00A6720E"/>
    <w:rsid w:val="00A71C1D"/>
    <w:rsid w:val="00A7289F"/>
    <w:rsid w:val="00A72C09"/>
    <w:rsid w:val="00A74664"/>
    <w:rsid w:val="00A759DF"/>
    <w:rsid w:val="00A75D32"/>
    <w:rsid w:val="00A76812"/>
    <w:rsid w:val="00A847E9"/>
    <w:rsid w:val="00A86483"/>
    <w:rsid w:val="00A876DA"/>
    <w:rsid w:val="00A9077F"/>
    <w:rsid w:val="00A94181"/>
    <w:rsid w:val="00A94625"/>
    <w:rsid w:val="00A95966"/>
    <w:rsid w:val="00A95FA6"/>
    <w:rsid w:val="00A976BA"/>
    <w:rsid w:val="00AA15A0"/>
    <w:rsid w:val="00AA1DC9"/>
    <w:rsid w:val="00AA2343"/>
    <w:rsid w:val="00AA3DBC"/>
    <w:rsid w:val="00AA7871"/>
    <w:rsid w:val="00AB148C"/>
    <w:rsid w:val="00AB2B3E"/>
    <w:rsid w:val="00AB2E73"/>
    <w:rsid w:val="00AB3C41"/>
    <w:rsid w:val="00AB5662"/>
    <w:rsid w:val="00AB7070"/>
    <w:rsid w:val="00AC4A77"/>
    <w:rsid w:val="00AD2391"/>
    <w:rsid w:val="00AD42EC"/>
    <w:rsid w:val="00AD706D"/>
    <w:rsid w:val="00AD7C69"/>
    <w:rsid w:val="00AE23A9"/>
    <w:rsid w:val="00AE2CBF"/>
    <w:rsid w:val="00AE57E9"/>
    <w:rsid w:val="00AE7A4E"/>
    <w:rsid w:val="00AE7BA5"/>
    <w:rsid w:val="00AF2E9D"/>
    <w:rsid w:val="00AF32C2"/>
    <w:rsid w:val="00AF5CEB"/>
    <w:rsid w:val="00AF6257"/>
    <w:rsid w:val="00B02373"/>
    <w:rsid w:val="00B05171"/>
    <w:rsid w:val="00B05D2D"/>
    <w:rsid w:val="00B11F0C"/>
    <w:rsid w:val="00B13301"/>
    <w:rsid w:val="00B13A3D"/>
    <w:rsid w:val="00B158AB"/>
    <w:rsid w:val="00B15AE1"/>
    <w:rsid w:val="00B17814"/>
    <w:rsid w:val="00B17D47"/>
    <w:rsid w:val="00B2067C"/>
    <w:rsid w:val="00B21E41"/>
    <w:rsid w:val="00B229EE"/>
    <w:rsid w:val="00B2589F"/>
    <w:rsid w:val="00B26686"/>
    <w:rsid w:val="00B26B43"/>
    <w:rsid w:val="00B3336E"/>
    <w:rsid w:val="00B34787"/>
    <w:rsid w:val="00B34D17"/>
    <w:rsid w:val="00B3556E"/>
    <w:rsid w:val="00B40A20"/>
    <w:rsid w:val="00B44582"/>
    <w:rsid w:val="00B44F51"/>
    <w:rsid w:val="00B5099A"/>
    <w:rsid w:val="00B50D7D"/>
    <w:rsid w:val="00B5244D"/>
    <w:rsid w:val="00B5363B"/>
    <w:rsid w:val="00B60536"/>
    <w:rsid w:val="00B63937"/>
    <w:rsid w:val="00B641C8"/>
    <w:rsid w:val="00B64A97"/>
    <w:rsid w:val="00B65779"/>
    <w:rsid w:val="00B67DCF"/>
    <w:rsid w:val="00B71BBD"/>
    <w:rsid w:val="00B745EC"/>
    <w:rsid w:val="00B746C6"/>
    <w:rsid w:val="00B81E3B"/>
    <w:rsid w:val="00B828F9"/>
    <w:rsid w:val="00B85757"/>
    <w:rsid w:val="00B85986"/>
    <w:rsid w:val="00B946E2"/>
    <w:rsid w:val="00B97F90"/>
    <w:rsid w:val="00BA1AFC"/>
    <w:rsid w:val="00BA4A05"/>
    <w:rsid w:val="00BA4ABC"/>
    <w:rsid w:val="00BA6EA3"/>
    <w:rsid w:val="00BB275C"/>
    <w:rsid w:val="00BB4E97"/>
    <w:rsid w:val="00BB64E5"/>
    <w:rsid w:val="00BB675C"/>
    <w:rsid w:val="00BC14A8"/>
    <w:rsid w:val="00BC181E"/>
    <w:rsid w:val="00BC2011"/>
    <w:rsid w:val="00BC2319"/>
    <w:rsid w:val="00BC409C"/>
    <w:rsid w:val="00BD0926"/>
    <w:rsid w:val="00BD1C7B"/>
    <w:rsid w:val="00BD3D88"/>
    <w:rsid w:val="00BD547C"/>
    <w:rsid w:val="00BD679D"/>
    <w:rsid w:val="00BD7C27"/>
    <w:rsid w:val="00BE7202"/>
    <w:rsid w:val="00BF094E"/>
    <w:rsid w:val="00BF0EE9"/>
    <w:rsid w:val="00BF4129"/>
    <w:rsid w:val="00BF5DBB"/>
    <w:rsid w:val="00C01462"/>
    <w:rsid w:val="00C02291"/>
    <w:rsid w:val="00C025E3"/>
    <w:rsid w:val="00C05FA1"/>
    <w:rsid w:val="00C076A2"/>
    <w:rsid w:val="00C15C02"/>
    <w:rsid w:val="00C200EB"/>
    <w:rsid w:val="00C22BF6"/>
    <w:rsid w:val="00C23FAB"/>
    <w:rsid w:val="00C25355"/>
    <w:rsid w:val="00C25F43"/>
    <w:rsid w:val="00C27F11"/>
    <w:rsid w:val="00C30E28"/>
    <w:rsid w:val="00C30ED6"/>
    <w:rsid w:val="00C36AAC"/>
    <w:rsid w:val="00C37B55"/>
    <w:rsid w:val="00C40351"/>
    <w:rsid w:val="00C421E9"/>
    <w:rsid w:val="00C42943"/>
    <w:rsid w:val="00C47960"/>
    <w:rsid w:val="00C47E95"/>
    <w:rsid w:val="00C47ECB"/>
    <w:rsid w:val="00C5151E"/>
    <w:rsid w:val="00C5293A"/>
    <w:rsid w:val="00C53212"/>
    <w:rsid w:val="00C55A8C"/>
    <w:rsid w:val="00C5624D"/>
    <w:rsid w:val="00C6220E"/>
    <w:rsid w:val="00C62B77"/>
    <w:rsid w:val="00C6508E"/>
    <w:rsid w:val="00C675C8"/>
    <w:rsid w:val="00C67741"/>
    <w:rsid w:val="00C7236B"/>
    <w:rsid w:val="00C73594"/>
    <w:rsid w:val="00C753D2"/>
    <w:rsid w:val="00C75AC5"/>
    <w:rsid w:val="00C76617"/>
    <w:rsid w:val="00C773C4"/>
    <w:rsid w:val="00C82EBF"/>
    <w:rsid w:val="00C84194"/>
    <w:rsid w:val="00C912C7"/>
    <w:rsid w:val="00C9294D"/>
    <w:rsid w:val="00C942C7"/>
    <w:rsid w:val="00C94360"/>
    <w:rsid w:val="00C96991"/>
    <w:rsid w:val="00C96A94"/>
    <w:rsid w:val="00C976E9"/>
    <w:rsid w:val="00CA0165"/>
    <w:rsid w:val="00CA2C82"/>
    <w:rsid w:val="00CA2CB0"/>
    <w:rsid w:val="00CA2F01"/>
    <w:rsid w:val="00CA2FF2"/>
    <w:rsid w:val="00CA370F"/>
    <w:rsid w:val="00CA4A76"/>
    <w:rsid w:val="00CA5559"/>
    <w:rsid w:val="00CA7EA4"/>
    <w:rsid w:val="00CB0013"/>
    <w:rsid w:val="00CB0081"/>
    <w:rsid w:val="00CB19BE"/>
    <w:rsid w:val="00CB1EB6"/>
    <w:rsid w:val="00CB4B1F"/>
    <w:rsid w:val="00CB5085"/>
    <w:rsid w:val="00CB792F"/>
    <w:rsid w:val="00CC07A0"/>
    <w:rsid w:val="00CC42FE"/>
    <w:rsid w:val="00CC48A6"/>
    <w:rsid w:val="00CC6953"/>
    <w:rsid w:val="00CC7F7C"/>
    <w:rsid w:val="00CD357F"/>
    <w:rsid w:val="00CD39EF"/>
    <w:rsid w:val="00CD400B"/>
    <w:rsid w:val="00CD607F"/>
    <w:rsid w:val="00CE2FF6"/>
    <w:rsid w:val="00CE3DE2"/>
    <w:rsid w:val="00CE6CBE"/>
    <w:rsid w:val="00CF0880"/>
    <w:rsid w:val="00CF42A3"/>
    <w:rsid w:val="00CF73B6"/>
    <w:rsid w:val="00D01B9E"/>
    <w:rsid w:val="00D03253"/>
    <w:rsid w:val="00D04493"/>
    <w:rsid w:val="00D0742F"/>
    <w:rsid w:val="00D1165A"/>
    <w:rsid w:val="00D17D7C"/>
    <w:rsid w:val="00D20953"/>
    <w:rsid w:val="00D22480"/>
    <w:rsid w:val="00D23F9B"/>
    <w:rsid w:val="00D2531D"/>
    <w:rsid w:val="00D26C5F"/>
    <w:rsid w:val="00D3266C"/>
    <w:rsid w:val="00D33D40"/>
    <w:rsid w:val="00D3580B"/>
    <w:rsid w:val="00D41E21"/>
    <w:rsid w:val="00D535F7"/>
    <w:rsid w:val="00D53E12"/>
    <w:rsid w:val="00D57CF1"/>
    <w:rsid w:val="00D63ADD"/>
    <w:rsid w:val="00D701C6"/>
    <w:rsid w:val="00D70492"/>
    <w:rsid w:val="00D7419A"/>
    <w:rsid w:val="00D767D2"/>
    <w:rsid w:val="00D81712"/>
    <w:rsid w:val="00D81B11"/>
    <w:rsid w:val="00D81ED8"/>
    <w:rsid w:val="00D8280E"/>
    <w:rsid w:val="00D8311E"/>
    <w:rsid w:val="00D8398C"/>
    <w:rsid w:val="00D87BA6"/>
    <w:rsid w:val="00D92AD1"/>
    <w:rsid w:val="00D93715"/>
    <w:rsid w:val="00D941F0"/>
    <w:rsid w:val="00D97F1B"/>
    <w:rsid w:val="00DA00BD"/>
    <w:rsid w:val="00DA09B6"/>
    <w:rsid w:val="00DA2503"/>
    <w:rsid w:val="00DA5875"/>
    <w:rsid w:val="00DA7212"/>
    <w:rsid w:val="00DB28A5"/>
    <w:rsid w:val="00DB582B"/>
    <w:rsid w:val="00DC09A7"/>
    <w:rsid w:val="00DC48D5"/>
    <w:rsid w:val="00DC61E6"/>
    <w:rsid w:val="00DD1816"/>
    <w:rsid w:val="00DD54A9"/>
    <w:rsid w:val="00DE1CE2"/>
    <w:rsid w:val="00DF1A8F"/>
    <w:rsid w:val="00DF1EEA"/>
    <w:rsid w:val="00DF4423"/>
    <w:rsid w:val="00DF4BAB"/>
    <w:rsid w:val="00DF50D4"/>
    <w:rsid w:val="00E028EC"/>
    <w:rsid w:val="00E0372F"/>
    <w:rsid w:val="00E10C69"/>
    <w:rsid w:val="00E14379"/>
    <w:rsid w:val="00E165C6"/>
    <w:rsid w:val="00E2007F"/>
    <w:rsid w:val="00E20A10"/>
    <w:rsid w:val="00E20CE6"/>
    <w:rsid w:val="00E20E29"/>
    <w:rsid w:val="00E213E6"/>
    <w:rsid w:val="00E216A3"/>
    <w:rsid w:val="00E22378"/>
    <w:rsid w:val="00E239B0"/>
    <w:rsid w:val="00E2508A"/>
    <w:rsid w:val="00E30AFE"/>
    <w:rsid w:val="00E332C1"/>
    <w:rsid w:val="00E333C6"/>
    <w:rsid w:val="00E334F2"/>
    <w:rsid w:val="00E334FE"/>
    <w:rsid w:val="00E3469C"/>
    <w:rsid w:val="00E36F38"/>
    <w:rsid w:val="00E372F2"/>
    <w:rsid w:val="00E4108E"/>
    <w:rsid w:val="00E41838"/>
    <w:rsid w:val="00E51BEB"/>
    <w:rsid w:val="00E524CC"/>
    <w:rsid w:val="00E5292E"/>
    <w:rsid w:val="00E5559E"/>
    <w:rsid w:val="00E55EB5"/>
    <w:rsid w:val="00E56439"/>
    <w:rsid w:val="00E60C2B"/>
    <w:rsid w:val="00E63085"/>
    <w:rsid w:val="00E66293"/>
    <w:rsid w:val="00E72BC7"/>
    <w:rsid w:val="00E734C8"/>
    <w:rsid w:val="00E73639"/>
    <w:rsid w:val="00E74256"/>
    <w:rsid w:val="00E76887"/>
    <w:rsid w:val="00E8231D"/>
    <w:rsid w:val="00E82C45"/>
    <w:rsid w:val="00E83727"/>
    <w:rsid w:val="00E8511B"/>
    <w:rsid w:val="00E85FF7"/>
    <w:rsid w:val="00E87A82"/>
    <w:rsid w:val="00E91E2A"/>
    <w:rsid w:val="00E91E7D"/>
    <w:rsid w:val="00E92C2F"/>
    <w:rsid w:val="00EA0883"/>
    <w:rsid w:val="00EA45C5"/>
    <w:rsid w:val="00EA476F"/>
    <w:rsid w:val="00EA52A5"/>
    <w:rsid w:val="00EA6C55"/>
    <w:rsid w:val="00EB039B"/>
    <w:rsid w:val="00EB22B4"/>
    <w:rsid w:val="00EB3129"/>
    <w:rsid w:val="00EB3DE1"/>
    <w:rsid w:val="00EC061D"/>
    <w:rsid w:val="00EC06DC"/>
    <w:rsid w:val="00EC3785"/>
    <w:rsid w:val="00EC3AB1"/>
    <w:rsid w:val="00EC6677"/>
    <w:rsid w:val="00EC7B1D"/>
    <w:rsid w:val="00ED18F0"/>
    <w:rsid w:val="00ED4DA5"/>
    <w:rsid w:val="00ED5363"/>
    <w:rsid w:val="00ED7D91"/>
    <w:rsid w:val="00ED7E18"/>
    <w:rsid w:val="00EE137E"/>
    <w:rsid w:val="00EE1501"/>
    <w:rsid w:val="00EE3C01"/>
    <w:rsid w:val="00EE56EB"/>
    <w:rsid w:val="00EF0E5D"/>
    <w:rsid w:val="00EF11B1"/>
    <w:rsid w:val="00EF19E1"/>
    <w:rsid w:val="00EF3F36"/>
    <w:rsid w:val="00EF55DC"/>
    <w:rsid w:val="00EF6FB5"/>
    <w:rsid w:val="00EF7917"/>
    <w:rsid w:val="00F00169"/>
    <w:rsid w:val="00F05472"/>
    <w:rsid w:val="00F0628F"/>
    <w:rsid w:val="00F06DE2"/>
    <w:rsid w:val="00F11CAA"/>
    <w:rsid w:val="00F11D2A"/>
    <w:rsid w:val="00F1638D"/>
    <w:rsid w:val="00F215E4"/>
    <w:rsid w:val="00F236F8"/>
    <w:rsid w:val="00F24E60"/>
    <w:rsid w:val="00F2519C"/>
    <w:rsid w:val="00F2558F"/>
    <w:rsid w:val="00F3489B"/>
    <w:rsid w:val="00F364D4"/>
    <w:rsid w:val="00F36F91"/>
    <w:rsid w:val="00F372C5"/>
    <w:rsid w:val="00F37575"/>
    <w:rsid w:val="00F3762B"/>
    <w:rsid w:val="00F4319B"/>
    <w:rsid w:val="00F43966"/>
    <w:rsid w:val="00F45F91"/>
    <w:rsid w:val="00F46518"/>
    <w:rsid w:val="00F46957"/>
    <w:rsid w:val="00F506A9"/>
    <w:rsid w:val="00F52031"/>
    <w:rsid w:val="00F534F8"/>
    <w:rsid w:val="00F5518E"/>
    <w:rsid w:val="00F55C59"/>
    <w:rsid w:val="00F56149"/>
    <w:rsid w:val="00F603F1"/>
    <w:rsid w:val="00F67A55"/>
    <w:rsid w:val="00F77B87"/>
    <w:rsid w:val="00F82B44"/>
    <w:rsid w:val="00F83042"/>
    <w:rsid w:val="00F83380"/>
    <w:rsid w:val="00F864CC"/>
    <w:rsid w:val="00F86E2A"/>
    <w:rsid w:val="00F87536"/>
    <w:rsid w:val="00FA3FAA"/>
    <w:rsid w:val="00FA4A08"/>
    <w:rsid w:val="00FA4BC7"/>
    <w:rsid w:val="00FA6D2B"/>
    <w:rsid w:val="00FA6F96"/>
    <w:rsid w:val="00FA72BC"/>
    <w:rsid w:val="00FB6690"/>
    <w:rsid w:val="00FB72B6"/>
    <w:rsid w:val="00FB74F8"/>
    <w:rsid w:val="00FB7ECB"/>
    <w:rsid w:val="00FD05AA"/>
    <w:rsid w:val="00FD0A57"/>
    <w:rsid w:val="00FD3469"/>
    <w:rsid w:val="00FD63BE"/>
    <w:rsid w:val="00FD7094"/>
    <w:rsid w:val="00FE6A00"/>
    <w:rsid w:val="00FF1C87"/>
    <w:rsid w:val="00FF33F4"/>
    <w:rsid w:val="00FF34FB"/>
    <w:rsid w:val="00FF45F0"/>
    <w:rsid w:val="00FF4FE6"/>
    <w:rsid w:val="00FF57A0"/>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2339</TotalTime>
  <Pages>17</Pages>
  <Words>11218</Words>
  <Characters>63946</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Jacob, Daniel J.</cp:lastModifiedBy>
  <cp:revision>91</cp:revision>
  <cp:lastPrinted>2023-01-02T17:34:00Z</cp:lastPrinted>
  <dcterms:created xsi:type="dcterms:W3CDTF">2022-12-19T03:26:00Z</dcterms:created>
  <dcterms:modified xsi:type="dcterms:W3CDTF">2023-01-05T23:59:00Z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