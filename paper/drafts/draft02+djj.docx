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A8AF884" w:rsidR="00B44582" w:rsidRPr="00C01462" w:rsidRDefault="00664966">
      <w:pPr>
        <w:rPr>
          <w:b/>
          <w:bCs/>
          <w:sz w:val="30"/>
          <w:szCs w:val="30"/>
        </w:rPr>
      </w:pPr>
      <w:r w:rsidRPr="00C01462">
        <w:rPr>
          <w:b/>
          <w:bCs/>
          <w:sz w:val="30"/>
          <w:szCs w:val="30"/>
        </w:rPr>
        <w:t xml:space="preserve">High-resolution </w:t>
      </w:r>
      <w:r w:rsidR="00B44582" w:rsidRPr="00C01462">
        <w:rPr>
          <w:b/>
          <w:bCs/>
          <w:sz w:val="30"/>
          <w:szCs w:val="30"/>
        </w:rPr>
        <w:t>North American methane emissions inferred from an inversion of 2019 TROPOMI satellite data</w:t>
      </w:r>
    </w:p>
    <w:p w14:paraId="3174176E" w14:textId="59374D7B" w:rsidR="00BF094E" w:rsidRPr="00C01462" w:rsidRDefault="00BF094E" w:rsidP="00BF094E">
      <w:r w:rsidRPr="00C01462">
        <w:t>Hannah Nesser</w:t>
      </w:r>
      <w:r w:rsidRPr="00C01462">
        <w:rPr>
          <w:vertAlign w:val="superscript"/>
        </w:rPr>
        <w:t>1</w:t>
      </w:r>
      <w:r w:rsidRPr="00C01462">
        <w:t>, Daniel J. Jacob</w:t>
      </w:r>
      <w:r w:rsidRPr="00C01462">
        <w:rPr>
          <w:vertAlign w:val="superscript"/>
        </w:rPr>
        <w:t>1</w:t>
      </w:r>
      <w:r w:rsidRPr="00C01462">
        <w:t xml:space="preserve">, </w:t>
      </w:r>
      <w:proofErr w:type="spellStart"/>
      <w:r w:rsidRPr="00C01462">
        <w:t>Joannes</w:t>
      </w:r>
      <w:proofErr w:type="spellEnd"/>
      <w:r w:rsidRPr="00C01462">
        <w:t xml:space="preserve"> D. Maasakkers</w:t>
      </w:r>
      <w:r w:rsidRPr="00C01462">
        <w:rPr>
          <w:vertAlign w:val="superscript"/>
        </w:rPr>
        <w:t>2</w:t>
      </w:r>
      <w:r w:rsidRPr="00C01462">
        <w:t xml:space="preserve">, Xiao </w:t>
      </w:r>
      <w:commentRangeStart w:id="0"/>
      <w:commentRangeStart w:id="1"/>
      <w:r w:rsidRPr="00C01462">
        <w:t>Lu</w:t>
      </w:r>
      <w:r w:rsidR="00EF55DC">
        <w:rPr>
          <w:vertAlign w:val="superscript"/>
        </w:rPr>
        <w:t>1</w:t>
      </w:r>
      <w:r w:rsidR="007B190B">
        <w:rPr>
          <w:vertAlign w:val="superscript"/>
        </w:rPr>
        <w:t>,3</w:t>
      </w:r>
      <w:commentRangeEnd w:id="0"/>
      <w:r w:rsidR="007B190B">
        <w:rPr>
          <w:rStyle w:val="CommentReference"/>
        </w:rPr>
        <w:commentReference w:id="0"/>
      </w:r>
      <w:commentRangeEnd w:id="1"/>
      <w:r w:rsidR="00D12681">
        <w:rPr>
          <w:rStyle w:val="CommentReference"/>
        </w:rPr>
        <w:commentReference w:id="1"/>
      </w:r>
      <w:r w:rsidRPr="00C01462">
        <w:t>, Lu Shen</w:t>
      </w:r>
      <w:r w:rsidR="00001BA0">
        <w:rPr>
          <w:vertAlign w:val="superscript"/>
        </w:rPr>
        <w:t>1</w:t>
      </w:r>
      <w:r w:rsidR="007B190B">
        <w:rPr>
          <w:vertAlign w:val="superscript"/>
        </w:rPr>
        <w:t>,4</w:t>
      </w:r>
      <w:r w:rsidRPr="00C01462">
        <w:t>, Zhen Qu</w:t>
      </w:r>
      <w:r w:rsidRPr="00C01462">
        <w:rPr>
          <w:vertAlign w:val="superscript"/>
        </w:rPr>
        <w:t>1</w:t>
      </w:r>
      <w:r w:rsidR="00EF55DC">
        <w:rPr>
          <w:vertAlign w:val="superscript"/>
        </w:rPr>
        <w:t>,</w:t>
      </w:r>
      <w:r w:rsidR="007B190B">
        <w:rPr>
          <w:vertAlign w:val="superscript"/>
        </w:rPr>
        <w:t>5</w:t>
      </w:r>
      <w:r w:rsidRPr="00C01462">
        <w:t xml:space="preserve">, </w:t>
      </w:r>
      <w:proofErr w:type="spellStart"/>
      <w:r w:rsidR="00EF55DC">
        <w:t>Zichong</w:t>
      </w:r>
      <w:proofErr w:type="spellEnd"/>
      <w:r w:rsidR="00EF55DC">
        <w:t xml:space="preserve"> Chen</w:t>
      </w:r>
      <w:r w:rsidR="00EF55DC" w:rsidRPr="00C01462">
        <w:rPr>
          <w:vertAlign w:val="superscript"/>
        </w:rPr>
        <w:t>1</w:t>
      </w:r>
      <w:r w:rsidR="00EF55DC">
        <w:t xml:space="preserve">, </w:t>
      </w:r>
      <w:r w:rsidRPr="00C01462">
        <w:t>Tia Scarpelli</w:t>
      </w:r>
      <w:r w:rsidR="007B190B">
        <w:rPr>
          <w:vertAlign w:val="superscript"/>
        </w:rPr>
        <w:t>6</w:t>
      </w:r>
      <w:r w:rsidRPr="00C01462">
        <w:t>, Melissa P. Sulprizio</w:t>
      </w:r>
      <w:r w:rsidRPr="00C01462">
        <w:rPr>
          <w:vertAlign w:val="superscript"/>
        </w:rPr>
        <w:t>1</w:t>
      </w:r>
      <w:r w:rsidRPr="00C01462">
        <w:t>, Margaux Winter</w:t>
      </w:r>
      <w:r w:rsidRPr="00C01462">
        <w:rPr>
          <w:vertAlign w:val="superscript"/>
        </w:rPr>
        <w:t>1</w:t>
      </w:r>
      <w:r w:rsidRPr="00C01462">
        <w:t xml:space="preserve">, </w:t>
      </w:r>
      <w:commentRangeStart w:id="2"/>
      <w:r w:rsidRPr="00C01462">
        <w:t>Jeremy S. Brandman</w:t>
      </w:r>
      <w:r w:rsidR="007B190B">
        <w:rPr>
          <w:vertAlign w:val="superscript"/>
        </w:rPr>
        <w:t>7</w:t>
      </w:r>
      <w:r w:rsidRPr="00C01462">
        <w:t>, Cynthia A. Randles</w:t>
      </w:r>
      <w:r w:rsidR="007B190B">
        <w:rPr>
          <w:vertAlign w:val="superscript"/>
        </w:rPr>
        <w:t>7</w:t>
      </w:r>
      <w:r w:rsidRPr="00C01462">
        <w:t>, Ashutosh Tewari</w:t>
      </w:r>
      <w:r w:rsidR="007B190B">
        <w:rPr>
          <w:vertAlign w:val="superscript"/>
        </w:rPr>
        <w:t>7</w:t>
      </w:r>
      <w:r w:rsidRPr="00C01462">
        <w:t>,</w:t>
      </w:r>
      <w:commentRangeEnd w:id="2"/>
      <w:r w:rsidR="00AB3EF1">
        <w:rPr>
          <w:rStyle w:val="CommentReference"/>
        </w:rPr>
        <w:commentReference w:id="2"/>
      </w:r>
      <w:r w:rsidRPr="00C01462">
        <w:t xml:space="preserve"> A. Anthony Bloom</w:t>
      </w:r>
      <w:r w:rsidR="007B190B">
        <w:rPr>
          <w:vertAlign w:val="superscript"/>
        </w:rPr>
        <w:t>8</w:t>
      </w:r>
      <w:r w:rsidRPr="00C01462">
        <w:t>, Shuang Ma</w:t>
      </w:r>
      <w:r w:rsidR="007B190B">
        <w:rPr>
          <w:vertAlign w:val="superscript"/>
        </w:rPr>
        <w:t>8</w:t>
      </w:r>
      <w:r w:rsidR="007B190B">
        <w:t xml:space="preserve">, </w:t>
      </w:r>
      <w:r w:rsidRPr="00C01462">
        <w:t>John Worden</w:t>
      </w:r>
      <w:r w:rsidR="007B190B">
        <w:rPr>
          <w:vertAlign w:val="superscript"/>
        </w:rPr>
        <w:t>8</w:t>
      </w:r>
      <w:commentRangeStart w:id="3"/>
      <w:r w:rsidRPr="00C01462">
        <w:t>…</w:t>
      </w:r>
      <w:commentRangeEnd w:id="3"/>
      <w:r w:rsidR="00DB74F4">
        <w:rPr>
          <w:rStyle w:val="CommentReference"/>
        </w:rPr>
        <w:commentReference w:id="3"/>
      </w:r>
    </w:p>
    <w:p w14:paraId="4DB3B5E5" w14:textId="77777777" w:rsidR="00BF094E" w:rsidRPr="00C01462" w:rsidRDefault="00BF094E" w:rsidP="00BF094E">
      <w:pPr>
        <w:pStyle w:val="Affiliation"/>
      </w:pPr>
      <w:r w:rsidRPr="00C01462">
        <w:rPr>
          <w:vertAlign w:val="superscript"/>
        </w:rPr>
        <w:t>1</w:t>
      </w:r>
      <w:r w:rsidRPr="00C01462">
        <w:t>School of Engineering and Applied Sciences, Harvard University, Cambridge, MA, USA</w:t>
      </w:r>
    </w:p>
    <w:p w14:paraId="0255F15B" w14:textId="317E420A" w:rsidR="00BF094E" w:rsidRDefault="00BF094E" w:rsidP="00BF094E">
      <w:pPr>
        <w:pStyle w:val="Affiliation"/>
      </w:pPr>
      <w:r w:rsidRPr="00C01462">
        <w:rPr>
          <w:vertAlign w:val="superscript"/>
        </w:rPr>
        <w:t>2</w:t>
      </w:r>
      <w:r w:rsidRPr="00C01462">
        <w:t>SRON Netherlands Institute for Space Research, Utrecht, the Netherlands</w:t>
      </w:r>
    </w:p>
    <w:p w14:paraId="53B83BCB" w14:textId="589EE42C" w:rsidR="00EF55DC" w:rsidRDefault="00EF55DC" w:rsidP="00BF094E">
      <w:pPr>
        <w:pStyle w:val="Affiliation"/>
      </w:pPr>
      <w:r>
        <w:rPr>
          <w:vertAlign w:val="superscript"/>
        </w:rPr>
        <w:t>3</w:t>
      </w:r>
      <w:r>
        <w:t xml:space="preserve">School of Atmospheric Sciences, Sun </w:t>
      </w:r>
      <w:proofErr w:type="spellStart"/>
      <w:r>
        <w:t>Yat-sen</w:t>
      </w:r>
      <w:proofErr w:type="spellEnd"/>
      <w:r>
        <w:t xml:space="preserve"> University, Zhuhai, Guangdong Province, China</w:t>
      </w:r>
    </w:p>
    <w:p w14:paraId="62A4472C" w14:textId="74024BDB" w:rsidR="00001BA0" w:rsidRPr="00EF55DC" w:rsidRDefault="00001BA0" w:rsidP="00BF094E">
      <w:pPr>
        <w:pStyle w:val="Affiliation"/>
      </w:pPr>
      <w:r w:rsidRPr="00001BA0">
        <w:rPr>
          <w:vertAlign w:val="superscript"/>
        </w:rPr>
        <w:t>4</w:t>
      </w:r>
      <w:r>
        <w:t>Department of Atmospheric and Oceanic Sciences, School of Physics, Peking University, Beijing 100871, China</w:t>
      </w:r>
    </w:p>
    <w:p w14:paraId="326403AC" w14:textId="20B3C706" w:rsidR="00EF55DC" w:rsidRDefault="007B190B" w:rsidP="00BF094E">
      <w:pPr>
        <w:pStyle w:val="Affiliation"/>
      </w:pPr>
      <w:r>
        <w:rPr>
          <w:vertAlign w:val="superscript"/>
        </w:rPr>
        <w:t>5</w:t>
      </w:r>
      <w:r w:rsidR="00EF55DC">
        <w:t>Department of Marine, Earth and Atmospheric Sciences, North Carolina State University, Raleigh, NC, USA</w:t>
      </w:r>
    </w:p>
    <w:p w14:paraId="3618D766" w14:textId="6F04F13E" w:rsidR="00BF094E" w:rsidRPr="00C01462" w:rsidRDefault="007B190B" w:rsidP="00BF094E">
      <w:pPr>
        <w:pStyle w:val="Affiliation"/>
      </w:pPr>
      <w:r>
        <w:rPr>
          <w:vertAlign w:val="superscript"/>
        </w:rPr>
        <w:t>6</w:t>
      </w:r>
      <w:r w:rsidR="00BF094E" w:rsidRPr="00C01462">
        <w:t>Department of Earth and Planetary Sciences, Harvard University, Cambridge, MA, USA</w:t>
      </w:r>
    </w:p>
    <w:p w14:paraId="720C2564" w14:textId="60C10FAE" w:rsidR="00BF094E" w:rsidRPr="00C01462" w:rsidRDefault="007B190B" w:rsidP="00BF094E">
      <w:pPr>
        <w:pStyle w:val="Affiliation"/>
        <w:rPr>
          <w:lang w:val="en-US"/>
        </w:rPr>
      </w:pPr>
      <w:r>
        <w:rPr>
          <w:vertAlign w:val="superscript"/>
          <w:lang w:val="en-US"/>
        </w:rPr>
        <w:t>7</w:t>
      </w:r>
      <w:r w:rsidR="00BF094E" w:rsidRPr="00C01462">
        <w:rPr>
          <w:lang w:val="en-US"/>
        </w:rPr>
        <w:t>ExxonMobil Research and Engineering Company, Annandale, NJ, USA</w:t>
      </w:r>
    </w:p>
    <w:p w14:paraId="57036D28" w14:textId="10D55028" w:rsidR="00BF094E" w:rsidRPr="00C01462" w:rsidRDefault="007B190B" w:rsidP="00BF094E">
      <w:pPr>
        <w:pStyle w:val="Affiliation"/>
        <w:rPr>
          <w:lang w:val="en-US"/>
        </w:rPr>
      </w:pPr>
      <w:r>
        <w:rPr>
          <w:vertAlign w:val="superscript"/>
          <w:lang w:val="en-US"/>
        </w:rPr>
        <w:t>8</w:t>
      </w:r>
      <w:r w:rsidR="00BF094E" w:rsidRPr="00C01462">
        <w:rPr>
          <w:lang w:val="en-US"/>
        </w:rPr>
        <w:t>Jet Propulsion Laboratory, California Institute of Technology, Pasadena, California, USA</w:t>
      </w:r>
    </w:p>
    <w:p w14:paraId="397F6CE0" w14:textId="77777777" w:rsidR="00BF094E" w:rsidRPr="00C01462" w:rsidRDefault="00BF094E" w:rsidP="00BF094E"/>
    <w:p w14:paraId="6A72191C" w14:textId="11CFD971" w:rsidR="009F13B5" w:rsidRPr="00C01462" w:rsidRDefault="00A440C1" w:rsidP="00A440C1">
      <w:r w:rsidRPr="00C01462">
        <w:t xml:space="preserve">We quantify 2019 </w:t>
      </w:r>
      <w:commentRangeStart w:id="4"/>
      <w:r w:rsidRPr="00C01462">
        <w:t xml:space="preserve">North American </w:t>
      </w:r>
      <w:commentRangeEnd w:id="4"/>
      <w:r w:rsidR="00472439">
        <w:rPr>
          <w:rStyle w:val="CommentReference"/>
        </w:rPr>
        <w:commentReference w:id="4"/>
      </w:r>
      <w:r w:rsidRPr="00C01462">
        <w:t xml:space="preserve">methane emissions at 0.25° </w:t>
      </w:r>
      <w:r w:rsidRPr="00C01462">
        <w:rPr>
          <w:rFonts w:ascii="Cambria Math" w:hAnsi="Cambria Math" w:cs="Cambria Math"/>
        </w:rPr>
        <w:t>⨉</w:t>
      </w:r>
      <w:r w:rsidRPr="00C01462">
        <w:t xml:space="preserve"> 0.3125° resolution by inverse analysis of atmospheric methane columns measured by the Tropospheric Monitoring Instrument (TROPOMI). </w:t>
      </w:r>
      <w:commentRangeStart w:id="5"/>
      <w:del w:id="6" w:author="Daniel Jacob" w:date="2022-12-16T17:26:00Z">
        <w:r w:rsidRPr="00C01462" w:rsidDel="00472439">
          <w:delText>We perform substantial cleaning of the TROPOMI data to avoid regional biases associated with snow and ice cover.</w:delText>
        </w:r>
      </w:del>
      <w:commentRangeEnd w:id="5"/>
      <w:r w:rsidR="00472439">
        <w:rPr>
          <w:rStyle w:val="CommentReference"/>
        </w:rPr>
        <w:commentReference w:id="5"/>
      </w:r>
      <w:del w:id="7" w:author="Daniel Jacob" w:date="2022-12-16T17:26:00Z">
        <w:r w:rsidRPr="00C01462" w:rsidDel="00472439">
          <w:delText xml:space="preserve"> </w:delText>
        </w:r>
      </w:del>
      <w:r w:rsidRPr="00C01462">
        <w:t xml:space="preserve">Prior methane emission estimates for the inversion are given by gridded versions of the national inventories reported by individual countries under the Paris Agreement in 2015 </w:t>
      </w:r>
      <w:commentRangeStart w:id="8"/>
      <w:r w:rsidRPr="00C01462">
        <w:t>(Mexico), 2012 (the United States), and 2018 (Canada).</w:t>
      </w:r>
      <w:commentRangeEnd w:id="8"/>
      <w:r w:rsidR="00472439">
        <w:rPr>
          <w:rStyle w:val="CommentReference"/>
        </w:rPr>
        <w:commentReference w:id="8"/>
      </w:r>
      <w:r w:rsidRPr="00C01462">
        <w:t xml:space="preserve"> </w:t>
      </w:r>
      <w:commentRangeStart w:id="9"/>
      <w:r w:rsidRPr="00C01462">
        <w:t xml:space="preserve">We update United States oil and natural gas emission to match 2018 infrastructure and emissions. </w:t>
      </w:r>
      <w:commentRangeEnd w:id="9"/>
      <w:r w:rsidR="00472439">
        <w:rPr>
          <w:rStyle w:val="CommentReference"/>
        </w:rPr>
        <w:commentReference w:id="9"/>
      </w:r>
      <w:r w:rsidRPr="00C01462">
        <w:t xml:space="preserve">We generate </w:t>
      </w:r>
      <w:r w:rsidR="009F13B5">
        <w:t xml:space="preserve">a </w:t>
      </w:r>
      <w:commentRangeStart w:id="10"/>
      <w:r w:rsidR="009F13B5">
        <w:t>15-member</w:t>
      </w:r>
      <w:r w:rsidRPr="00C01462">
        <w:t xml:space="preserve"> ensemble </w:t>
      </w:r>
      <w:commentRangeEnd w:id="10"/>
      <w:r w:rsidR="00F71332">
        <w:rPr>
          <w:rStyle w:val="CommentReference"/>
        </w:rPr>
        <w:commentReference w:id="10"/>
      </w:r>
      <w:r w:rsidRPr="00C01462">
        <w:t>of improved emissions estimates through analytical minimization of a Bayesian cost function, yielding explicit quantification of the information content of the observing system</w:t>
      </w:r>
      <w:del w:id="11" w:author="Daniel Jacob" w:date="2022-12-16T17:29:00Z">
        <w:r w:rsidR="009F13B5" w:rsidDel="00F71332">
          <w:delText xml:space="preserve"> and improved quantification of inversion errors</w:delText>
        </w:r>
      </w:del>
      <w:r w:rsidRPr="00C01462">
        <w:t xml:space="preserve">. We achieve high resolution results with a reduced-rank characterization of the observing system that </w:t>
      </w:r>
      <w:del w:id="12" w:author="Daniel Jacob" w:date="2022-12-16T17:33:00Z">
        <w:r w:rsidRPr="00C01462" w:rsidDel="00F71332">
          <w:delText xml:space="preserve">maximizes </w:delText>
        </w:r>
      </w:del>
      <w:proofErr w:type="gramStart"/>
      <w:ins w:id="13" w:author="Daniel Jacob" w:date="2022-12-16T17:33:00Z">
        <w:r w:rsidR="00F71332">
          <w:t xml:space="preserve">preserves </w:t>
        </w:r>
        <w:r w:rsidR="00F71332" w:rsidRPr="00C01462">
          <w:t xml:space="preserve"> </w:t>
        </w:r>
      </w:ins>
      <w:r w:rsidRPr="00C01462">
        <w:t>information</w:t>
      </w:r>
      <w:proofErr w:type="gramEnd"/>
      <w:r w:rsidRPr="00C01462">
        <w:t xml:space="preserve"> content </w:t>
      </w:r>
      <w:ins w:id="14" w:author="Daniel Jacob" w:date="2022-12-16T17:33:00Z">
        <w:r w:rsidR="00F71332">
          <w:t>in locations of high emissions and observational density while defaulting to the prior estimate in area</w:t>
        </w:r>
      </w:ins>
      <w:ins w:id="15" w:author="Daniel Jacob" w:date="2022-12-16T17:34:00Z">
        <w:r w:rsidR="00F71332">
          <w:t xml:space="preserve">s of weak emissions. Doing so </w:t>
        </w:r>
      </w:ins>
      <w:del w:id="16" w:author="Daniel Jacob" w:date="2022-12-16T17:34:00Z">
        <w:r w:rsidRPr="00C01462" w:rsidDel="00F71332">
          <w:delText xml:space="preserve">while decreasing </w:delText>
        </w:r>
      </w:del>
      <w:ins w:id="17" w:author="Daniel Jacob" w:date="2022-12-16T17:34:00Z">
        <w:r w:rsidR="00F71332" w:rsidRPr="00C01462">
          <w:t>decreas</w:t>
        </w:r>
        <w:r w:rsidR="00F71332">
          <w:t>es</w:t>
        </w:r>
        <w:r w:rsidR="00F71332" w:rsidRPr="00C01462">
          <w:t xml:space="preserve"> </w:t>
        </w:r>
      </w:ins>
      <w:r w:rsidRPr="00C01462">
        <w:t>computational cost by an order of magnitude</w:t>
      </w:r>
      <w:ins w:id="18" w:author="Daniel Jacob" w:date="2022-12-16T17:34:00Z">
        <w:r w:rsidR="00F71332">
          <w:t xml:space="preserve"> while effectively optimizing 70</w:t>
        </w:r>
      </w:ins>
      <w:ins w:id="19" w:author="Daniel Jacob" w:date="2022-12-16T17:35:00Z">
        <w:r w:rsidR="00F71332">
          <w:t>% of national emissions</w:t>
        </w:r>
      </w:ins>
      <w:ins w:id="20" w:author="Daniel Jacob" w:date="2022-12-16T17:36:00Z">
        <w:r w:rsidR="00F71332">
          <w:t xml:space="preserve">. </w:t>
        </w:r>
      </w:ins>
      <w:ins w:id="21" w:author="Daniel Jacob" w:date="2022-12-16T17:35:00Z">
        <w:r w:rsidR="00F71332">
          <w:t xml:space="preserve"> </w:t>
        </w:r>
      </w:ins>
      <w:del w:id="22" w:author="Daniel Jacob" w:date="2022-12-16T17:36:00Z">
        <w:r w:rsidRPr="00C01462" w:rsidDel="00F71332">
          <w:delText xml:space="preserve">. </w:delText>
        </w:r>
        <w:r w:rsidR="004C2B85" w:rsidRPr="00C01462" w:rsidDel="00F71332">
          <w:delText xml:space="preserve">We report the ensemble spread for sectoral, state, and urban emissions. </w:delText>
        </w:r>
        <w:r w:rsidR="009F13B5" w:rsidDel="00F71332">
          <w:delText xml:space="preserve">Our reduced-rank inversion achieves 784 (338 - 1278) degrees of freedom for signal (DOFS), a measure of the number of independent pieces of information constrained by the inversion, and </w:delText>
        </w:r>
        <w:r w:rsidRPr="00C01462" w:rsidDel="00F71332">
          <w:delText xml:space="preserve">optimizes </w:delText>
        </w:r>
        <w:r w:rsidR="004C2B85" w:rsidRPr="004C2B85" w:rsidDel="00F71332">
          <w:delText>70.8 (56.5 - 78.3)%</w:delText>
        </w:r>
        <w:r w:rsidR="004C2B85" w:rsidDel="00F71332">
          <w:delText xml:space="preserve"> of prior anthropogenic emissions. </w:delText>
        </w:r>
      </w:del>
      <w:r w:rsidR="0043500C">
        <w:t xml:space="preserve">We find the largest constraint in the contiguous U.S. (CONUS, where we </w:t>
      </w:r>
      <w:commentRangeStart w:id="23"/>
      <w:r w:rsidR="0043500C">
        <w:t xml:space="preserve">find emissions increase </w:t>
      </w:r>
      <w:r w:rsidR="0043500C" w:rsidRPr="00C01462">
        <w:t xml:space="preserve">3.1 (1.5 - 4.7) </w:t>
      </w:r>
      <w:proofErr w:type="spellStart"/>
      <w:r w:rsidR="0043500C" w:rsidRPr="00C01462">
        <w:t>Tg</w:t>
      </w:r>
      <w:proofErr w:type="spellEnd"/>
      <w:r w:rsidR="0043500C" w:rsidRPr="00C01462">
        <w:t xml:space="preserve"> a</w:t>
      </w:r>
      <w:r w:rsidR="0043500C" w:rsidRPr="00C01462">
        <w:rPr>
          <w:vertAlign w:val="superscript"/>
        </w:rPr>
        <w:t>-1</w:t>
      </w:r>
      <w:r w:rsidR="0043500C">
        <w:t xml:space="preserve"> relative to the prior for a total of </w:t>
      </w:r>
      <w:r w:rsidR="0043500C" w:rsidRPr="00C01462">
        <w:t xml:space="preserve">31.4 (30.0 - 33.0) </w:t>
      </w:r>
      <w:proofErr w:type="spellStart"/>
      <w:r w:rsidR="0043500C" w:rsidRPr="00C01462">
        <w:t>Tg</w:t>
      </w:r>
      <w:proofErr w:type="spellEnd"/>
      <w:r w:rsidR="0043500C" w:rsidRPr="00C01462">
        <w:t xml:space="preserve"> a</w:t>
      </w:r>
      <w:r w:rsidR="0043500C" w:rsidRPr="00C01462">
        <w:rPr>
          <w:vertAlign w:val="superscript"/>
        </w:rPr>
        <w:t>-1</w:t>
      </w:r>
      <w:commentRangeEnd w:id="23"/>
      <w:r w:rsidR="00F71332">
        <w:rPr>
          <w:rStyle w:val="CommentReference"/>
        </w:rPr>
        <w:commentReference w:id="23"/>
      </w:r>
      <w:r w:rsidR="0043500C">
        <w:t xml:space="preserve">. </w:t>
      </w:r>
      <w:commentRangeStart w:id="24"/>
      <w:r w:rsidR="004C2B85">
        <w:t xml:space="preserve">We find the largest relative and absolute sectoral change in landfill emissions, reflecting the importance of our high-resolution optimization and the significance of urban emissions. </w:t>
      </w:r>
      <w:commentRangeEnd w:id="24"/>
      <w:r w:rsidR="00F71332">
        <w:rPr>
          <w:rStyle w:val="CommentReference"/>
        </w:rPr>
        <w:commentReference w:id="24"/>
      </w:r>
      <w:r w:rsidR="004C2B85">
        <w:t xml:space="preserve">We partition our optimized emissions to the 48 states in the contiguous U.S. (CONUS) </w:t>
      </w:r>
      <w:commentRangeStart w:id="25"/>
      <w:r w:rsidR="004C2B85">
        <w:t xml:space="preserve">and find the consolidation of emissions in the largest methane-producing states, with more than 50% of posterior emissions emitted by 7 states. </w:t>
      </w:r>
      <w:commentRangeEnd w:id="25"/>
      <w:r w:rsidR="00F71332">
        <w:rPr>
          <w:rStyle w:val="CommentReference"/>
        </w:rPr>
        <w:commentReference w:id="25"/>
      </w:r>
      <w:commentRangeStart w:id="26"/>
      <w:r w:rsidR="004C2B85">
        <w:t xml:space="preserve">We also find a consolidation of emissions in urban areas, where we find that our initial emissions estimate increases by </w:t>
      </w:r>
      <w:r w:rsidR="004C2B85" w:rsidRPr="00C01462">
        <w:t>29% (16% - 44%)</w:t>
      </w:r>
      <w:r w:rsidR="004C2B85">
        <w:t xml:space="preserve">. Although urban areas occupy less than 3% of surface area in CONUS, posterior emissions explain </w:t>
      </w:r>
      <w:r w:rsidR="004C2B85" w:rsidRPr="00C01462">
        <w:t xml:space="preserve">8.3% (7.7% - 7.2%) of </w:t>
      </w:r>
      <w:r w:rsidR="004C2B85">
        <w:t>the national total</w:t>
      </w:r>
      <w:commentRangeEnd w:id="26"/>
      <w:r w:rsidR="00F54EDA">
        <w:rPr>
          <w:rStyle w:val="CommentReference"/>
        </w:rPr>
        <w:commentReference w:id="26"/>
      </w:r>
      <w:r w:rsidR="004C2B85">
        <w:t>.</w:t>
      </w:r>
      <w:r w:rsidR="0043500C">
        <w:t xml:space="preserve"> We also find a significant increase in livestock emissions that correlates with hog and dairy cattle operations, suggesting underestimated manure management </w:t>
      </w:r>
      <w:commentRangeStart w:id="27"/>
      <w:commentRangeStart w:id="28"/>
      <w:r w:rsidR="0043500C">
        <w:t>emissions</w:t>
      </w:r>
      <w:commentRangeEnd w:id="27"/>
      <w:r w:rsidR="0043500C">
        <w:rPr>
          <w:rStyle w:val="CommentReference"/>
        </w:rPr>
        <w:commentReference w:id="27"/>
      </w:r>
      <w:commentRangeEnd w:id="28"/>
      <w:r w:rsidR="00F54EDA">
        <w:rPr>
          <w:rStyle w:val="CommentReference"/>
        </w:rPr>
        <w:commentReference w:id="28"/>
      </w:r>
      <w:r w:rsidR="0043500C">
        <w:t xml:space="preserve">. </w:t>
      </w:r>
      <w:r w:rsidR="00E91E2A">
        <w:t xml:space="preserve">The significance of our results over both point and area sources demonstrates the importance of </w:t>
      </w:r>
      <w:r w:rsidR="003C65F3">
        <w:t>achieving</w:t>
      </w:r>
      <w:r w:rsidR="00E91E2A">
        <w:t xml:space="preserve"> high resolution at continent</w:t>
      </w:r>
      <w:r w:rsidR="003C65F3">
        <w:t>al</w:t>
      </w:r>
      <w:r w:rsidR="00E91E2A">
        <w:t xml:space="preserve"> scales and the potential </w:t>
      </w:r>
      <w:r w:rsidRPr="00C01462">
        <w:t>to improve the attribution of inferred greenhouse gas emissions to sectors, nations, states, and urban areas.</w:t>
      </w:r>
    </w:p>
    <w:p w14:paraId="5092385D" w14:textId="1D29391D" w:rsidR="00B44582" w:rsidRPr="00C01462" w:rsidRDefault="00B44582">
      <w:r w:rsidRPr="00C01462">
        <w:br w:type="page"/>
      </w:r>
      <w:r w:rsidRPr="00C01462">
        <w:rPr>
          <w:b/>
          <w:bCs/>
        </w:rPr>
        <w:lastRenderedPageBreak/>
        <w:t>1 Introduction</w:t>
      </w:r>
    </w:p>
    <w:p w14:paraId="3B901380" w14:textId="6A2E9C33" w:rsidR="00FA4A08" w:rsidRPr="00C01462" w:rsidRDefault="00D3580B">
      <w:r w:rsidRPr="00C01462">
        <w:t>All modeled pathways that prevent global warming above 1.5</w:t>
      </w:r>
      <w:r w:rsidRPr="00C01462">
        <w:sym w:font="Symbol" w:char="F0B0"/>
      </w:r>
      <w:r w:rsidRPr="00C01462">
        <w:t xml:space="preserve">C require methane emissions reductions (IPCC SR5). The United Nations Framework Convention on Climate Change (UNFCCC) requires member parties to report methane emissions. </w:t>
      </w:r>
      <w:del w:id="29" w:author="Daniel Jacob" w:date="2022-12-11T18:00:00Z">
        <w:r w:rsidRPr="00C01462" w:rsidDel="00A735E1">
          <w:delText xml:space="preserve">The </w:delText>
        </w:r>
      </w:del>
      <w:del w:id="30" w:author="Daniel Jacob" w:date="2022-12-11T18:01:00Z">
        <w:r w:rsidRPr="00C01462" w:rsidDel="00A735E1">
          <w:delText>“</w:delText>
        </w:r>
      </w:del>
      <w:del w:id="31" w:author="Daniel Jacob" w:date="2022-12-11T18:00:00Z">
        <w:r w:rsidRPr="00C01462" w:rsidDel="00A735E1">
          <w:delText>b</w:delText>
        </w:r>
      </w:del>
      <w:ins w:id="32" w:author="Daniel Jacob" w:date="2022-12-11T18:00:00Z">
        <w:r w:rsidR="00A735E1">
          <w:t>B</w:t>
        </w:r>
      </w:ins>
      <w:r w:rsidRPr="00C01462">
        <w:t>ottom-up</w:t>
      </w:r>
      <w:del w:id="33" w:author="Daniel Jacob" w:date="2022-12-11T18:01:00Z">
        <w:r w:rsidRPr="00C01462" w:rsidDel="00A735E1">
          <w:delText>”</w:delText>
        </w:r>
      </w:del>
      <w:r w:rsidRPr="00C01462">
        <w:t xml:space="preserve"> approaches used to generate these </w:t>
      </w:r>
      <w:ins w:id="34" w:author="Daniel Jacob" w:date="2022-12-11T18:12:00Z">
        <w:r w:rsidR="003B1EBF">
          <w:t xml:space="preserve">emission </w:t>
        </w:r>
      </w:ins>
      <w:r w:rsidRPr="00C01462">
        <w:t xml:space="preserve">inventories </w:t>
      </w:r>
      <w:del w:id="35" w:author="Daniel Jacob" w:date="2022-12-11T18:00:00Z">
        <w:r w:rsidRPr="00C01462" w:rsidDel="00A735E1">
          <w:delText xml:space="preserve">estimate </w:delText>
        </w:r>
      </w:del>
      <w:del w:id="36" w:author="Daniel Jacob" w:date="2022-12-11T18:13:00Z">
        <w:r w:rsidRPr="00C01462" w:rsidDel="003B1EBF">
          <w:delText xml:space="preserve">emissions </w:delText>
        </w:r>
      </w:del>
      <w:r w:rsidRPr="00C01462">
        <w:t>us</w:t>
      </w:r>
      <w:ins w:id="37" w:author="Daniel Jacob" w:date="2022-12-11T18:00:00Z">
        <w:r w:rsidR="00A735E1">
          <w:t>e</w:t>
        </w:r>
      </w:ins>
      <w:del w:id="38" w:author="Daniel Jacob" w:date="2022-12-11T18:00:00Z">
        <w:r w:rsidRPr="00C01462" w:rsidDel="00A735E1">
          <w:delText>ing</w:delText>
        </w:r>
      </w:del>
      <w:r w:rsidRPr="00C01462">
        <w:t xml:space="preserve"> information on </w:t>
      </w:r>
      <w:r w:rsidR="005F5CFD" w:rsidRPr="00C01462">
        <w:t xml:space="preserve">sectoral </w:t>
      </w:r>
      <w:r w:rsidRPr="00C01462">
        <w:t>activity levels and emission factors</w:t>
      </w:r>
      <w:ins w:id="39" w:author="Daniel Jacob" w:date="2022-12-11T18:00:00Z">
        <w:r w:rsidR="00A735E1">
          <w:t xml:space="preserve">, but there can be </w:t>
        </w:r>
      </w:ins>
      <w:del w:id="40" w:author="Daniel Jacob" w:date="2022-12-11T18:01:00Z">
        <w:r w:rsidRPr="00C01462" w:rsidDel="00A735E1">
          <w:delText xml:space="preserve">. However, </w:delText>
        </w:r>
      </w:del>
      <w:r w:rsidRPr="00C01462">
        <w:t xml:space="preserve">considerable uncertainty </w:t>
      </w:r>
      <w:del w:id="41" w:author="Daniel Jacob" w:date="2022-12-11T18:01:00Z">
        <w:r w:rsidRPr="00C01462" w:rsidDel="00A735E1">
          <w:delText xml:space="preserve">exists in </w:delText>
        </w:r>
      </w:del>
      <w:del w:id="42" w:author="Daniel Jacob" w:date="2022-12-11T17:56:00Z">
        <w:r w:rsidRPr="00C01462" w:rsidDel="00A735E1">
          <w:delText xml:space="preserve">the spatial and temporal distribution of </w:delText>
        </w:r>
      </w:del>
      <w:del w:id="43" w:author="Daniel Jacob" w:date="2022-12-11T18:01:00Z">
        <w:r w:rsidR="00B85757" w:rsidRPr="00C01462" w:rsidDel="00A735E1">
          <w:delText>these parameters</w:delText>
        </w:r>
      </w:del>
      <w:ins w:id="44" w:author="Daniel Jacob" w:date="2022-12-11T18:01:00Z">
        <w:r w:rsidR="00A735E1">
          <w:t>in this information</w:t>
        </w:r>
      </w:ins>
      <w:r w:rsidRPr="00C01462">
        <w:t xml:space="preserve">. </w:t>
      </w:r>
      <w:ins w:id="45" w:author="Daniel Jacob" w:date="2022-12-11T17:58:00Z">
        <w:r w:rsidR="00A735E1">
          <w:t>Top-down</w:t>
        </w:r>
      </w:ins>
      <w:ins w:id="46" w:author="Daniel Jacob" w:date="2022-12-11T18:17:00Z">
        <w:r w:rsidR="00B23E28">
          <w:t xml:space="preserve"> </w:t>
        </w:r>
      </w:ins>
      <w:ins w:id="47" w:author="Daniel Jacob" w:date="2022-12-11T17:59:00Z">
        <w:r w:rsidR="00A735E1">
          <w:t>s</w:t>
        </w:r>
      </w:ins>
      <w:del w:id="48" w:author="Daniel Jacob" w:date="2022-12-11T17:59:00Z">
        <w:r w:rsidR="009B6046" w:rsidRPr="00C01462" w:rsidDel="00A735E1">
          <w:delText>S</w:delText>
        </w:r>
      </w:del>
      <w:r w:rsidRPr="00C01462">
        <w:t>atellite</w:t>
      </w:r>
      <w:r w:rsidR="005F5CFD" w:rsidRPr="00C01462">
        <w:t xml:space="preserve"> </w:t>
      </w:r>
      <w:r w:rsidRPr="00C01462">
        <w:t xml:space="preserve">observations </w:t>
      </w:r>
      <w:ins w:id="49" w:author="Daniel Jacob" w:date="2022-12-11T18:08:00Z">
        <w:r w:rsidR="003B1EBF">
          <w:t xml:space="preserve">of </w:t>
        </w:r>
      </w:ins>
      <w:ins w:id="50" w:author="Daniel Jacob" w:date="2022-12-11T18:09:00Z">
        <w:r w:rsidR="003B1EBF">
          <w:t xml:space="preserve">atmospheric </w:t>
        </w:r>
      </w:ins>
      <w:ins w:id="51" w:author="Daniel Jacob" w:date="2022-12-11T18:08:00Z">
        <w:r w:rsidR="003B1EBF">
          <w:t xml:space="preserve">methane </w:t>
        </w:r>
      </w:ins>
      <w:r w:rsidR="009B6046" w:rsidRPr="00C01462">
        <w:t>can</w:t>
      </w:r>
      <w:r w:rsidRPr="00C01462">
        <w:t xml:space="preserve"> evaluate </w:t>
      </w:r>
      <w:ins w:id="52" w:author="Daniel Jacob" w:date="2022-12-11T18:02:00Z">
        <w:r w:rsidR="00A735E1">
          <w:t xml:space="preserve">bottom-up </w:t>
        </w:r>
      </w:ins>
      <w:r w:rsidRPr="00C01462">
        <w:t>inventori</w:t>
      </w:r>
      <w:r w:rsidR="005F5CFD" w:rsidRPr="00C01462">
        <w:t>es</w:t>
      </w:r>
      <w:r w:rsidR="009B6046" w:rsidRPr="00C01462">
        <w:t xml:space="preserve"> through inverse analyses</w:t>
      </w:r>
      <w:ins w:id="53" w:author="Daniel Jacob" w:date="2022-12-11T18:02:00Z">
        <w:r w:rsidR="00A735E1">
          <w:t xml:space="preserve"> </w:t>
        </w:r>
      </w:ins>
      <w:ins w:id="54" w:author="Daniel Jacob" w:date="2022-12-11T18:08:00Z">
        <w:r w:rsidR="003B1EBF">
          <w:t xml:space="preserve">relating </w:t>
        </w:r>
      </w:ins>
      <w:ins w:id="55" w:author="Daniel Jacob" w:date="2022-12-11T18:09:00Z">
        <w:r w:rsidR="003B1EBF">
          <w:t>the observed concentrations</w:t>
        </w:r>
      </w:ins>
      <w:ins w:id="56" w:author="Daniel Jacob" w:date="2022-12-11T18:08:00Z">
        <w:r w:rsidR="003B1EBF">
          <w:t xml:space="preserve"> </w:t>
        </w:r>
      </w:ins>
      <w:ins w:id="57" w:author="Daniel Jacob" w:date="2022-12-11T18:09:00Z">
        <w:r w:rsidR="003B1EBF">
          <w:t xml:space="preserve">to emissions </w:t>
        </w:r>
      </w:ins>
      <w:ins w:id="58" w:author="Daniel Jacob" w:date="2022-12-11T18:10:00Z">
        <w:r w:rsidR="003B1EBF">
          <w:t>using an</w:t>
        </w:r>
      </w:ins>
      <w:ins w:id="59" w:author="Daniel Jacob" w:date="2022-12-11T18:09:00Z">
        <w:r w:rsidR="003B1EBF">
          <w:t xml:space="preserve"> atmospheric </w:t>
        </w:r>
      </w:ins>
      <w:ins w:id="60" w:author="Daniel Jacob" w:date="2022-12-11T18:10:00Z">
        <w:r w:rsidR="003B1EBF">
          <w:t xml:space="preserve">transport model. This requires high spatial resolution as well as </w:t>
        </w:r>
      </w:ins>
      <w:ins w:id="61" w:author="Daniel Jacob" w:date="2022-12-11T18:11:00Z">
        <w:r w:rsidR="003B1EBF">
          <w:t xml:space="preserve">characterization of the errors and information content </w:t>
        </w:r>
      </w:ins>
      <w:ins w:id="62" w:author="Daniel Jacob" w:date="2022-12-11T18:17:00Z">
        <w:r w:rsidR="00B23E28">
          <w:t>in</w:t>
        </w:r>
      </w:ins>
      <w:ins w:id="63" w:author="Daniel Jacob" w:date="2022-12-11T18:11:00Z">
        <w:r w:rsidR="003B1EBF">
          <w:t xml:space="preserve"> the satellite observations. </w:t>
        </w:r>
      </w:ins>
      <w:ins w:id="64" w:author="Daniel Jacob" w:date="2022-12-11T18:09:00Z">
        <w:r w:rsidR="003B1EBF">
          <w:t xml:space="preserve"> </w:t>
        </w:r>
      </w:ins>
      <w:del w:id="65" w:author="Daniel Jacob" w:date="2022-12-11T18:08:00Z">
        <w:r w:rsidRPr="00C01462" w:rsidDel="003B1EBF">
          <w:delText>.</w:delText>
        </w:r>
      </w:del>
      <w:del w:id="66" w:author="Daniel Jacob" w:date="2022-12-11T18:11:00Z">
        <w:r w:rsidRPr="00C01462" w:rsidDel="003B1EBF">
          <w:delText xml:space="preserve"> </w:delText>
        </w:r>
        <w:r w:rsidR="005F5CFD" w:rsidRPr="00C01462" w:rsidDel="003B1EBF">
          <w:delText xml:space="preserve">To accurately quantify sectoral emissions at a national or subnational level, </w:delText>
        </w:r>
        <w:r w:rsidR="009B6046" w:rsidRPr="00C01462" w:rsidDel="003B1EBF">
          <w:delText xml:space="preserve">inversions </w:delText>
        </w:r>
        <w:r w:rsidRPr="00C01462" w:rsidDel="003B1EBF">
          <w:delText xml:space="preserve">must </w:delText>
        </w:r>
        <w:r w:rsidR="005F5CFD" w:rsidRPr="00C01462" w:rsidDel="003B1EBF">
          <w:delText xml:space="preserve">both </w:delText>
        </w:r>
        <w:r w:rsidRPr="00C01462" w:rsidDel="003B1EBF">
          <w:delText>achieve high resolution</w:delText>
        </w:r>
        <w:r w:rsidR="005F5CFD" w:rsidRPr="00C01462" w:rsidDel="003B1EBF">
          <w:delText xml:space="preserve"> and quantify the information content of the observing system. </w:delText>
        </w:r>
      </w:del>
      <w:r w:rsidR="005F5CFD" w:rsidRPr="00C01462">
        <w:t xml:space="preserve">Here we use </w:t>
      </w:r>
      <w:del w:id="67" w:author="Daniel Jacob" w:date="2022-12-11T18:11:00Z">
        <w:r w:rsidR="005F5CFD" w:rsidRPr="00C01462" w:rsidDel="003B1EBF">
          <w:delText xml:space="preserve">column </w:delText>
        </w:r>
      </w:del>
      <w:r w:rsidR="005F5CFD" w:rsidRPr="00C01462">
        <w:t xml:space="preserve">methane observations from the TROPOMI satellite instrument to infer methane emissions and the associated information content at 0.25° </w:t>
      </w:r>
      <w:r w:rsidR="005F5CFD" w:rsidRPr="00C01462">
        <w:rPr>
          <w:rFonts w:ascii="Cambria Math" w:hAnsi="Cambria Math" w:cs="Cambria Math"/>
        </w:rPr>
        <w:t>⨉</w:t>
      </w:r>
      <w:r w:rsidR="005F5CFD" w:rsidRPr="00C01462">
        <w:t xml:space="preserve"> 0.3125° </w:t>
      </w:r>
      <w:ins w:id="68" w:author="Daniel Jacob" w:date="2022-12-11T18:11:00Z">
        <w:r w:rsidR="003B1EBF">
          <w:t xml:space="preserve">(≈25 </w:t>
        </w:r>
      </w:ins>
      <w:ins w:id="69" w:author="Daniel Jacob" w:date="2022-12-11T18:12:00Z">
        <w:r w:rsidR="003B1EBF">
          <w:t>× 25 km</w:t>
        </w:r>
        <w:r w:rsidR="003B1EBF">
          <w:rPr>
            <w:vertAlign w:val="superscript"/>
          </w:rPr>
          <w:t>2</w:t>
        </w:r>
        <w:r w:rsidR="003B1EBF">
          <w:t xml:space="preserve">) </w:t>
        </w:r>
      </w:ins>
      <w:r w:rsidR="005F5CFD" w:rsidRPr="00C01462">
        <w:t xml:space="preserve">resolution over North America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p>
    <w:p w14:paraId="75EA8AA9" w14:textId="6A734D51" w:rsidR="005F5CFD" w:rsidRDefault="005F5CFD"/>
    <w:p w14:paraId="60177766" w14:textId="1E3F222F" w:rsidR="00AE7BA5" w:rsidRPr="00C01462" w:rsidRDefault="00AE7BA5" w:rsidP="00AE7BA5">
      <w:r>
        <w:t xml:space="preserve">Satellite </w:t>
      </w:r>
      <w:del w:id="70" w:author="Daniel Jacob" w:date="2022-12-11T18:25:00Z">
        <w:r w:rsidDel="00BD4E26">
          <w:delText xml:space="preserve">measurements </w:delText>
        </w:r>
      </w:del>
      <w:ins w:id="71" w:author="Daniel Jacob" w:date="2022-12-11T18:25:00Z">
        <w:r w:rsidR="00BD4E26">
          <w:t xml:space="preserve">observations </w:t>
        </w:r>
      </w:ins>
      <w:r>
        <w:t xml:space="preserve">of atmospheric methane column concentrations inferred from </w:t>
      </w:r>
      <w:del w:id="72" w:author="Daniel Jacob" w:date="2022-12-11T18:25:00Z">
        <w:r w:rsidDel="00BD4E26">
          <w:delText xml:space="preserve">observation </w:delText>
        </w:r>
      </w:del>
      <w:ins w:id="73" w:author="Daniel Jacob" w:date="2022-12-11T18:25:00Z">
        <w:r w:rsidR="00BD4E26">
          <w:t xml:space="preserve">measurement </w:t>
        </w:r>
      </w:ins>
      <w:r>
        <w:t xml:space="preserve">of backscattered sunlight in the shortwave infrared </w:t>
      </w:r>
      <w:del w:id="74" w:author="Daniel Jacob" w:date="2022-12-11T18:18:00Z">
        <w:r w:rsidDel="00B23E28">
          <w:delText>can improve methane emission estimates at continental scales</w:delText>
        </w:r>
      </w:del>
      <w:ins w:id="75" w:author="Daniel Jacob" w:date="2022-12-11T18:18:00Z">
        <w:r w:rsidR="00B23E28">
          <w:t>have been used extensively in inverse analyses of methane emissions</w:t>
        </w:r>
      </w:ins>
      <w:r>
        <w:t xml:space="preserve"> (Streets et al., 2013; Jacob et al., 2022). Previous satellite instruments </w:t>
      </w:r>
      <w:del w:id="76" w:author="Daniel Jacob" w:date="2022-12-11T18:25:00Z">
        <w:r w:rsidDel="00BD4E26">
          <w:delText xml:space="preserve">supported the optimization of methane emissions </w:delText>
        </w:r>
        <w:r w:rsidR="009861E2" w:rsidDel="00BD4E26">
          <w:delText>(</w:delText>
        </w:r>
        <w:r w:rsidR="005D7D3C" w:rsidDel="00BD4E26">
          <w:delText xml:space="preserve">e.g., Miller et al., 2013; Saunois et al., 2020; </w:delText>
        </w:r>
        <w:r w:rsidR="009861E2" w:rsidDel="00BD4E26">
          <w:delText>Qu et al., 2021</w:delText>
        </w:r>
        <w:r w:rsidR="005D7D3C" w:rsidDel="00BD4E26">
          <w:delText>; Lu et al., 2022</w:delText>
        </w:r>
        <w:r w:rsidR="009861E2" w:rsidDel="00BD4E26">
          <w:delText xml:space="preserve">), but </w:delText>
        </w:r>
      </w:del>
      <w:r w:rsidR="009861E2">
        <w:t xml:space="preserve">were limited by low information content resulting from </w:t>
      </w:r>
      <w:r>
        <w:t xml:space="preserve">coarse pixel resolution (SCIAMCHY, 2003 – 2012) or </w:t>
      </w:r>
      <w:del w:id="77" w:author="Daniel Jacob" w:date="2022-12-11T18:26:00Z">
        <w:r w:rsidDel="00BD4E26">
          <w:delText xml:space="preserve">their spatially and temporally </w:delText>
        </w:r>
      </w:del>
      <w:r>
        <w:t xml:space="preserve">sparse sampling (GOSAT, 2009 - present). </w:t>
      </w:r>
      <w:del w:id="78" w:author="Daniel Jacob" w:date="2022-12-11T18:26:00Z">
        <w:r w:rsidDel="00BD4E26">
          <w:delText xml:space="preserve">The </w:delText>
        </w:r>
      </w:del>
      <w:r>
        <w:t xml:space="preserve">TROPOMI </w:t>
      </w:r>
      <w:del w:id="79" w:author="Daniel Jacob" w:date="2022-12-11T18:26:00Z">
        <w:r w:rsidDel="00BD4E26">
          <w:delText xml:space="preserve">satellite instrument </w:delText>
        </w:r>
      </w:del>
      <w:r>
        <w:t>now provides daily</w:t>
      </w:r>
      <w:del w:id="80" w:author="Daniel Jacob" w:date="2022-12-11T18:26:00Z">
        <w:r w:rsidDel="00BD4E26">
          <w:delText>,</w:delText>
        </w:r>
      </w:del>
      <w:r>
        <w:t xml:space="preserve"> global observations of atmospheric methane columns at 5.5 km </w:t>
      </w:r>
      <w:r w:rsidRPr="00C01462">
        <w:rPr>
          <w:rFonts w:ascii="Cambria Math" w:hAnsi="Cambria Math" w:cs="Cambria Math"/>
        </w:rPr>
        <w:t>⨉</w:t>
      </w:r>
      <w:r>
        <w:t xml:space="preserve"> 7 km nadir pixel resolution over land (Hu et al., 2018; </w:t>
      </w:r>
      <w:proofErr w:type="spellStart"/>
      <w:r>
        <w:t>Lorente</w:t>
      </w:r>
      <w:proofErr w:type="spellEnd"/>
      <w:r>
        <w:t xml:space="preserve"> et al., 2021)</w:t>
      </w:r>
      <w:ins w:id="81" w:author="Daniel Jacob" w:date="2022-12-11T18:27:00Z">
        <w:r w:rsidR="00BD4E26">
          <w:t xml:space="preserve">, though with </w:t>
        </w:r>
      </w:ins>
      <w:del w:id="82" w:author="Daniel Jacob" w:date="2022-12-11T18:27:00Z">
        <w:r w:rsidDel="00BD4E26">
          <w:delText xml:space="preserve">. TROPOMI has </w:delText>
        </w:r>
      </w:del>
      <w:r>
        <w:t xml:space="preserve">a 3% retrieval </w:t>
      </w:r>
      <w:ins w:id="83" w:author="Daniel Jacob" w:date="2022-12-11T18:27:00Z">
        <w:r w:rsidR="00BD4E26">
          <w:t xml:space="preserve">success </w:t>
        </w:r>
      </w:ins>
      <w:r>
        <w:t xml:space="preserve">rate limited by cloud cover, optically dark surfaces, and heterogeneous </w:t>
      </w:r>
      <w:del w:id="84" w:author="Daniel Jacob" w:date="2022-12-11T18:27:00Z">
        <w:r w:rsidDel="00BD4E26">
          <w:delText>albedo or topography</w:delText>
        </w:r>
      </w:del>
      <w:ins w:id="85" w:author="Daniel Jacob" w:date="2022-12-11T18:27:00Z">
        <w:r w:rsidR="00BD4E26">
          <w:t>terrain</w:t>
        </w:r>
      </w:ins>
      <w:r>
        <w:t xml:space="preserve"> (</w:t>
      </w:r>
      <w:proofErr w:type="spellStart"/>
      <w:r>
        <w:t>Hasekamp</w:t>
      </w:r>
      <w:proofErr w:type="spellEnd"/>
      <w:r>
        <w:t xml:space="preserve"> et al., 2019). The </w:t>
      </w:r>
      <w:ins w:id="86" w:author="Daniel Jacob" w:date="2022-12-11T18:28:00Z">
        <w:r w:rsidR="00BD4E26">
          <w:t xml:space="preserve">TROPOMI data </w:t>
        </w:r>
      </w:ins>
      <w:ins w:id="87" w:author="Daniel Jacob" w:date="2022-12-11T18:29:00Z">
        <w:r w:rsidR="00BD4E26">
          <w:t xml:space="preserve"> enable </w:t>
        </w:r>
      </w:ins>
      <w:del w:id="88" w:author="Daniel Jacob" w:date="2022-12-11T18:29:00Z">
        <w:r w:rsidR="009861E2" w:rsidDel="00BD4E26">
          <w:delText>dense, high resolution,</w:delText>
        </w:r>
      </w:del>
      <w:ins w:id="89" w:author="Daniel Jacob" w:date="2022-12-11T18:29:00Z">
        <w:r w:rsidR="00BD4E26">
          <w:t>in principle</w:t>
        </w:r>
      </w:ins>
      <w:r w:rsidR="009861E2">
        <w:t xml:space="preserve"> </w:t>
      </w:r>
      <w:del w:id="90" w:author="Daniel Jacob" w:date="2022-12-11T18:29:00Z">
        <w:r w:rsidR="009861E2" w:rsidDel="00BD4E26">
          <w:delText xml:space="preserve">spatially heterogenous data allows for </w:delText>
        </w:r>
      </w:del>
      <w:r w:rsidR="009861E2">
        <w:t>high</w:t>
      </w:r>
      <w:ins w:id="91" w:author="Daniel Jacob" w:date="2022-12-11T18:29:00Z">
        <w:r w:rsidR="00BD4E26">
          <w:t>-</w:t>
        </w:r>
      </w:ins>
      <w:del w:id="92" w:author="Daniel Jacob" w:date="2022-12-11T18:29:00Z">
        <w:r w:rsidR="009861E2" w:rsidDel="00BD4E26">
          <w:delText xml:space="preserve"> </w:delText>
        </w:r>
      </w:del>
      <w:r w:rsidR="009861E2">
        <w:t xml:space="preserve">resolution </w:t>
      </w:r>
      <w:del w:id="93" w:author="Daniel Jacob" w:date="2022-12-11T18:29:00Z">
        <w:r w:rsidR="009861E2" w:rsidDel="00BD4E26">
          <w:delText xml:space="preserve">emission </w:delText>
        </w:r>
      </w:del>
      <w:r w:rsidR="009861E2">
        <w:t>quantification</w:t>
      </w:r>
      <w:ins w:id="94" w:author="Daniel Jacob" w:date="2022-12-11T18:29:00Z">
        <w:r w:rsidR="00BD4E26">
          <w:t xml:space="preserve"> of emissions</w:t>
        </w:r>
      </w:ins>
      <w:ins w:id="95" w:author="Daniel Jacob" w:date="2022-12-11T18:30:00Z">
        <w:r w:rsidR="00BD4E26">
          <w:t xml:space="preserve"> </w:t>
        </w:r>
      </w:ins>
      <w:del w:id="96" w:author="Daniel Jacob" w:date="2022-12-11T18:30:00Z">
        <w:r w:rsidR="009861E2" w:rsidDel="00BD4E26">
          <w:delText>,</w:delText>
        </w:r>
      </w:del>
      <w:r w:rsidR="009861E2">
        <w:t xml:space="preserve"> but </w:t>
      </w:r>
      <w:del w:id="97" w:author="Daniel Jacob" w:date="2022-12-11T18:30:00Z">
        <w:r w:rsidR="009861E2" w:rsidDel="00BD4E26">
          <w:delText>accurate interpretation</w:delText>
        </w:r>
      </w:del>
      <w:ins w:id="98" w:author="Daniel Jacob" w:date="2022-12-11T18:30:00Z">
        <w:r w:rsidR="00BD4E26">
          <w:t>this</w:t>
        </w:r>
      </w:ins>
      <w:r w:rsidR="009861E2">
        <w:t xml:space="preserve"> requires understand</w:t>
      </w:r>
      <w:ins w:id="99" w:author="Daniel Jacob" w:date="2022-12-11T18:30:00Z">
        <w:r w:rsidR="00BD4E26">
          <w:t>ing</w:t>
        </w:r>
      </w:ins>
      <w:r w:rsidR="009861E2">
        <w:t xml:space="preserve"> the actual information content of the observations.</w:t>
      </w:r>
    </w:p>
    <w:p w14:paraId="5EE09E94" w14:textId="77777777" w:rsidR="00AE7BA5" w:rsidRPr="00C01462" w:rsidRDefault="00AE7BA5"/>
    <w:p w14:paraId="29D28677" w14:textId="51C043BE" w:rsidR="00D3580B" w:rsidRDefault="005F5CFD">
      <w:r w:rsidRPr="00C01462">
        <w:t xml:space="preserve">Inverse analyses </w:t>
      </w:r>
      <w:r w:rsidR="00A269E0" w:rsidRPr="00C01462">
        <w:t xml:space="preserve">optimize methane emissions estimates by fitting </w:t>
      </w:r>
      <w:r w:rsidR="009B6046" w:rsidRPr="00C01462">
        <w:t>observations</w:t>
      </w:r>
      <w:r w:rsidR="00A269E0" w:rsidRPr="00C01462">
        <w:t xml:space="preserve"> to simulated concentrations from a chemical transport model (CTM). </w:t>
      </w:r>
      <w:ins w:id="100" w:author="Daniel Jacob" w:date="2022-12-11T18:31:00Z">
        <w:r w:rsidR="00BD4E26">
          <w:t xml:space="preserve">This is commonly done </w:t>
        </w:r>
      </w:ins>
      <w:ins w:id="101" w:author="Daniel Jacob" w:date="2022-12-12T20:42:00Z">
        <w:r w:rsidR="00E448F5">
          <w:t xml:space="preserve">using Bayesian synthesis with </w:t>
        </w:r>
      </w:ins>
      <w:ins w:id="102" w:author="Daniel Jacob" w:date="2022-12-12T20:43:00Z">
        <w:r w:rsidR="00E448F5">
          <w:t xml:space="preserve">prior estimates from a bottom-up inventory, and minimization of the Bayesian cost function </w:t>
        </w:r>
      </w:ins>
      <w:ins w:id="103" w:author="Daniel Jacob" w:date="2022-12-12T20:47:00Z">
        <w:r w:rsidR="00E448F5">
          <w:t xml:space="preserve">to obtain optimized (posterior) emission estimates </w:t>
        </w:r>
      </w:ins>
      <w:ins w:id="104" w:author="Daniel Jacob" w:date="2022-12-12T20:43:00Z">
        <w:r w:rsidR="00E448F5">
          <w:t>can be done either numerically or analytically</w:t>
        </w:r>
      </w:ins>
      <w:ins w:id="105" w:author="Daniel Jacob" w:date="2022-12-12T20:44:00Z">
        <w:r w:rsidR="00E448F5">
          <w:t xml:space="preserve"> (Jacob et al., 2016). Analytical solution provides closed-fo</w:t>
        </w:r>
      </w:ins>
      <w:ins w:id="106" w:author="Daniel Jacob" w:date="2022-12-12T20:45:00Z">
        <w:r w:rsidR="00E448F5">
          <w:t xml:space="preserve">rm </w:t>
        </w:r>
      </w:ins>
      <w:ins w:id="107" w:author="Daniel Jacob" w:date="2022-12-12T20:48:00Z">
        <w:r w:rsidR="00E448F5">
          <w:t>posterior emission estimates</w:t>
        </w:r>
      </w:ins>
      <w:ins w:id="108" w:author="Daniel Jacob" w:date="2022-12-12T20:45:00Z">
        <w:r w:rsidR="00E448F5">
          <w:t xml:space="preserve"> </w:t>
        </w:r>
        <w:proofErr w:type="gramStart"/>
        <w:r w:rsidR="00E448F5">
          <w:t xml:space="preserve">and </w:t>
        </w:r>
      </w:ins>
      <w:ins w:id="109" w:author="Daniel Jacob" w:date="2022-12-12T20:48:00Z">
        <w:r w:rsidR="00E448F5">
          <w:t>also</w:t>
        </w:r>
        <w:proofErr w:type="gramEnd"/>
        <w:r w:rsidR="00E448F5">
          <w:t xml:space="preserve"> enables </w:t>
        </w:r>
      </w:ins>
      <w:ins w:id="110" w:author="Daniel Jacob" w:date="2022-12-12T20:45:00Z">
        <w:r w:rsidR="00E448F5">
          <w:t xml:space="preserve">easy generation of inversion ensembles, but </w:t>
        </w:r>
      </w:ins>
      <w:ins w:id="111" w:author="Daniel Jacob" w:date="2022-12-12T20:48:00Z">
        <w:r w:rsidR="00E448F5">
          <w:t xml:space="preserve">it </w:t>
        </w:r>
      </w:ins>
      <w:ins w:id="112" w:author="Daniel Jacob" w:date="2022-12-12T20:45:00Z">
        <w:r w:rsidR="00E448F5">
          <w:t>requires explicit computation of the Jacobian matrix relating emissions to co</w:t>
        </w:r>
      </w:ins>
      <w:ins w:id="113" w:author="Daniel Jacob" w:date="2022-12-12T20:46:00Z">
        <w:r w:rsidR="00E448F5">
          <w:t xml:space="preserve">ncentrations in the CTM.  This limits the number of emission elements (state vector) that can be optimized </w:t>
        </w:r>
      </w:ins>
      <w:ins w:id="114" w:author="Daniel Jacob" w:date="2022-12-12T20:47:00Z">
        <w:r w:rsidR="00E448F5">
          <w:t xml:space="preserve">and hence the resolution of the </w:t>
        </w:r>
        <w:commentRangeStart w:id="115"/>
        <w:r w:rsidR="00E448F5">
          <w:t>inversion</w:t>
        </w:r>
      </w:ins>
      <w:ins w:id="116" w:author="Daniel Jacob" w:date="2022-12-12T20:49:00Z">
        <w:r w:rsidR="00E448F5">
          <w:t>…</w:t>
        </w:r>
      </w:ins>
      <w:ins w:id="117" w:author="Daniel Jacob" w:date="2022-12-12T20:48:00Z">
        <w:r w:rsidR="00E448F5">
          <w:t xml:space="preserve"> </w:t>
        </w:r>
      </w:ins>
      <w:del w:id="118" w:author="Daniel Jacob" w:date="2022-12-12T20:41:00Z">
        <w:r w:rsidR="00722719" w:rsidRPr="00C01462" w:rsidDel="00E448F5">
          <w:delText>When</w:delText>
        </w:r>
        <w:r w:rsidR="009B6046" w:rsidRPr="00C01462" w:rsidDel="00E448F5">
          <w:delText xml:space="preserve"> </w:delText>
        </w:r>
      </w:del>
      <w:commentRangeEnd w:id="115"/>
      <w:r w:rsidR="00E448F5">
        <w:rPr>
          <w:rStyle w:val="CommentReference"/>
        </w:rPr>
        <w:commentReference w:id="115"/>
      </w:r>
      <w:del w:id="119" w:author="Daniel Jacob" w:date="2022-12-12T20:41:00Z">
        <w:r w:rsidR="009B6046" w:rsidRPr="00C01462" w:rsidDel="00E448F5">
          <w:delText xml:space="preserve">a linear </w:delText>
        </w:r>
      </w:del>
      <w:r w:rsidR="009B6046" w:rsidRPr="00C01462">
        <w:t xml:space="preserve">relationship </w:t>
      </w:r>
      <w:del w:id="120" w:author="Daniel Jacob" w:date="2022-12-12T20:42:00Z">
        <w:r w:rsidR="00722719" w:rsidRPr="00C01462" w:rsidDel="00E448F5">
          <w:delText xml:space="preserve">exists </w:delText>
        </w:r>
      </w:del>
      <w:r w:rsidR="009B6046" w:rsidRPr="00C01462">
        <w:t xml:space="preserve">between emissions and </w:t>
      </w:r>
      <w:proofErr w:type="spellStart"/>
      <w:proofErr w:type="gramStart"/>
      <w:r w:rsidR="009B6046" w:rsidRPr="00C01462">
        <w:t>concentrations</w:t>
      </w:r>
      <w:ins w:id="121" w:author="Daniel Jacob" w:date="2022-12-12T20:42:00Z">
        <w:r w:rsidR="00E448F5">
          <w:t>it</w:t>
        </w:r>
        <w:proofErr w:type="spellEnd"/>
        <w:r w:rsidR="00E448F5">
          <w:t xml:space="preserve"> </w:t>
        </w:r>
      </w:ins>
      <w:r w:rsidR="009B6046" w:rsidRPr="00C01462">
        <w:t>,</w:t>
      </w:r>
      <w:proofErr w:type="gramEnd"/>
      <w:r w:rsidR="009B6046" w:rsidRPr="00C01462">
        <w:t xml:space="preserve"> t</w:t>
      </w:r>
      <w:r w:rsidR="00A269E0" w:rsidRPr="00C01462">
        <w:t xml:space="preserve">he optimal </w:t>
      </w:r>
      <w:r w:rsidR="0095372F" w:rsidRPr="00C01462">
        <w:t xml:space="preserve">(posterior) </w:t>
      </w:r>
      <w:r w:rsidR="00A269E0" w:rsidRPr="00C01462">
        <w:t>solution</w:t>
      </w:r>
      <w:r w:rsidR="0017357A" w:rsidRPr="00C01462">
        <w:t xml:space="preserve"> </w:t>
      </w:r>
      <w:r w:rsidR="00722719" w:rsidRPr="00C01462">
        <w:t>can be</w:t>
      </w:r>
      <w:r w:rsidR="00A269E0" w:rsidRPr="00C01462">
        <w:t xml:space="preserve"> found by </w:t>
      </w:r>
      <w:r w:rsidR="0095372F" w:rsidRPr="00C01462">
        <w:t xml:space="preserve">numerically or analytically </w:t>
      </w:r>
      <w:r w:rsidR="00A269E0" w:rsidRPr="00C01462">
        <w:t xml:space="preserve">minimizing a Bayesian cost function </w:t>
      </w:r>
      <w:r w:rsidR="0095372F" w:rsidRPr="00C01462">
        <w:t>regularized by a prior emissions estimate. The</w:t>
      </w:r>
      <w:r w:rsidR="00506381" w:rsidRPr="00C01462">
        <w:t xml:space="preserve"> numerical </w:t>
      </w:r>
      <w:r w:rsidR="009B6046" w:rsidRPr="00C01462">
        <w:t>(</w:t>
      </w:r>
      <w:r w:rsidR="0095372F" w:rsidRPr="00C01462">
        <w:t>variational</w:t>
      </w:r>
      <w:r w:rsidR="009B6046" w:rsidRPr="00C01462">
        <w:t>)</w:t>
      </w:r>
      <w:r w:rsidR="0095372F" w:rsidRPr="00C01462">
        <w:t xml:space="preserve"> approach uses </w:t>
      </w:r>
      <w:r w:rsidR="00722719" w:rsidRPr="00C01462">
        <w:t xml:space="preserve">gradient descent algorithms together with </w:t>
      </w:r>
      <w:r w:rsidR="0095372F" w:rsidRPr="00C01462">
        <w:t xml:space="preserve">the adjoint of the CTM. </w:t>
      </w:r>
      <w:r w:rsidR="005B57BC">
        <w:t>In the case of inversions of satellite data where the number of observations greatly exceeds the number of optimized emissions elements, t</w:t>
      </w:r>
      <w:r w:rsidR="0095372F" w:rsidRPr="00C01462">
        <w:t>he computational cost of this approach scales less-than-exponentially with the resolution of the emissions estimat</w:t>
      </w:r>
      <w:r w:rsidR="00D63ADD" w:rsidRPr="00C01462">
        <w:t>e</w:t>
      </w:r>
      <w:r w:rsidR="005B57BC">
        <w:t>.</w:t>
      </w:r>
      <w:r w:rsidR="00D63ADD" w:rsidRPr="00C01462">
        <w:t xml:space="preserve"> </w:t>
      </w:r>
      <w:r w:rsidR="005B57BC">
        <w:t>Th</w:t>
      </w:r>
      <w:r w:rsidR="00D63ADD" w:rsidRPr="00C01462">
        <w:t>e computational cost can still be prohibitive at high resolution</w:t>
      </w:r>
      <w:r w:rsidR="0017357A" w:rsidRPr="00C01462">
        <w:t xml:space="preserve"> due to </w:t>
      </w:r>
      <w:r w:rsidR="00890594" w:rsidRPr="00C01462">
        <w:t>long convergence</w:t>
      </w:r>
      <w:r w:rsidR="0017357A" w:rsidRPr="00C01462">
        <w:t xml:space="preserve"> time</w:t>
      </w:r>
      <w:r w:rsidR="00890594" w:rsidRPr="00C01462">
        <w:t>s</w:t>
      </w:r>
      <w:r w:rsidR="00D63ADD" w:rsidRPr="00C01462">
        <w:t>. Moreover,</w:t>
      </w:r>
      <w:r w:rsidR="0095372F" w:rsidRPr="00C01462">
        <w:t xml:space="preserve"> </w:t>
      </w:r>
      <w:r w:rsidR="00D63ADD" w:rsidRPr="00C01462">
        <w:t xml:space="preserve">the ensemble </w:t>
      </w:r>
      <w:r w:rsidR="0095372F" w:rsidRPr="00C01462">
        <w:t xml:space="preserve">or low-rank </w:t>
      </w:r>
      <w:r w:rsidR="00D63ADD" w:rsidRPr="00C01462">
        <w:t xml:space="preserve">approaches used to estimate the information content </w:t>
      </w:r>
      <w:r w:rsidR="00890594" w:rsidRPr="00C01462">
        <w:t xml:space="preserve">of the observing system </w:t>
      </w:r>
      <w:r w:rsidR="00D63ADD" w:rsidRPr="00C01462">
        <w:t xml:space="preserve">are computationally </w:t>
      </w:r>
      <w:r w:rsidR="0017357A" w:rsidRPr="00C01462">
        <w:t>expensive</w:t>
      </w:r>
      <w:r w:rsidR="00D63ADD" w:rsidRPr="00C01462">
        <w:t xml:space="preserve"> and </w:t>
      </w:r>
      <w:r w:rsidR="0017357A" w:rsidRPr="00C01462">
        <w:t xml:space="preserve">often </w:t>
      </w:r>
      <w:r w:rsidR="00D63ADD" w:rsidRPr="00C01462">
        <w:t>incomplete.</w:t>
      </w:r>
      <w:r w:rsidR="0017357A" w:rsidRPr="00C01462">
        <w:t xml:space="preserve"> </w:t>
      </w:r>
      <w:r w:rsidR="00D63ADD" w:rsidRPr="00C01462">
        <w:t xml:space="preserve">The analytical approach provides closed-form expressions for the posterior emissions and the associated error and information content. </w:t>
      </w:r>
      <w:r w:rsidR="00506381" w:rsidRPr="00C01462">
        <w:t>However</w:t>
      </w:r>
      <w:r w:rsidR="00D63ADD" w:rsidRPr="00C01462">
        <w:t xml:space="preserve">, the computational cost scales more-than-exponentially with the resolution of the optimized emissions due to the cost of </w:t>
      </w:r>
      <w:r w:rsidR="00D63ADD" w:rsidRPr="00C01462">
        <w:lastRenderedPageBreak/>
        <w:t>constructing the Jacobian matrix that characterizes the linear relationship between emissions and concentrations in the CTM.</w:t>
      </w:r>
    </w:p>
    <w:p w14:paraId="22D074E8" w14:textId="2EC8AE2C" w:rsidR="0017357A" w:rsidRPr="00C01462" w:rsidRDefault="0017357A"/>
    <w:p w14:paraId="02AE2EF3" w14:textId="4997A624" w:rsidR="009B17D8" w:rsidRDefault="00D93715" w:rsidP="009B17D8">
      <w:r w:rsidRPr="00C01462">
        <w:t xml:space="preserve">Past inversions </w:t>
      </w:r>
      <w:r w:rsidR="000C0D2F" w:rsidRPr="00C01462">
        <w:t xml:space="preserve">of satellite data </w:t>
      </w:r>
      <w:r w:rsidRPr="00C01462">
        <w:t xml:space="preserve">achieved high-resolution at the </w:t>
      </w:r>
      <w:r w:rsidR="00EF19E1">
        <w:t xml:space="preserve">sectoral and national </w:t>
      </w:r>
      <w:r w:rsidRPr="00C01462">
        <w:t xml:space="preserve">level </w:t>
      </w:r>
      <w:r w:rsidR="00762FD2" w:rsidRPr="00C01462">
        <w:t>using variational approaches,</w:t>
      </w:r>
      <w:r w:rsidR="00714C03">
        <w:t xml:space="preserve"> by</w:t>
      </w:r>
      <w:r w:rsidR="00762FD2" w:rsidRPr="00C01462">
        <w:t xml:space="preserve"> </w:t>
      </w:r>
      <w:proofErr w:type="spellStart"/>
      <w:r w:rsidRPr="00C01462">
        <w:t>regridding</w:t>
      </w:r>
      <w:proofErr w:type="spellEnd"/>
      <w:r w:rsidRPr="00C01462">
        <w:t xml:space="preserve"> </w:t>
      </w:r>
      <w:r w:rsidR="00714C03">
        <w:t>coarse</w:t>
      </w:r>
      <w:r w:rsidR="00DE1CE2" w:rsidRPr="00C01462">
        <w:t xml:space="preserve"> </w:t>
      </w:r>
      <w:r w:rsidR="002456E8">
        <w:t>results</w:t>
      </w:r>
      <w:r w:rsidR="00762FD2" w:rsidRPr="00C01462">
        <w:t>,</w:t>
      </w:r>
      <w:r w:rsidR="00DE1CE2" w:rsidRPr="00C01462">
        <w:t xml:space="preserve"> or </w:t>
      </w:r>
      <w:r w:rsidR="002456E8">
        <w:t>by</w:t>
      </w:r>
      <w:r w:rsidR="00714C03">
        <w:t xml:space="preserve"> </w:t>
      </w:r>
      <w:r w:rsidR="002456E8">
        <w:t>reducing the dimension of the optimized emissions</w:t>
      </w:r>
      <w:r w:rsidR="00DE1CE2" w:rsidRPr="00C01462">
        <w:t xml:space="preserve">. </w:t>
      </w:r>
      <w:r w:rsidR="00762FD2" w:rsidRPr="00C01462">
        <w:t xml:space="preserve">Wecht et al. (2014) used the GEOS-Chem adjoint to optimize methane emissions over North America at 1/2° </w:t>
      </w:r>
      <w:r w:rsidR="00762FD2" w:rsidRPr="00C01462">
        <w:rPr>
          <w:rFonts w:ascii="Cambria Math" w:hAnsi="Cambria Math" w:cs="Cambria Math"/>
        </w:rPr>
        <w:t>⨉</w:t>
      </w:r>
      <w:r w:rsidR="00762FD2" w:rsidRPr="00C01462">
        <w:t xml:space="preserve"> 2/3° resolution using data from the SCI</w:t>
      </w:r>
      <w:r w:rsidR="00C01462" w:rsidRPr="00C01462">
        <w:t>AMACHY satellite</w:t>
      </w:r>
      <w:r w:rsidR="00C01462">
        <w:t xml:space="preserve">, but </w:t>
      </w:r>
      <w:r w:rsidR="009B17D8">
        <w:t xml:space="preserve">they </w:t>
      </w:r>
      <w:r w:rsidR="00C01462">
        <w:t>estimated errors using only 8 inversions</w:t>
      </w:r>
      <w:r w:rsidR="00C01462" w:rsidRPr="00C01462">
        <w:t>.</w:t>
      </w:r>
      <w:r w:rsidR="00762FD2" w:rsidRPr="00C01462">
        <w:t xml:space="preserve"> </w:t>
      </w:r>
      <w:r w:rsidR="00DE1CE2" w:rsidRPr="00C01462">
        <w:t xml:space="preserve">Deng et al. (2022) </w:t>
      </w:r>
      <w:r w:rsidR="00C421E9">
        <w:t>partitioned</w:t>
      </w:r>
      <w:r w:rsidR="0074675F" w:rsidRPr="00C01462">
        <w:t xml:space="preserve"> </w:t>
      </w:r>
      <w:r w:rsidR="00C421E9">
        <w:t xml:space="preserve">into national emissions </w:t>
      </w:r>
      <w:r w:rsidR="0051007C" w:rsidRPr="00C01462">
        <w:t>21 inversions from the global methane budget (</w:t>
      </w:r>
      <w:proofErr w:type="spellStart"/>
      <w:r w:rsidR="0051007C" w:rsidRPr="00C01462">
        <w:t>Saunois</w:t>
      </w:r>
      <w:proofErr w:type="spellEnd"/>
      <w:r w:rsidR="0051007C" w:rsidRPr="00C01462">
        <w:t xml:space="preserve"> et al., 2020), </w:t>
      </w:r>
      <w:r w:rsidR="00C421E9">
        <w:t>with emissions</w:t>
      </w:r>
      <w:r w:rsidR="0051007C" w:rsidRPr="00C01462">
        <w:t xml:space="preserve"> rang</w:t>
      </w:r>
      <w:r w:rsidR="00C421E9">
        <w:t>ing</w:t>
      </w:r>
      <w:r w:rsidR="0051007C" w:rsidRPr="00C01462">
        <w:t xml:space="preserve"> in resolution from </w:t>
      </w:r>
      <w:r w:rsidR="000C0D2F" w:rsidRPr="00C01462">
        <w:t xml:space="preserve">2.5° </w:t>
      </w:r>
      <w:r w:rsidR="000C0D2F" w:rsidRPr="00C01462">
        <w:rPr>
          <w:rFonts w:ascii="Cambria Math" w:hAnsi="Cambria Math" w:cs="Cambria Math"/>
        </w:rPr>
        <w:t>⨉</w:t>
      </w:r>
      <w:r w:rsidR="000C0D2F" w:rsidRPr="00C01462">
        <w:t xml:space="preserve"> 2.5° to 6° </w:t>
      </w:r>
      <w:r w:rsidR="000C0D2F" w:rsidRPr="00C01462">
        <w:rPr>
          <w:rFonts w:ascii="Cambria Math" w:hAnsi="Cambria Math" w:cs="Cambria Math"/>
        </w:rPr>
        <w:t>⨉</w:t>
      </w:r>
      <w:r w:rsidR="000C0D2F" w:rsidRPr="00C01462">
        <w:t xml:space="preserve"> 4° </w:t>
      </w:r>
      <w:r w:rsidR="0074675F" w:rsidRPr="00C01462">
        <w:t>downscaled</w:t>
      </w:r>
      <w:r w:rsidR="000C0D2F" w:rsidRPr="00C01462">
        <w:t xml:space="preserve"> to 1° </w:t>
      </w:r>
      <w:r w:rsidR="000C0D2F" w:rsidRPr="00C01462">
        <w:rPr>
          <w:rFonts w:ascii="Cambria Math" w:hAnsi="Cambria Math" w:cs="Cambria Math"/>
        </w:rPr>
        <w:t>⨉</w:t>
      </w:r>
      <w:r w:rsidR="000C0D2F" w:rsidRPr="00C01462">
        <w:t xml:space="preserve"> 1°</w:t>
      </w:r>
      <w:r w:rsidR="0074675F" w:rsidRPr="00C01462">
        <w:t xml:space="preserve">, but this approach relied on prior information and may have suffered from biases </w:t>
      </w:r>
      <w:r w:rsidR="00C421E9">
        <w:t>along borders</w:t>
      </w:r>
      <w:r w:rsidR="000C0D2F" w:rsidRPr="00C01462">
        <w:t>.</w:t>
      </w:r>
      <w:r w:rsidR="0074675F" w:rsidRPr="00C01462">
        <w:t xml:space="preserve"> Cusworth et al. (2021) derived</w:t>
      </w:r>
      <w:r w:rsidR="00762FD2" w:rsidRPr="00C01462">
        <w:t xml:space="preserve"> and demonstrated </w:t>
      </w:r>
      <w:r w:rsidR="0074675F" w:rsidRPr="00C01462">
        <w:t>a</w:t>
      </w:r>
      <w:r w:rsidR="00C421E9">
        <w:t>n</w:t>
      </w:r>
      <w:r w:rsidR="0074675F" w:rsidRPr="00C01462">
        <w:t xml:space="preserve"> approach to optimally </w:t>
      </w:r>
      <w:r w:rsidR="00C421E9">
        <w:t>determine</w:t>
      </w:r>
      <w:r w:rsidR="00762FD2" w:rsidRPr="00C01462">
        <w:t xml:space="preserve"> gridded sectoral emissions </w:t>
      </w:r>
      <w:r w:rsidR="0074675F" w:rsidRPr="00C01462">
        <w:t>using the uncertainty structure of the prior estimate</w:t>
      </w:r>
      <w:r w:rsidR="009B17D8">
        <w:t>, but this approach is limited by the quality of the prior error estimate</w:t>
      </w:r>
      <w:r w:rsidR="00C01462">
        <w:t xml:space="preserve">. Turner et al. (2015) solved </w:t>
      </w:r>
      <w:r w:rsidR="00EF19E1">
        <w:t>for</w:t>
      </w:r>
      <w:r w:rsidR="00C421E9">
        <w:t xml:space="preserve"> emissions</w:t>
      </w:r>
      <w:r w:rsidR="00C01462">
        <w:t xml:space="preserve"> </w:t>
      </w:r>
      <w:proofErr w:type="gramStart"/>
      <w:r w:rsidR="00C01462">
        <w:t>on the basis of</w:t>
      </w:r>
      <w:proofErr w:type="gramEnd"/>
      <w:r w:rsidR="00C01462">
        <w:t xml:space="preserve"> Gaussian functions. This technique has been applied </w:t>
      </w:r>
      <w:r w:rsidR="00C421E9">
        <w:t xml:space="preserve">in inversions of GOSAT data </w:t>
      </w:r>
      <w:r w:rsidR="00C01462">
        <w:t xml:space="preserve">over North America (Turner et al., 2015; </w:t>
      </w:r>
      <w:proofErr w:type="spellStart"/>
      <w:r w:rsidR="00C01462">
        <w:t>Maas</w:t>
      </w:r>
      <w:r w:rsidR="005C3B98">
        <w:t>ak</w:t>
      </w:r>
      <w:r w:rsidR="009B17D8">
        <w:t>k</w:t>
      </w:r>
      <w:r w:rsidR="005C3B98">
        <w:t>e</w:t>
      </w:r>
      <w:r w:rsidR="00C01462">
        <w:t>rs</w:t>
      </w:r>
      <w:proofErr w:type="spellEnd"/>
      <w:r w:rsidR="00C01462">
        <w:t xml:space="preserve"> et al., 2021; Lu et al., 2022) and China (Chen et al., 2022)</w:t>
      </w:r>
      <w:r w:rsidR="00C421E9">
        <w:t xml:space="preserve"> </w:t>
      </w:r>
      <w:r w:rsidR="009B17D8">
        <w:t xml:space="preserve">but is limited in its ability to </w:t>
      </w:r>
      <w:r w:rsidR="00D701C6">
        <w:t>resolve</w:t>
      </w:r>
      <w:r w:rsidR="009B17D8">
        <w:t xml:space="preserve"> </w:t>
      </w:r>
      <w:r w:rsidR="00D701C6">
        <w:t xml:space="preserve">unidentified </w:t>
      </w:r>
      <w:r w:rsidR="009B17D8">
        <w:t xml:space="preserve">emission hotspots because of the aggregation scheme’s reliance on the initial estimate. </w:t>
      </w:r>
      <w:r w:rsidR="00C421E9">
        <w:t>Nesser et al. (2021) proposed solv</w:t>
      </w:r>
      <w:r w:rsidR="00D701C6">
        <w:t>ing</w:t>
      </w:r>
      <w:r w:rsidR="00C421E9">
        <w:t xml:space="preserve"> for emissions along the patterns of maximum information content, but </w:t>
      </w:r>
      <w:r w:rsidR="00D701C6">
        <w:t>the method</w:t>
      </w:r>
      <w:r w:rsidR="00C421E9">
        <w:t xml:space="preserve"> has never been implemented in practice. </w:t>
      </w:r>
      <w:r w:rsidR="000C0D2F" w:rsidRPr="00C01462">
        <w:t xml:space="preserve">Other inversions </w:t>
      </w:r>
      <w:r w:rsidR="00697043">
        <w:t>reduced the dimension of the emissions by vector by</w:t>
      </w:r>
      <w:r w:rsidR="000C0D2F" w:rsidRPr="00C01462">
        <w:t xml:space="preserve"> optimizing emissions over</w:t>
      </w:r>
      <w:r w:rsidR="004C2B85">
        <w:t xml:space="preserve"> selected</w:t>
      </w:r>
      <w:r w:rsidR="000C0D2F" w:rsidRPr="00C01462">
        <w:t xml:space="preserve"> source regions </w:t>
      </w:r>
      <w:r w:rsidR="005D551E">
        <w:t xml:space="preserve">instead </w:t>
      </w:r>
      <w:r w:rsidR="000C0D2F" w:rsidRPr="00C01462">
        <w:t>(</w:t>
      </w:r>
      <w:r w:rsidR="009B17D8">
        <w:t xml:space="preserve">e.g., </w:t>
      </w:r>
      <w:r w:rsidR="000C0D2F" w:rsidRPr="00C01462">
        <w:t>Yu et al., 2021; Shen et al., 2022</w:t>
      </w:r>
      <w:r w:rsidR="009F13B5">
        <w:t>; Plant et al., 2022</w:t>
      </w:r>
      <w:r w:rsidR="000C0D2F" w:rsidRPr="00C01462">
        <w:t>)</w:t>
      </w:r>
      <w:r w:rsidR="00EF19E1">
        <w:t xml:space="preserve">, but these studies are </w:t>
      </w:r>
      <w:r w:rsidR="009F13B5">
        <w:t xml:space="preserve">also </w:t>
      </w:r>
      <w:r w:rsidR="00EF19E1">
        <w:t>limited by prior knowledge of source locations</w:t>
      </w:r>
      <w:r w:rsidR="009F13B5">
        <w:t xml:space="preserve"> and by their ability to accurately capture source statistics with</w:t>
      </w:r>
      <w:r w:rsidR="004C2B85">
        <w:t xml:space="preserve"> a small sample size</w:t>
      </w:r>
      <w:commentRangeStart w:id="122"/>
      <w:commentRangeStart w:id="123"/>
      <w:r w:rsidR="009B17D8">
        <w:t>.</w:t>
      </w:r>
      <w:commentRangeEnd w:id="122"/>
      <w:r w:rsidR="009B17D8">
        <w:rPr>
          <w:rStyle w:val="CommentReference"/>
        </w:rPr>
        <w:commentReference w:id="122"/>
      </w:r>
      <w:commentRangeEnd w:id="123"/>
      <w:r w:rsidR="003519C7">
        <w:rPr>
          <w:rStyle w:val="CommentReference"/>
        </w:rPr>
        <w:commentReference w:id="123"/>
      </w:r>
    </w:p>
    <w:p w14:paraId="3BAAD8E5" w14:textId="36C3891C" w:rsidR="00A3776F" w:rsidRDefault="00A3776F"/>
    <w:p w14:paraId="066FCA45" w14:textId="12553ECC" w:rsidR="005D7D3C" w:rsidRPr="00C01462" w:rsidRDefault="005D7D3C">
      <w:commentRangeStart w:id="124"/>
      <w:r>
        <w:t xml:space="preserve">High-resolution inversions of TROPOMI satellite observations offer the opportunity to </w:t>
      </w:r>
      <w:r w:rsidR="00EF19E1">
        <w:t xml:space="preserve">optimize national, regional, and sectoral methane emissions at high </w:t>
      </w:r>
      <w:r w:rsidR="007E295F">
        <w:t>resolution</w:t>
      </w:r>
      <w:r w:rsidR="00C5624D">
        <w:t xml:space="preserve">. </w:t>
      </w:r>
      <w:commentRangeEnd w:id="124"/>
      <w:r w:rsidR="003519C7">
        <w:rPr>
          <w:rStyle w:val="CommentReference"/>
        </w:rPr>
        <w:commentReference w:id="124"/>
      </w:r>
      <w:commentRangeStart w:id="125"/>
      <w:r w:rsidR="00C5624D">
        <w:t xml:space="preserve">We used TROPOMI observations over North America for 2019 to optimize emissions and information content at </w:t>
      </w:r>
      <w:r w:rsidR="00C5624D" w:rsidRPr="00C01462">
        <w:t xml:space="preserve">0.25° </w:t>
      </w:r>
      <w:r w:rsidR="00C5624D" w:rsidRPr="00C01462">
        <w:rPr>
          <w:rFonts w:ascii="Cambria Math" w:hAnsi="Cambria Math" w:cs="Cambria Math"/>
        </w:rPr>
        <w:t>⨉</w:t>
      </w:r>
      <w:r w:rsidR="00C5624D" w:rsidRPr="00C01462">
        <w:t xml:space="preserve"> 0.3125° resolution</w:t>
      </w:r>
      <w:r w:rsidR="00C5624D">
        <w:t xml:space="preserve"> where the observing system provides a constraint (</w:t>
      </w:r>
      <w:r w:rsidR="00F82B44">
        <w:t>sections 2.1 and 2.6</w:t>
      </w:r>
      <w:proofErr w:type="gramStart"/>
      <w:r w:rsidR="00F82B44">
        <w:t xml:space="preserve">;  </w:t>
      </w:r>
      <w:r w:rsidR="00C5624D">
        <w:t>Nesser</w:t>
      </w:r>
      <w:proofErr w:type="gramEnd"/>
      <w:r w:rsidR="00C5624D">
        <w:t xml:space="preserve"> et al., 2021). </w:t>
      </w:r>
      <w:commentRangeEnd w:id="125"/>
      <w:r w:rsidR="003519C7">
        <w:rPr>
          <w:rStyle w:val="CommentReference"/>
        </w:rPr>
        <w:commentReference w:id="125"/>
      </w:r>
      <w:r w:rsidR="00433A5F">
        <w:t>Our prior emission estimate is provided by gridded versions of the inventories prepared by Mexico, the United States, and Canada under the Paris Agreement so that our corrections are policy relevant (section 2.2). We used cleaned TROPOMI data that avoids the largest biases with respect to albedo and snow- and ice-cover (section 2.4) to generate a 15</w:t>
      </w:r>
      <w:r w:rsidR="00F82B44">
        <w:t>-</w:t>
      </w:r>
      <w:r w:rsidR="00433A5F">
        <w:t xml:space="preserve">member, quality-controlled inversion ensemble that improves our estimation of errors (section 2.7). </w:t>
      </w:r>
      <w:r w:rsidR="00C5624D">
        <w:t>The high-resolution of the results improves our ability to accurately partition the emissions to sectors and source region</w:t>
      </w:r>
      <w:r w:rsidR="00433A5F">
        <w:t>s (section 2.8)</w:t>
      </w:r>
      <w:r w:rsidR="00C5624D">
        <w:t>, which we demonstrate in our analysis of sectors (section 3.1), states (section 3.2), urban areas (section 3.3), and livestock (</w:t>
      </w:r>
      <w:commentRangeStart w:id="126"/>
      <w:r w:rsidR="00C5624D">
        <w:t>section 3.4).</w:t>
      </w:r>
      <w:commentRangeEnd w:id="126"/>
      <w:r w:rsidR="003519C7">
        <w:rPr>
          <w:rStyle w:val="CommentReference"/>
        </w:rPr>
        <w:commentReference w:id="126"/>
      </w:r>
    </w:p>
    <w:p w14:paraId="4A5F3097" w14:textId="77777777" w:rsidR="00F603F1" w:rsidRPr="00C01462" w:rsidRDefault="00F603F1"/>
    <w:p w14:paraId="099AC0FD" w14:textId="673AE23A" w:rsidR="00B44582" w:rsidRPr="00C01462" w:rsidRDefault="00B44582">
      <w:pPr>
        <w:rPr>
          <w:b/>
          <w:bCs/>
        </w:rPr>
      </w:pPr>
      <w:r w:rsidRPr="00C01462">
        <w:rPr>
          <w:b/>
          <w:bCs/>
        </w:rPr>
        <w:t>2</w:t>
      </w:r>
      <w:r w:rsidRPr="00C01462">
        <w:t xml:space="preserve"> </w:t>
      </w:r>
      <w:r w:rsidRPr="00C01462">
        <w:rPr>
          <w:b/>
          <w:bCs/>
        </w:rPr>
        <w:t>Data and methods</w:t>
      </w:r>
    </w:p>
    <w:p w14:paraId="3EFA07AA" w14:textId="2854F1D1" w:rsidR="00F603F1" w:rsidRPr="00C01462" w:rsidRDefault="004040FD" w:rsidP="00F603F1">
      <w:r w:rsidRPr="00C01462">
        <w:t xml:space="preserve">We </w:t>
      </w:r>
      <w:r w:rsidR="000C7673" w:rsidRPr="00C01462">
        <w:t xml:space="preserve">conduct an inversion of 2019 TROPOMI methane observations </w:t>
      </w:r>
      <w:commentRangeStart w:id="127"/>
      <w:r w:rsidR="000C7673" w:rsidRPr="00C01462">
        <w:t xml:space="preserve">over North America. </w:t>
      </w:r>
      <w:commentRangeEnd w:id="127"/>
      <w:r w:rsidR="003519C7">
        <w:rPr>
          <w:rStyle w:val="CommentReference"/>
        </w:rPr>
        <w:commentReference w:id="127"/>
      </w:r>
      <w:r w:rsidR="000C7673" w:rsidRPr="00C01462">
        <w:t xml:space="preserve">The TROPOMI observations are fit to simulated concentrations from the GEOS-Chem </w:t>
      </w:r>
      <w:commentRangeStart w:id="128"/>
      <w:r w:rsidR="000C7673" w:rsidRPr="00C01462">
        <w:t xml:space="preserve">chemical transport model </w:t>
      </w:r>
      <w:commentRangeEnd w:id="128"/>
      <w:r w:rsidR="00092842">
        <w:rPr>
          <w:rStyle w:val="CommentReference"/>
        </w:rPr>
        <w:commentReference w:id="128"/>
      </w:r>
      <w:r w:rsidR="000C7673" w:rsidRPr="00C01462">
        <w:t xml:space="preserve">(CTM, </w:t>
      </w:r>
      <w:hyperlink r:id="rId12" w:history="1">
        <w:r w:rsidR="000C7673" w:rsidRPr="00C01462">
          <w:rPr>
            <w:rStyle w:val="Hyperlink"/>
          </w:rPr>
          <w:t>www.geos-chem.org</w:t>
        </w:r>
      </w:hyperlink>
      <w:r w:rsidR="000C7673" w:rsidRPr="00C01462">
        <w:t xml:space="preserve">) to </w:t>
      </w:r>
      <w:r w:rsidR="00623654" w:rsidRPr="00C01462">
        <w:t>optimize</w:t>
      </w:r>
      <w:r w:rsidR="000C7673" w:rsidRPr="00C01462">
        <w:t xml:space="preserve"> mean methane emissions at 0.25° </w:t>
      </w:r>
      <w:r w:rsidR="000663AD" w:rsidRPr="00C01462">
        <w:rPr>
          <w:rFonts w:ascii="Cambria Math" w:hAnsi="Cambria Math" w:cs="Cambria Math"/>
        </w:rPr>
        <w:t>⨉</w:t>
      </w:r>
      <w:r w:rsidR="000C7673" w:rsidRPr="00C01462">
        <w:t xml:space="preserve"> 0.3125° spatial resolution. </w:t>
      </w:r>
      <w:r w:rsidRPr="00C01462">
        <w:t>We calculate the optimal emissions</w:t>
      </w:r>
      <w:r w:rsidR="00E63085" w:rsidRPr="00C01462">
        <w:t xml:space="preserve"> and the associated error covariance and information content</w:t>
      </w:r>
      <w:r w:rsidRPr="00C01462">
        <w:t xml:space="preserve"> by finding the analytical minimum of a Bayesian cost function regularized by </w:t>
      </w:r>
      <w:commentRangeStart w:id="129"/>
      <w:r w:rsidRPr="00C01462">
        <w:t>a prior emissions estimate</w:t>
      </w:r>
      <w:r w:rsidR="00E63085" w:rsidRPr="00C01462">
        <w:t xml:space="preserve"> </w:t>
      </w:r>
      <w:commentRangeEnd w:id="129"/>
      <w:r w:rsidR="00092842">
        <w:rPr>
          <w:rStyle w:val="CommentReference"/>
        </w:rPr>
        <w:commentReference w:id="129"/>
      </w:r>
      <w:r w:rsidR="00E63085" w:rsidRPr="00C01462">
        <w:t xml:space="preserve">(section 2.1). </w:t>
      </w:r>
      <w:commentRangeStart w:id="130"/>
      <w:r w:rsidR="00E63085" w:rsidRPr="00C01462">
        <w:t>Section</w:t>
      </w:r>
      <w:r w:rsidR="00E334F2" w:rsidRPr="00C01462">
        <w:t>s 2.2 through 2.</w:t>
      </w:r>
      <w:r w:rsidR="001B317B" w:rsidRPr="00C01462">
        <w:t>6</w:t>
      </w:r>
      <w:r w:rsidR="00E334F2" w:rsidRPr="00C01462">
        <w:t xml:space="preserve"> describe the components of the inversion: s</w:t>
      </w:r>
      <w:r w:rsidR="009770AD" w:rsidRPr="00C01462">
        <w:t>ection 2.</w:t>
      </w:r>
      <w:r w:rsidR="00E334F2" w:rsidRPr="00C01462">
        <w:t>2</w:t>
      </w:r>
      <w:r w:rsidR="009770AD" w:rsidRPr="00C01462">
        <w:t xml:space="preserve"> describes the state vector, prior emissions, and prior errors</w:t>
      </w:r>
      <w:r w:rsidR="00E334F2" w:rsidRPr="00C01462">
        <w:t>; s</w:t>
      </w:r>
      <w:r w:rsidR="009770AD" w:rsidRPr="00C01462">
        <w:t>ection 2.</w:t>
      </w:r>
      <w:r w:rsidR="00E334F2" w:rsidRPr="00C01462">
        <w:t>3</w:t>
      </w:r>
      <w:r w:rsidR="009770AD" w:rsidRPr="00C01462">
        <w:t xml:space="preserve"> describes </w:t>
      </w:r>
      <w:r w:rsidR="009348A6" w:rsidRPr="00C01462">
        <w:t>GEOS-Chem; section 2.4 describes</w:t>
      </w:r>
      <w:r w:rsidR="009770AD" w:rsidRPr="00C01462">
        <w:t xml:space="preserve"> TROPOMI </w:t>
      </w:r>
      <w:r w:rsidR="009770AD" w:rsidRPr="00C01462">
        <w:lastRenderedPageBreak/>
        <w:t>observations</w:t>
      </w:r>
      <w:r w:rsidR="009348A6" w:rsidRPr="00C01462">
        <w:t xml:space="preserve">; section 2.5 describes </w:t>
      </w:r>
      <w:r w:rsidR="009770AD" w:rsidRPr="00C01462">
        <w:t>the observing system errors</w:t>
      </w:r>
      <w:r w:rsidR="00E334F2" w:rsidRPr="00C01462">
        <w:t>; and section 2.</w:t>
      </w:r>
      <w:r w:rsidR="009348A6" w:rsidRPr="00C01462">
        <w:t>6</w:t>
      </w:r>
      <w:r w:rsidR="00E334F2" w:rsidRPr="00C01462">
        <w:t xml:space="preserve"> describes the novel, reduced-rank method used to calculate the Jacobian matrix</w:t>
      </w:r>
      <w:r w:rsidR="009770AD" w:rsidRPr="00C01462">
        <w:t xml:space="preserve">. </w:t>
      </w:r>
      <w:r w:rsidR="001B317B" w:rsidRPr="00C01462">
        <w:t>Section 2.7 summarizes the inversion ensemble. Section 2.8 describes the method used to attribute the posterior emissions to sectors, states, and urban areas.</w:t>
      </w:r>
      <w:commentRangeEnd w:id="130"/>
      <w:r w:rsidR="00092842">
        <w:rPr>
          <w:rStyle w:val="CommentReference"/>
        </w:rPr>
        <w:commentReference w:id="130"/>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0563F837" w:rsidR="00F215E4" w:rsidRPr="00C01462" w:rsidRDefault="00A349EF">
      <w:pPr>
        <w:rPr>
          <w:rFonts w:eastAsiaTheme="minorEastAsia"/>
        </w:rPr>
      </w:pPr>
      <w:r w:rsidRPr="00C01462">
        <w:t xml:space="preserve">We </w:t>
      </w:r>
      <w:r w:rsidR="00664A9F" w:rsidRPr="00C01462">
        <w:t xml:space="preserve">optimize </w:t>
      </w:r>
      <w:r w:rsidRPr="00C01462">
        <w:t xml:space="preserve">the </w:t>
      </w:r>
      <w:r w:rsidR="00664A9F" w:rsidRPr="00C01462">
        <w:t>state vector</w:t>
      </w:r>
      <w:r w:rsidRPr="00C01462">
        <w:t xml:space="preserve"> of </w:t>
      </w:r>
      <m:oMath>
        <m:r>
          <w:rPr>
            <w:rFonts w:ascii="Cambria Math" w:eastAsiaTheme="minorEastAsia" w:hAnsi="Cambria Math"/>
          </w:rPr>
          <m:t>n</m:t>
        </m:r>
      </m:oMath>
      <w:r w:rsidR="005178BE" w:rsidRPr="00C01462">
        <w:t xml:space="preserve"> </w:t>
      </w:r>
      <w:r w:rsidRPr="00C01462">
        <w:t>gridded emissions</w:t>
      </w:r>
      <w:r w:rsidR="00664A9F" w:rsidRPr="00C01462">
        <w:t xml:space="preserve"> </w:t>
      </w:r>
      <m:oMath>
        <m:r>
          <m:rPr>
            <m:sty m:val="b"/>
          </m:rPr>
          <w:rPr>
            <w:rFonts w:ascii="Cambria Math" w:hAnsi="Cambria Math"/>
          </w:rPr>
          <m:t>x</m:t>
        </m:r>
      </m:oMath>
      <w:r w:rsidR="00664A9F" w:rsidRPr="00C01462">
        <w:t xml:space="preserve"> </w:t>
      </w:r>
      <w:r w:rsidRPr="00C01462">
        <w:t xml:space="preserve">assuming normal errors </w:t>
      </w:r>
      <w:r w:rsidR="008302D7" w:rsidRPr="00C01462">
        <w:t>by minimizing a Bayesian cost function</w:t>
      </w:r>
    </w:p>
    <w:p w14:paraId="32666FFA" w14:textId="77777777" w:rsidR="00367D8C" w:rsidRPr="00C01462" w:rsidRDefault="00367D8C"/>
    <w:p w14:paraId="09F82F96" w14:textId="26597665"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Pr="00C01462" w:rsidRDefault="00367D8C"/>
    <w:p w14:paraId="34BBE846" w14:textId="1E94F1B7" w:rsidR="00B746C6" w:rsidRPr="00C01462" w:rsidRDefault="00367D8C" w:rsidP="00664A9F">
      <w:r w:rsidRPr="00C01462">
        <w:t>where</w:t>
      </w:r>
      <w:r w:rsidR="00E213E6" w:rsidRPr="00C01462">
        <w:rPr>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sidRPr="00C01462">
        <w:rPr>
          <w:rFonts w:eastAsiaTheme="minorEastAsia"/>
          <w:bCs/>
        </w:rPr>
        <w:t xml:space="preserve"> </w:t>
      </w:r>
      <w:r w:rsidR="00E63085" w:rsidRPr="00C01462">
        <w:rPr>
          <w:rFonts w:eastAsiaTheme="minorEastAsia"/>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sidRPr="00C01462">
        <w:rPr>
          <w:rFonts w:eastAsiaTheme="minorEastAsia"/>
          <w:bCs/>
          <w:iCs/>
        </w:rPr>
        <w:t xml:space="preserve"> </w:t>
      </w:r>
      <w:r w:rsidR="00E63085" w:rsidRPr="00C01462">
        <w:rPr>
          <w:rFonts w:eastAsiaTheme="minorEastAsia"/>
          <w:bCs/>
        </w:rPr>
        <w:t>are</w:t>
      </w:r>
      <w:r w:rsidRPr="00C01462">
        <w:rPr>
          <w:rFonts w:eastAsiaTheme="minorEastAsia"/>
          <w:bCs/>
        </w:rPr>
        <w:t xml:space="preserve"> the prior emissions estimate</w:t>
      </w:r>
      <w:r w:rsidR="00E63085" w:rsidRPr="00C01462">
        <w:rPr>
          <w:rFonts w:eastAsiaTheme="minorEastAsia"/>
          <w:bCs/>
        </w:rPr>
        <w:t xml:space="preserve"> and error covariance</w:t>
      </w:r>
      <w:r w:rsidR="005178BE" w:rsidRPr="00C01462">
        <w:rPr>
          <w:rFonts w:eastAsiaTheme="minorEastAsia"/>
          <w:bCs/>
        </w:rPr>
        <w:t xml:space="preserve"> matrix</w:t>
      </w:r>
      <w:r w:rsidR="00E63085" w:rsidRPr="00C01462">
        <w:rPr>
          <w:rFonts w:eastAsiaTheme="minorEastAsia"/>
          <w:bCs/>
        </w:rPr>
        <w:t>, respectively (section 2.</w:t>
      </w:r>
      <w:r w:rsidR="005D50EC" w:rsidRPr="00C01462">
        <w:rPr>
          <w:rFonts w:eastAsiaTheme="minorEastAsia"/>
          <w:bCs/>
        </w:rPr>
        <w:t>4</w:t>
      </w:r>
      <w:r w:rsidR="00E63085" w:rsidRPr="00C01462">
        <w:rPr>
          <w:rFonts w:eastAsiaTheme="minorEastAsia"/>
          <w:bCs/>
        </w:rPr>
        <w:t>);</w:t>
      </w:r>
      <w:r w:rsidRPr="00C01462">
        <w:rPr>
          <w:rFonts w:eastAsiaTheme="minorEastAsia"/>
          <w:bCs/>
        </w:rPr>
        <w:t xml:space="preserve"> </w:t>
      </w:r>
      <m:oMath>
        <m:r>
          <m:rPr>
            <m:sty m:val="b"/>
          </m:rPr>
          <w:rPr>
            <w:rFonts w:ascii="Cambria Math" w:eastAsiaTheme="minorEastAsia" w:hAnsi="Cambria Math"/>
          </w:rPr>
          <m:t>y</m:t>
        </m:r>
      </m:oMath>
      <w:r w:rsidRPr="00C01462">
        <w:rPr>
          <w:rFonts w:eastAsiaTheme="minorEastAsia"/>
          <w:bCs/>
          <w:iCs/>
        </w:rPr>
        <w:t xml:space="preserve"> </w:t>
      </w:r>
      <w:r w:rsidR="00664A9F" w:rsidRPr="00C01462">
        <w:rPr>
          <w:rFonts w:eastAsiaTheme="minorEastAsia"/>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sidRPr="00C01462">
        <w:rPr>
          <w:rFonts w:eastAsiaTheme="minorEastAsia"/>
          <w:bCs/>
          <w:iCs/>
        </w:rPr>
        <w:t xml:space="preserve"> are the </w:t>
      </w:r>
      <w:r w:rsidR="00E63085" w:rsidRPr="00C01462">
        <w:rPr>
          <w:rFonts w:eastAsiaTheme="minorEastAsia"/>
          <w:bCs/>
          <w:iCs/>
        </w:rPr>
        <w:t>vector</w:t>
      </w:r>
      <w:r w:rsidR="005178BE" w:rsidRPr="00C01462">
        <w:rPr>
          <w:rFonts w:eastAsiaTheme="minorEastAsia"/>
          <w:bCs/>
          <w:iCs/>
        </w:rPr>
        <w:t xml:space="preserve"> of </w:t>
      </w:r>
      <m:oMath>
        <m:r>
          <w:rPr>
            <w:rFonts w:ascii="Cambria Math" w:eastAsiaTheme="minorEastAsia" w:hAnsi="Cambria Math"/>
          </w:rPr>
          <m:t>m</m:t>
        </m:r>
      </m:oMath>
      <w:r w:rsidR="005178BE" w:rsidRPr="00C01462">
        <w:rPr>
          <w:rFonts w:eastAsiaTheme="minorEastAsia"/>
          <w:bCs/>
          <w:iCs/>
        </w:rPr>
        <w:t xml:space="preserve"> observations</w:t>
      </w:r>
      <w:r w:rsidR="00E63085" w:rsidRPr="00C01462">
        <w:rPr>
          <w:rFonts w:eastAsiaTheme="minorEastAsia"/>
          <w:bCs/>
          <w:iCs/>
        </w:rPr>
        <w:t xml:space="preserve"> and </w:t>
      </w:r>
      <w:r w:rsidR="005178BE" w:rsidRPr="00C01462">
        <w:rPr>
          <w:rFonts w:eastAsiaTheme="minorEastAsia"/>
          <w:bCs/>
          <w:iCs/>
        </w:rPr>
        <w:t xml:space="preserve">the </w:t>
      </w:r>
      <w:r w:rsidR="00E63085" w:rsidRPr="00C01462">
        <w:rPr>
          <w:rFonts w:eastAsiaTheme="minorEastAsia"/>
          <w:bCs/>
          <w:iCs/>
        </w:rPr>
        <w:t>error covariance</w:t>
      </w:r>
      <w:r w:rsidR="005178BE" w:rsidRPr="00C01462">
        <w:rPr>
          <w:rFonts w:eastAsiaTheme="minorEastAsia"/>
          <w:bCs/>
          <w:iCs/>
        </w:rPr>
        <w:t xml:space="preserve"> matrix</w:t>
      </w:r>
      <w:r w:rsidR="00E63085" w:rsidRPr="00C01462">
        <w:rPr>
          <w:rFonts w:eastAsiaTheme="minorEastAsia"/>
          <w:bCs/>
          <w:iCs/>
        </w:rPr>
        <w:t>, respectively (section 2.</w:t>
      </w:r>
      <w:r w:rsidR="005D50EC" w:rsidRPr="00C01462">
        <w:rPr>
          <w:rFonts w:eastAsiaTheme="minorEastAsia"/>
          <w:bCs/>
          <w:iCs/>
        </w:rPr>
        <w:t>5</w:t>
      </w:r>
      <w:r w:rsidR="00E63085" w:rsidRPr="00C01462">
        <w:rPr>
          <w:rFonts w:eastAsiaTheme="minorEastAsia"/>
          <w:bCs/>
          <w:iCs/>
        </w:rPr>
        <w:t>);</w:t>
      </w:r>
      <w:r w:rsidR="00E213E6" w:rsidRPr="00C01462">
        <w:rPr>
          <w:rFonts w:eastAsiaTheme="minorEastAsia"/>
          <w:bCs/>
          <w:iCs/>
        </w:rPr>
        <w:t xml:space="preserve"> </w:t>
      </w:r>
      <m:oMath>
        <m:r>
          <m:rPr>
            <m:sty m:val="b"/>
          </m:rPr>
          <w:rPr>
            <w:rFonts w:ascii="Cambria Math" w:hAnsi="Cambria Math"/>
          </w:rPr>
          <m:t>F</m:t>
        </m:r>
      </m:oMath>
      <w:r w:rsidR="00664A9F" w:rsidRPr="00C01462">
        <w:rPr>
          <w:rFonts w:eastAsiaTheme="minorEastAsia"/>
          <w:bCs/>
          <w:iCs/>
        </w:rPr>
        <w:t xml:space="preserve"> is the chemical transport model (CTM) that simulates observations as a function of emissions </w:t>
      </w:r>
      <w:r w:rsidR="00E63085" w:rsidRPr="00C01462">
        <w:rPr>
          <w:rFonts w:eastAsiaTheme="minorEastAsia"/>
          <w:bCs/>
          <w:iCs/>
        </w:rPr>
        <w:t>(section 2.</w:t>
      </w:r>
      <w:r w:rsidR="005D50EC" w:rsidRPr="00C01462">
        <w:rPr>
          <w:rFonts w:eastAsiaTheme="minorEastAsia"/>
          <w:bCs/>
          <w:iCs/>
        </w:rPr>
        <w:t>2</w:t>
      </w:r>
      <w:r w:rsidR="00E63085" w:rsidRPr="00C01462">
        <w:rPr>
          <w:rFonts w:eastAsiaTheme="minorEastAsia"/>
          <w:bCs/>
          <w:iCs/>
        </w:rPr>
        <w:t>)</w:t>
      </w:r>
      <w:r w:rsidR="003D698A" w:rsidRPr="00C01462">
        <w:rPr>
          <w:rFonts w:eastAsiaTheme="minorEastAsia"/>
          <w:bCs/>
          <w:iCs/>
        </w:rPr>
        <w:t xml:space="preserve">; and </w:t>
      </w:r>
      <m:oMath>
        <m:r>
          <w:rPr>
            <w:rFonts w:ascii="Cambria Math" w:hAnsi="Cambria Math"/>
          </w:rPr>
          <m:t>γ</m:t>
        </m:r>
      </m:oMath>
      <w:r w:rsidR="003D698A" w:rsidRPr="00C01462">
        <w:rPr>
          <w:rFonts w:eastAsiaTheme="minorEastAsia"/>
          <w:bCs/>
          <w:iCs/>
        </w:rPr>
        <w:t xml:space="preserve"> is a regularization factor </w:t>
      </w:r>
      <w:commentRangeStart w:id="131"/>
      <w:r w:rsidR="003D698A" w:rsidRPr="00C01462">
        <w:rPr>
          <w:rFonts w:eastAsiaTheme="minorEastAsia"/>
          <w:bCs/>
          <w:iCs/>
        </w:rPr>
        <w:t xml:space="preserve">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D698A" w:rsidRPr="00C01462">
        <w:rPr>
          <w:rFonts w:eastAsiaTheme="minorEastAsia"/>
          <w:bCs/>
          <w:iCs/>
        </w:rPr>
        <w:t xml:space="preserve"> </w:t>
      </w:r>
      <w:commentRangeEnd w:id="131"/>
      <w:r w:rsidR="00092842">
        <w:rPr>
          <w:rStyle w:val="CommentReference"/>
        </w:rPr>
        <w:commentReference w:id="131"/>
      </w:r>
      <w:r w:rsidR="003D698A" w:rsidRPr="00C01462">
        <w:rPr>
          <w:rFonts w:eastAsiaTheme="minorEastAsia"/>
          <w:bCs/>
          <w:iCs/>
        </w:rPr>
        <w:t>(section 2.4)</w:t>
      </w:r>
      <w:r w:rsidR="005178BE" w:rsidRPr="00C01462">
        <w:rPr>
          <w:rFonts w:eastAsiaTheme="minorEastAsia"/>
          <w:bCs/>
          <w:iCs/>
        </w:rPr>
        <w:t xml:space="preserve"> </w:t>
      </w:r>
      <w:r w:rsidR="005178BE" w:rsidRPr="00C01462">
        <w:rPr>
          <w:rFonts w:eastAsiaTheme="minorEastAsia"/>
          <w:bCs/>
          <w:iCs/>
        </w:rPr>
        <w:fldChar w:fldCharType="begin"/>
      </w:r>
      <w:r w:rsidR="005178BE" w:rsidRPr="00C01462">
        <w:rPr>
          <w:rFonts w:eastAsiaTheme="minorEastAsia"/>
          <w:bCs/>
          <w:iCs/>
        </w:rPr>
        <w:instrText xml:space="preserve"> ADDIN ZOTERO_ITEM CSL_CITATION {"citationID":"lbQBIWy4","properties":{"formattedCitation":"(Brasseur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5178BE" w:rsidRPr="00C01462">
        <w:rPr>
          <w:rFonts w:eastAsiaTheme="minorEastAsia"/>
          <w:bCs/>
          <w:iCs/>
        </w:rPr>
        <w:fldChar w:fldCharType="separate"/>
      </w:r>
      <w:r w:rsidR="005178BE" w:rsidRPr="00C01462">
        <w:rPr>
          <w:rFonts w:eastAsiaTheme="minorEastAsia"/>
          <w:bCs/>
          <w:iCs/>
          <w:noProof/>
        </w:rPr>
        <w:t>(Brasseur and Jacob, 2017)</w:t>
      </w:r>
      <w:r w:rsidR="005178BE" w:rsidRPr="00C01462">
        <w:rPr>
          <w:rFonts w:eastAsiaTheme="minorEastAsia"/>
          <w:bCs/>
          <w:iCs/>
        </w:rPr>
        <w:fldChar w:fldCharType="end"/>
      </w:r>
      <w:r w:rsidR="00664A9F" w:rsidRPr="00C01462">
        <w:rPr>
          <w:rFonts w:eastAsiaTheme="minorEastAsia"/>
        </w:rPr>
        <w:t xml:space="preserve">. </w:t>
      </w:r>
      <w:commentRangeStart w:id="132"/>
      <w:r w:rsidR="001B4A42" w:rsidRPr="00C01462">
        <w:rPr>
          <w:rFonts w:eastAsiaTheme="minorEastAsia"/>
        </w:rPr>
        <w:t>The</w:t>
      </w:r>
      <w:r w:rsidR="00664A9F" w:rsidRPr="00C01462">
        <w:rPr>
          <w:rFonts w:eastAsiaTheme="minorEastAsia"/>
        </w:rPr>
        <w:t xml:space="preserve"> </w:t>
      </w:r>
      <w:r w:rsidR="001B4A42" w:rsidRPr="00C01462">
        <w:rPr>
          <w:rFonts w:eastAsiaTheme="minorEastAsia"/>
        </w:rPr>
        <w:t xml:space="preserve">nested methane CTM </w:t>
      </w:r>
      <w:r w:rsidR="00664A9F" w:rsidRPr="00C01462">
        <w:rPr>
          <w:rFonts w:eastAsiaTheme="minorEastAsia"/>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sidRPr="00C01462">
        <w:rPr>
          <w:rFonts w:eastAsiaTheme="minorEastAsia"/>
          <w:bCs/>
          <w:iCs/>
        </w:rPr>
        <w:t xml:space="preserve"> where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664A9F" w:rsidRPr="00C01462">
        <w:rPr>
          <w:rFonts w:eastAsiaTheme="minorEastAsia"/>
          <w:bCs/>
          <w:iCs/>
        </w:rPr>
        <w:t xml:space="preserve"> is the Jacobian matrix</w:t>
      </w:r>
      <w:r w:rsidR="00E63085" w:rsidRPr="00C01462">
        <w:rPr>
          <w:rFonts w:eastAsiaTheme="minorEastAsia"/>
          <w:bCs/>
          <w:iCs/>
        </w:rPr>
        <w:t xml:space="preserve"> </w:t>
      </w:r>
      <w:r w:rsidR="00664A9F" w:rsidRPr="00C01462">
        <w:rPr>
          <w:rFonts w:eastAsiaTheme="minorEastAsia"/>
          <w:bCs/>
          <w:iCs/>
        </w:rPr>
        <w:t xml:space="preserve">and </w:t>
      </w:r>
      <m:oMath>
        <m:r>
          <m:rPr>
            <m:sty m:val="b"/>
          </m:rPr>
          <w:rPr>
            <w:rFonts w:ascii="Cambria Math" w:eastAsiaTheme="minorEastAsia" w:hAnsi="Cambria Math"/>
          </w:rPr>
          <m:t>c</m:t>
        </m:r>
      </m:oMath>
      <w:r w:rsidR="00664A9F" w:rsidRPr="00C01462">
        <w:rPr>
          <w:rFonts w:eastAsiaTheme="minorEastAsia"/>
          <w:bCs/>
        </w:rPr>
        <w:t xml:space="preserve"> is constan</w:t>
      </w:r>
      <w:r w:rsidR="001B4A42" w:rsidRPr="00C01462">
        <w:rPr>
          <w:rFonts w:eastAsiaTheme="minorEastAsia"/>
          <w:bCs/>
        </w:rPr>
        <w:t>t</w:t>
      </w:r>
      <w:commentRangeEnd w:id="132"/>
      <w:r w:rsidR="00092842">
        <w:rPr>
          <w:rStyle w:val="CommentReference"/>
        </w:rPr>
        <w:commentReference w:id="132"/>
      </w:r>
      <w:r w:rsidR="00257F6B" w:rsidRPr="00C01462">
        <w:rPr>
          <w:rFonts w:eastAsiaTheme="minorEastAsia"/>
          <w:bCs/>
        </w:rPr>
        <w:t xml:space="preserve">. </w:t>
      </w:r>
      <w:r w:rsidR="005178BE" w:rsidRPr="00C01462">
        <w:rPr>
          <w:rFonts w:eastAsiaTheme="minorEastAsia"/>
          <w:bCs/>
        </w:rPr>
        <w:t>A</w:t>
      </w:r>
      <w:r w:rsidR="001B4A42" w:rsidRPr="00C01462">
        <w:rPr>
          <w:rFonts w:eastAsiaTheme="minorEastAsia"/>
          <w:bCs/>
        </w:rPr>
        <w:t xml:space="preserve">nalytical minimization of the cost function </w:t>
      </w:r>
      <w:r w:rsidR="005178BE" w:rsidRPr="00C01462">
        <w:rPr>
          <w:rFonts w:eastAsiaTheme="minorEastAsia"/>
          <w:bCs/>
        </w:rPr>
        <w:t>then 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ins w:id="133" w:author="Daniel Jacob" w:date="2022-12-12T21:13:00Z">
            <w:rPr>
              <w:rFonts w:ascii="Cambria Math" w:hAnsi="Cambria Math"/>
            </w:rPr>
            <m:t>=</m:t>
          </w:ins>
        </m:r>
        <m:r>
          <w:ins w:id="134" w:author="Daniel Jacob" w:date="2022-12-12T21:13:00Z">
            <m:rPr>
              <m:sty m:val="b"/>
            </m:rPr>
            <w:rPr>
              <w:rFonts w:ascii="Cambria Math" w:hAnsi="Cambria Math"/>
            </w:rPr>
            <m:t>I-ShatSa-1</m:t>
          </w:ins>
        </m:r>
      </m:oMath>
      <w:r w:rsidR="00940EB7" w:rsidRPr="00C01462">
        <w:rPr>
          <w:rFonts w:eastAsiaTheme="minorEastAsia"/>
          <w:bCs/>
        </w:rPr>
        <w:t xml:space="preserve">, which </w:t>
      </w:r>
      <w:r w:rsidR="00940EB7" w:rsidRPr="00C01462">
        <w:rPr>
          <w:rFonts w:eastAsiaTheme="minorEastAsia"/>
        </w:rPr>
        <w:t>describes the sensitivity of the posterior estimate to the true state vector</w:t>
      </w:r>
      <w:commentRangeStart w:id="135"/>
      <w:commentRangeStart w:id="136"/>
      <w:r w:rsidR="00940EB7" w:rsidRPr="00C01462">
        <w:rPr>
          <w:rFonts w:eastAsiaTheme="minorEastAsia"/>
        </w:rPr>
        <w:t xml:space="preserve">. </w:t>
      </w:r>
      <w:commentRangeEnd w:id="135"/>
      <w:r w:rsidR="00092842">
        <w:rPr>
          <w:rStyle w:val="CommentReference"/>
        </w:rPr>
        <w:commentReference w:id="135"/>
      </w:r>
      <w:commentRangeEnd w:id="136"/>
      <w:r w:rsidR="0006241D">
        <w:rPr>
          <w:rStyle w:val="CommentReference"/>
        </w:rPr>
        <w:commentReference w:id="136"/>
      </w:r>
      <w:r w:rsidR="00940EB7" w:rsidRPr="00C01462">
        <w:rPr>
          <w:rFonts w:eastAsiaTheme="minorEastAsia"/>
        </w:rPr>
        <w:t xml:space="preserve">The diagonal elements </w:t>
      </w:r>
      <w:ins w:id="137" w:author="Daniel Jacob" w:date="2022-12-12T21:16:00Z">
        <w:r w:rsidR="00092842">
          <w:rPr>
            <w:rFonts w:eastAsiaTheme="minorEastAsia"/>
          </w:rPr>
          <w:t xml:space="preserve">of </w:t>
        </w:r>
        <w:r w:rsidR="00092842">
          <w:rPr>
            <w:rFonts w:eastAsiaTheme="minorEastAsia"/>
            <w:b/>
            <w:bCs/>
          </w:rPr>
          <w:t xml:space="preserve">A </w:t>
        </w:r>
      </w:ins>
      <w:r w:rsidR="00940EB7" w:rsidRPr="00C01462">
        <w:rPr>
          <w:rFonts w:eastAsiaTheme="minorEastAsia"/>
        </w:rPr>
        <w:t xml:space="preserve">are commonly referred to as averaging kernel sensitivities and their sum </w:t>
      </w:r>
      <w:ins w:id="138" w:author="Daniel Jacob" w:date="2022-12-12T21:16:00Z">
        <w:r w:rsidR="00092842">
          <w:rPr>
            <w:rFonts w:eastAsiaTheme="minorEastAsia"/>
          </w:rPr>
          <w:t xml:space="preserve">(trace of </w:t>
        </w:r>
        <w:r w:rsidR="00092842">
          <w:rPr>
            <w:rFonts w:eastAsiaTheme="minorEastAsia"/>
            <w:b/>
            <w:bCs/>
          </w:rPr>
          <w:t>A</w:t>
        </w:r>
        <w:r w:rsidR="00092842">
          <w:rPr>
            <w:rFonts w:eastAsiaTheme="minorEastAsia"/>
          </w:rPr>
          <w:t xml:space="preserve">) </w:t>
        </w:r>
      </w:ins>
      <w:r w:rsidR="00940EB7" w:rsidRPr="00092842">
        <w:rPr>
          <w:rFonts w:eastAsiaTheme="minorEastAsia"/>
        </w:rPr>
        <w:t>gives</w:t>
      </w:r>
      <w:r w:rsidR="00940EB7" w:rsidRPr="00C01462">
        <w:rPr>
          <w:rFonts w:eastAsiaTheme="minorEastAsia"/>
        </w:rPr>
        <w:t xml:space="preserve"> the degrees of freedom for signal (DOFS), the number of pieces of information independently constrained by the observing system</w:t>
      </w:r>
      <w:r w:rsidR="00FD0A57" w:rsidRPr="00C01462">
        <w:rPr>
          <w:rFonts w:eastAsiaTheme="minorEastAsia"/>
          <w:bCs/>
        </w:rPr>
        <w:t xml:space="preserve"> </w:t>
      </w:r>
      <w:r w:rsidR="00FD0A57" w:rsidRPr="00C01462">
        <w:rPr>
          <w:rFonts w:eastAsiaTheme="minorEastAsia"/>
          <w:bCs/>
        </w:rPr>
        <w:fldChar w:fldCharType="begin"/>
      </w:r>
      <w:r w:rsidR="00FD0A57" w:rsidRPr="00C01462">
        <w:rPr>
          <w:rFonts w:eastAsiaTheme="minorEastAsia"/>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sidRPr="00C01462">
        <w:rPr>
          <w:rFonts w:eastAsiaTheme="minorEastAsia"/>
          <w:bCs/>
        </w:rPr>
        <w:fldChar w:fldCharType="separate"/>
      </w:r>
      <w:r w:rsidR="00FD0A57" w:rsidRPr="00C01462">
        <w:rPr>
          <w:rFonts w:eastAsiaTheme="minorEastAsia"/>
          <w:bCs/>
          <w:noProof/>
        </w:rPr>
        <w:t>(Rodgers, 2000)</w:t>
      </w:r>
      <w:r w:rsidR="00FD0A57" w:rsidRPr="00C01462">
        <w:rPr>
          <w:rFonts w:eastAsiaTheme="minorEastAsia"/>
          <w:bCs/>
        </w:rPr>
        <w:fldChar w:fldCharType="end"/>
      </w:r>
      <w:r w:rsidR="005178BE" w:rsidRPr="00C01462">
        <w:rPr>
          <w:rFonts w:eastAsiaTheme="minorEastAsia"/>
          <w:bCs/>
        </w:rPr>
        <w:t>.</w:t>
      </w:r>
      <w:r w:rsidR="00A440C1" w:rsidRPr="00C01462">
        <w:rPr>
          <w:rFonts w:eastAsiaTheme="minorEastAsia"/>
          <w:bCs/>
        </w:rPr>
        <w:t xml:space="preserve"> </w:t>
      </w:r>
      <w:r w:rsidR="00A440C1" w:rsidRPr="00C01462">
        <w:t>We generate an inversion ensemble using a range of prior emissions, prior errors, observations, and observing system errors, giving an additional estimate of inversion error (section 2.7).</w:t>
      </w:r>
    </w:p>
    <w:p w14:paraId="22361849" w14:textId="77777777" w:rsidR="00B746C6" w:rsidRPr="00C01462" w:rsidRDefault="00B746C6" w:rsidP="00664A9F">
      <w:pPr>
        <w:rPr>
          <w:rFonts w:eastAsiaTheme="minorEastAsia"/>
          <w:bCs/>
        </w:rPr>
      </w:pPr>
    </w:p>
    <w:p w14:paraId="293775C7" w14:textId="52D19F82" w:rsidR="00E14379" w:rsidRPr="00C01462" w:rsidRDefault="00381CA9" w:rsidP="0092425A">
      <w:pPr>
        <w:rPr>
          <w:rFonts w:eastAsiaTheme="minorEastAsia"/>
          <w:bCs/>
        </w:rPr>
      </w:pPr>
      <w:r w:rsidRPr="00C01462">
        <w:rPr>
          <w:rFonts w:eastAsiaTheme="minorEastAsia"/>
          <w:bCs/>
        </w:rPr>
        <w:t>T</w:t>
      </w:r>
      <w:r w:rsidR="00914C58" w:rsidRPr="00C01462">
        <w:rPr>
          <w:rFonts w:eastAsiaTheme="minorEastAsia"/>
          <w:bCs/>
        </w:rPr>
        <w:t xml:space="preserve">he </w:t>
      </w:r>
      <w:r w:rsidRPr="00C01462">
        <w:rPr>
          <w:rFonts w:eastAsiaTheme="minorEastAsia"/>
          <w:bCs/>
        </w:rPr>
        <w:t xml:space="preserve">standard </w:t>
      </w:r>
      <w:r w:rsidR="00914C58" w:rsidRPr="00C01462">
        <w:rPr>
          <w:rFonts w:eastAsiaTheme="minorEastAsia"/>
          <w:bCs/>
        </w:rPr>
        <w:t>analytical</w:t>
      </w:r>
      <w:r w:rsidR="00940EB7" w:rsidRPr="00C01462">
        <w:rPr>
          <w:rFonts w:eastAsiaTheme="minorEastAsia"/>
          <w:bCs/>
        </w:rPr>
        <w:t xml:space="preserve"> solution </w:t>
      </w:r>
      <w:r w:rsidR="005178BE" w:rsidRPr="00C01462">
        <w:rPr>
          <w:rFonts w:eastAsiaTheme="minorEastAsia"/>
          <w:bCs/>
        </w:rPr>
        <w:t xml:space="preserve">is numerically unstable for large </w:t>
      </w:r>
      <m:oMath>
        <m:r>
          <w:rPr>
            <w:rFonts w:ascii="Cambria Math" w:eastAsiaTheme="minorEastAsia" w:hAnsi="Cambria Math"/>
          </w:rPr>
          <m:t>n</m:t>
        </m:r>
      </m:oMath>
      <w:r w:rsidR="005178BE" w:rsidRPr="00C01462">
        <w:rPr>
          <w:rFonts w:eastAsiaTheme="minorEastAsia"/>
          <w:bCs/>
        </w:rPr>
        <w:t xml:space="preserve"> </w:t>
      </w:r>
      <w:commentRangeStart w:id="139"/>
      <w:r w:rsidR="005178BE" w:rsidRPr="00C01462">
        <w:rPr>
          <w:rFonts w:eastAsiaTheme="minorEastAsia"/>
          <w:bCs/>
        </w:rPr>
        <w:t xml:space="preserve">since it requires inverting a non-sparse </w:t>
      </w:r>
      <m:oMath>
        <m:r>
          <w:rPr>
            <w:rFonts w:ascii="Cambria Math" w:eastAsiaTheme="minorEastAsia" w:hAnsi="Cambria Math"/>
          </w:rPr>
          <m:t>n×n</m:t>
        </m:r>
      </m:oMath>
      <w:r w:rsidR="005178BE" w:rsidRPr="00C01462">
        <w:rPr>
          <w:rFonts w:eastAsiaTheme="minorEastAsia"/>
          <w:bCs/>
        </w:rPr>
        <w:t xml:space="preserve"> matrix. </w:t>
      </w:r>
      <w:commentRangeEnd w:id="139"/>
      <w:r w:rsidR="00635CE6">
        <w:rPr>
          <w:rStyle w:val="CommentReference"/>
        </w:rPr>
        <w:commentReference w:id="139"/>
      </w:r>
      <w:r w:rsidR="00940EB7" w:rsidRPr="00C01462">
        <w:rPr>
          <w:rFonts w:eastAsiaTheme="minorEastAsia"/>
          <w:bCs/>
        </w:rPr>
        <w:t xml:space="preserve">We </w:t>
      </w:r>
      <w:r w:rsidRPr="00C01462">
        <w:rPr>
          <w:rFonts w:eastAsiaTheme="minorEastAsia"/>
          <w:bCs/>
        </w:rPr>
        <w:t>use</w:t>
      </w:r>
      <w:r w:rsidR="005178BE" w:rsidRPr="00C01462">
        <w:rPr>
          <w:rFonts w:eastAsiaTheme="minorEastAsia"/>
          <w:bCs/>
        </w:rPr>
        <w:t xml:space="preserve"> reduced-rank approximations </w:t>
      </w:r>
      <w:r w:rsidR="009348A6" w:rsidRPr="00C01462">
        <w:rPr>
          <w:rFonts w:eastAsiaTheme="minorEastAsia"/>
          <w:bCs/>
        </w:rPr>
        <w:t>that</w:t>
      </w:r>
      <w:r w:rsidR="008778AC" w:rsidRPr="00C01462">
        <w:rPr>
          <w:rFonts w:eastAsiaTheme="minorEastAsia"/>
          <w:bCs/>
        </w:rPr>
        <w:t xml:space="preserve"> </w:t>
      </w:r>
      <w:r w:rsidR="00940EB7" w:rsidRPr="00C01462">
        <w:rPr>
          <w:rFonts w:eastAsiaTheme="minorEastAsia"/>
          <w:bCs/>
        </w:rPr>
        <w:t xml:space="preserve">solve the </w:t>
      </w:r>
      <w:r w:rsidR="00914C58" w:rsidRPr="00C01462">
        <w:rPr>
          <w:rFonts w:eastAsiaTheme="minorEastAsia"/>
          <w:bCs/>
        </w:rPr>
        <w:t>inversion</w:t>
      </w:r>
      <w:r w:rsidR="00940EB7" w:rsidRPr="00C01462">
        <w:rPr>
          <w:rFonts w:eastAsiaTheme="minorEastAsia"/>
          <w:bCs/>
        </w:rPr>
        <w:t xml:space="preserve"> on </w:t>
      </w:r>
      <w:r w:rsidR="001B317B" w:rsidRPr="00C01462">
        <w:rPr>
          <w:rFonts w:eastAsiaTheme="minorEastAsia"/>
          <w:bCs/>
        </w:rPr>
        <w:t xml:space="preserve">an </w:t>
      </w:r>
      <w:r w:rsidRPr="00C01462">
        <w:rPr>
          <w:rFonts w:eastAsiaTheme="minorEastAsia"/>
          <w:bCs/>
        </w:rPr>
        <w:t>orthonormal</w:t>
      </w:r>
      <w:r w:rsidR="00914C58" w:rsidRPr="00C01462">
        <w:rPr>
          <w:rFonts w:eastAsiaTheme="minorEastAsia"/>
          <w:bCs/>
        </w:rPr>
        <w:t xml:space="preserve"> </w:t>
      </w:r>
      <w:r w:rsidR="008778AC" w:rsidRPr="00C01462">
        <w:rPr>
          <w:rFonts w:eastAsiaTheme="minorEastAsia"/>
          <w:bCs/>
        </w:rPr>
        <w:t xml:space="preserve">basis </w:t>
      </w:r>
      <w:r w:rsidR="00940EB7" w:rsidRPr="00C01462">
        <w:rPr>
          <w:rFonts w:eastAsiaTheme="minorEastAsia"/>
          <w:bCs/>
        </w:rPr>
        <w:t>that optimally span</w:t>
      </w:r>
      <w:r w:rsidRPr="00C01462">
        <w:rPr>
          <w:rFonts w:eastAsiaTheme="minorEastAsia"/>
          <w:bCs/>
        </w:rPr>
        <w:t>s</w:t>
      </w:r>
      <w:r w:rsidR="00940EB7" w:rsidRPr="00C01462">
        <w:rPr>
          <w:rFonts w:eastAsiaTheme="minorEastAsia"/>
          <w:bCs/>
        </w:rPr>
        <w:t xml:space="preserve"> the information content </w:t>
      </w:r>
      <w:r w:rsidR="00914C58" w:rsidRPr="00C01462">
        <w:rPr>
          <w:rFonts w:eastAsiaTheme="minorEastAsia"/>
          <w:bCs/>
        </w:rPr>
        <w:t>of the</w:t>
      </w:r>
      <w:r w:rsidR="0092425A" w:rsidRPr="00C01462">
        <w:rPr>
          <w:rFonts w:eastAsiaTheme="minorEastAsia"/>
          <w:bCs/>
        </w:rPr>
        <w:t xml:space="preserve"> </w:t>
      </w:r>
      <w:r w:rsidR="00914C58" w:rsidRPr="00C01462">
        <w:rPr>
          <w:rFonts w:eastAsiaTheme="minorEastAsia"/>
          <w:bCs/>
        </w:rPr>
        <w:t>satellite</w:t>
      </w:r>
      <w:r w:rsidRPr="00C01462">
        <w:rPr>
          <w:rFonts w:eastAsiaTheme="minorEastAsia"/>
          <w:bCs/>
        </w:rPr>
        <w:t>–</w:t>
      </w:r>
      <w:r w:rsidR="00914C58" w:rsidRPr="00C01462">
        <w:rPr>
          <w:rFonts w:eastAsiaTheme="minorEastAsia"/>
          <w:bCs/>
        </w:rPr>
        <w:t xml:space="preserve">forward model </w:t>
      </w:r>
      <w:r w:rsidR="0092425A" w:rsidRPr="00C01462">
        <w:rPr>
          <w:rFonts w:eastAsiaTheme="minorEastAsia"/>
          <w:bCs/>
        </w:rPr>
        <w:t>observing system</w:t>
      </w:r>
      <w:r w:rsidR="009348A6" w:rsidRPr="00C01462">
        <w:rPr>
          <w:rFonts w:eastAsiaTheme="minorEastAsia"/>
          <w:bCs/>
        </w:rPr>
        <w:t xml:space="preserve"> </w:t>
      </w:r>
      <w:r w:rsidR="009348A6" w:rsidRPr="00C01462">
        <w:rPr>
          <w:rFonts w:eastAsiaTheme="minorEastAsia"/>
          <w:bCs/>
        </w:rPr>
        <w:fldChar w:fldCharType="begin"/>
      </w:r>
      <w:r w:rsidR="009348A6" w:rsidRPr="00C01462">
        <w:rPr>
          <w:rFonts w:eastAsiaTheme="minorEastAsia"/>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348A6" w:rsidRPr="00C01462">
        <w:rPr>
          <w:rFonts w:eastAsiaTheme="minorEastAsia"/>
          <w:bCs/>
        </w:rPr>
        <w:fldChar w:fldCharType="separate"/>
      </w:r>
      <w:r w:rsidR="009348A6" w:rsidRPr="00C01462">
        <w:rPr>
          <w:rFonts w:eastAsiaTheme="minorEastAsia"/>
          <w:bCs/>
          <w:noProof/>
        </w:rPr>
        <w:t>(Bousserez and Henze, 2018)</w:t>
      </w:r>
      <w:r w:rsidR="009348A6" w:rsidRPr="00C01462">
        <w:rPr>
          <w:rFonts w:eastAsiaTheme="minorEastAsia"/>
          <w:bCs/>
        </w:rPr>
        <w:fldChar w:fldCharType="end"/>
      </w:r>
      <w:r w:rsidR="0092425A" w:rsidRPr="00C01462">
        <w:rPr>
          <w:rFonts w:eastAsiaTheme="minorEastAsia"/>
          <w:bCs/>
        </w:rPr>
        <w:t>. The</w:t>
      </w:r>
      <w:r w:rsidRPr="00C01462">
        <w:rPr>
          <w:rFonts w:eastAsiaTheme="minorEastAsia"/>
          <w:bCs/>
        </w:rPr>
        <w:t xml:space="preserve"> basis</w:t>
      </w:r>
      <w:r w:rsidR="0092425A" w:rsidRPr="00C01462">
        <w:rPr>
          <w:rFonts w:eastAsiaTheme="minorEastAsia"/>
          <w:bCs/>
        </w:rPr>
        <w:t xml:space="preserve"> </w:t>
      </w:r>
      <w:r w:rsidRPr="00C01462">
        <w:rPr>
          <w:rFonts w:eastAsiaTheme="minorEastAsia"/>
          <w:bCs/>
        </w:rPr>
        <w:t>is</w:t>
      </w:r>
      <w:r w:rsidR="0092425A" w:rsidRPr="00C01462">
        <w:rPr>
          <w:rFonts w:eastAsiaTheme="minorEastAsia"/>
          <w:bCs/>
        </w:rPr>
        <w:t xml:space="preserve"> given by the eigendecomposition </w:t>
      </w:r>
      <w:r w:rsidR="008778AC" w:rsidRPr="00C01462">
        <w:rPr>
          <w:rFonts w:eastAsiaTheme="minorEastAsia"/>
          <w:bCs/>
        </w:rPr>
        <w:t xml:space="preserve">of the prior-preconditioned </w:t>
      </w:r>
      <w:commentRangeStart w:id="140"/>
      <w:r w:rsidR="008778AC" w:rsidRPr="00C01462">
        <w:rPr>
          <w:rFonts w:eastAsiaTheme="minorEastAsia"/>
          <w:bCs/>
        </w:rPr>
        <w:t>Hessian</w:t>
      </w:r>
      <w:commentRangeEnd w:id="140"/>
      <w:r w:rsidR="00A74A51">
        <w:rPr>
          <w:rStyle w:val="CommentReference"/>
        </w:rPr>
        <w:commentReference w:id="140"/>
      </w:r>
      <w:r w:rsidR="005178BE" w:rsidRPr="00C01462">
        <w:rPr>
          <w:rFonts w:eastAsiaTheme="minorEastAsia"/>
          <w:bCs/>
        </w:rPr>
        <w:t xml:space="preserve"> </w:t>
      </w:r>
    </w:p>
    <w:p w14:paraId="63494277" w14:textId="77777777" w:rsidR="00E14379" w:rsidRPr="00C01462" w:rsidRDefault="00E14379" w:rsidP="0092425A">
      <w:pPr>
        <w:rPr>
          <w:rFonts w:eastAsiaTheme="minorEastAsia"/>
          <w:bCs/>
        </w:rPr>
      </w:pPr>
    </w:p>
    <w:p w14:paraId="48C6E47E" w14:textId="1138917D" w:rsidR="0032207F" w:rsidRPr="00C01462" w:rsidRDefault="00000000" w:rsidP="0092425A">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3A8E9DCD" w14:textId="77777777" w:rsidR="00E14379" w:rsidRPr="00C01462" w:rsidRDefault="00E14379" w:rsidP="0092425A">
      <w:pPr>
        <w:rPr>
          <w:rFonts w:eastAsiaTheme="minorEastAsia"/>
        </w:rPr>
      </w:pPr>
    </w:p>
    <w:p w14:paraId="567B3760" w14:textId="7F2E9ECA" w:rsidR="005178BE" w:rsidRPr="00C01462" w:rsidRDefault="00C976E9" w:rsidP="0092425A">
      <w:pPr>
        <w:rPr>
          <w:rFonts w:eastAsiaTheme="minorEastAsia"/>
          <w:bCs/>
        </w:rPr>
      </w:pPr>
      <w:commentRangeStart w:id="141"/>
      <w:r w:rsidRPr="00C01462">
        <w:rPr>
          <w:rFonts w:eastAsiaTheme="minorEastAsia"/>
        </w:rPr>
        <w:t>where</w:t>
      </w:r>
      <w:r w:rsidR="00381CA9" w:rsidRPr="00C01462">
        <w:rPr>
          <w:rFonts w:eastAsiaTheme="minorEastAsia"/>
        </w:rPr>
        <w:t xml:space="preserve"> the columns of</w:t>
      </w:r>
      <w:r w:rsidRPr="00C01462">
        <w:rPr>
          <w:rFonts w:eastAsiaTheme="minorEastAsia"/>
        </w:rPr>
        <w:t xml:space="preserve"> </w:t>
      </w:r>
      <m:oMath>
        <m:r>
          <m:rPr>
            <m:sty m:val="b"/>
          </m:rPr>
          <w:rPr>
            <w:rFonts w:ascii="Cambria Math" w:eastAsiaTheme="minorEastAsia" w:hAnsi="Cambria Math"/>
          </w:rPr>
          <m:t>V</m:t>
        </m:r>
      </m:oMath>
      <w:r w:rsidRPr="00C01462">
        <w:rPr>
          <w:rFonts w:eastAsiaTheme="minorEastAsia"/>
        </w:rPr>
        <w:t xml:space="preserve"> </w:t>
      </w:r>
      <w:r w:rsidR="00381CA9" w:rsidRPr="00C01462">
        <w:rPr>
          <w:rFonts w:eastAsiaTheme="minorEastAsia"/>
        </w:rPr>
        <w:t>are</w:t>
      </w:r>
      <w:r w:rsidRPr="00C01462">
        <w:rPr>
          <w:rFonts w:eastAsiaTheme="minorEastAsia"/>
        </w:rPr>
        <w:t xml:space="preserve"> the eigenvectors </w:t>
      </w:r>
      <w:commentRangeEnd w:id="141"/>
      <w:r w:rsidR="00A74A51">
        <w:rPr>
          <w:rStyle w:val="CommentReference"/>
        </w:rPr>
        <w:commentReference w:id="141"/>
      </w:r>
      <w:r w:rsidRPr="00C01462">
        <w:rPr>
          <w:rFonts w:eastAsiaTheme="minorEastAsia"/>
          <w:bCs/>
        </w:rPr>
        <w:t>and</w:t>
      </w:r>
      <w:r w:rsidR="00381CA9" w:rsidRPr="00C01462">
        <w:rPr>
          <w:rFonts w:eastAsiaTheme="minorEastAsia"/>
          <w:bCs/>
        </w:rPr>
        <w:t xml:space="preserve"> the diagonal of</w:t>
      </w:r>
      <w:r w:rsidRPr="00C01462">
        <w:rPr>
          <w:rFonts w:eastAsiaTheme="minorEastAsia"/>
          <w:bCs/>
        </w:rPr>
        <w:t xml:space="preserve"> </w:t>
      </w:r>
      <m:oMath>
        <m:r>
          <m:rPr>
            <m:sty m:val="b"/>
          </m:rPr>
          <w:rPr>
            <w:rFonts w:ascii="Cambria Math" w:eastAsiaTheme="minorEastAsia" w:hAnsi="Cambria Math"/>
          </w:rPr>
          <m:t>Λ</m:t>
        </m:r>
      </m:oMath>
      <w:r w:rsidRPr="00C01462">
        <w:rPr>
          <w:rFonts w:eastAsiaTheme="minorEastAsia"/>
          <w:bCs/>
        </w:rPr>
        <w:t xml:space="preserve"> gives the eigenvalues. Then</w:t>
      </w:r>
      <w:r w:rsidR="00914C58" w:rsidRPr="00C01462">
        <w:rPr>
          <w:rFonts w:eastAsiaTheme="minorEastAsia"/>
          <w:bCs/>
        </w:rPr>
        <w:t>,</w:t>
      </w:r>
    </w:p>
    <w:p w14:paraId="0268D00C" w14:textId="0A020AAB" w:rsidR="001B4A42" w:rsidRPr="00C01462" w:rsidRDefault="001B4A42" w:rsidP="00664A9F">
      <w:pPr>
        <w:rPr>
          <w:rFonts w:eastAsiaTheme="minorEastAsia"/>
          <w:bCs/>
          <w:iCs/>
        </w:rPr>
      </w:pPr>
    </w:p>
    <w:p w14:paraId="42103669" w14:textId="669BC720" w:rsidR="001B4A42" w:rsidRPr="00C01462" w:rsidRDefault="00000000" w:rsidP="001B4A42">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0B5FFF58" w14:textId="77777777" w:rsidR="001B4A42" w:rsidRPr="00C01462" w:rsidRDefault="001B4A42" w:rsidP="00664A9F">
      <w:pPr>
        <w:rPr>
          <w:rFonts w:eastAsiaTheme="minorEastAsia"/>
          <w:bCs/>
        </w:rPr>
      </w:pPr>
    </w:p>
    <w:p w14:paraId="7198447E" w14:textId="409EEDD8" w:rsidR="001B317B" w:rsidRPr="00C01462" w:rsidRDefault="00FD0A57" w:rsidP="00E63085">
      <w:commentRangeStart w:id="142"/>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is </w:t>
      </w:r>
      <w:r w:rsidR="008778AC" w:rsidRPr="00C01462">
        <w:t xml:space="preserve">the full-rank approximation </w:t>
      </w:r>
      <w:r w:rsidR="00914C58" w:rsidRPr="00C01462">
        <w:t xml:space="preserve">that </w:t>
      </w:r>
      <w:r w:rsidR="003D01B0" w:rsidRPr="00C01462">
        <w:t>minimizes error relative to the standard solution</w:t>
      </w:r>
      <w:r w:rsidR="009348A6" w:rsidRPr="00C01462">
        <w:t>;</w:t>
      </w:r>
      <w:r w:rsidR="003D01B0" w:rsidRPr="00C01462">
        <w:t xml:space="preserve">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9348A6" w:rsidRPr="00C01462">
        <w:t xml:space="preserve"> and </w:t>
      </w:r>
      <m:oMath>
        <m:sSub>
          <m:sSubPr>
            <m:ctrlPr>
              <w:rPr>
                <w:rFonts w:ascii="Cambria Math" w:hAnsi="Cambria Math"/>
                <w:i/>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3D01B0" w:rsidRPr="00C01462">
        <w:t xml:space="preserve"> </w:t>
      </w:r>
      <w:r w:rsidR="009348A6" w:rsidRPr="00C01462">
        <w:t>are</w:t>
      </w:r>
      <w:r w:rsidR="003D01B0" w:rsidRPr="00C01462">
        <w:t xml:space="preserve"> the posterior error covariance </w:t>
      </w:r>
      <w:commentRangeEnd w:id="142"/>
      <w:r w:rsidR="00EF4CDE">
        <w:rPr>
          <w:rStyle w:val="CommentReference"/>
        </w:rPr>
        <w:commentReference w:id="142"/>
      </w:r>
      <w:r w:rsidR="003D01B0" w:rsidRPr="00C01462">
        <w:t xml:space="preserve">matrix </w:t>
      </w:r>
      <w:r w:rsidR="009348A6" w:rsidRPr="00C01462">
        <w:t xml:space="preserve">and averaging kernel matrix </w:t>
      </w:r>
      <w:r w:rsidR="003D01B0" w:rsidRPr="00C01462">
        <w:t xml:space="preserve">associated </w:t>
      </w:r>
      <w:r w:rsidR="003D01B0" w:rsidRPr="00C01462">
        <w:lastRenderedPageBreak/>
        <w:t xml:space="preserve">with the </w:t>
      </w:r>
      <w:r w:rsidR="009348A6" w:rsidRPr="00C01462">
        <w:t>reduced-rank Jacobian</w:t>
      </w:r>
      <w:r w:rsidR="0057503D" w:rsidRPr="00C01462">
        <w:t xml:space="preserve"> matrix</w:t>
      </w:r>
      <w:r w:rsidR="009348A6" w:rsidRPr="00C01462">
        <w:t xml:space="preserve"> (section 2.6)</w:t>
      </w:r>
      <w:r w:rsidR="0062723A" w:rsidRPr="00C01462">
        <w:t>, respectively</w:t>
      </w:r>
      <w:r w:rsidR="009348A6" w:rsidRPr="00C01462">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62723A" w:rsidRPr="00C01462">
        <w:t xml:space="preserve"> is the matrix of the first </w:t>
      </w:r>
      <m:oMath>
        <m:r>
          <w:rPr>
            <w:rFonts w:ascii="Cambria Math" w:hAnsi="Cambria Math"/>
          </w:rPr>
          <m:t>k</m:t>
        </m:r>
      </m:oMath>
      <w:r w:rsidR="0062723A" w:rsidRPr="00C01462">
        <w:t xml:space="preserve"> eigenvectors; and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62723A" w:rsidRPr="00C01462">
        <w:t xml:space="preserve"> is </w:t>
      </w:r>
      <w:r w:rsidR="001B317B" w:rsidRPr="00C01462">
        <w:t>a diagonal</w:t>
      </w:r>
      <w:r w:rsidR="0062723A" w:rsidRPr="00C01462">
        <w:t xml:space="preserve"> matrix </w:t>
      </w:r>
      <w:r w:rsidR="001B317B" w:rsidRPr="00C01462">
        <w:t>containing</w:t>
      </w:r>
      <w:r w:rsidR="0062723A" w:rsidRPr="00C01462">
        <w:t xml:space="preserve"> the </w:t>
      </w:r>
      <w:r w:rsidR="001B317B" w:rsidRPr="00C01462">
        <w:t>largest</w:t>
      </w:r>
      <w:r w:rsidR="0062723A" w:rsidRPr="00C01462">
        <w:t xml:space="preserve"> </w:t>
      </w:r>
      <m:oMath>
        <m:r>
          <w:rPr>
            <w:rFonts w:ascii="Cambria Math" w:hAnsi="Cambria Math"/>
          </w:rPr>
          <m:t>k</m:t>
        </m:r>
      </m:oMath>
      <w:r w:rsidR="0062723A" w:rsidRPr="00C01462">
        <w:t xml:space="preserve"> eigenvalues.</w:t>
      </w:r>
      <w:r w:rsidR="0057503D" w:rsidRPr="00C01462">
        <w:t xml:space="preserve"> We choose </w:t>
      </w:r>
      <m:oMath>
        <m:r>
          <w:rPr>
            <w:rFonts w:ascii="Cambria Math" w:hAnsi="Cambria Math"/>
          </w:rPr>
          <m:t>k</m:t>
        </m:r>
      </m:oMath>
      <w:r w:rsidR="0057503D" w:rsidRPr="00C01462">
        <w:t xml:space="preserve"> = 1952 </w:t>
      </w:r>
      <w:commentRangeStart w:id="143"/>
      <w:r w:rsidR="0057503D" w:rsidRPr="00C01462">
        <w:t>to match the rank of the Jacobian matrix</w:t>
      </w:r>
      <w:r w:rsidR="00A440C1" w:rsidRPr="00C01462">
        <w:t>.</w:t>
      </w:r>
      <w:r w:rsidR="0032207F" w:rsidRPr="00C01462">
        <w:t xml:space="preserve"> </w:t>
      </w:r>
      <w:commentRangeEnd w:id="143"/>
      <w:r w:rsidR="00EF4CDE">
        <w:rPr>
          <w:rStyle w:val="CommentReference"/>
        </w:rPr>
        <w:commentReference w:id="143"/>
      </w:r>
      <w:r w:rsidR="0032207F" w:rsidRPr="00C01462">
        <w:t xml:space="preserve">To reduce errors associated with the rank reduction, we filter out grid cells with averaging kernel sensitivities less than 0.05. </w:t>
      </w:r>
      <w:r w:rsidR="001B317B" w:rsidRPr="00C01462">
        <w:t xml:space="preserve">The calculation of the </w:t>
      </w:r>
      <w:commentRangeStart w:id="144"/>
      <w:r w:rsidR="001B317B" w:rsidRPr="00C01462">
        <w:t>prior pre-conditioned Hessian</w:t>
      </w:r>
      <w:commentRangeEnd w:id="144"/>
      <w:r w:rsidR="00EF4CDE">
        <w:rPr>
          <w:rStyle w:val="CommentReference"/>
        </w:rPr>
        <w:commentReference w:id="144"/>
      </w:r>
      <w:r w:rsidR="001B317B" w:rsidRPr="00C01462">
        <w:t xml:space="preserve"> still requires significant memory for </w:t>
      </w:r>
      <w:commentRangeStart w:id="145"/>
      <w:r w:rsidR="001B317B" w:rsidRPr="00C01462">
        <w:t xml:space="preserve">large </w:t>
      </w:r>
      <m:oMath>
        <m:r>
          <w:rPr>
            <w:rFonts w:ascii="Cambria Math" w:hAnsi="Cambria Math"/>
          </w:rPr>
          <m:t>m</m:t>
        </m:r>
        <w:commentRangeEnd w:id="145"/>
        <m:r>
          <m:rPr>
            <m:sty m:val="p"/>
          </m:rPr>
          <w:rPr>
            <w:rStyle w:val="CommentReference"/>
          </w:rPr>
          <w:commentReference w:id="145"/>
        </m:r>
      </m:oMath>
      <w:r w:rsidR="001B317B" w:rsidRPr="00C01462">
        <w:t xml:space="preserve"> and </w:t>
      </w:r>
      <m:oMath>
        <m:r>
          <w:rPr>
            <w:rFonts w:ascii="Cambria Math" w:eastAsiaTheme="minorEastAsia" w:hAnsi="Cambria Math"/>
          </w:rPr>
          <m:t>n</m:t>
        </m:r>
      </m:oMath>
      <w:r w:rsidR="001B317B" w:rsidRPr="00C01462">
        <w:t>. We parallelize the calculation manually and using Dask, a python program that performs parallelization for datasets that exceed available memory.</w:t>
      </w:r>
    </w:p>
    <w:p w14:paraId="62CFD1B2" w14:textId="77777777" w:rsidR="00A440C1" w:rsidRPr="00C01462" w:rsidRDefault="00A440C1" w:rsidP="00E63085"/>
    <w:p w14:paraId="42E63D96" w14:textId="5B7EB9C5" w:rsidR="00E63085" w:rsidRPr="00C01462" w:rsidRDefault="00E63085" w:rsidP="00E63085">
      <w:pPr>
        <w:rPr>
          <w:b/>
          <w:bCs/>
        </w:rPr>
      </w:pPr>
      <w:r w:rsidRPr="00C01462">
        <w:rPr>
          <w:b/>
          <w:bCs/>
        </w:rPr>
        <w:t>2.2 State vector, prior estimate, and prior error</w:t>
      </w:r>
    </w:p>
    <w:p w14:paraId="382DC5F6" w14:textId="3D4FC8DE" w:rsidR="00E63085" w:rsidRPr="00C01462" w:rsidRDefault="00A440C1" w:rsidP="00E63085">
      <w:r w:rsidRPr="00C01462">
        <w:t xml:space="preserve">In all inversions, </w:t>
      </w:r>
      <w:commentRangeStart w:id="146"/>
      <w:r w:rsidRPr="00C01462">
        <w:t>w</w:t>
      </w:r>
      <w:r w:rsidR="00E63085" w:rsidRPr="00C01462">
        <w:t xml:space="preserve">e optimize emissions in 23,691 grid cells at 0.25° </w:t>
      </w:r>
      <w:r w:rsidR="00521D0D" w:rsidRPr="00C01462">
        <w:rPr>
          <w:rFonts w:ascii="Cambria Math" w:hAnsi="Cambria Math" w:cs="Cambria Math"/>
        </w:rPr>
        <w:t>⨉</w:t>
      </w:r>
      <w:r w:rsidR="00E63085" w:rsidRPr="00C01462">
        <w:t xml:space="preserve"> 0.3125° resolution over North America, including all grid cells containing land or anthropogenic methane emissions larger than 0.1 Mg km</w:t>
      </w:r>
      <w:r w:rsidR="00E63085" w:rsidRPr="00C01462">
        <w:rPr>
          <w:vertAlign w:val="superscript"/>
        </w:rPr>
        <w:t>-2</w:t>
      </w:r>
      <w:r w:rsidR="00E63085" w:rsidRPr="00C01462">
        <w:t xml:space="preserve"> a</w:t>
      </w:r>
      <w:r w:rsidR="00E63085" w:rsidRPr="00C01462">
        <w:rPr>
          <w:vertAlign w:val="superscript"/>
        </w:rPr>
        <w:t>-1</w:t>
      </w:r>
      <w:r w:rsidR="00E63085" w:rsidRPr="00C01462">
        <w:t xml:space="preserve">, representing over 99% of methane emissions in North America. </w:t>
      </w:r>
      <w:commentRangeEnd w:id="146"/>
      <w:r w:rsidR="00EF4CDE">
        <w:rPr>
          <w:rStyle w:val="CommentReference"/>
        </w:rPr>
        <w:commentReference w:id="146"/>
      </w:r>
      <w:r w:rsidR="00FB7ECB" w:rsidRPr="00C01462">
        <w:t xml:space="preserve">We also </w:t>
      </w:r>
      <w:r w:rsidRPr="00C01462">
        <w:t xml:space="preserve">conduct inversions that </w:t>
      </w:r>
      <w:r w:rsidR="00FB7ECB" w:rsidRPr="00C01462">
        <w:t xml:space="preserve">optimize </w:t>
      </w:r>
      <w:r w:rsidRPr="00C01462">
        <w:t xml:space="preserve">boundary </w:t>
      </w:r>
      <w:r w:rsidR="00FB7ECB" w:rsidRPr="00C01462">
        <w:t xml:space="preserve">four cardinal (north, south, east, and west) boundary condition elements. </w:t>
      </w:r>
      <w:r w:rsidR="00E63085" w:rsidRPr="00C01462">
        <w:t xml:space="preserve">Methane chemical and soil sinks are not optimized because these loss processes are slow compared to the ventilation timescale. </w:t>
      </w:r>
    </w:p>
    <w:p w14:paraId="72B293DA" w14:textId="77777777" w:rsidR="00E63085" w:rsidRPr="00C01462" w:rsidRDefault="00E63085" w:rsidP="00E63085"/>
    <w:p w14:paraId="4F104FB3" w14:textId="541A00E8" w:rsidR="00E63085" w:rsidRPr="00C01462" w:rsidRDefault="00E63085" w:rsidP="00E63085">
      <w:r w:rsidRPr="00C01462">
        <w:t xml:space="preserve">Figure </w:t>
      </w:r>
      <w:r w:rsidR="00914C58" w:rsidRPr="00C01462">
        <w:t>1</w:t>
      </w:r>
      <w:r w:rsidRPr="00C01462">
        <w:t xml:space="preserve"> shows the </w:t>
      </w:r>
      <w:commentRangeStart w:id="147"/>
      <w:r w:rsidRPr="00C01462">
        <w:t>spatial distribution of major source sectors</w:t>
      </w:r>
      <w:r w:rsidR="00E372F2" w:rsidRPr="00C01462">
        <w:t xml:space="preserve"> in the prior emissions estimate</w:t>
      </w:r>
      <w:r w:rsidRPr="00C01462">
        <w:t xml:space="preserve">. </w:t>
      </w:r>
      <w:commentRangeEnd w:id="147"/>
      <w:r w:rsidR="001D197D">
        <w:rPr>
          <w:rStyle w:val="CommentReference"/>
        </w:rPr>
        <w:commentReference w:id="147"/>
      </w:r>
      <w:r w:rsidRPr="00C01462">
        <w:t>Anthropogenic emissions for the United States, Mexico, and Canada are given by the spatially disaggregated (gridded) versions of the EPA GHGI for 2012 (</w:t>
      </w:r>
      <w:proofErr w:type="spellStart"/>
      <w:r w:rsidRPr="00C01462">
        <w:t>Maasakkers</w:t>
      </w:r>
      <w:proofErr w:type="spellEnd"/>
      <w:r w:rsidRPr="00C01462">
        <w:t xml:space="preserve"> et al., 2016), the INECC </w:t>
      </w:r>
      <w:r w:rsidR="00CC7F7C" w:rsidRPr="00C01462">
        <w:t xml:space="preserve">inventory </w:t>
      </w:r>
      <w:r w:rsidRPr="00C01462">
        <w:t>for 20</w:t>
      </w:r>
      <w:r w:rsidR="00CC7F7C" w:rsidRPr="00C01462">
        <w:t>15</w:t>
      </w:r>
      <w:r w:rsidRPr="00C01462">
        <w:t xml:space="preserve"> (</w:t>
      </w:r>
      <w:proofErr w:type="spellStart"/>
      <w:r w:rsidRPr="00C01462">
        <w:t>Scarpelli</w:t>
      </w:r>
      <w:proofErr w:type="spellEnd"/>
      <w:r w:rsidRPr="00C01462">
        <w:t xml:space="preserve"> et al.</w:t>
      </w:r>
      <w:r w:rsidR="00CC7F7C" w:rsidRPr="00C01462">
        <w:t>, 2020</w:t>
      </w:r>
      <w:r w:rsidRPr="00C01462">
        <w:t>), and the ECCC estimates for 20</w:t>
      </w:r>
      <w:r w:rsidR="00CC7F7C" w:rsidRPr="00C01462">
        <w:t>18</w:t>
      </w:r>
      <w:r w:rsidRPr="00C01462">
        <w:t xml:space="preserve"> (</w:t>
      </w:r>
      <w:proofErr w:type="spellStart"/>
      <w:r w:rsidRPr="00C01462">
        <w:t>Scarpelli</w:t>
      </w:r>
      <w:proofErr w:type="spellEnd"/>
      <w:r w:rsidRPr="00C01462">
        <w:t xml:space="preserve"> et al.</w:t>
      </w:r>
      <w:r w:rsidR="00CC7F7C" w:rsidRPr="00C01462">
        <w:t>, 2021</w:t>
      </w:r>
      <w:r w:rsidRPr="00C01462">
        <w:t xml:space="preserve">), respectively. To account for changes in the distribution and magnitude of oil and natural gas emissions in the United States since 2012, we update the distribution of production fields </w:t>
      </w:r>
      <w:commentRangeStart w:id="148"/>
      <w:r w:rsidRPr="00C01462">
        <w:t xml:space="preserve">using 2018 </w:t>
      </w:r>
      <w:proofErr w:type="spellStart"/>
      <w:r w:rsidRPr="00C01462">
        <w:t>DrillingInfo</w:t>
      </w:r>
      <w:proofErr w:type="spellEnd"/>
      <w:r w:rsidRPr="00C01462">
        <w:t xml:space="preserve"> data and scale the total natural gas </w:t>
      </w:r>
      <w:r w:rsidR="00BC181E" w:rsidRPr="00C01462">
        <w:t xml:space="preserve">production, </w:t>
      </w:r>
      <w:r w:rsidRPr="00C01462">
        <w:t xml:space="preserve">transmission, processing, and distribution emissions to match 2018 emissions as reported in the 2020 GHGI. </w:t>
      </w:r>
      <w:commentRangeEnd w:id="148"/>
      <w:r w:rsidR="00777009">
        <w:rPr>
          <w:rStyle w:val="CommentReference"/>
        </w:rPr>
        <w:commentReference w:id="148"/>
      </w:r>
      <w:r w:rsidR="00146D72" w:rsidRPr="00C01462">
        <w:t>We also use</w:t>
      </w:r>
      <w:r w:rsidR="00490EB9" w:rsidRPr="00C01462">
        <w:t xml:space="preserve"> the Environmental Defense Fund’s</w:t>
      </w:r>
      <w:r w:rsidR="00267AB0" w:rsidRPr="00C01462">
        <w:t xml:space="preserve"> </w:t>
      </w:r>
      <w:r w:rsidR="00146D72" w:rsidRPr="00C01462">
        <w:t>high-resolution inventory over the Permian basin</w:t>
      </w:r>
      <w:r w:rsidR="001C61E6" w:rsidRPr="00C01462">
        <w:t xml:space="preserve"> for </w:t>
      </w:r>
      <w:proofErr w:type="spellStart"/>
      <w:r w:rsidR="001C61E6" w:rsidRPr="00C01462">
        <w:t>xxxx</w:t>
      </w:r>
      <w:proofErr w:type="spellEnd"/>
      <w:r w:rsidR="00146D72" w:rsidRPr="00C01462">
        <w:t>, one of the largest oil and natural gas producing</w:t>
      </w:r>
      <w:r w:rsidR="00490EB9" w:rsidRPr="00C01462">
        <w:t xml:space="preserve"> regions in </w:t>
      </w:r>
      <w:r w:rsidR="00FD7094" w:rsidRPr="00C01462">
        <w:t>North America (Zhang</w:t>
      </w:r>
      <w:r w:rsidR="001C61E6" w:rsidRPr="00C01462">
        <w:t xml:space="preserve"> et al.,</w:t>
      </w:r>
      <w:r w:rsidR="00FD7094" w:rsidRPr="00C01462">
        <w:t xml:space="preserve"> 2020).</w:t>
      </w:r>
      <w:r w:rsidR="00146D72" w:rsidRPr="00C01462">
        <w:t xml:space="preserve">  </w:t>
      </w:r>
      <w:r w:rsidR="002D332F" w:rsidRPr="00C01462">
        <w:t xml:space="preserve">Because </w:t>
      </w:r>
      <w:commentRangeStart w:id="149"/>
      <w:r w:rsidR="002D332F" w:rsidRPr="00C01462">
        <w:t xml:space="preserve">this inventory does not differentiate </w:t>
      </w:r>
      <w:commentRangeEnd w:id="149"/>
      <w:r w:rsidR="00777009">
        <w:rPr>
          <w:rStyle w:val="CommentReference"/>
        </w:rPr>
        <w:commentReference w:id="149"/>
      </w:r>
      <w:r w:rsidR="002D332F" w:rsidRPr="00C01462">
        <w:t>between oil and natural gas emissions</w:t>
      </w:r>
      <w:r w:rsidR="00986D28" w:rsidRPr="00C01462">
        <w:t xml:space="preserve"> due to the challenges of separating the sources</w:t>
      </w:r>
      <w:r w:rsidR="002D332F" w:rsidRPr="00C01462">
        <w:t xml:space="preserve">, we </w:t>
      </w:r>
      <w:r w:rsidR="00986D28" w:rsidRPr="00C01462">
        <w:t>treat</w:t>
      </w:r>
      <w:r w:rsidR="002D332F" w:rsidRPr="00C01462">
        <w:t xml:space="preserve"> oil and natural gas as a single sector in our analysis. </w:t>
      </w:r>
      <w:commentRangeStart w:id="150"/>
      <w:r w:rsidRPr="00C01462">
        <w:t xml:space="preserve">All other anthropogenic emissions in the North American domain are provided by the EDGAR v4.3.2 global emission inventory for 2012 </w:t>
      </w:r>
      <w:commentRangeEnd w:id="150"/>
      <w:r w:rsidR="001E7A76">
        <w:rPr>
          <w:rStyle w:val="CommentReference"/>
        </w:rPr>
        <w:commentReference w:id="150"/>
      </w:r>
      <w:r w:rsidRPr="00C01462">
        <w:t xml:space="preserve">(?). Anthropogenic emissions are assumed </w:t>
      </w:r>
      <w:proofErr w:type="spellStart"/>
      <w:r w:rsidRPr="00C01462">
        <w:t>aseasonal</w:t>
      </w:r>
      <w:proofErr w:type="spellEnd"/>
      <w:r w:rsidRPr="00C01462">
        <w:t xml:space="preserve"> except for manure management and rice cultivation, for which we apply seasonal scaling factors as described by </w:t>
      </w:r>
      <w:proofErr w:type="spellStart"/>
      <w:r w:rsidRPr="00C01462">
        <w:t>Maasakkers</w:t>
      </w:r>
      <w:proofErr w:type="spellEnd"/>
      <w:r w:rsidRPr="00C01462">
        <w:t xml:space="preserve"> et al. (2016) and Zhang et al. (2016), respectively.</w:t>
      </w:r>
    </w:p>
    <w:p w14:paraId="3FCE5DFE" w14:textId="77777777" w:rsidR="00E63085" w:rsidRPr="00C01462" w:rsidRDefault="00E63085" w:rsidP="00E63085"/>
    <w:p w14:paraId="589120CA" w14:textId="7F245DC9" w:rsidR="00F603F1" w:rsidRPr="00C01462" w:rsidRDefault="00E63085">
      <w:r w:rsidRPr="00C01462">
        <w:t>Wetlands are the dominant natural source of methane emissions</w:t>
      </w:r>
      <w:r w:rsidR="002D332F" w:rsidRPr="00C01462">
        <w:t>, but large uncertainties exist in the</w:t>
      </w:r>
      <w:ins w:id="151" w:author="Daniel Jacob" w:date="2022-12-15T07:47:00Z">
        <w:r w:rsidR="001E7A76">
          <w:t>ir</w:t>
        </w:r>
      </w:ins>
      <w:r w:rsidR="002D332F" w:rsidRPr="00C01462">
        <w:t xml:space="preserve"> distribution and magnitude </w:t>
      </w:r>
      <w:del w:id="152" w:author="Daniel Jacob" w:date="2022-12-15T07:47:00Z">
        <w:r w:rsidR="002D332F" w:rsidRPr="00C01462" w:rsidDel="001E7A76">
          <w:delText xml:space="preserve">of wetland emissions </w:delText>
        </w:r>
      </w:del>
      <w:r w:rsidR="002D332F" w:rsidRPr="00C01462">
        <w:t xml:space="preserve">(Bloom et al., </w:t>
      </w:r>
      <w:proofErr w:type="spellStart"/>
      <w:r w:rsidR="002D332F" w:rsidRPr="00C01462">
        <w:t>xxxx</w:t>
      </w:r>
      <w:proofErr w:type="spellEnd"/>
      <w:r w:rsidR="002D332F" w:rsidRPr="00C01462">
        <w:t>)</w:t>
      </w:r>
      <w:r w:rsidRPr="00C01462">
        <w:t xml:space="preserve">. </w:t>
      </w:r>
      <w:r w:rsidR="00EC7B1D" w:rsidRPr="00C01462">
        <w:t xml:space="preserve">We address this uncertainty by including </w:t>
      </w:r>
      <w:commentRangeStart w:id="153"/>
      <w:r w:rsidR="00EC7B1D" w:rsidRPr="00C01462">
        <w:t xml:space="preserve">two </w:t>
      </w:r>
      <w:proofErr w:type="gramStart"/>
      <w:r w:rsidR="00EC7B1D" w:rsidRPr="00C01462">
        <w:t>wetland</w:t>
      </w:r>
      <w:proofErr w:type="gramEnd"/>
      <w:r w:rsidR="00EC7B1D" w:rsidRPr="00C01462">
        <w:t xml:space="preserve"> </w:t>
      </w:r>
      <w:commentRangeEnd w:id="153"/>
      <w:r w:rsidR="001E7A76">
        <w:rPr>
          <w:rStyle w:val="CommentReference"/>
        </w:rPr>
        <w:commentReference w:id="153"/>
      </w:r>
      <w:r w:rsidR="00EC7B1D" w:rsidRPr="00C01462">
        <w:t xml:space="preserve">inventories in our inversion ensemble. </w:t>
      </w:r>
      <w:r w:rsidR="002D332F" w:rsidRPr="00C01462">
        <w:t>Figure 1 (bottom right) shows the</w:t>
      </w:r>
      <w:r w:rsidRPr="00C01462">
        <w:t xml:space="preserve"> </w:t>
      </w:r>
      <w:r w:rsidR="00EC7B1D" w:rsidRPr="00C01462">
        <w:t xml:space="preserve">scaled and </w:t>
      </w:r>
      <w:proofErr w:type="spellStart"/>
      <w:r w:rsidR="00EC7B1D" w:rsidRPr="00C01462">
        <w:t>subsetted</w:t>
      </w:r>
      <w:proofErr w:type="spellEnd"/>
      <w:r w:rsidR="001B317B" w:rsidRPr="00C01462">
        <w:t xml:space="preserve"> versions of the</w:t>
      </w:r>
      <w:r w:rsidRPr="00C01462">
        <w:t xml:space="preserve"> high</w:t>
      </w:r>
      <w:r w:rsidR="00486CD4" w:rsidRPr="00C01462">
        <w:t xml:space="preserve"> </w:t>
      </w:r>
      <w:r w:rsidRPr="00C01462">
        <w:t xml:space="preserve">performance </w:t>
      </w:r>
      <w:proofErr w:type="spellStart"/>
      <w:r w:rsidRPr="00C01462">
        <w:t>W</w:t>
      </w:r>
      <w:r w:rsidR="0019599B" w:rsidRPr="00C01462">
        <w:t>et</w:t>
      </w:r>
      <w:r w:rsidRPr="00C01462">
        <w:t>C</w:t>
      </w:r>
      <w:r w:rsidR="0019599B" w:rsidRPr="00C01462">
        <w:t>HART</w:t>
      </w:r>
      <w:r w:rsidRPr="00C01462">
        <w:t>s</w:t>
      </w:r>
      <w:proofErr w:type="spellEnd"/>
      <w:r w:rsidRPr="00C01462">
        <w:t xml:space="preserve"> ensemble version 1.3.1</w:t>
      </w:r>
      <w:r w:rsidR="002D332F" w:rsidRPr="00C01462">
        <w:t xml:space="preserve"> used </w:t>
      </w:r>
      <w:r w:rsidRPr="00C01462">
        <w:t xml:space="preserve">(Ma et al. 2021). </w:t>
      </w:r>
      <w:r w:rsidR="001B317B" w:rsidRPr="00C01462">
        <w:t>Previous inversions found a large overestimate of wetland methane emissions in the high-performance ensemble, particularly in the boreal wetlands (Lu et al.</w:t>
      </w:r>
      <w:r w:rsidR="00A440C1" w:rsidRPr="00C01462">
        <w:t>,</w:t>
      </w:r>
      <w:r w:rsidR="001B317B" w:rsidRPr="00C01462">
        <w:t xml:space="preserve"> 2022). </w:t>
      </w:r>
      <w:r w:rsidR="002D332F" w:rsidRPr="00C01462">
        <w:t xml:space="preserve">The scaled inventory </w:t>
      </w:r>
      <w:r w:rsidR="00F06DE2" w:rsidRPr="00C01462">
        <w:t>decrease</w:t>
      </w:r>
      <w:r w:rsidR="002D332F" w:rsidRPr="00C01462">
        <w:t>s</w:t>
      </w:r>
      <w:r w:rsidR="00F06DE2" w:rsidRPr="00C01462">
        <w:t xml:space="preserve"> total wetland emissions by a factor of 4.04 based on a comparison of the </w:t>
      </w:r>
      <w:commentRangeStart w:id="154"/>
      <w:r w:rsidR="00F06DE2" w:rsidRPr="00C01462">
        <w:t xml:space="preserve">ensemble to FLUXNET CH4, a network of eddy covariance tower data </w:t>
      </w:r>
      <w:commentRangeEnd w:id="154"/>
      <w:r w:rsidR="001E7A76">
        <w:rPr>
          <w:rStyle w:val="CommentReference"/>
        </w:rPr>
        <w:commentReference w:id="154"/>
      </w:r>
      <w:r w:rsidR="00F06DE2" w:rsidRPr="00C01462">
        <w:t>(</w:t>
      </w:r>
      <w:r w:rsidR="002D332F" w:rsidRPr="00C01462">
        <w:t>Shuang et al., ????</w:t>
      </w:r>
      <w:r w:rsidR="00F06DE2" w:rsidRPr="00C01462">
        <w:t xml:space="preserve">). </w:t>
      </w:r>
      <w:commentRangeStart w:id="155"/>
      <w:r w:rsidR="002D332F" w:rsidRPr="00C01462">
        <w:t xml:space="preserve">The </w:t>
      </w:r>
      <w:proofErr w:type="spellStart"/>
      <w:r w:rsidR="002D332F" w:rsidRPr="00C01462">
        <w:t>subsetted</w:t>
      </w:r>
      <w:proofErr w:type="spellEnd"/>
      <w:r w:rsidR="002D332F" w:rsidRPr="00C01462">
        <w:t xml:space="preserve"> inventory </w:t>
      </w:r>
      <w:r w:rsidR="00A440C1" w:rsidRPr="00C01462">
        <w:t xml:space="preserve">removes </w:t>
      </w:r>
      <w:commentRangeEnd w:id="155"/>
      <w:r w:rsidR="001E7A76">
        <w:rPr>
          <w:rStyle w:val="CommentReference"/>
        </w:rPr>
        <w:commentReference w:id="155"/>
      </w:r>
      <w:r w:rsidR="00733119" w:rsidRPr="00C01462">
        <w:t xml:space="preserve">two ensemble members </w:t>
      </w:r>
      <w:r w:rsidR="003B15AB" w:rsidRPr="00C01462">
        <w:t xml:space="preserve">that </w:t>
      </w:r>
      <w:r w:rsidR="00733119" w:rsidRPr="00C01462">
        <w:t xml:space="preserve">produce </w:t>
      </w:r>
      <w:r w:rsidR="003B15AB" w:rsidRPr="00C01462">
        <w:t xml:space="preserve">anomalously </w:t>
      </w:r>
      <w:r w:rsidR="00733119" w:rsidRPr="00C01462">
        <w:t xml:space="preserve">large </w:t>
      </w:r>
      <w:r w:rsidR="003B15AB" w:rsidRPr="00C01462">
        <w:t>emissions</w:t>
      </w:r>
      <w:r w:rsidR="00733119" w:rsidRPr="00C01462">
        <w:t xml:space="preserve"> in the high northern latitudes in summer and fall (Lu et al. 202?). </w:t>
      </w:r>
      <w:r w:rsidRPr="00C01462">
        <w:t>Other natural methane emission sources include open fires, termites, and geological seep</w:t>
      </w:r>
      <w:r w:rsidR="00486CD4" w:rsidRPr="00C01462">
        <w:t>s</w:t>
      </w:r>
      <w:r w:rsidRPr="00C01462">
        <w:t xml:space="preserve">. </w:t>
      </w:r>
      <w:r w:rsidR="00486CD4" w:rsidRPr="00C01462">
        <w:t>We use the same emissions for these sources as in Lu et al. (2022).</w:t>
      </w:r>
    </w:p>
    <w:p w14:paraId="67BDB6F2" w14:textId="74203FF2" w:rsidR="00E63085" w:rsidRPr="00C01462" w:rsidRDefault="00E63085"/>
    <w:p w14:paraId="6D4E911D" w14:textId="71B0CC2F" w:rsidR="003D698A" w:rsidRPr="00C01462" w:rsidRDefault="00E63085">
      <w:r w:rsidRPr="00C01462">
        <w:lastRenderedPageBreak/>
        <w:t xml:space="preserve">We assume uniform relative </w:t>
      </w:r>
      <w:r w:rsidR="003C3729" w:rsidRPr="00C01462">
        <w:t xml:space="preserve">prior </w:t>
      </w:r>
      <w:r w:rsidRPr="00C01462">
        <w:t>error</w:t>
      </w:r>
      <w:r w:rsidR="00577811" w:rsidRPr="00C01462">
        <w:t xml:space="preserve"> standard deviations </w:t>
      </w:r>
      <w:r w:rsidR="009C59C0" w:rsidRPr="00C01462">
        <w:t xml:space="preserve">for emissions </w:t>
      </w:r>
      <w:commentRangeStart w:id="156"/>
      <w:r w:rsidRPr="00C01462">
        <w:t xml:space="preserve">of </w:t>
      </w:r>
      <w:r w:rsidR="00C36AAC" w:rsidRPr="00C01462">
        <w:t>between 50</w:t>
      </w:r>
      <w:r w:rsidRPr="00C01462">
        <w:t>%</w:t>
      </w:r>
      <w:r w:rsidR="00630107" w:rsidRPr="00C01462">
        <w:t xml:space="preserve"> </w:t>
      </w:r>
      <w:r w:rsidR="00C36AAC" w:rsidRPr="00C01462">
        <w:t>and 100%</w:t>
      </w:r>
      <w:r w:rsidR="00986D28" w:rsidRPr="00C01462">
        <w:t xml:space="preserve"> </w:t>
      </w:r>
      <w:r w:rsidR="009C59C0" w:rsidRPr="00C01462">
        <w:t xml:space="preserve">for </w:t>
      </w:r>
      <w:r w:rsidR="00986D28" w:rsidRPr="00C01462">
        <w:t>ach ensemble member</w:t>
      </w:r>
      <w:r w:rsidR="00C36AAC" w:rsidRPr="00C01462">
        <w:t xml:space="preserve">. </w:t>
      </w:r>
      <w:r w:rsidR="00577811" w:rsidRPr="00C01462">
        <w:t xml:space="preserve">The 50% relative error lower bound follows </w:t>
      </w:r>
      <w:commentRangeEnd w:id="156"/>
      <w:r w:rsidR="00405C9F">
        <w:rPr>
          <w:rStyle w:val="CommentReference"/>
        </w:rPr>
        <w:commentReference w:id="156"/>
      </w:r>
      <w:r w:rsidR="00577811" w:rsidRPr="00C01462">
        <w:t xml:space="preserve">previous inversions that optimized methane emissions over North America </w:t>
      </w:r>
      <w:r w:rsidR="00577811" w:rsidRPr="00C01462">
        <w:fldChar w:fldCharType="begin"/>
      </w:r>
      <w:r w:rsidR="00577811" w:rsidRPr="00C01462">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77811" w:rsidRPr="00C01462">
        <w:rPr>
          <w:rFonts w:ascii="Cambria Math" w:hAnsi="Cambria Math" w:cs="Cambria Math"/>
        </w:rPr>
        <w:instrText>∘</w:instrText>
      </w:r>
      <w:r w:rsidR="00577811" w:rsidRPr="00C01462">
        <w:instrText>×0.625</w:instrText>
      </w:r>
      <w:r w:rsidR="00577811" w:rsidRPr="00C01462">
        <w:rPr>
          <w:rFonts w:ascii="Cambria Math" w:hAnsi="Cambria Math" w:cs="Cambria Math"/>
        </w:rPr>
        <w:instrText>∘</w:instrText>
      </w:r>
      <w:r w:rsidR="00577811" w:rsidRPr="00C01462">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577811" w:rsidRPr="00C01462">
        <w:fldChar w:fldCharType="separate"/>
      </w:r>
      <w:r w:rsidR="00577811" w:rsidRPr="00C01462">
        <w:rPr>
          <w:noProof/>
        </w:rPr>
        <w:t>(Maasakkers et al., 2021; Lu et al., 2022)</w:t>
      </w:r>
      <w:r w:rsidR="00577811" w:rsidRPr="00C01462">
        <w:fldChar w:fldCharType="end"/>
      </w:r>
      <w:r w:rsidR="00577811" w:rsidRPr="00C01462">
        <w:t>. We increase errors up to 100% to account for displacement errors and increased error covariance at high resolution (</w:t>
      </w:r>
      <w:proofErr w:type="spellStart"/>
      <w:r w:rsidR="00577811" w:rsidRPr="00C01462">
        <w:t>Maasakkers</w:t>
      </w:r>
      <w:proofErr w:type="spellEnd"/>
      <w:r w:rsidR="00577811" w:rsidRPr="00C01462">
        <w:t xml:space="preserve"> et al. 2016). Ensemble members that optimize the boundary conditions use a base error standard deviation of 10 ppb, </w:t>
      </w:r>
      <w:commentRangeStart w:id="157"/>
      <w:r w:rsidR="00577811" w:rsidRPr="00C01462">
        <w:t xml:space="preserve">which </w:t>
      </w:r>
      <w:r w:rsidR="009C59C0" w:rsidRPr="00C01462">
        <w:t>is</w:t>
      </w:r>
      <w:r w:rsidR="00577811" w:rsidRPr="00C01462">
        <w:t xml:space="preserve"> scaled by between 0.5 and 1 depending on the choice of grid cell prior error</w:t>
      </w:r>
      <w:commentRangeEnd w:id="157"/>
      <w:r w:rsidR="00405C9F">
        <w:rPr>
          <w:rStyle w:val="CommentReference"/>
        </w:rPr>
        <w:commentReference w:id="157"/>
      </w:r>
      <w:r w:rsidR="00577811" w:rsidRPr="00C01462">
        <w:t xml:space="preserve">. </w:t>
      </w:r>
      <w:r w:rsidR="009C59C0" w:rsidRPr="00C01462">
        <w:t xml:space="preserve">We choose the prior error for each </w:t>
      </w:r>
      <w:commentRangeStart w:id="158"/>
      <w:r w:rsidR="009C59C0" w:rsidRPr="00C01462">
        <w:t xml:space="preserve">ensemble member </w:t>
      </w:r>
      <w:commentRangeEnd w:id="158"/>
      <w:r w:rsidR="00405C9F">
        <w:rPr>
          <w:rStyle w:val="CommentReference"/>
        </w:rPr>
        <w:commentReference w:id="158"/>
      </w:r>
      <w:r w:rsidR="009C59C0" w:rsidRPr="00C01462">
        <w:t xml:space="preserve">as described in section 2.7. </w:t>
      </w:r>
      <w:commentRangeStart w:id="159"/>
      <w:r w:rsidR="00577811" w:rsidRPr="00C01462">
        <w:t xml:space="preserve">Although lognormal errors better represent the distribution of methane emissions and avoid negative posterior emissions (e.g., </w:t>
      </w:r>
      <w:proofErr w:type="spellStart"/>
      <w:r w:rsidR="00577811" w:rsidRPr="00C01462">
        <w:t>Maasakkers</w:t>
      </w:r>
      <w:proofErr w:type="spellEnd"/>
      <w:r w:rsidR="00577811" w:rsidRPr="00C01462">
        <w:t xml:space="preserve"> et al., </w:t>
      </w:r>
      <w:proofErr w:type="gramStart"/>
      <w:r w:rsidR="00577811" w:rsidRPr="00C01462">
        <w:t>20?,</w:t>
      </w:r>
      <w:proofErr w:type="gramEnd"/>
      <w:r w:rsidR="00577811" w:rsidRPr="00C01462">
        <w:t xml:space="preserve"> Chen et al., 2022), the </w:t>
      </w:r>
      <w:r w:rsidR="009C59C0" w:rsidRPr="00C01462">
        <w:t xml:space="preserve">corresponding </w:t>
      </w:r>
      <w:r w:rsidR="00577811" w:rsidRPr="00C01462">
        <w:t xml:space="preserve">solution iteratively updates the Jacobian matrix, which is computationally prohibitive </w:t>
      </w:r>
      <w:r w:rsidR="009C59C0" w:rsidRPr="00C01462">
        <w:t>for</w:t>
      </w:r>
      <w:r w:rsidR="00577811" w:rsidRPr="00C01462">
        <w:t xml:space="preserve"> our large </w:t>
      </w:r>
      <w:commentRangeEnd w:id="159"/>
      <w:r w:rsidR="00405C9F">
        <w:rPr>
          <w:rStyle w:val="CommentReference"/>
        </w:rPr>
        <w:commentReference w:id="159"/>
      </w:r>
      <w:r w:rsidR="00577811" w:rsidRPr="00C01462">
        <w:t xml:space="preserve">observation and state vector dimensions (section 2.1). We instead use normal errors. </w:t>
      </w:r>
      <w:commentRangeStart w:id="160"/>
      <w:r w:rsidR="00C36AAC" w:rsidRPr="00C01462">
        <w:t xml:space="preserve">In the absence of better information, </w:t>
      </w:r>
      <w:commentRangeEnd w:id="160"/>
      <w:r w:rsidR="00405C9F">
        <w:rPr>
          <w:rStyle w:val="CommentReference"/>
        </w:rPr>
        <w:commentReference w:id="160"/>
      </w:r>
      <w:r w:rsidR="00C36AAC" w:rsidRPr="00C01462">
        <w:t>we assume there is no error covariance.</w:t>
      </w:r>
    </w:p>
    <w:p w14:paraId="066853A8" w14:textId="77777777" w:rsidR="003D698A" w:rsidRPr="00C01462" w:rsidRDefault="003D698A"/>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3A2F95C5" w14:textId="31060B18" w:rsidR="00112218" w:rsidRPr="00C01462" w:rsidDel="00D5557D" w:rsidRDefault="00112218" w:rsidP="00D5557D">
      <w:pPr>
        <w:rPr>
          <w:del w:id="161" w:author="Daniel Jacob" w:date="2022-12-15T17:12:00Z"/>
        </w:rPr>
      </w:pPr>
      <w:r w:rsidRPr="00C01462">
        <w:t xml:space="preserve">We use the nested version of the GEOS-Chem chemical transport model (CTM) </w:t>
      </w:r>
      <w:del w:id="162" w:author="Daniel Jacob" w:date="2022-12-15T16:59:00Z">
        <w:r w:rsidRPr="00C01462" w:rsidDel="00DE4E42">
          <w:delText>v</w:delText>
        </w:r>
      </w:del>
      <w:r w:rsidRPr="00C01462">
        <w:t xml:space="preserve">12.7 at 0.25° </w:t>
      </w:r>
      <w:r w:rsidR="000663AD" w:rsidRPr="00C01462">
        <w:rPr>
          <w:rFonts w:ascii="Cambria Math" w:hAnsi="Cambria Math" w:cs="Cambria Math"/>
        </w:rPr>
        <w:t>⨉</w:t>
      </w:r>
      <w:r w:rsidRPr="00C01462">
        <w:t xml:space="preserve"> 0.3125° resolution over North America as the forward model for the inversion. Earlier versions of the methane simulation were described by Wecht et al. (2014) and Turner et al. (2015). The model is driven by </w:t>
      </w:r>
      <w:r w:rsidR="00BD679D" w:rsidRPr="00C01462">
        <w:t>GEOS-FP</w:t>
      </w:r>
      <w:r w:rsidRPr="00C01462">
        <w:t xml:space="preserve"> meteorological fields from the </w:t>
      </w:r>
      <w:r w:rsidR="00BD679D" w:rsidRPr="00C01462">
        <w:t>NASA Global Modeling and Assimilation Office (GMAO)</w:t>
      </w:r>
      <w:r w:rsidRPr="00C01462">
        <w:t xml:space="preserve">. Methane loss from OH, Cl, soil uptake, and stratospheric oxidation is described in </w:t>
      </w:r>
      <w:proofErr w:type="spellStart"/>
      <w:r w:rsidRPr="00C01462">
        <w:t>Maasakkers</w:t>
      </w:r>
      <w:proofErr w:type="spellEnd"/>
      <w:r w:rsidRPr="00C01462">
        <w:t xml:space="preserve"> et al. (2019). Initial conditions for </w:t>
      </w:r>
      <w:commentRangeStart w:id="163"/>
      <w:r w:rsidRPr="00C01462">
        <w:t xml:space="preserve">January 2019 </w:t>
      </w:r>
      <w:commentRangeEnd w:id="163"/>
      <w:r w:rsidR="00D5557D">
        <w:rPr>
          <w:rStyle w:val="CommentReference"/>
        </w:rPr>
        <w:commentReference w:id="163"/>
      </w:r>
      <w:r w:rsidRPr="00C01462">
        <w:t xml:space="preserve">and 3-hourly boundary conditions for the year are </w:t>
      </w:r>
      <w:del w:id="164" w:author="Daniel Jacob" w:date="2022-12-15T17:07:00Z">
        <w:r w:rsidRPr="00C01462" w:rsidDel="00DE4E42">
          <w:delText>given by the</w:delText>
        </w:r>
      </w:del>
      <w:ins w:id="165" w:author="Daniel Jacob" w:date="2022-12-15T17:07:00Z">
        <w:r w:rsidR="00DE4E42">
          <w:t>specified with</w:t>
        </w:r>
      </w:ins>
      <w:r w:rsidRPr="00C01462">
        <w:t xml:space="preserve"> methane concentration fields from </w:t>
      </w:r>
      <w:del w:id="166" w:author="Daniel Jacob" w:date="2022-12-15T17:08:00Z">
        <w:r w:rsidRPr="00C01462" w:rsidDel="00DE4E42">
          <w:delText xml:space="preserve">the </w:delText>
        </w:r>
      </w:del>
      <w:ins w:id="167" w:author="Daniel Jacob" w:date="2022-12-15T17:08:00Z">
        <w:r w:rsidR="00DE4E42">
          <w:t>a</w:t>
        </w:r>
        <w:r w:rsidR="00DE4E42" w:rsidRPr="00C01462">
          <w:t xml:space="preserve"> </w:t>
        </w:r>
      </w:ins>
      <w:r w:rsidRPr="00C01462">
        <w:t xml:space="preserve">global </w:t>
      </w:r>
      <w:ins w:id="168" w:author="Daniel Jacob" w:date="2022-12-15T17:08:00Z">
        <w:r w:rsidR="00DE4E42">
          <w:t xml:space="preserve">GEOS-Chem simulation </w:t>
        </w:r>
      </w:ins>
      <w:ins w:id="169" w:author="Daniel Jacob" w:date="2022-12-15T17:09:00Z">
        <w:r w:rsidR="00DE4E42">
          <w:t>at</w:t>
        </w:r>
      </w:ins>
      <w:ins w:id="170" w:author="Daniel Jacob" w:date="2022-12-15T17:08:00Z">
        <w:r w:rsidR="00DE4E42">
          <w:t xml:space="preserve"> </w:t>
        </w:r>
      </w:ins>
      <w:r w:rsidRPr="00C01462">
        <w:t xml:space="preserve">2° </w:t>
      </w:r>
      <w:r w:rsidRPr="00C01462">
        <w:rPr>
          <w:rFonts w:ascii="Cambria Math" w:hAnsi="Cambria Math" w:cs="Cambria Math"/>
        </w:rPr>
        <w:t>⨉</w:t>
      </w:r>
      <w:r w:rsidRPr="00C01462">
        <w:t xml:space="preserve"> 2.5° </w:t>
      </w:r>
      <w:ins w:id="171" w:author="Daniel Jacob" w:date="2022-12-15T17:08:00Z">
        <w:r w:rsidR="00DE4E42">
          <w:t xml:space="preserve">resolution using emissions </w:t>
        </w:r>
      </w:ins>
      <w:ins w:id="172" w:author="Daniel Jacob" w:date="2022-12-15T17:09:00Z">
        <w:r w:rsidR="00DE4E42">
          <w:t xml:space="preserve">optimized by a global inversion of </w:t>
        </w:r>
      </w:ins>
      <w:r w:rsidRPr="00C01462">
        <w:t xml:space="preserve">TROPOMI </w:t>
      </w:r>
      <w:del w:id="173" w:author="Daniel Jacob" w:date="2022-12-15T17:09:00Z">
        <w:r w:rsidRPr="00C01462" w:rsidDel="00DE4E42">
          <w:delText>inversion conducted by</w:delText>
        </w:r>
      </w:del>
      <w:ins w:id="174" w:author="Daniel Jacob" w:date="2022-12-15T17:09:00Z">
        <w:r w:rsidR="00DE4E42">
          <w:t>observations (</w:t>
        </w:r>
      </w:ins>
      <w:del w:id="175" w:author="Daniel Jacob" w:date="2022-12-15T17:09:00Z">
        <w:r w:rsidRPr="00C01462" w:rsidDel="00DE4E42">
          <w:delText xml:space="preserve"> </w:delText>
        </w:r>
      </w:del>
      <w:r w:rsidRPr="00C01462">
        <w:t xml:space="preserve">Qu </w:t>
      </w:r>
      <w:proofErr w:type="gramStart"/>
      <w:r w:rsidRPr="00C01462">
        <w:t xml:space="preserve">et al. </w:t>
      </w:r>
      <w:ins w:id="176" w:author="Daniel Jacob" w:date="2022-12-15T17:09:00Z">
        <w:r w:rsidR="00DE4E42">
          <w:t>,</w:t>
        </w:r>
        <w:proofErr w:type="gramEnd"/>
        <w:r w:rsidR="00DE4E42">
          <w:t xml:space="preserve"> </w:t>
        </w:r>
      </w:ins>
      <w:del w:id="177" w:author="Daniel Jacob" w:date="2022-12-15T17:09:00Z">
        <w:r w:rsidRPr="00C01462" w:rsidDel="00DE4E42">
          <w:delText>(</w:delText>
        </w:r>
      </w:del>
      <w:r w:rsidRPr="00C01462">
        <w:t>2021). These concentration fields are unbiased with respect to the global TROPOMI data and are informed predominantly by observations outside of North America.</w:t>
      </w:r>
      <w:ins w:id="178" w:author="Daniel Jacob" w:date="2022-12-15T17:11:00Z">
        <w:r w:rsidR="00D5557D">
          <w:t xml:space="preserve"> </w:t>
        </w:r>
      </w:ins>
    </w:p>
    <w:p w14:paraId="15DF7036" w14:textId="0C6CB7F9" w:rsidR="00112218" w:rsidRPr="00C01462" w:rsidDel="00D5557D" w:rsidRDefault="00112218" w:rsidP="00D5557D">
      <w:pPr>
        <w:rPr>
          <w:del w:id="179" w:author="Daniel Jacob" w:date="2022-12-15T17:12:00Z"/>
        </w:rPr>
      </w:pPr>
    </w:p>
    <w:p w14:paraId="2D4BF24D" w14:textId="25F34C73" w:rsidR="00D8280E" w:rsidRPr="00C01462" w:rsidRDefault="00D8280E" w:rsidP="00D5557D">
      <w:commentRangeStart w:id="180"/>
      <w:r w:rsidRPr="00C01462">
        <w:t xml:space="preserve">We validate GEOS-Chem by comparison to surface and aircraft methane observations for May 2018. </w:t>
      </w:r>
      <w:commentRangeEnd w:id="180"/>
      <w:r w:rsidR="00D5557D">
        <w:rPr>
          <w:rStyle w:val="CommentReference"/>
        </w:rPr>
        <w:commentReference w:id="180"/>
      </w:r>
      <w:r w:rsidRPr="00C01462">
        <w:t>We use observations from the Atmospheric Tomography Mission (</w:t>
      </w:r>
      <w:proofErr w:type="spellStart"/>
      <w:r w:rsidRPr="00C01462">
        <w:t>ATom</w:t>
      </w:r>
      <w:proofErr w:type="spellEnd"/>
      <w:r w:rsidRPr="00C01462">
        <w:t>)</w:t>
      </w:r>
      <w:ins w:id="181" w:author="Daniel Jacob" w:date="2022-12-15T17:13:00Z">
        <w:r w:rsidR="00D5557D">
          <w:t xml:space="preserve"> </w:t>
        </w:r>
        <w:proofErr w:type="spellStart"/>
        <w:r w:rsidR="00D5557D">
          <w:t>i</w:t>
        </w:r>
      </w:ins>
      <w:proofErr w:type="spellEnd"/>
      <w:r w:rsidRPr="00C01462">
        <w:t>, the Atmospheric Carbon and Transport – America (ACT-America) campaign, and the NOAA Observation Package (</w:t>
      </w:r>
      <w:proofErr w:type="spellStart"/>
      <w:r w:rsidRPr="00C01462">
        <w:t>ObsPack</w:t>
      </w:r>
      <w:proofErr w:type="spellEnd"/>
      <w:r w:rsidRPr="00C01462">
        <w:t xml:space="preserve">). We find a mean model-observation bias of 6.36 </w:t>
      </w:r>
      <w:r w:rsidR="00132DAA" w:rsidRPr="00C01462">
        <w:t xml:space="preserve">ppb </w:t>
      </w:r>
      <w:r w:rsidRPr="00C01462">
        <w:t xml:space="preserve">and a correlation of R = 0.45. We also find no significant latitudinal bias in the model-observation difference, although the </w:t>
      </w:r>
      <w:r w:rsidR="00A440C1" w:rsidRPr="00C01462">
        <w:t xml:space="preserve">surface and aircraft </w:t>
      </w:r>
      <w:r w:rsidRPr="00C01462">
        <w:t>observations provide significant coverage only between 30°N and 50°N.</w:t>
      </w:r>
    </w:p>
    <w:p w14:paraId="5067114A" w14:textId="77777777" w:rsidR="00D8280E" w:rsidRPr="00C01462" w:rsidRDefault="00D8280E"/>
    <w:p w14:paraId="08CA5A17" w14:textId="666A0076" w:rsidR="00B44582" w:rsidRPr="00C01462" w:rsidRDefault="00E334F2">
      <w:commentRangeStart w:id="182"/>
      <w:r w:rsidRPr="00C01462">
        <w:rPr>
          <w:b/>
          <w:bCs/>
        </w:rPr>
        <w:t>2.</w:t>
      </w:r>
      <w:r w:rsidR="00B11F0C" w:rsidRPr="00C01462">
        <w:rPr>
          <w:b/>
          <w:bCs/>
        </w:rPr>
        <w:t>4</w:t>
      </w:r>
      <w:r w:rsidR="00B44582" w:rsidRPr="00C01462">
        <w:rPr>
          <w:b/>
          <w:bCs/>
        </w:rPr>
        <w:t xml:space="preserve"> TROPOMI observations</w:t>
      </w:r>
      <w:commentRangeEnd w:id="182"/>
      <w:r w:rsidR="00D5557D">
        <w:rPr>
          <w:rStyle w:val="CommentReference"/>
        </w:rPr>
        <w:commentReference w:id="182"/>
      </w:r>
    </w:p>
    <w:p w14:paraId="1488FB63" w14:textId="23E1FB6E" w:rsidR="00987FB3" w:rsidRPr="00C01462" w:rsidRDefault="0002114F">
      <w:r w:rsidRPr="00C01462">
        <w:t xml:space="preserve">The Tropospheric Monitoring Instrument (TROPOMI) aboard the Sentinel-5 Precursor satellite has provided </w:t>
      </w:r>
      <w:r w:rsidR="00806DFF" w:rsidRPr="00C01462">
        <w:t xml:space="preserve">daily, global </w:t>
      </w:r>
      <w:r w:rsidR="00FD3469" w:rsidRPr="00C01462">
        <w:t>observations of dry column methane mixing ratios at 7</w:t>
      </w:r>
      <w:r w:rsidR="00AB5662" w:rsidRPr="00C01462">
        <w:t xml:space="preserve"> </w:t>
      </w:r>
      <w:r w:rsidR="00AB5662" w:rsidRPr="00C01462">
        <w:rPr>
          <w:rFonts w:ascii="Cambria Math" w:hAnsi="Cambria Math" w:cs="Cambria Math"/>
        </w:rPr>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AB5662" w:rsidRPr="00C01462">
        <w:rPr>
          <w:rFonts w:ascii="Cambria Math" w:hAnsi="Cambria Math" w:cs="Cambria Math"/>
        </w:rPr>
        <w:t>⨉</w:t>
      </w:r>
      <w:r w:rsidR="00AB5662" w:rsidRPr="00C01462">
        <w:t xml:space="preserve"> 7 km</w:t>
      </w:r>
      <w:r w:rsidR="00AB5662" w:rsidRPr="00C01462">
        <w:rPr>
          <w:vertAlign w:val="superscript"/>
        </w:rPr>
        <w:t>2</w:t>
      </w:r>
      <w:r w:rsidR="00AB5662" w:rsidRPr="00C01462">
        <w:t xml:space="preserve"> nadir pixel resolution since August 2019 </w:t>
      </w:r>
      <w:r w:rsidR="00FD3469" w:rsidRPr="00C01462">
        <w:t>(</w:t>
      </w:r>
      <w:r w:rsidR="00AB5662" w:rsidRPr="00C01462">
        <w:t>citation</w:t>
      </w:r>
      <w:r w:rsidR="00FD3469" w:rsidRPr="00C01462">
        <w:t xml:space="preserve">). TROPOMI </w:t>
      </w:r>
      <w:r w:rsidR="00662572" w:rsidRPr="00C01462">
        <w:t xml:space="preserve">measures backscattered solar radiation at 2.3 </w:t>
      </w:r>
      <w:proofErr w:type="spellStart"/>
      <w:r w:rsidR="00662572" w:rsidRPr="00C01462">
        <w:t>μm</w:t>
      </w:r>
      <w:proofErr w:type="spellEnd"/>
      <w:r w:rsidR="00662572" w:rsidRPr="00C01462">
        <w:t xml:space="preserve"> from a</w:t>
      </w:r>
      <w:r w:rsidR="00FD3469" w:rsidRPr="00C01462">
        <w:t xml:space="preserve"> sun-synchronous orbit with a local overpass time of 13:30</w:t>
      </w:r>
      <w:r w:rsidR="00662572" w:rsidRPr="00C01462">
        <w:t xml:space="preserve"> </w:t>
      </w:r>
      <w:r w:rsidR="00FD3469" w:rsidRPr="00C01462">
        <w:t>(</w:t>
      </w:r>
      <w:proofErr w:type="spellStart"/>
      <w:r w:rsidR="00FD3469" w:rsidRPr="00C01462">
        <w:t>Veefkind</w:t>
      </w:r>
      <w:proofErr w:type="spellEnd"/>
      <w:r w:rsidR="00FD3469" w:rsidRPr="00C01462">
        <w:t xml:space="preserve"> et al. 2012). </w:t>
      </w:r>
      <w:del w:id="183" w:author="Daniel Jacob" w:date="2022-12-15T17:18:00Z">
        <w:r w:rsidR="00FD3469" w:rsidRPr="00C01462" w:rsidDel="00D5557D">
          <w:delText xml:space="preserve">TROPOMI </w:delText>
        </w:r>
        <w:r w:rsidR="00D8280E" w:rsidRPr="00C01462" w:rsidDel="00D5557D">
          <w:delText>retrieves m</w:delText>
        </w:r>
      </w:del>
      <w:ins w:id="184" w:author="Daniel Jacob" w:date="2022-12-15T17:18:00Z">
        <w:r w:rsidR="00D5557D">
          <w:t>M</w:t>
        </w:r>
      </w:ins>
      <w:r w:rsidR="00D8280E" w:rsidRPr="00C01462">
        <w:t xml:space="preserve">ethane </w:t>
      </w:r>
      <w:ins w:id="185" w:author="Daniel Jacob" w:date="2022-12-15T17:18:00Z">
        <w:r w:rsidR="00D5557D">
          <w:t xml:space="preserve">is </w:t>
        </w:r>
      </w:ins>
      <w:ins w:id="186" w:author="Daniel Jacob" w:date="2022-12-15T17:19:00Z">
        <w:r w:rsidR="00D5557D">
          <w:t>inferred from</w:t>
        </w:r>
      </w:ins>
      <w:ins w:id="187" w:author="Daniel Jacob" w:date="2022-12-15T17:18:00Z">
        <w:r w:rsidR="00D5557D">
          <w:t xml:space="preserve"> a </w:t>
        </w:r>
      </w:ins>
      <w:del w:id="188" w:author="Daniel Jacob" w:date="2022-12-15T17:18:00Z">
        <w:r w:rsidR="00D8280E" w:rsidRPr="00C01462" w:rsidDel="00D5557D">
          <w:delText>concentrations using</w:delText>
        </w:r>
        <w:r w:rsidR="00FD3469" w:rsidRPr="00C01462" w:rsidDel="00D5557D">
          <w:delText xml:space="preserve"> a </w:delText>
        </w:r>
      </w:del>
      <w:r w:rsidR="00FD3469" w:rsidRPr="00C01462">
        <w:t>full-physics retrieval</w:t>
      </w:r>
      <w:ins w:id="189" w:author="Daniel Jacob" w:date="2022-12-15T17:19:00Z">
        <w:r w:rsidR="00D5557D">
          <w:t xml:space="preserve"> that can fail </w:t>
        </w:r>
        <w:proofErr w:type="gramStart"/>
        <w:r w:rsidR="00D5557D">
          <w:t>as a result of</w:t>
        </w:r>
        <w:proofErr w:type="gramEnd"/>
        <w:r w:rsidR="00D5557D">
          <w:t xml:space="preserve"> </w:t>
        </w:r>
      </w:ins>
      <w:del w:id="190" w:author="Daniel Jacob" w:date="2022-12-15T17:19:00Z">
        <w:r w:rsidR="001765E5" w:rsidRPr="00C01462" w:rsidDel="00D5557D">
          <w:delText>, which</w:delText>
        </w:r>
        <w:r w:rsidR="00FD3469" w:rsidRPr="00C01462" w:rsidDel="00D5557D">
          <w:delText xml:space="preserve"> is limited by </w:delText>
        </w:r>
      </w:del>
      <w:r w:rsidR="00FD3469" w:rsidRPr="00C01462">
        <w:t xml:space="preserve">cloud cover, variable topography, </w:t>
      </w:r>
      <w:ins w:id="191" w:author="Daniel Jacob" w:date="2022-12-15T17:19:00Z">
        <w:r w:rsidR="00C6538C">
          <w:t xml:space="preserve">low or heterogeneous </w:t>
        </w:r>
      </w:ins>
      <w:r w:rsidR="00FD3469" w:rsidRPr="00C01462">
        <w:t>albedo, and high aerosol loading</w:t>
      </w:r>
      <w:r w:rsidR="00AB5662" w:rsidRPr="00C01462">
        <w:t xml:space="preserve"> (citation)</w:t>
      </w:r>
      <w:r w:rsidR="00FD3469" w:rsidRPr="00C01462">
        <w:t xml:space="preserve">. As a result, TROPOMI has a </w:t>
      </w:r>
      <w:commentRangeStart w:id="192"/>
      <w:r w:rsidR="00FD3469" w:rsidRPr="00C01462">
        <w:t>xx</w:t>
      </w:r>
      <w:commentRangeEnd w:id="192"/>
      <w:r w:rsidR="00FB7ECB" w:rsidRPr="00C01462">
        <w:rPr>
          <w:rStyle w:val="CommentReference"/>
        </w:rPr>
        <w:commentReference w:id="192"/>
      </w:r>
      <w:r w:rsidR="00FD3469" w:rsidRPr="00C01462">
        <w:t xml:space="preserve">% retrieval </w:t>
      </w:r>
      <w:ins w:id="193" w:author="Daniel Jacob" w:date="2022-12-15T17:20:00Z">
        <w:r w:rsidR="00C6538C">
          <w:t xml:space="preserve">success </w:t>
        </w:r>
      </w:ins>
      <w:r w:rsidR="00FD3469" w:rsidRPr="00C01462">
        <w:t xml:space="preserve">rate over North America for 2019. </w:t>
      </w:r>
      <w:r w:rsidR="001765E5" w:rsidRPr="00C01462">
        <w:t xml:space="preserve">We use </w:t>
      </w:r>
      <w:r w:rsidR="008F0BC7" w:rsidRPr="00C01462">
        <w:t>the</w:t>
      </w:r>
      <w:r w:rsidR="001765E5" w:rsidRPr="00C01462">
        <w:t xml:space="preserve"> retrieval described by </w:t>
      </w:r>
      <w:proofErr w:type="spellStart"/>
      <w:r w:rsidR="001765E5" w:rsidRPr="00C01462">
        <w:t>Lorente</w:t>
      </w:r>
      <w:proofErr w:type="spellEnd"/>
      <w:r w:rsidR="001765E5" w:rsidRPr="00C01462">
        <w:t xml:space="preserve"> et al. (2021)</w:t>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193E9456" w14:textId="30FF8F40" w:rsidR="00784266" w:rsidRPr="00C01462" w:rsidRDefault="001F7B45">
      <w:commentRangeStart w:id="194"/>
      <w:r w:rsidRPr="00C01462">
        <w:lastRenderedPageBreak/>
        <w:t xml:space="preserve">We </w:t>
      </w:r>
      <w:r w:rsidR="008E0E09" w:rsidRPr="00C01462">
        <w:t>evaluate</w:t>
      </w:r>
      <w:r w:rsidRPr="00C01462">
        <w:t xml:space="preserve"> the TROPOMI data</w:t>
      </w:r>
      <w:r w:rsidR="007402E1" w:rsidRPr="00C01462">
        <w:t xml:space="preserve"> </w:t>
      </w:r>
      <w:r w:rsidR="008E0E09" w:rsidRPr="00C01462">
        <w:t>using</w:t>
      </w:r>
      <w:r w:rsidRPr="00C01462">
        <w:t xml:space="preserve"> methane </w:t>
      </w:r>
      <w:r w:rsidR="009C13BF" w:rsidRPr="00C01462">
        <w:t>observations from</w:t>
      </w:r>
      <w:r w:rsidRPr="00C01462">
        <w:t xml:space="preserve"> </w:t>
      </w:r>
      <w:r w:rsidR="00784266" w:rsidRPr="00C01462">
        <w:t xml:space="preserve">the Greenhouse gases Observing </w:t>
      </w:r>
      <w:proofErr w:type="spellStart"/>
      <w:r w:rsidR="00784266" w:rsidRPr="00C01462">
        <w:t>SATellite</w:t>
      </w:r>
      <w:proofErr w:type="spellEnd"/>
      <w:r w:rsidR="00784266" w:rsidRPr="00C01462">
        <w:t xml:space="preserve"> (GOSAT)</w:t>
      </w:r>
      <w:r w:rsidR="00507010" w:rsidRPr="00C01462">
        <w:t xml:space="preserve">. </w:t>
      </w:r>
      <w:r w:rsidR="00662572" w:rsidRPr="00C01462">
        <w:t xml:space="preserve">Launched in 2009, </w:t>
      </w:r>
      <w:r w:rsidR="00507010" w:rsidRPr="00C01462">
        <w:t>GOSAT</w:t>
      </w:r>
      <w:r w:rsidR="009C13BF" w:rsidRPr="00C01462">
        <w:t xml:space="preserve"> </w:t>
      </w:r>
      <w:r w:rsidR="00662572" w:rsidRPr="00C01462">
        <w:t>provides</w:t>
      </w:r>
      <w:r w:rsidR="00B17D47" w:rsidRPr="00C01462">
        <w:t xml:space="preserve"> high-precision observations</w:t>
      </w:r>
      <w:r w:rsidR="008E7712" w:rsidRPr="00C01462">
        <w:t xml:space="preserve"> </w:t>
      </w:r>
      <w:r w:rsidR="00B17D47" w:rsidRPr="00C01462">
        <w:t xml:space="preserve">of </w:t>
      </w:r>
      <w:r w:rsidR="008E7712" w:rsidRPr="00C01462">
        <w:t>methane in 10 km diameter nadir pixels</w:t>
      </w:r>
      <w:r w:rsidR="00B17D47" w:rsidRPr="00C01462">
        <w:t xml:space="preserve"> separated by ~250 km along- and cross-track. GOSAT </w:t>
      </w:r>
      <w:r w:rsidR="00662572" w:rsidRPr="00C01462">
        <w:t>measures backscattered solar radiation at 1.6</w:t>
      </w:r>
      <w:ins w:id="195" w:author="Daniel Jacob" w:date="2022-12-15T17:24:00Z">
        <w:r w:rsidR="00C6538C">
          <w:t>5</w:t>
        </w:r>
      </w:ins>
      <w:r w:rsidR="00662572" w:rsidRPr="00C01462">
        <w:t xml:space="preserve"> </w:t>
      </w:r>
      <w:proofErr w:type="spellStart"/>
      <w:r w:rsidR="00662572" w:rsidRPr="00C01462">
        <w:t>μm</w:t>
      </w:r>
      <w:proofErr w:type="spellEnd"/>
      <w:r w:rsidR="00662572" w:rsidRPr="00C01462">
        <w:t xml:space="preserve"> with a</w:t>
      </w:r>
      <w:r w:rsidR="00B17D47" w:rsidRPr="00C01462">
        <w:t xml:space="preserve"> local overpass time of about 13:00 </w:t>
      </w:r>
      <w:r w:rsidR="00662572" w:rsidRPr="00C01462">
        <w:t>and</w:t>
      </w:r>
      <w:r w:rsidR="00B17D47" w:rsidRPr="00C01462">
        <w:t xml:space="preserve"> a three-day return tim</w:t>
      </w:r>
      <w:r w:rsidR="00662572" w:rsidRPr="00C01462">
        <w:t>e</w:t>
      </w:r>
      <w:r w:rsidR="008E0E09" w:rsidRPr="00C01462">
        <w:t xml:space="preserve">. </w:t>
      </w:r>
      <w:r w:rsidR="00B17D47" w:rsidRPr="00C01462">
        <w:t>We use the GOSAT methane retrieval version 9.0 of the University of Leicester obtained by the CO</w:t>
      </w:r>
      <w:r w:rsidR="00B17D47" w:rsidRPr="00C01462">
        <w:rPr>
          <w:vertAlign w:val="subscript"/>
        </w:rPr>
        <w:t>2</w:t>
      </w:r>
      <w:r w:rsidR="00B17D47" w:rsidRPr="00C01462">
        <w:t xml:space="preserve"> proxy method</w:t>
      </w:r>
      <w:r w:rsidR="00C47960" w:rsidRPr="00C01462">
        <w:t xml:space="preserve"> (Parker and </w:t>
      </w:r>
      <w:proofErr w:type="spellStart"/>
      <w:r w:rsidR="00C47960" w:rsidRPr="00C01462">
        <w:t>Boesch</w:t>
      </w:r>
      <w:proofErr w:type="spellEnd"/>
      <w:r w:rsidR="00C47960" w:rsidRPr="00C01462">
        <w:t>, 2020, last accessed 29 December 2020). We use only high</w:t>
      </w:r>
      <w:r w:rsidR="00E8511B" w:rsidRPr="00C01462">
        <w:t>-</w:t>
      </w:r>
      <w:r w:rsidR="00C47960" w:rsidRPr="00C01462">
        <w:t xml:space="preserve">quality retrievals as indicated by the quality assessment flag. </w:t>
      </w:r>
      <w:r w:rsidR="008E0E09" w:rsidRPr="00C01462">
        <w:t xml:space="preserve">Due to the sparse coverage of GOSAT, we also </w:t>
      </w:r>
      <w:r w:rsidR="00662572" w:rsidRPr="00C01462">
        <w:t>evaluate the</w:t>
      </w:r>
      <w:r w:rsidR="008E0E09" w:rsidRPr="00C01462">
        <w:t xml:space="preserve"> TROPOMI data </w:t>
      </w:r>
      <w:r w:rsidR="00662572" w:rsidRPr="00C01462">
        <w:t>using</w:t>
      </w:r>
      <w:r w:rsidR="008E0E09" w:rsidRPr="00C01462">
        <w:t xml:space="preserve"> a GEOS-Chem simulation run with the prior emissions</w:t>
      </w:r>
      <w:r w:rsidR="00662572" w:rsidRPr="00C01462">
        <w:t>.</w:t>
      </w:r>
      <w:commentRangeEnd w:id="194"/>
      <w:r w:rsidR="00C6538C">
        <w:rPr>
          <w:rStyle w:val="CommentReference"/>
        </w:rPr>
        <w:commentReference w:id="194"/>
      </w:r>
    </w:p>
    <w:p w14:paraId="3A003372" w14:textId="34C26A91" w:rsidR="00E8511B" w:rsidRPr="00C01462" w:rsidRDefault="00E8511B"/>
    <w:p w14:paraId="1F5E80B6" w14:textId="77777777" w:rsidR="00190FA3" w:rsidRPr="00C01462" w:rsidRDefault="00E8511B">
      <w:r w:rsidRPr="00C01462">
        <w:t xml:space="preserve">We compare average seasonal TROPOMI and GOSAT methane observations on </w:t>
      </w:r>
      <w:r w:rsidR="005C76E6" w:rsidRPr="00C01462">
        <w:t xml:space="preserve">a </w:t>
      </w:r>
      <w:r w:rsidR="00A61A17" w:rsidRPr="00C01462">
        <w:t>2</w:t>
      </w:r>
      <w:r w:rsidRPr="00C01462">
        <w:t xml:space="preserve">° </w:t>
      </w:r>
      <w:r w:rsidR="000663AD" w:rsidRPr="00C01462">
        <w:rPr>
          <w:rFonts w:ascii="Cambria Math" w:hAnsi="Cambria Math" w:cs="Cambria Math"/>
        </w:rPr>
        <w:t>⨉</w:t>
      </w:r>
      <w:r w:rsidRPr="00C01462">
        <w:t xml:space="preserve"> </w:t>
      </w:r>
      <w:r w:rsidR="00A61A17" w:rsidRPr="00C01462">
        <w:t>2</w:t>
      </w:r>
      <w:r w:rsidRPr="00C01462">
        <w:t>°</w:t>
      </w:r>
      <w:r w:rsidR="005C76E6" w:rsidRPr="00C01462">
        <w:t xml:space="preserve"> grid </w:t>
      </w:r>
      <w:r w:rsidR="00A61A17" w:rsidRPr="00C01462">
        <w:t>following</w:t>
      </w:r>
      <w:r w:rsidR="001B5212" w:rsidRPr="00C01462">
        <w:t xml:space="preserve"> </w:t>
      </w:r>
      <w:proofErr w:type="spellStart"/>
      <w:r w:rsidR="001B5212" w:rsidRPr="00C01462">
        <w:t>Lorente</w:t>
      </w:r>
      <w:proofErr w:type="spellEnd"/>
      <w:r w:rsidR="001B5212" w:rsidRPr="00C01462">
        <w:t xml:space="preserve"> et al. (2021</w:t>
      </w:r>
      <w:r w:rsidR="00A61A17" w:rsidRPr="00C01462">
        <w:t>)</w:t>
      </w:r>
      <w:r w:rsidR="005C44B9" w:rsidRPr="00C01462">
        <w:t xml:space="preserve">. </w:t>
      </w:r>
      <w:commentRangeStart w:id="196"/>
      <w:r w:rsidR="005C44B9" w:rsidRPr="00C01462">
        <w:t>We find large regional biases</w:t>
      </w:r>
      <w:r w:rsidR="00D767D2" w:rsidRPr="00C01462">
        <w:t xml:space="preserve">, defined as </w:t>
      </w:r>
      <w:r w:rsidR="005C44B9" w:rsidRPr="00C01462">
        <w:t xml:space="preserve">the standard deviation of the </w:t>
      </w:r>
      <w:r w:rsidR="008F0BC7" w:rsidRPr="00C01462">
        <w:t xml:space="preserve">mean </w:t>
      </w:r>
      <w:r w:rsidR="005C44B9" w:rsidRPr="00C01462">
        <w:t>TROPOMI – GOSAT difference</w:t>
      </w:r>
      <w:r w:rsidR="00D767D2" w:rsidRPr="00C01462">
        <w:t>,</w:t>
      </w:r>
      <w:r w:rsidR="005C44B9" w:rsidRPr="00C01462">
        <w:t xml:space="preserve"> of between 15 ppb </w:t>
      </w:r>
      <w:r w:rsidR="00D767D2" w:rsidRPr="00C01462">
        <w:t xml:space="preserve">(summer) </w:t>
      </w:r>
      <w:r w:rsidR="005C44B9" w:rsidRPr="00C01462">
        <w:t>and 20 ppb</w:t>
      </w:r>
      <w:r w:rsidR="00D767D2" w:rsidRPr="00C01462">
        <w:t xml:space="preserve"> (winter)</w:t>
      </w:r>
      <w:r w:rsidR="008E0E09" w:rsidRPr="00C01462">
        <w:t>. The winter-time biases are likely due</w:t>
      </w:r>
      <w:r w:rsidR="003569D5" w:rsidRPr="00C01462">
        <w:t xml:space="preserve"> to snow- and ice-cover</w:t>
      </w:r>
      <w:r w:rsidR="00D767D2" w:rsidRPr="00C01462">
        <w:t>ed scenes</w:t>
      </w:r>
      <w:r w:rsidR="003569D5" w:rsidRPr="00C01462">
        <w:t xml:space="preserve"> (</w:t>
      </w:r>
      <w:proofErr w:type="spellStart"/>
      <w:r w:rsidR="003569D5" w:rsidRPr="00C01462">
        <w:t>Lorente</w:t>
      </w:r>
      <w:proofErr w:type="spellEnd"/>
      <w:r w:rsidR="003569D5" w:rsidRPr="00C01462">
        <w:t xml:space="preserve"> et al. 2021). We </w:t>
      </w:r>
      <w:r w:rsidR="008E0E09" w:rsidRPr="00C01462">
        <w:t xml:space="preserve">identify </w:t>
      </w:r>
      <w:r w:rsidR="00D767D2" w:rsidRPr="00C01462">
        <w:t>these</w:t>
      </w:r>
      <w:r w:rsidR="008E0E09" w:rsidRPr="00C01462">
        <w:t xml:space="preserve"> scenes using</w:t>
      </w:r>
      <w:r w:rsidR="003569D5" w:rsidRPr="00C01462">
        <w:t xml:space="preserve"> blended albedo, an empirical parameter that </w:t>
      </w:r>
      <w:r w:rsidR="00FA3FAA" w:rsidRPr="00C01462">
        <w:t>combines</w:t>
      </w:r>
      <w:r w:rsidR="003569D5" w:rsidRPr="00C01462">
        <w:t xml:space="preserve"> shortwave and near-infrared albedo and that correlates with snow- and ice-cover when greater than about 1 (Wunch et al. 2011). We remove scenes with blended albedo &gt; 0.75 in fall, winter, and spring. </w:t>
      </w:r>
      <w:commentRangeEnd w:id="196"/>
      <w:r w:rsidR="00C6538C">
        <w:rPr>
          <w:rStyle w:val="CommentReference"/>
        </w:rPr>
        <w:commentReference w:id="196"/>
      </w:r>
      <w:r w:rsidR="00667142" w:rsidRPr="00C01462">
        <w:t xml:space="preserve">We </w:t>
      </w:r>
      <w:r w:rsidR="001568F5" w:rsidRPr="00C01462">
        <w:t xml:space="preserve">also </w:t>
      </w:r>
      <w:r w:rsidR="008E0E09" w:rsidRPr="00C01462">
        <w:t>remove scenes</w:t>
      </w:r>
      <w:r w:rsidR="003569D5" w:rsidRPr="00C01462">
        <w:t xml:space="preserve"> </w:t>
      </w:r>
      <w:r w:rsidR="00667142" w:rsidRPr="00C01462">
        <w:t xml:space="preserve">with shortwave albedo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 2020. </w:t>
      </w:r>
      <w:commentRangeStart w:id="197"/>
      <w:r w:rsidR="00FA3FAA" w:rsidRPr="00C01462">
        <w:t>These scenes</w:t>
      </w:r>
      <w:r w:rsidR="003569D5" w:rsidRPr="00C01462">
        <w:t xml:space="preserve"> </w:t>
      </w:r>
      <w:r w:rsidR="00544FE5" w:rsidRPr="00C01462">
        <w:t xml:space="preserve">exhibit large prior GEOS-Chem – TROPOMI biases and disproportionately </w:t>
      </w:r>
      <w:r w:rsidR="003569D5" w:rsidRPr="00C01462">
        <w:t>account for the remaining unphysical TROPOMI observations (XCH4 &lt; 1700</w:t>
      </w:r>
      <w:r w:rsidR="00667142" w:rsidRPr="00C01462">
        <w:t xml:space="preserve"> ppb</w:t>
      </w:r>
      <w:r w:rsidR="003569D5" w:rsidRPr="00C01462">
        <w:t>).</w:t>
      </w:r>
      <w:commentRangeEnd w:id="197"/>
      <w:r w:rsidR="00C6538C">
        <w:rPr>
          <w:rStyle w:val="CommentReference"/>
        </w:rPr>
        <w:commentReference w:id="197"/>
      </w:r>
      <w:r w:rsidR="003569D5" w:rsidRPr="00C01462">
        <w:t xml:space="preserve"> </w:t>
      </w:r>
      <w:r w:rsidR="001568F5" w:rsidRPr="00C01462">
        <w:t xml:space="preserve">Finally, we </w:t>
      </w:r>
      <w:r w:rsidR="00544FE5" w:rsidRPr="00C01462">
        <w:t>remove</w:t>
      </w:r>
      <w:r w:rsidR="001568F5" w:rsidRPr="00C01462">
        <w:t xml:space="preserve"> </w:t>
      </w:r>
      <w:r w:rsidR="00544FE5" w:rsidRPr="00C01462">
        <w:t>scenes</w:t>
      </w:r>
      <w:r w:rsidR="001568F5" w:rsidRPr="00C01462">
        <w:t xml:space="preserve"> north of 50°N in winter</w:t>
      </w:r>
      <w:r w:rsidR="00544FE5" w:rsidRPr="00C01462">
        <w:t>, which</w:t>
      </w:r>
      <w:r w:rsidR="00FA3FAA" w:rsidRPr="00C01462">
        <w:t xml:space="preserve"> are likely to correspond with snow- and ice-cover</w:t>
      </w:r>
      <w:r w:rsidR="00544FE5" w:rsidRPr="00C01462">
        <w:t xml:space="preserve"> and which exhibit anomalous prior GEOS-Chem – TROPOMI differences</w:t>
      </w:r>
      <w:r w:rsidR="001568F5" w:rsidRPr="00C01462">
        <w:t xml:space="preserve">. </w:t>
      </w:r>
    </w:p>
    <w:p w14:paraId="4FA4931F" w14:textId="77777777" w:rsidR="00190FA3" w:rsidRPr="00C01462" w:rsidRDefault="00190FA3"/>
    <w:p w14:paraId="46ADEA25" w14:textId="5A81D0AF" w:rsidR="008F0BC7" w:rsidRPr="00C01462" w:rsidRDefault="00190FA3">
      <w:r w:rsidRPr="00C01462">
        <w:t xml:space="preserve">The applied filters increase the GOSAT-TROPOMI correlation in all seasons, with the largest increases in winter and </w:t>
      </w:r>
      <w:commentRangeStart w:id="198"/>
      <w:r w:rsidRPr="00C01462">
        <w:t>spring (from R</w:t>
      </w:r>
      <w:r w:rsidRPr="00C01462">
        <w:rPr>
          <w:vertAlign w:val="superscript"/>
        </w:rPr>
        <w:t>2</w:t>
      </w:r>
      <w:r w:rsidRPr="00C01462">
        <w:t xml:space="preserve"> = 0.20 to 0.30 and from R</w:t>
      </w:r>
      <w:r w:rsidRPr="00C01462">
        <w:rPr>
          <w:vertAlign w:val="superscript"/>
        </w:rPr>
        <w:t>2</w:t>
      </w:r>
      <w:r w:rsidRPr="00C01462">
        <w:t xml:space="preserve"> = 0.32 to R</w:t>
      </w:r>
      <w:r w:rsidRPr="00C01462">
        <w:rPr>
          <w:vertAlign w:val="superscript"/>
        </w:rPr>
        <w:t>2</w:t>
      </w:r>
      <w:r w:rsidRPr="00C01462">
        <w:t xml:space="preserve"> = 0.49, </w:t>
      </w:r>
      <w:commentRangeEnd w:id="198"/>
      <w:r w:rsidR="002C7103">
        <w:rPr>
          <w:rStyle w:val="CommentReference"/>
        </w:rPr>
        <w:commentReference w:id="198"/>
      </w:r>
      <w:r w:rsidRPr="00C01462">
        <w:t xml:space="preserve">respectively), when snow- and ice-cover are most likely to impact the TROPOMI retrieval. Seasonal regional biases decrease by between 7% and 21% and are in all cases less than the standard deviation of both the TROPOMI and GOSAT data. The mean TROPOMI – GOSAT </w:t>
      </w:r>
      <w:commentRangeStart w:id="199"/>
      <w:r w:rsidRPr="00C01462">
        <w:t xml:space="preserve">biases </w:t>
      </w:r>
      <w:commentRangeEnd w:id="199"/>
      <w:r w:rsidRPr="00C01462">
        <w:rPr>
          <w:rStyle w:val="CommentReference"/>
        </w:rPr>
        <w:commentReference w:id="199"/>
      </w:r>
      <w:r w:rsidRPr="00C01462">
        <w:t xml:space="preserve">are also consistent with the -10.3 ± 16.8 ppb bias found by </w:t>
      </w:r>
      <w:proofErr w:type="spellStart"/>
      <w:r w:rsidRPr="00C01462">
        <w:t>Lorente</w:t>
      </w:r>
      <w:proofErr w:type="spellEnd"/>
      <w:r w:rsidRPr="00C01462">
        <w:t xml:space="preserve"> et al. (2021).</w:t>
      </w:r>
    </w:p>
    <w:p w14:paraId="6C6CAB8B" w14:textId="77777777" w:rsidR="00190FA3" w:rsidRPr="00C01462" w:rsidRDefault="00190FA3"/>
    <w:p w14:paraId="71AAADE6" w14:textId="75D79DE9" w:rsidR="00C42943" w:rsidRPr="00C01462" w:rsidRDefault="00190FA3">
      <w:r w:rsidRPr="00C01462">
        <w:t>After filtering the data, w</w:t>
      </w:r>
      <w:r w:rsidR="008F0BC7" w:rsidRPr="00C01462">
        <w:t xml:space="preserve">e find a residual </w:t>
      </w:r>
      <w:proofErr w:type="spellStart"/>
      <w:r w:rsidR="008F0BC7" w:rsidRPr="00C01462">
        <w:t>aseasonal</w:t>
      </w:r>
      <w:proofErr w:type="spellEnd"/>
      <w:r w:rsidR="008F0BC7" w:rsidRPr="00C01462">
        <w:t xml:space="preserve"> </w:t>
      </w:r>
      <w:commentRangeStart w:id="200"/>
      <w:r w:rsidR="008F0BC7" w:rsidRPr="00C01462">
        <w:t xml:space="preserve">latitudinal bias </w:t>
      </w:r>
      <w:commentRangeEnd w:id="200"/>
      <w:r w:rsidR="002C7103">
        <w:rPr>
          <w:rStyle w:val="CommentReference"/>
        </w:rPr>
        <w:commentReference w:id="200"/>
      </w:r>
      <w:r w:rsidR="008F0BC7" w:rsidRPr="00C01462">
        <w:t xml:space="preserve">in the TROPOMI – GEOS-Chem difference. </w:t>
      </w:r>
      <w:commentRangeStart w:id="201"/>
      <w:r w:rsidR="008F0BC7" w:rsidRPr="00C01462">
        <w:t xml:space="preserve">This bias has been noted and corrected </w:t>
      </w:r>
      <w:commentRangeEnd w:id="201"/>
      <w:r w:rsidR="002C7103">
        <w:rPr>
          <w:rStyle w:val="CommentReference"/>
        </w:rPr>
        <w:commentReference w:id="201"/>
      </w:r>
      <w:r w:rsidR="008F0BC7" w:rsidRPr="00C01462">
        <w:t>previously by Turner et al. (</w:t>
      </w:r>
      <w:proofErr w:type="spellStart"/>
      <w:r w:rsidR="008F0BC7" w:rsidRPr="00C01462">
        <w:t>xxxx</w:t>
      </w:r>
      <w:proofErr w:type="spellEnd"/>
      <w:r w:rsidR="008F0BC7" w:rsidRPr="00C01462">
        <w:t xml:space="preserve">), </w:t>
      </w:r>
      <w:proofErr w:type="spellStart"/>
      <w:r w:rsidR="008F0BC7" w:rsidRPr="00C01462">
        <w:t>Maasakkers</w:t>
      </w:r>
      <w:proofErr w:type="spellEnd"/>
      <w:r w:rsidR="008F0BC7" w:rsidRPr="00C01462">
        <w:t xml:space="preserve"> et al. (</w:t>
      </w:r>
      <w:proofErr w:type="spellStart"/>
      <w:r w:rsidR="008F0BC7" w:rsidRPr="00C01462">
        <w:t>xxxx</w:t>
      </w:r>
      <w:proofErr w:type="spellEnd"/>
      <w:r w:rsidR="008F0BC7" w:rsidRPr="00C01462">
        <w:t xml:space="preserve">), and </w:t>
      </w:r>
      <w:commentRangeStart w:id="202"/>
      <w:r w:rsidR="008F0BC7" w:rsidRPr="00C01462">
        <w:t>Zhang et al. (</w:t>
      </w:r>
      <w:proofErr w:type="spellStart"/>
      <w:r w:rsidR="008F0BC7" w:rsidRPr="00C01462">
        <w:t>xxxx</w:t>
      </w:r>
      <w:proofErr w:type="spellEnd"/>
      <w:r w:rsidR="008F0BC7" w:rsidRPr="00C01462">
        <w:t>).</w:t>
      </w:r>
      <w:commentRangeEnd w:id="202"/>
      <w:r w:rsidR="002C7103">
        <w:rPr>
          <w:rStyle w:val="CommentReference"/>
        </w:rPr>
        <w:commentReference w:id="202"/>
      </w:r>
      <w:r w:rsidR="008F0BC7" w:rsidRPr="00C01462">
        <w:t xml:space="preserve"> </w:t>
      </w:r>
      <w:r w:rsidR="008F0BC7" w:rsidRPr="00C01462">
        <w:rPr>
          <w:rFonts w:eastAsiaTheme="minorEastAsia"/>
        </w:rPr>
        <w:t>We</w:t>
      </w:r>
      <w:r w:rsidR="008F0BC7" w:rsidRPr="00C01462">
        <w:t xml:space="preserve"> define a latitudinal correction term </w:t>
      </w:r>
      <m:oMath>
        <m:r>
          <m:rPr>
            <m:sty m:val="p"/>
          </m:rPr>
          <w:rPr>
            <w:rFonts w:ascii="Cambria Math" w:hAnsi="Cambria Math"/>
          </w:rPr>
          <m:t>ξ</m:t>
        </m:r>
      </m:oMath>
      <w:r w:rsidR="008F0BC7" w:rsidRPr="00C01462">
        <w:rPr>
          <w:rFonts w:eastAsiaTheme="minorEastAsia"/>
          <w:iCs/>
        </w:rPr>
        <w:t xml:space="preserve"> (ppb)</w:t>
      </w:r>
      <w:r w:rsidR="008F0BC7" w:rsidRPr="00C01462">
        <w:t xml:space="preserve"> for the GEOS-Chem – TROPOMI difference using </w:t>
      </w:r>
      <w:r w:rsidR="001B317B" w:rsidRPr="00C01462">
        <w:t>a</w:t>
      </w:r>
      <w:r w:rsidR="008F0BC7" w:rsidRPr="00C01462">
        <w:t xml:space="preserve"> first-order polynomial</w:t>
      </w:r>
      <w:r w:rsidR="001B317B" w:rsidRPr="00C01462">
        <w:t xml:space="preserve">. </w:t>
      </w:r>
      <w:r w:rsidR="00A440C1" w:rsidRPr="00C01462">
        <w:t xml:space="preserve">For the inversion ensemble members that use scaled </w:t>
      </w:r>
      <w:r w:rsidR="00413DF3" w:rsidRPr="00C01462">
        <w:t>wetland</w:t>
      </w:r>
      <w:r w:rsidR="00A440C1" w:rsidRPr="00C01462">
        <w:t xml:space="preserve"> emissions, we find </w:t>
      </w:r>
      <m:oMath>
        <m:r>
          <m:rPr>
            <m:sty m:val="p"/>
          </m:rPr>
          <w:rPr>
            <w:rFonts w:ascii="Cambria Math" w:hAnsi="Cambria Math"/>
          </w:rPr>
          <m:t>ξ</m:t>
        </m:r>
        <m:r>
          <w:rPr>
            <w:rFonts w:ascii="Cambria Math" w:hAnsi="Cambria Math"/>
          </w:rPr>
          <m:t xml:space="preserve"> = -4.95+ 0.3</m:t>
        </m:r>
        <w:commentRangeStart w:id="203"/>
        <w:commentRangeEnd w:id="203"/>
        <m:r>
          <m:rPr>
            <m:sty m:val="p"/>
          </m:rPr>
          <w:rPr>
            <w:rStyle w:val="CommentReference"/>
          </w:rPr>
          <w:commentReference w:id="203"/>
        </m:r>
        <m:r>
          <w:rPr>
            <w:rFonts w:ascii="Cambria Math" w:hAnsi="Cambria Math"/>
          </w:rPr>
          <m:t>6</m:t>
        </m:r>
        <m:r>
          <m:rPr>
            <m:sty m:val="p"/>
          </m:rPr>
          <w:rPr>
            <w:rFonts w:ascii="Cambria Math" w:hAnsi="Cambria Math"/>
          </w:rPr>
          <m:t>θ</m:t>
        </m:r>
      </m:oMath>
      <w:r w:rsidR="00A440C1" w:rsidRPr="00C01462">
        <w:t xml:space="preserve">, </w:t>
      </w:r>
      <w:r w:rsidR="008F0BC7" w:rsidRPr="00C01462">
        <w:t xml:space="preserve">where </w:t>
      </w:r>
      <m:oMath>
        <m:r>
          <m:rPr>
            <m:sty m:val="p"/>
          </m:rPr>
          <w:rPr>
            <w:rFonts w:ascii="Cambria Math" w:hAnsi="Cambria Math"/>
          </w:rPr>
          <m:t>θ</m:t>
        </m:r>
      </m:oMath>
      <w:r w:rsidR="008F0BC7" w:rsidRPr="00C01462">
        <w:rPr>
          <w:rFonts w:eastAsiaTheme="minorEastAsia"/>
        </w:rPr>
        <w:t xml:space="preserve"> is the degrees latitude. </w:t>
      </w:r>
      <w:r w:rsidR="00A440C1" w:rsidRPr="00C01462">
        <w:rPr>
          <w:rFonts w:eastAsiaTheme="minorEastAsia"/>
        </w:rPr>
        <w:t xml:space="preserve">For the members that use the </w:t>
      </w:r>
      <w:proofErr w:type="spellStart"/>
      <w:r w:rsidR="006958B6" w:rsidRPr="00C01462">
        <w:rPr>
          <w:rFonts w:eastAsiaTheme="minorEastAsia"/>
        </w:rPr>
        <w:t>subsetted</w:t>
      </w:r>
      <w:proofErr w:type="spellEnd"/>
      <w:r w:rsidR="00A440C1" w:rsidRPr="00C01462">
        <w:rPr>
          <w:rFonts w:eastAsiaTheme="minorEastAsia"/>
        </w:rPr>
        <w:t xml:space="preserve"> </w:t>
      </w:r>
      <w:r w:rsidR="00413DF3" w:rsidRPr="00C01462">
        <w:rPr>
          <w:rFonts w:eastAsiaTheme="minorEastAsia"/>
        </w:rPr>
        <w:t>wetland emissions</w:t>
      </w:r>
      <w:r w:rsidR="00A440C1" w:rsidRPr="00C01462">
        <w:rPr>
          <w:rFonts w:eastAsiaTheme="minorEastAsia"/>
        </w:rPr>
        <w:t xml:space="preserve">, we find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A440C1" w:rsidRPr="00C01462">
        <w:rPr>
          <w:rFonts w:eastAsiaTheme="minorEastAsia"/>
        </w:rPr>
        <w:t xml:space="preserve">. We also </w:t>
      </w:r>
      <w:r w:rsidR="00146D72" w:rsidRPr="00C01462">
        <w:rPr>
          <w:rFonts w:eastAsiaTheme="minorEastAsia"/>
        </w:rPr>
        <w:t xml:space="preserve">conduct </w:t>
      </w:r>
      <w:r w:rsidR="00A440C1" w:rsidRPr="00C01462">
        <w:rPr>
          <w:rFonts w:eastAsiaTheme="minorEastAsia"/>
        </w:rPr>
        <w:t>s</w:t>
      </w:r>
      <w:r w:rsidR="00146D72" w:rsidRPr="00C01462">
        <w:rPr>
          <w:rFonts w:eastAsiaTheme="minorEastAsia"/>
        </w:rPr>
        <w:t>ensitivity test</w:t>
      </w:r>
      <w:r w:rsidR="00A440C1" w:rsidRPr="00C01462">
        <w:rPr>
          <w:rFonts w:eastAsiaTheme="minorEastAsia"/>
        </w:rPr>
        <w:t>s</w:t>
      </w:r>
      <w:r w:rsidR="00146D72" w:rsidRPr="00C01462">
        <w:rPr>
          <w:rFonts w:eastAsiaTheme="minorEastAsia"/>
        </w:rPr>
        <w:t xml:space="preserve"> </w:t>
      </w:r>
      <w:r w:rsidR="00A440C1" w:rsidRPr="00C01462">
        <w:rPr>
          <w:rFonts w:eastAsiaTheme="minorEastAsia"/>
        </w:rPr>
        <w:t xml:space="preserve">without </w:t>
      </w:r>
      <w:r w:rsidR="00146D72" w:rsidRPr="00C01462">
        <w:rPr>
          <w:rFonts w:eastAsiaTheme="minorEastAsia"/>
        </w:rPr>
        <w:t xml:space="preserve">the latitudinal </w:t>
      </w:r>
      <w:commentRangeStart w:id="204"/>
      <w:r w:rsidR="00146D72" w:rsidRPr="00C01462">
        <w:rPr>
          <w:rFonts w:eastAsiaTheme="minorEastAsia"/>
        </w:rPr>
        <w:t>correction</w:t>
      </w:r>
      <w:r w:rsidR="00A440C1" w:rsidRPr="00C01462">
        <w:rPr>
          <w:rFonts w:eastAsiaTheme="minorEastAsia"/>
        </w:rPr>
        <w:t>. In these cases, we remove a mean bias of 8.53 ppb (scaled wetland emissions) and 9.11 ppb (</w:t>
      </w:r>
      <w:proofErr w:type="spellStart"/>
      <w:r w:rsidR="006958B6" w:rsidRPr="00C01462">
        <w:rPr>
          <w:rFonts w:eastAsiaTheme="minorEastAsia"/>
        </w:rPr>
        <w:t>subsetted</w:t>
      </w:r>
      <w:proofErr w:type="spellEnd"/>
      <w:r w:rsidR="00A440C1" w:rsidRPr="00C01462">
        <w:rPr>
          <w:rFonts w:eastAsiaTheme="minorEastAsia"/>
        </w:rPr>
        <w:t xml:space="preserve"> wetland ensemble), which we attribute to errors in the boundary conditions.</w:t>
      </w:r>
      <w:commentRangeEnd w:id="204"/>
      <w:r w:rsidR="002C7103">
        <w:rPr>
          <w:rStyle w:val="CommentReference"/>
        </w:rPr>
        <w:commentReference w:id="204"/>
      </w:r>
    </w:p>
    <w:p w14:paraId="5626E9C3" w14:textId="77777777" w:rsidR="00C42943" w:rsidRPr="00C01462" w:rsidRDefault="00C42943">
      <w:pPr>
        <w:rPr>
          <w:rFonts w:eastAsiaTheme="minorEastAsia"/>
        </w:rPr>
      </w:pPr>
    </w:p>
    <w:p w14:paraId="242A5CD1" w14:textId="5BEB2AC9" w:rsidR="008F0BC7" w:rsidRPr="00C01462" w:rsidRDefault="00C42943">
      <w:r w:rsidRPr="00C01462">
        <w:t>Figure 2 (top row) shows the</w:t>
      </w:r>
      <w:r w:rsidR="00037EE2" w:rsidRPr="00C01462">
        <w:t xml:space="preserve"> 2919358</w:t>
      </w:r>
      <w:r w:rsidRPr="00C01462">
        <w:t xml:space="preserve"> final observations, </w:t>
      </w:r>
      <w:proofErr w:type="spellStart"/>
      <w:r w:rsidRPr="00C01462">
        <w:t>regridded</w:t>
      </w:r>
      <w:proofErr w:type="spellEnd"/>
      <w:r w:rsidRPr="00C01462">
        <w:t xml:space="preserve"> onto the GEOS-Chem grid and averaged seasonally, that constitute our observation vector </w:t>
      </w:r>
      <w:r w:rsidRPr="00C01462">
        <w:rPr>
          <w:b/>
          <w:bCs/>
        </w:rPr>
        <w:t>y</w:t>
      </w:r>
      <w:r w:rsidRPr="00C01462">
        <w:t xml:space="preserve">. </w:t>
      </w:r>
      <w:r w:rsidR="00037EE2" w:rsidRPr="00C01462">
        <w:t>The bottom row shows the observational density. We</w:t>
      </w:r>
      <w:r w:rsidRPr="00C01462">
        <w:t xml:space="preserve"> </w:t>
      </w:r>
      <w:commentRangeStart w:id="205"/>
      <w:r w:rsidRPr="00C01462">
        <w:t xml:space="preserve">preserve 69% of the original high-quality data </w:t>
      </w:r>
      <w:commentRangeEnd w:id="205"/>
      <w:r w:rsidR="00D0302F">
        <w:rPr>
          <w:rStyle w:val="CommentReference"/>
        </w:rPr>
        <w:commentReference w:id="205"/>
      </w:r>
      <w:r w:rsidRPr="00C01462">
        <w:t xml:space="preserve">and </w:t>
      </w:r>
      <w:r w:rsidR="00037EE2" w:rsidRPr="00C01462">
        <w:t>find</w:t>
      </w:r>
      <w:r w:rsidRPr="00C01462">
        <w:t xml:space="preserve"> good agreement with the </w:t>
      </w:r>
      <w:commentRangeStart w:id="206"/>
      <w:r w:rsidRPr="00C01462">
        <w:t xml:space="preserve">prior GEOS-Chem </w:t>
      </w:r>
      <w:r w:rsidR="00037EE2" w:rsidRPr="00C01462">
        <w:t>simulation</w:t>
      </w:r>
      <w:r w:rsidRPr="00C01462">
        <w:t xml:space="preserve"> (R </w:t>
      </w:r>
      <w:r w:rsidR="003C308E" w:rsidRPr="00C01462">
        <w:t>between 0.58 and 0.60, depending on the wetland emissions prior and bias correction</w:t>
      </w:r>
      <w:r w:rsidRPr="00C01462">
        <w:t xml:space="preserve">).  </w:t>
      </w:r>
      <w:commentRangeEnd w:id="206"/>
      <w:r w:rsidR="00D0302F">
        <w:rPr>
          <w:rStyle w:val="CommentReference"/>
        </w:rPr>
        <w:commentReference w:id="206"/>
      </w:r>
      <w:r w:rsidR="00190FA3" w:rsidRPr="00C01462">
        <w:t>We</w:t>
      </w:r>
      <w:r w:rsidR="00037EE2" w:rsidRPr="00C01462">
        <w:t xml:space="preserve"> still find large, seasonally-variable gradients in the prior GEOS-Chem – TROPOMI difference (e.g., in spring over Northern Wisconsin), </w:t>
      </w:r>
      <w:r w:rsidR="00037EE2" w:rsidRPr="00C01462">
        <w:lastRenderedPageBreak/>
        <w:t>suggesting the possibility of residual systematic biases in the observations. We account for these biases in our observing system errors</w:t>
      </w:r>
      <w:r w:rsidR="00A440C1" w:rsidRPr="00C01462">
        <w:t>.</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070F10E2" w14:textId="0C3BB5CC" w:rsidR="0093788E" w:rsidRPr="00C01462" w:rsidRDefault="00216EC7" w:rsidP="00E334F2">
      <w:pPr>
        <w:rPr>
          <w:rFonts w:eastAsiaTheme="minorEastAsia"/>
          <w:bCs/>
          <w:iCs/>
        </w:rPr>
      </w:pPr>
      <w:commentRangeStart w:id="207"/>
      <w:r w:rsidRPr="00C01462">
        <w:rPr>
          <w:rFonts w:eastAsiaTheme="minorEastAsia"/>
        </w:rPr>
        <w:t>O</w:t>
      </w:r>
      <w:commentRangeEnd w:id="207"/>
      <w:r w:rsidR="00D0302F">
        <w:rPr>
          <w:rStyle w:val="CommentReference"/>
        </w:rPr>
        <w:commentReference w:id="207"/>
      </w:r>
      <w:r w:rsidR="008D0F19" w:rsidRPr="00C01462">
        <w:rPr>
          <w:rFonts w:eastAsiaTheme="minorEastAsia"/>
        </w:rPr>
        <w:t>bserving system</w:t>
      </w:r>
      <w:r w:rsidRPr="00C01462">
        <w:rPr>
          <w:rFonts w:eastAsiaTheme="minorEastAsia"/>
        </w:rPr>
        <w:t xml:space="preserve"> errors</w:t>
      </w:r>
      <w:r w:rsidR="008D0F19" w:rsidRPr="00C01462">
        <w:rPr>
          <w:rFonts w:eastAsiaTheme="minorEastAsia"/>
        </w:rPr>
        <w:t xml:space="preserve"> includ</w:t>
      </w:r>
      <w:r w:rsidRPr="00C01462">
        <w:rPr>
          <w:rFonts w:eastAsiaTheme="minorEastAsia"/>
        </w:rPr>
        <w:t>e</w:t>
      </w:r>
      <w:r w:rsidR="008D0F19" w:rsidRPr="00C01462">
        <w:rPr>
          <w:rFonts w:eastAsiaTheme="minorEastAsia"/>
        </w:rPr>
        <w:t xml:space="preserve"> </w:t>
      </w:r>
      <w:r w:rsidR="00F46957" w:rsidRPr="00C01462">
        <w:rPr>
          <w:rFonts w:eastAsiaTheme="minorEastAsia"/>
          <w:bCs/>
          <w:iCs/>
        </w:rPr>
        <w:t xml:space="preserve">contributions from the forward model, </w:t>
      </w:r>
      <w:r w:rsidR="00606F50" w:rsidRPr="00C01462">
        <w:rPr>
          <w:rFonts w:eastAsiaTheme="minorEastAsia"/>
          <w:bCs/>
          <w:iCs/>
        </w:rPr>
        <w:t xml:space="preserve">the </w:t>
      </w:r>
      <w:r w:rsidR="00F46957" w:rsidRPr="00C01462">
        <w:rPr>
          <w:rFonts w:eastAsiaTheme="minorEastAsia"/>
          <w:bCs/>
          <w:iCs/>
        </w:rPr>
        <w:t>instrument, and representation error</w:t>
      </w:r>
      <w:r w:rsidRPr="00C01462">
        <w:rPr>
          <w:rFonts w:eastAsiaTheme="minorEastAsia"/>
          <w:bCs/>
          <w:iCs/>
        </w:rPr>
        <w:t xml:space="preserve"> </w:t>
      </w:r>
      <w:r w:rsidRPr="00C01462">
        <w:rPr>
          <w:rFonts w:eastAsiaTheme="minorEastAsia"/>
          <w:bCs/>
          <w:iCs/>
        </w:rPr>
        <w:fldChar w:fldCharType="begin"/>
      </w:r>
      <w:r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Pr="00C01462">
        <w:rPr>
          <w:rFonts w:eastAsiaTheme="minorEastAsia"/>
          <w:bCs/>
          <w:iCs/>
        </w:rPr>
        <w:fldChar w:fldCharType="separate"/>
      </w:r>
      <w:r w:rsidRPr="00C01462">
        <w:rPr>
          <w:rFonts w:eastAsiaTheme="minorEastAsia"/>
          <w:bCs/>
          <w:iCs/>
          <w:noProof/>
        </w:rPr>
        <w:t>(Brasseur and Jacob, 2017)</w:t>
      </w:r>
      <w:r w:rsidRPr="00C01462">
        <w:rPr>
          <w:rFonts w:eastAsiaTheme="minorEastAsia"/>
          <w:bCs/>
          <w:iCs/>
        </w:rPr>
        <w:fldChar w:fldCharType="end"/>
      </w:r>
      <w:r w:rsidR="00F46957" w:rsidRPr="00C01462">
        <w:rPr>
          <w:rFonts w:eastAsiaTheme="minorEastAsia"/>
          <w:bCs/>
          <w:iCs/>
        </w:rPr>
        <w:t xml:space="preserve">. We calculate the </w:t>
      </w:r>
      <w:ins w:id="208" w:author="Daniel Jacob" w:date="2022-12-15T19:03:00Z">
        <w:r w:rsidR="00D0302F">
          <w:rPr>
            <w:rFonts w:eastAsiaTheme="minorEastAsia"/>
            <w:bCs/>
            <w:iCs/>
          </w:rPr>
          <w:t xml:space="preserve">error </w:t>
        </w:r>
      </w:ins>
      <w:r w:rsidR="00F46957" w:rsidRPr="00C01462">
        <w:rPr>
          <w:rFonts w:eastAsiaTheme="minorEastAsia"/>
          <w:bCs/>
          <w:iCs/>
        </w:rPr>
        <w:t xml:space="preserve">variances using the residual error method (Heald et al. 2004). </w:t>
      </w:r>
      <w:r w:rsidR="008D0F19" w:rsidRPr="00C01462">
        <w:rPr>
          <w:rFonts w:eastAsiaTheme="minorEastAsia"/>
          <w:bCs/>
          <w:iCs/>
        </w:rPr>
        <w:t xml:space="preserve">This method assumes that the mean difference between the TROPOMI observations and the prior GEOS-Chem simulation </w:t>
      </w:r>
      <w:r w:rsidR="005258BF" w:rsidRPr="00C01462">
        <w:rPr>
          <w:rFonts w:eastAsiaTheme="minorEastAsia"/>
          <w:bCs/>
          <w:iCs/>
        </w:rPr>
        <w:t xml:space="preserve">in each grid cell </w:t>
      </w:r>
      <w:r w:rsidR="008D0F19" w:rsidRPr="00C01462">
        <w:rPr>
          <w:rFonts w:eastAsiaTheme="minorEastAsia"/>
          <w:bCs/>
          <w:iCs/>
        </w:rPr>
        <w:t>is caused by errors in emissions that will be corrected by the inversion.</w:t>
      </w:r>
      <w:r w:rsidR="000663AD" w:rsidRPr="00C01462">
        <w:rPr>
          <w:rFonts w:eastAsiaTheme="minorEastAsia"/>
          <w:bCs/>
          <w:iCs/>
        </w:rPr>
        <w:t xml:space="preserve"> </w:t>
      </w:r>
      <w:r w:rsidR="008D0F19" w:rsidRPr="00C01462">
        <w:rPr>
          <w:rFonts w:eastAsiaTheme="minorEastAsia"/>
          <w:bCs/>
          <w:iCs/>
        </w:rPr>
        <w:t>The</w:t>
      </w:r>
      <w:r w:rsidR="00536BCE" w:rsidRPr="00C01462">
        <w:rPr>
          <w:rFonts w:eastAsiaTheme="minorEastAsia"/>
          <w:bCs/>
          <w:iCs/>
        </w:rPr>
        <w:t xml:space="preserve"> standard deviation of the</w:t>
      </w:r>
      <w:r w:rsidR="008D0F19" w:rsidRPr="00C01462">
        <w:rPr>
          <w:rFonts w:eastAsiaTheme="minorEastAsia"/>
          <w:bCs/>
          <w:iCs/>
        </w:rPr>
        <w:t xml:space="preserve"> residual </w:t>
      </w:r>
      <w:r w:rsidR="006128E7" w:rsidRPr="00C01462">
        <w:rPr>
          <w:rFonts w:eastAsiaTheme="minorEastAsia"/>
          <w:bCs/>
          <w:iCs/>
        </w:rPr>
        <w:t>error</w:t>
      </w:r>
      <w:r w:rsidR="00830C59" w:rsidRPr="00C01462">
        <w:rPr>
          <w:rFonts w:eastAsiaTheme="minorEastAsia"/>
          <w:bCs/>
          <w:iCs/>
        </w:rPr>
        <w:t>s</w:t>
      </w:r>
      <w:r w:rsidR="006128E7" w:rsidRPr="00C01462">
        <w:rPr>
          <w:rFonts w:eastAsiaTheme="minorEastAsia"/>
          <w:bCs/>
          <w:iCs/>
        </w:rPr>
        <w:t xml:space="preserve"> </w:t>
      </w:r>
      <w:r w:rsidR="008D0F19" w:rsidRPr="00C01462">
        <w:rPr>
          <w:rFonts w:eastAsiaTheme="minorEastAsia"/>
          <w:bCs/>
          <w:iCs/>
        </w:rPr>
        <w:t>after subtracting th</w:t>
      </w:r>
      <w:r w:rsidR="005258BF" w:rsidRPr="00C01462">
        <w:rPr>
          <w:rFonts w:eastAsiaTheme="minorEastAsia"/>
          <w:bCs/>
          <w:iCs/>
        </w:rPr>
        <w:t>e mean gridded error</w:t>
      </w:r>
      <w:r w:rsidR="00830C59" w:rsidRPr="00C01462">
        <w:rPr>
          <w:rFonts w:eastAsiaTheme="minorEastAsia"/>
          <w:bCs/>
          <w:iCs/>
        </w:rPr>
        <w:t>s</w:t>
      </w:r>
      <w:r w:rsidR="005258BF" w:rsidRPr="00C01462">
        <w:rPr>
          <w:rFonts w:eastAsiaTheme="minorEastAsia"/>
          <w:bCs/>
          <w:iCs/>
        </w:rPr>
        <w:t xml:space="preserve"> </w:t>
      </w:r>
      <w:r w:rsidR="00A876DA" w:rsidRPr="00C01462">
        <w:rPr>
          <w:rFonts w:eastAsiaTheme="minorEastAsia"/>
          <w:bCs/>
          <w:iCs/>
        </w:rPr>
        <w:t xml:space="preserve">then </w:t>
      </w:r>
      <w:r w:rsidR="005258BF" w:rsidRPr="00C01462">
        <w:rPr>
          <w:rFonts w:eastAsiaTheme="minorEastAsia"/>
          <w:bCs/>
          <w:iCs/>
        </w:rPr>
        <w:t>give</w:t>
      </w:r>
      <w:r w:rsidR="00A876DA" w:rsidRPr="00C01462">
        <w:rPr>
          <w:rFonts w:eastAsiaTheme="minorEastAsia"/>
          <w:bCs/>
          <w:iCs/>
        </w:rPr>
        <w:t>s</w:t>
      </w:r>
      <w:r w:rsidR="005258BF" w:rsidRPr="00C01462">
        <w:rPr>
          <w:rFonts w:eastAsiaTheme="minorEastAsia"/>
          <w:bCs/>
          <w:iCs/>
        </w:rPr>
        <w:t xml:space="preserve"> the observational error</w:t>
      </w:r>
      <w:r w:rsidR="00715764" w:rsidRPr="00C01462">
        <w:rPr>
          <w:rFonts w:eastAsiaTheme="minorEastAsia"/>
          <w:bCs/>
          <w:iCs/>
        </w:rPr>
        <w:t>s</w:t>
      </w:r>
      <w:r w:rsidR="005258BF" w:rsidRPr="00C01462">
        <w:rPr>
          <w:rFonts w:eastAsiaTheme="minorEastAsia"/>
          <w:bCs/>
          <w:iCs/>
        </w:rPr>
        <w:t xml:space="preserve">. </w:t>
      </w:r>
      <w:r w:rsidR="000663AD" w:rsidRPr="00C01462">
        <w:rPr>
          <w:rFonts w:eastAsiaTheme="minorEastAsia"/>
          <w:bCs/>
          <w:iCs/>
        </w:rPr>
        <w:t xml:space="preserve">We calculate the seasonal mean </w:t>
      </w:r>
      <w:commentRangeStart w:id="209"/>
      <w:r w:rsidR="000663AD" w:rsidRPr="00C01462">
        <w:rPr>
          <w:rFonts w:eastAsiaTheme="minorEastAsia"/>
          <w:bCs/>
          <w:iCs/>
        </w:rPr>
        <w:t>difference on a 2</w:t>
      </w:r>
      <w:r w:rsidR="000663AD" w:rsidRPr="00C01462">
        <w:rPr>
          <w:rFonts w:eastAsiaTheme="minorEastAsia"/>
          <w:bCs/>
          <w:iCs/>
        </w:rPr>
        <w:sym w:font="Symbol" w:char="F0B0"/>
      </w:r>
      <w:r w:rsidR="000663AD" w:rsidRPr="00C01462">
        <w:rPr>
          <w:rFonts w:eastAsiaTheme="minorEastAsia"/>
          <w:bCs/>
          <w:iCs/>
        </w:rPr>
        <w:t xml:space="preserve"> </w:t>
      </w:r>
      <w:r w:rsidR="000663AD" w:rsidRPr="00C01462">
        <w:rPr>
          <w:rFonts w:ascii="Cambria Math" w:hAnsi="Cambria Math" w:cs="Cambria Math"/>
        </w:rPr>
        <w:t>⨉</w:t>
      </w:r>
      <w:r w:rsidR="000663AD" w:rsidRPr="00C01462">
        <w:rPr>
          <w:rFonts w:eastAsiaTheme="minorEastAsia"/>
          <w:bCs/>
          <w:iCs/>
        </w:rPr>
        <w:t xml:space="preserve"> 2</w:t>
      </w:r>
      <w:r w:rsidR="000663AD" w:rsidRPr="00C01462">
        <w:rPr>
          <w:rFonts w:eastAsiaTheme="minorEastAsia"/>
          <w:bCs/>
          <w:iCs/>
        </w:rPr>
        <w:sym w:font="Symbol" w:char="F0B0"/>
      </w:r>
      <w:r w:rsidR="000663AD" w:rsidRPr="00C01462">
        <w:rPr>
          <w:rFonts w:eastAsiaTheme="minorEastAsia"/>
          <w:bCs/>
          <w:iCs/>
        </w:rPr>
        <w:t xml:space="preserve"> grid to </w:t>
      </w:r>
      <w:r w:rsidR="00E20CE6" w:rsidRPr="00C01462">
        <w:rPr>
          <w:rFonts w:eastAsiaTheme="minorEastAsia"/>
          <w:bCs/>
          <w:iCs/>
        </w:rPr>
        <w:t xml:space="preserve">minimize </w:t>
      </w:r>
      <w:commentRangeEnd w:id="209"/>
      <w:r w:rsidR="00D0302F">
        <w:rPr>
          <w:rStyle w:val="CommentReference"/>
        </w:rPr>
        <w:commentReference w:id="209"/>
      </w:r>
      <w:r w:rsidR="00E20CE6" w:rsidRPr="00C01462">
        <w:rPr>
          <w:rFonts w:eastAsiaTheme="minorEastAsia"/>
          <w:bCs/>
          <w:iCs/>
        </w:rPr>
        <w:t>the effect of</w:t>
      </w:r>
      <w:r w:rsidR="000663AD" w:rsidRPr="00C01462">
        <w:rPr>
          <w:rFonts w:eastAsiaTheme="minorEastAsia"/>
          <w:bCs/>
          <w:iCs/>
        </w:rPr>
        <w:t xml:space="preserve"> systematic </w:t>
      </w:r>
      <w:r w:rsidR="00A876DA" w:rsidRPr="00C01462">
        <w:rPr>
          <w:rFonts w:eastAsiaTheme="minorEastAsia"/>
          <w:bCs/>
          <w:iCs/>
        </w:rPr>
        <w:t xml:space="preserve">albedo </w:t>
      </w:r>
      <w:r w:rsidR="000663AD" w:rsidRPr="00C01462">
        <w:rPr>
          <w:rFonts w:eastAsiaTheme="minorEastAsia"/>
          <w:bCs/>
          <w:iCs/>
        </w:rPr>
        <w:t xml:space="preserve">biases in the TROPOMI data. </w:t>
      </w:r>
      <w:r w:rsidR="00A6433B" w:rsidRPr="00C01462">
        <w:rPr>
          <w:rFonts w:eastAsiaTheme="minorEastAsia"/>
          <w:bCs/>
          <w:iCs/>
        </w:rPr>
        <w:t xml:space="preserve">In the </w:t>
      </w:r>
      <w:r w:rsidR="00A13ABB" w:rsidRPr="00C01462">
        <w:rPr>
          <w:rFonts w:eastAsiaTheme="minorEastAsia"/>
          <w:bCs/>
          <w:iCs/>
        </w:rPr>
        <w:t xml:space="preserve">&lt;100 </w:t>
      </w:r>
      <w:r w:rsidR="00A6433B" w:rsidRPr="00C01462">
        <w:rPr>
          <w:rFonts w:eastAsiaTheme="minorEastAsia"/>
          <w:bCs/>
          <w:iCs/>
        </w:rPr>
        <w:t>scenes where</w:t>
      </w:r>
      <w:r w:rsidR="005258BF" w:rsidRPr="00C01462">
        <w:rPr>
          <w:rFonts w:eastAsiaTheme="minorEastAsia"/>
          <w:bCs/>
          <w:iCs/>
        </w:rPr>
        <w:t xml:space="preserve"> the residual standard deviation is less than the reported instrument error standard deviation (</w:t>
      </w:r>
      <w:proofErr w:type="spellStart"/>
      <w:r w:rsidR="005258BF" w:rsidRPr="00C01462">
        <w:rPr>
          <w:rFonts w:eastAsiaTheme="minorEastAsia"/>
          <w:bCs/>
          <w:iCs/>
        </w:rPr>
        <w:t>Lorente</w:t>
      </w:r>
      <w:proofErr w:type="spellEnd"/>
      <w:r w:rsidR="005258BF" w:rsidRPr="00C01462">
        <w:rPr>
          <w:rFonts w:eastAsiaTheme="minorEastAsia"/>
          <w:bCs/>
          <w:iCs/>
        </w:rPr>
        <w:t xml:space="preserve"> et al., 2021), we use the latter instead</w:t>
      </w:r>
      <w:r w:rsidR="00A6433B" w:rsidRPr="00C01462">
        <w:rPr>
          <w:rFonts w:eastAsiaTheme="minorEastAsia"/>
          <w:bCs/>
          <w:iCs/>
        </w:rPr>
        <w:t xml:space="preserve">. </w:t>
      </w:r>
      <w:r w:rsidR="0042686C" w:rsidRPr="00C01462">
        <w:rPr>
          <w:rFonts w:eastAsiaTheme="minorEastAsia"/>
          <w:bCs/>
          <w:iCs/>
        </w:rPr>
        <w:t xml:space="preserve">We </w:t>
      </w:r>
      <w:commentRangeStart w:id="210"/>
      <w:r w:rsidR="0042686C" w:rsidRPr="00C01462">
        <w:rPr>
          <w:rFonts w:eastAsiaTheme="minorEastAsia"/>
          <w:bCs/>
          <w:iCs/>
        </w:rPr>
        <w:t xml:space="preserve">also set a minimum error of 10 ppb, </w:t>
      </w:r>
      <w:commentRangeEnd w:id="210"/>
      <w:r w:rsidR="00D0302F">
        <w:rPr>
          <w:rStyle w:val="CommentReference"/>
        </w:rPr>
        <w:commentReference w:id="210"/>
      </w:r>
      <w:r w:rsidR="0042686C" w:rsidRPr="00C01462">
        <w:rPr>
          <w:rFonts w:eastAsiaTheme="minorEastAsia"/>
          <w:bCs/>
          <w:iCs/>
        </w:rPr>
        <w:t>which applies</w:t>
      </w:r>
      <w:r w:rsidR="00A13ABB" w:rsidRPr="00C01462">
        <w:rPr>
          <w:rFonts w:eastAsiaTheme="minorEastAsia"/>
          <w:bCs/>
          <w:iCs/>
        </w:rPr>
        <w:t xml:space="preserve"> to</w:t>
      </w:r>
      <w:r w:rsidR="00A440C1" w:rsidRPr="00C01462">
        <w:rPr>
          <w:rFonts w:eastAsiaTheme="minorEastAsia"/>
          <w:bCs/>
          <w:iCs/>
        </w:rPr>
        <w:t xml:space="preserve"> </w:t>
      </w:r>
      <w:r w:rsidR="00E20CE6" w:rsidRPr="00C01462">
        <w:rPr>
          <w:rFonts w:eastAsiaTheme="minorEastAsia"/>
          <w:bCs/>
          <w:iCs/>
        </w:rPr>
        <w:t xml:space="preserve">between </w:t>
      </w:r>
      <w:r w:rsidR="00A440C1" w:rsidRPr="00C01462">
        <w:rPr>
          <w:rFonts w:eastAsiaTheme="minorEastAsia"/>
          <w:bCs/>
          <w:iCs/>
        </w:rPr>
        <w:t xml:space="preserve">31 </w:t>
      </w:r>
      <w:r w:rsidR="00E20CE6" w:rsidRPr="00C01462">
        <w:rPr>
          <w:rFonts w:eastAsiaTheme="minorEastAsia"/>
          <w:bCs/>
          <w:iCs/>
        </w:rPr>
        <w:t>and</w:t>
      </w:r>
      <w:r w:rsidR="00A440C1" w:rsidRPr="00C01462">
        <w:rPr>
          <w:rFonts w:eastAsiaTheme="minorEastAsia"/>
          <w:bCs/>
          <w:iCs/>
        </w:rPr>
        <w:t xml:space="preserve"> 32%</w:t>
      </w:r>
      <w:r w:rsidR="00536BCE" w:rsidRPr="00C01462">
        <w:rPr>
          <w:rFonts w:eastAsiaTheme="minorEastAsia"/>
          <w:bCs/>
          <w:iCs/>
        </w:rPr>
        <w:t xml:space="preserve"> observations</w:t>
      </w:r>
      <w:del w:id="211" w:author="Daniel Jacob" w:date="2022-12-15T19:06:00Z">
        <w:r w:rsidR="00A440C1" w:rsidRPr="00C01462" w:rsidDel="00D0302F">
          <w:rPr>
            <w:rFonts w:eastAsiaTheme="minorEastAsia"/>
            <w:bCs/>
            <w:iCs/>
          </w:rPr>
          <w:delText xml:space="preserve">, </w:delText>
        </w:r>
        <w:commentRangeStart w:id="212"/>
        <w:r w:rsidR="00A440C1" w:rsidRPr="00C01462" w:rsidDel="00D0302F">
          <w:rPr>
            <w:rFonts w:eastAsiaTheme="minorEastAsia"/>
            <w:bCs/>
            <w:iCs/>
          </w:rPr>
          <w:delText xml:space="preserve">depending on the prior wetland emissions and </w:delText>
        </w:r>
        <w:r w:rsidR="00E20CE6" w:rsidRPr="00C01462" w:rsidDel="00D0302F">
          <w:rPr>
            <w:rFonts w:eastAsiaTheme="minorEastAsia"/>
            <w:bCs/>
            <w:iCs/>
          </w:rPr>
          <w:delText>bias</w:delText>
        </w:r>
        <w:r w:rsidR="00A440C1" w:rsidRPr="00C01462" w:rsidDel="00D0302F">
          <w:rPr>
            <w:rFonts w:eastAsiaTheme="minorEastAsia"/>
            <w:bCs/>
            <w:iCs/>
          </w:rPr>
          <w:delText xml:space="preserve"> correction</w:delText>
        </w:r>
      </w:del>
      <w:r w:rsidR="00536BCE" w:rsidRPr="00C01462">
        <w:rPr>
          <w:rFonts w:eastAsiaTheme="minorEastAsia"/>
          <w:bCs/>
          <w:iCs/>
        </w:rPr>
        <w:t xml:space="preserve">. </w:t>
      </w:r>
      <w:commentRangeEnd w:id="212"/>
      <w:r w:rsidR="00D0302F">
        <w:rPr>
          <w:rStyle w:val="CommentReference"/>
        </w:rPr>
        <w:commentReference w:id="212"/>
      </w:r>
      <w:r w:rsidR="007A1632" w:rsidRPr="00C01462">
        <w:rPr>
          <w:rFonts w:eastAsiaTheme="minorEastAsia"/>
          <w:bCs/>
          <w:iCs/>
        </w:rPr>
        <w:t xml:space="preserve">We find a mean observational error standard deviation of </w:t>
      </w:r>
      <w:r w:rsidR="00A440C1" w:rsidRPr="00C01462">
        <w:rPr>
          <w:rFonts w:eastAsiaTheme="minorEastAsia"/>
          <w:bCs/>
          <w:iCs/>
        </w:rPr>
        <w:t>11.5 ppb in all cases</w:t>
      </w:r>
      <w:commentRangeStart w:id="213"/>
      <w:r w:rsidR="00C67741" w:rsidRPr="00C01462">
        <w:rPr>
          <w:rFonts w:eastAsiaTheme="minorEastAsia"/>
          <w:bCs/>
          <w:iCs/>
        </w:rPr>
        <w:t xml:space="preserve">, with larger errors in winter </w:t>
      </w:r>
      <w:commentRangeEnd w:id="213"/>
      <w:r w:rsidR="00D0302F">
        <w:rPr>
          <w:rStyle w:val="CommentReference"/>
        </w:rPr>
        <w:commentReference w:id="213"/>
      </w:r>
      <w:r w:rsidR="00C67741" w:rsidRPr="00C01462">
        <w:rPr>
          <w:rFonts w:eastAsiaTheme="minorEastAsia"/>
          <w:bCs/>
          <w:iCs/>
        </w:rPr>
        <w:t xml:space="preserve">and at high latitudes. </w:t>
      </w:r>
      <w:r w:rsidR="00E20CE6" w:rsidRPr="00C01462">
        <w:rPr>
          <w:rFonts w:eastAsiaTheme="minorEastAsia"/>
          <w:bCs/>
          <w:iCs/>
        </w:rPr>
        <w:t>T</w:t>
      </w:r>
      <w:r w:rsidR="007A1632" w:rsidRPr="00C01462">
        <w:rPr>
          <w:rFonts w:eastAsiaTheme="minorEastAsia"/>
          <w:bCs/>
          <w:iCs/>
        </w:rPr>
        <w:t xml:space="preserve">he </w:t>
      </w:r>
      <w:r w:rsidR="00A440C1" w:rsidRPr="00C01462">
        <w:rPr>
          <w:rFonts w:eastAsiaTheme="minorEastAsia"/>
          <w:bCs/>
          <w:iCs/>
        </w:rPr>
        <w:t xml:space="preserve">resulting </w:t>
      </w:r>
      <w:r w:rsidR="007A1632" w:rsidRPr="00C01462">
        <w:rPr>
          <w:rFonts w:eastAsiaTheme="minorEastAsia"/>
          <w:bCs/>
          <w:iCs/>
        </w:rPr>
        <w:t xml:space="preserve">variances </w:t>
      </w:r>
      <w:r w:rsidR="00E20CE6" w:rsidRPr="00C01462">
        <w:rPr>
          <w:rFonts w:eastAsiaTheme="minorEastAsia"/>
          <w:bCs/>
          <w:iCs/>
        </w:rPr>
        <w:t>are</w:t>
      </w:r>
      <w:r w:rsidR="007A1632" w:rsidRPr="00C01462">
        <w:rPr>
          <w:rFonts w:eastAsiaTheme="minorEastAsia"/>
          <w:bCs/>
          <w:iCs/>
        </w:rPr>
        <w:t xml:space="preserve">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sidRPr="00C01462">
        <w:rPr>
          <w:rFonts w:eastAsiaTheme="minorEastAsia"/>
          <w:bCs/>
          <w:iCs/>
        </w:rPr>
        <w:t>. Off-diagonal terms are assumed zero in the absence of better information.</w:t>
      </w:r>
      <w:r w:rsidR="00A440C1" w:rsidRPr="00C01462">
        <w:rPr>
          <w:rFonts w:eastAsiaTheme="minorEastAsia"/>
          <w:bCs/>
          <w:iCs/>
        </w:rPr>
        <w:t xml:space="preserve"> </w:t>
      </w:r>
      <w:r w:rsidR="0093788E" w:rsidRPr="00C01462">
        <w:rPr>
          <w:rFonts w:eastAsiaTheme="minorEastAsia"/>
          <w:bCs/>
          <w:iCs/>
        </w:rPr>
        <w:t xml:space="preserve">We introduce a regularization factor </w:t>
      </w:r>
      <m:oMath>
        <m:r>
          <w:rPr>
            <w:rFonts w:ascii="Cambria Math" w:hAnsi="Cambria Math"/>
          </w:rPr>
          <m:t>γ</m:t>
        </m:r>
      </m:oMath>
      <w:r w:rsidR="00E20CE6" w:rsidRPr="00C01462">
        <w:rPr>
          <w:rFonts w:eastAsiaTheme="minorEastAsia"/>
        </w:rPr>
        <w:t>, described in section 2.7,</w:t>
      </w:r>
      <w:r w:rsidR="0093788E" w:rsidRPr="00C01462">
        <w:rPr>
          <w:rFonts w:eastAsiaTheme="minorEastAsia"/>
        </w:rPr>
        <w:t xml:space="preserve"> to account for </w:t>
      </w:r>
      <w:r w:rsidR="00E20CE6" w:rsidRPr="00C01462">
        <w:rPr>
          <w:rFonts w:eastAsiaTheme="minorEastAsia"/>
        </w:rPr>
        <w:t>the</w:t>
      </w:r>
      <w:r w:rsidR="0093788E" w:rsidRPr="00C01462">
        <w:rPr>
          <w:rFonts w:eastAsiaTheme="minorEastAsia"/>
        </w:rPr>
        <w:t xml:space="preserve"> lack of </w:t>
      </w:r>
      <w:commentRangeStart w:id="214"/>
      <w:r w:rsidR="0093788E" w:rsidRPr="00C01462">
        <w:rPr>
          <w:rFonts w:eastAsiaTheme="minorEastAsia"/>
        </w:rPr>
        <w:t>covariance</w:t>
      </w:r>
      <w:r w:rsidR="0093788E" w:rsidRPr="00C01462">
        <w:rPr>
          <w:rFonts w:eastAsiaTheme="minorEastAsia"/>
          <w:bCs/>
          <w:iCs/>
        </w:rPr>
        <w:t xml:space="preserve"> </w:t>
      </w:r>
      <w:r w:rsidR="000663AD" w:rsidRPr="00C01462">
        <w:rPr>
          <w:rFonts w:eastAsiaTheme="minorEastAsia"/>
          <w:bCs/>
          <w:iCs/>
        </w:rPr>
        <w:t>(</w:t>
      </w:r>
      <w:proofErr w:type="spellStart"/>
      <w:r w:rsidR="0093788E" w:rsidRPr="00C01462">
        <w:rPr>
          <w:rFonts w:eastAsiaTheme="minorEastAsia"/>
          <w:bCs/>
          <w:iCs/>
        </w:rPr>
        <w:t>Chevallier</w:t>
      </w:r>
      <w:proofErr w:type="spellEnd"/>
      <w:r w:rsidR="0093788E" w:rsidRPr="00C01462">
        <w:rPr>
          <w:rFonts w:eastAsiaTheme="minorEastAsia"/>
          <w:bCs/>
          <w:iCs/>
        </w:rPr>
        <w:t xml:space="preserve"> et al.</w:t>
      </w:r>
      <w:r w:rsidR="000663AD" w:rsidRPr="00C01462">
        <w:rPr>
          <w:rFonts w:eastAsiaTheme="minorEastAsia"/>
          <w:bCs/>
          <w:iCs/>
        </w:rPr>
        <w:t xml:space="preserve">, </w:t>
      </w:r>
      <w:r w:rsidR="0093788E" w:rsidRPr="00C01462">
        <w:rPr>
          <w:rFonts w:eastAsiaTheme="minorEastAsia"/>
          <w:bCs/>
          <w:iCs/>
        </w:rPr>
        <w:t>2007)</w:t>
      </w:r>
      <w:r w:rsidR="000663AD" w:rsidRPr="00C01462">
        <w:rPr>
          <w:rFonts w:eastAsiaTheme="minorEastAsia"/>
          <w:bCs/>
          <w:iCs/>
        </w:rPr>
        <w:t>.</w:t>
      </w:r>
      <w:commentRangeEnd w:id="214"/>
      <w:r w:rsidR="00D0302F">
        <w:rPr>
          <w:rStyle w:val="CommentReference"/>
        </w:rPr>
        <w:commentReference w:id="214"/>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0C93CF10" w:rsidR="00357B8D" w:rsidRPr="00C01462" w:rsidRDefault="00E334F2" w:rsidP="00E334F2">
      <w:r w:rsidRPr="00C01462">
        <w:rPr>
          <w:rFonts w:eastAsiaTheme="minorEastAsia"/>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sidRPr="00C01462">
        <w:rPr>
          <w:rFonts w:eastAsiaTheme="minorEastAsia"/>
        </w:rPr>
        <w:t>. The Jacobian matrix is typically constructed</w:t>
      </w:r>
      <w:r w:rsidR="007B4020" w:rsidRPr="00C01462">
        <w:rPr>
          <w:rFonts w:eastAsiaTheme="minorEastAsia"/>
        </w:rPr>
        <w:t xml:space="preserve"> </w:t>
      </w:r>
      <w:r w:rsidR="00357B8D" w:rsidRPr="00C01462">
        <w:rPr>
          <w:rFonts w:eastAsiaTheme="minorEastAsia"/>
        </w:rPr>
        <w:t xml:space="preserve">by conducting a </w:t>
      </w:r>
      <w:r w:rsidR="008F4611" w:rsidRPr="00C01462">
        <w:rPr>
          <w:rFonts w:eastAsiaTheme="minorEastAsia"/>
        </w:rPr>
        <w:t xml:space="preserve">forward model </w:t>
      </w:r>
      <w:r w:rsidR="00357B8D" w:rsidRPr="00C01462">
        <w:rPr>
          <w:rFonts w:eastAsiaTheme="minorEastAsia"/>
        </w:rPr>
        <w:t xml:space="preserve">simulation for each </w:t>
      </w:r>
      <w:r w:rsidR="008F4611" w:rsidRPr="00C01462">
        <w:rPr>
          <w:rFonts w:eastAsiaTheme="minorEastAsia"/>
        </w:rPr>
        <w:t>state vector element</w:t>
      </w:r>
      <w:r w:rsidRPr="00C01462">
        <w:rPr>
          <w:rFonts w:eastAsiaTheme="minorEastAsia"/>
        </w:rPr>
        <w:t xml:space="preserve">. </w:t>
      </w:r>
      <w:r w:rsidR="00863BE8" w:rsidRPr="00C01462">
        <w:rPr>
          <w:rFonts w:eastAsiaTheme="minorEastAsia"/>
        </w:rPr>
        <w:t>While this is</w:t>
      </w:r>
      <w:r w:rsidRPr="00C01462">
        <w:rPr>
          <w:rFonts w:eastAsiaTheme="minorEastAsia"/>
        </w:rPr>
        <w:t xml:space="preserve"> an embarrassingly parallel problem, constructing this matrix for the </w:t>
      </w:r>
      <w:r w:rsidRPr="00C01462">
        <w:t>23</w:t>
      </w:r>
      <w:r w:rsidR="002072F5" w:rsidRPr="00C01462">
        <w:t>6</w:t>
      </w:r>
      <w:r w:rsidRPr="00C01462">
        <w:t xml:space="preserve">91 0.25° x 0.3125° resolution grid cells optimized by this inversion is computationally intractable. </w:t>
      </w:r>
      <w:commentRangeStart w:id="215"/>
      <w:r w:rsidRPr="00C01462">
        <w:t>We take advantage of the heterogeneous information content</w:t>
      </w:r>
      <w:commentRangeEnd w:id="215"/>
      <w:r w:rsidR="00810EA7">
        <w:rPr>
          <w:rStyle w:val="CommentReference"/>
        </w:rPr>
        <w:commentReference w:id="215"/>
      </w:r>
      <w:r w:rsidRPr="00C01462">
        <w:t xml:space="preserve"> of the TROPOMI observations </w:t>
      </w:r>
      <w:r w:rsidR="00357B8D" w:rsidRPr="00C01462">
        <w:t>to</w:t>
      </w:r>
      <w:r w:rsidRPr="00C01462">
        <w:t xml:space="preserve"> construct the Jacobian matrix </w:t>
      </w:r>
      <w:r w:rsidR="007B4020" w:rsidRPr="00C01462">
        <w:t xml:space="preserve">at substantially </w:t>
      </w:r>
      <w:r w:rsidR="002072F5" w:rsidRPr="00C01462">
        <w:t>decreased</w:t>
      </w:r>
      <w:r w:rsidR="007B4020" w:rsidRPr="00C01462">
        <w:t xml:space="preserve"> computational cost </w:t>
      </w:r>
      <w:r w:rsidRPr="00C01462">
        <w:t>using the reduced-rank method introduced by Nesser et al. (2021).</w:t>
      </w:r>
      <w:r w:rsidR="007B4020" w:rsidRPr="00C01462">
        <w:t xml:space="preserve"> </w:t>
      </w:r>
      <w:r w:rsidR="00357B8D" w:rsidRPr="00C01462">
        <w:t>This method updates an initial, low-cost estimate of the Jacobian matrix by perturbing the patterns that best explain the information content of the observing system</w:t>
      </w:r>
      <w:del w:id="216" w:author="Daniel Jacob" w:date="2022-12-15T19:14:00Z">
        <w:r w:rsidR="00357B8D" w:rsidRPr="00C01462" w:rsidDel="00810EA7">
          <w:delText xml:space="preserve"> rather than grid cells</w:delText>
        </w:r>
      </w:del>
      <w:r w:rsidR="00357B8D" w:rsidRPr="00C01462">
        <w:t>, constructing a reduced-rank Jacobian matrix while optimally preserving information content.</w:t>
      </w:r>
    </w:p>
    <w:p w14:paraId="1C0D3D34" w14:textId="77777777" w:rsidR="00357B8D" w:rsidRPr="00C01462" w:rsidRDefault="00357B8D" w:rsidP="00E334F2"/>
    <w:p w14:paraId="4EF02D51" w14:textId="739CD413" w:rsidR="00357B8D" w:rsidRPr="00C01462" w:rsidRDefault="00357B8D" w:rsidP="00E334F2">
      <w:pPr>
        <w:rPr>
          <w:rFonts w:eastAsiaTheme="minorEastAsia"/>
        </w:rPr>
      </w:pPr>
      <w:r w:rsidRPr="00C01462">
        <w:t xml:space="preserve">We construct the initial estimate </w:t>
      </w:r>
      <m:oMath>
        <m:sSup>
          <m:sSupPr>
            <m:ctrlPr>
              <w:ins w:id="217" w:author="Daniel Jacob" w:date="2022-12-15T19:31:00Z">
                <w:rPr>
                  <w:rFonts w:ascii="Cambria Math" w:hAnsi="Cambria Math"/>
                  <w:b/>
                  <w:bCs/>
                  <w:i/>
                  <w:iCs/>
                </w:rPr>
              </w:ins>
            </m:ctrlPr>
          </m:sSupPr>
          <m:e>
            <m:r>
              <w:ins w:id="218" w:author="Daniel Jacob" w:date="2022-12-15T19:31:00Z">
                <m:rPr>
                  <m:sty m:val="b"/>
                </m:rPr>
                <w:rPr>
                  <w:rFonts w:ascii="Cambria Math" w:hAnsi="Cambria Math"/>
                </w:rPr>
                <m:t>K</m:t>
              </w:ins>
            </m:r>
            <m:ctrlPr>
              <w:ins w:id="219" w:author="Daniel Jacob" w:date="2022-12-15T19:31:00Z">
                <w:rPr>
                  <w:rFonts w:ascii="Cambria Math" w:hAnsi="Cambria Math"/>
                  <w:b/>
                  <w:bCs/>
                  <w:iCs/>
                </w:rPr>
              </w:ins>
            </m:ctrlPr>
          </m:e>
          <m:sup>
            <m:r>
              <w:ins w:id="220" w:author="Daniel Jacob" w:date="2022-12-15T19:31:00Z">
                <w:rPr>
                  <w:rFonts w:ascii="Cambria Math" w:hAnsi="Cambria Math"/>
                </w:rPr>
                <m:t>(0)</m:t>
              </w:ins>
            </m:r>
          </m:sup>
        </m:sSup>
        <m:r>
          <w:ins w:id="221" w:author="Daniel Jacob" w:date="2022-12-15T19:31:00Z">
            <m:rPr>
              <m:sty m:val="bi"/>
            </m:rPr>
            <w:rPr>
              <w:rFonts w:ascii="Cambria Math"/>
            </w:rPr>
            <m:t xml:space="preserve"> </m:t>
          </w:ins>
        </m:r>
      </m:oMath>
      <w:r w:rsidRPr="00C01462">
        <w:t xml:space="preserve">of the Jacobian matrix </w:t>
      </w:r>
      <m:oMath>
        <m:sSup>
          <m:sSupPr>
            <m:ctrlPr>
              <w:del w:id="222" w:author="Daniel Jacob" w:date="2022-12-15T19:31:00Z">
                <w:rPr>
                  <w:rFonts w:ascii="Cambria Math" w:eastAsiaTheme="minorEastAsia" w:hAnsi="Cambria Math"/>
                  <w:b/>
                  <w:bCs/>
                  <w:i/>
                  <w:iCs/>
                </w:rPr>
              </w:del>
            </m:ctrlPr>
          </m:sSupPr>
          <m:e>
            <m:r>
              <w:del w:id="223" w:author="Daniel Jacob" w:date="2022-12-15T19:31:00Z">
                <m:rPr>
                  <m:sty m:val="b"/>
                </m:rPr>
                <w:rPr>
                  <w:rFonts w:ascii="Cambria Math" w:eastAsiaTheme="minorEastAsia" w:hAnsi="Cambria Math"/>
                </w:rPr>
                <m:t>K</m:t>
              </w:del>
            </m:r>
            <m:ctrlPr>
              <w:del w:id="224" w:author="Daniel Jacob" w:date="2022-12-15T19:31:00Z">
                <w:rPr>
                  <w:rFonts w:ascii="Cambria Math" w:eastAsiaTheme="minorEastAsia" w:hAnsi="Cambria Math"/>
                  <w:b/>
                  <w:bCs/>
                  <w:iCs/>
                </w:rPr>
              </w:del>
            </m:ctrlPr>
          </m:e>
          <m:sup>
            <m:r>
              <w:del w:id="225" w:author="Daniel Jacob" w:date="2022-12-15T19:31:00Z">
                <w:rPr>
                  <w:rFonts w:ascii="Cambria Math" w:eastAsiaTheme="minorEastAsia" w:hAnsi="Cambria Math"/>
                </w:rPr>
                <m:t>(0)</m:t>
              </w:del>
            </m:r>
          </m:sup>
        </m:sSup>
      </m:oMath>
      <w:del w:id="226" w:author="Daniel Jacob" w:date="2022-12-15T19:31:00Z">
        <w:r w:rsidR="00AA15A0" w:rsidRPr="00C01462" w:rsidDel="00F364B9">
          <w:delText xml:space="preserve"> </w:delText>
        </w:r>
      </w:del>
      <w:r w:rsidRPr="00C01462">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r>
          <w:rPr>
            <w:rFonts w:ascii="Cambria Math" w:hAnsi="Cambria Math"/>
          </w:rPr>
          <m:t>y</m:t>
        </m:r>
      </m:oMath>
      <w:r w:rsidR="00863BE8" w:rsidRPr="00C01462">
        <w:rPr>
          <w:rFonts w:eastAsiaTheme="minorEastAsia"/>
        </w:rPr>
        <w:t xml:space="preserve"> in </w:t>
      </w:r>
      <w:del w:id="227" w:author="Daniel Jacob" w:date="2022-12-15T19:15:00Z">
        <w:r w:rsidR="00863BE8" w:rsidRPr="00C01462" w:rsidDel="00810EA7">
          <w:rPr>
            <w:rFonts w:eastAsiaTheme="minorEastAsia"/>
          </w:rPr>
          <w:delText xml:space="preserve">nearby </w:delText>
        </w:r>
      </w:del>
      <w:r w:rsidR="00863BE8" w:rsidRPr="00C01462">
        <w:rPr>
          <w:rFonts w:eastAsiaTheme="minorEastAsia"/>
        </w:rPr>
        <w:t>observation</w:t>
      </w:r>
      <w:ins w:id="228" w:author="Daniel Jacob" w:date="2022-12-15T19:15:00Z">
        <w:r w:rsidR="00810EA7">
          <w:rPr>
            <w:rFonts w:eastAsiaTheme="minorEastAsia"/>
          </w:rPr>
          <w:t xml:space="preserve"> grid cell</w:t>
        </w:r>
      </w:ins>
      <w:r w:rsidR="00863BE8"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24DD576C"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70ED280B" w:rsidR="006267C3" w:rsidRPr="00C01462"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del w:id="229" w:author="Daniel Jacob" w:date="2022-12-15T19:17:00Z">
        <w:r w:rsidR="00AA15A0" w:rsidRPr="00C01462" w:rsidDel="00810EA7">
          <w:rPr>
            <w:rFonts w:eastAsiaTheme="minorEastAsia"/>
          </w:rPr>
          <w:delText>, mass-conserving</w:delText>
        </w:r>
      </w:del>
      <w:r w:rsidRPr="00C01462">
        <w:rPr>
          <w:rFonts w:eastAsiaTheme="minorEastAsia"/>
        </w:rPr>
        <w:t xml:space="preserve"> coefficient </w:t>
      </w:r>
      <w:ins w:id="230" w:author="Daniel Jacob" w:date="2022-12-15T19:16:00Z">
        <w:r w:rsidR="00810EA7">
          <w:rPr>
            <w:rFonts w:eastAsiaTheme="minorEastAsia"/>
          </w:rPr>
          <w:t xml:space="preserve">to represent </w:t>
        </w:r>
      </w:ins>
      <w:ins w:id="231" w:author="Daniel Jacob" w:date="2022-12-15T19:17:00Z">
        <w:r w:rsidR="00810EA7">
          <w:rPr>
            <w:rFonts w:eastAsiaTheme="minorEastAsia"/>
          </w:rPr>
          <w:t>the</w:t>
        </w:r>
      </w:ins>
      <w:ins w:id="232" w:author="Daniel Jacob" w:date="2022-12-15T19:16:00Z">
        <w:r w:rsidR="00810EA7">
          <w:rPr>
            <w:rFonts w:eastAsiaTheme="minorEastAsia"/>
          </w:rPr>
          <w:t xml:space="preserve"> influence of emission in grid cell </w:t>
        </w:r>
        <w:r w:rsidR="00810EA7">
          <w:rPr>
            <w:rFonts w:eastAsiaTheme="minorEastAsia"/>
            <w:i/>
            <w:iCs/>
          </w:rPr>
          <w:t xml:space="preserve">j </w:t>
        </w:r>
        <w:r w:rsidR="00810EA7">
          <w:rPr>
            <w:rFonts w:eastAsiaTheme="minorEastAsia"/>
          </w:rPr>
          <w:t xml:space="preserve">on </w:t>
        </w:r>
      </w:ins>
      <w:ins w:id="233" w:author="Daniel Jacob" w:date="2022-12-15T19:18:00Z">
        <w:r w:rsidR="00810EA7">
          <w:rPr>
            <w:rFonts w:eastAsiaTheme="minorEastAsia"/>
          </w:rPr>
          <w:t xml:space="preserve">grid cell </w:t>
        </w:r>
        <w:proofErr w:type="spellStart"/>
        <w:r w:rsidR="00810EA7">
          <w:rPr>
            <w:rFonts w:eastAsiaTheme="minorEastAsia"/>
            <w:i/>
            <w:iCs/>
          </w:rPr>
          <w:t>i</w:t>
        </w:r>
      </w:ins>
      <w:proofErr w:type="spellEnd"/>
      <w:del w:id="234" w:author="Daniel Jacob" w:date="2022-12-15T19:18:00Z">
        <w:r w:rsidRPr="00810EA7" w:rsidDel="00810EA7">
          <w:rPr>
            <w:rFonts w:eastAsiaTheme="minorEastAsia"/>
          </w:rPr>
          <w:delText>providing</w:delText>
        </w:r>
        <w:r w:rsidRPr="00C01462" w:rsidDel="00810EA7">
          <w:rPr>
            <w:rFonts w:eastAsiaTheme="minorEastAsia"/>
          </w:rPr>
          <w:delText xml:space="preserve"> a crude representation of turbulent diffusion</w:delText>
        </w:r>
        <w:r w:rsidR="00AA15A0" w:rsidRPr="00C01462" w:rsidDel="00810EA7">
          <w:rPr>
            <w:rFonts w:eastAsiaTheme="minorEastAsia"/>
          </w:rPr>
          <w:delText xml:space="preserve"> that decreases the sparsity of </w:delText>
        </w:r>
      </w:del>
      <m:oMath>
        <m:sSup>
          <m:sSupPr>
            <m:ctrlPr>
              <w:del w:id="235" w:author="Daniel Jacob" w:date="2022-12-15T19:18:00Z">
                <w:rPr>
                  <w:rFonts w:ascii="Cambria Math" w:eastAsiaTheme="minorEastAsia" w:hAnsi="Cambria Math"/>
                  <w:b/>
                  <w:bCs/>
                  <w:iCs/>
                </w:rPr>
              </w:del>
            </m:ctrlPr>
          </m:sSupPr>
          <m:e>
            <m:r>
              <w:del w:id="236" w:author="Daniel Jacob" w:date="2022-12-15T19:18:00Z">
                <m:rPr>
                  <m:sty m:val="b"/>
                </m:rPr>
                <w:rPr>
                  <w:rFonts w:ascii="Cambria Math" w:eastAsiaTheme="minorEastAsia" w:hAnsi="Cambria Math"/>
                </w:rPr>
                <m:t>K</m:t>
              </w:del>
            </m:r>
          </m:e>
          <m:sup>
            <m:r>
              <w:del w:id="237" w:author="Daniel Jacob" w:date="2022-12-15T19:18:00Z">
                <w:rPr>
                  <w:rFonts w:ascii="Cambria Math" w:eastAsiaTheme="minorEastAsia" w:hAnsi="Cambria Math"/>
                </w:rPr>
                <m:t>(0)</m:t>
              </w:del>
            </m:r>
          </m:sup>
        </m:sSup>
      </m:oMath>
      <w:r w:rsidRPr="00C01462">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w:t>
      </w:r>
      <w:del w:id="238" w:author="Daniel Jacob" w:date="2022-12-15T19:18:00Z">
        <w:r w:rsidRPr="00C01462" w:rsidDel="00810EA7">
          <w:rPr>
            <w:rFonts w:eastAsiaTheme="minorEastAsia"/>
          </w:rPr>
          <w:delText xml:space="preserve">respectively, </w:delText>
        </w:r>
      </w:del>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t>
      </w:r>
      <w:del w:id="239" w:author="Daniel Jacob" w:date="2022-12-15T19:18:00Z">
        <w:r w:rsidRPr="00C01462" w:rsidDel="00810EA7">
          <w:rPr>
            <w:rFonts w:eastAsiaTheme="minorEastAsia"/>
          </w:rPr>
          <w:delText xml:space="preserve">local </w:delText>
        </w:r>
      </w:del>
      <w:r w:rsidRPr="00C01462">
        <w:rPr>
          <w:rFonts w:eastAsiaTheme="minorEastAsia"/>
        </w:rPr>
        <w:t>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We assume</w:t>
      </w:r>
      <w:ins w:id="240" w:author="Daniel Jacob" w:date="2022-12-15T19:19:00Z">
        <w:r w:rsidR="00810EA7">
          <w:rPr>
            <w:rFonts w:eastAsiaTheme="minorEastAsia"/>
          </w:rPr>
          <w:t xml:space="preserve"> that</w:t>
        </w:r>
      </w:ins>
      <w:r w:rsidR="00645B23" w:rsidRPr="00C01462">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sidRPr="00C01462">
        <w:rPr>
          <w:rFonts w:eastAsiaTheme="minorEastAsia"/>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sidRPr="00C01462">
        <w:rPr>
          <w:rFonts w:eastAsiaTheme="minorEastAsia"/>
        </w:rPr>
        <w:t xml:space="preserve"> </w:t>
      </w:r>
      <w:r w:rsidR="00EC3AB1" w:rsidRPr="00C01462">
        <w:rPr>
          <w:rFonts w:eastAsiaTheme="minorEastAsia"/>
        </w:rPr>
        <w:t>= {</w:t>
      </w:r>
      <w:commentRangeStart w:id="241"/>
      <w:r w:rsidR="00EC3AB1" w:rsidRPr="00C01462">
        <w:rPr>
          <w:rFonts w:eastAsiaTheme="minorEastAsia"/>
        </w:rPr>
        <w:t xml:space="preserve">10, 6, 4, </w:t>
      </w:r>
      <w:commentRangeEnd w:id="241"/>
      <w:r w:rsidR="0003630A">
        <w:rPr>
          <w:rStyle w:val="CommentReference"/>
        </w:rPr>
        <w:commentReference w:id="241"/>
      </w:r>
      <w:r w:rsidR="00EC3AB1" w:rsidRPr="00C01462">
        <w:rPr>
          <w:rFonts w:eastAsiaTheme="minorEastAsia"/>
        </w:rPr>
        <w:t>3, 2.5</w:t>
      </w:r>
      <w:ins w:id="242" w:author="Daniel Jacob" w:date="2022-12-15T19:19:00Z">
        <w:r w:rsidR="0003630A">
          <w:rPr>
            <w:rFonts w:eastAsiaTheme="minorEastAsia"/>
          </w:rPr>
          <w:t>, 0</w:t>
        </w:r>
      </w:ins>
      <w:r w:rsidR="00EC3AB1" w:rsidRPr="00C01462">
        <w:rPr>
          <w:rFonts w:eastAsiaTheme="minorEastAsia"/>
        </w:rPr>
        <w:t xml:space="preserve">} </w:t>
      </w:r>
      <w:ins w:id="243" w:author="Daniel Jacob" w:date="2022-12-15T19:19:00Z">
        <w:r w:rsidR="0003630A">
          <w:rPr>
            <w:rFonts w:eastAsiaTheme="minorEastAsia"/>
          </w:rPr>
          <w:t xml:space="preserve">for </w:t>
        </w:r>
      </w:ins>
      <w:ins w:id="244" w:author="Daniel Jacob" w:date="2022-12-15T19:22:00Z">
        <w:r w:rsidR="0003630A">
          <w:rPr>
            <w:rFonts w:eastAsiaTheme="minorEastAsia"/>
          </w:rPr>
          <w:t xml:space="preserve">|| </w:t>
        </w:r>
        <w:proofErr w:type="spellStart"/>
        <w:r w:rsidR="0003630A">
          <w:rPr>
            <w:rFonts w:eastAsiaTheme="minorEastAsia"/>
            <w:i/>
            <w:iCs/>
          </w:rPr>
          <w:t>i</w:t>
        </w:r>
        <w:proofErr w:type="spellEnd"/>
        <w:r w:rsidR="0003630A">
          <w:rPr>
            <w:rFonts w:eastAsiaTheme="minorEastAsia"/>
            <w:i/>
            <w:iCs/>
          </w:rPr>
          <w:t xml:space="preserve">-j </w:t>
        </w:r>
        <w:r w:rsidR="0003630A">
          <w:rPr>
            <w:rFonts w:eastAsiaTheme="minorEastAsia"/>
          </w:rPr>
          <w:t xml:space="preserve">|| </w:t>
        </w:r>
      </w:ins>
      <w:ins w:id="245" w:author="Daniel Jacob" w:date="2022-12-15T19:23:00Z">
        <w:r w:rsidR="0003630A">
          <w:rPr>
            <w:rFonts w:eastAsiaTheme="minorEastAsia"/>
          </w:rPr>
          <w:t>= {0, 1, 2, 3, 4, &gt;4}, where the norm ||.</w:t>
        </w:r>
      </w:ins>
      <w:proofErr w:type="gramStart"/>
      <w:ins w:id="246" w:author="Daniel Jacob" w:date="2022-12-15T19:24:00Z">
        <w:r w:rsidR="0003630A">
          <w:rPr>
            <w:rFonts w:eastAsiaTheme="minorEastAsia"/>
          </w:rPr>
          <w:t>,.|</w:t>
        </w:r>
        <w:proofErr w:type="gramEnd"/>
        <w:r w:rsidR="0003630A">
          <w:rPr>
            <w:rFonts w:eastAsiaTheme="minorEastAsia"/>
          </w:rPr>
          <w:t xml:space="preserve">| is the maximum difference in latitude or longitude </w:t>
        </w:r>
      </w:ins>
      <w:ins w:id="247" w:author="Daniel Jacob" w:date="2022-12-15T19:27:00Z">
        <w:r w:rsidR="0003630A">
          <w:rPr>
            <w:rFonts w:eastAsiaTheme="minorEastAsia"/>
          </w:rPr>
          <w:t xml:space="preserve">grid </w:t>
        </w:r>
        <w:r w:rsidR="0003630A">
          <w:rPr>
            <w:rFonts w:eastAsiaTheme="minorEastAsia"/>
          </w:rPr>
          <w:lastRenderedPageBreak/>
          <w:t xml:space="preserve">cell </w:t>
        </w:r>
      </w:ins>
      <w:ins w:id="248" w:author="Daniel Jacob" w:date="2022-12-15T19:24:00Z">
        <w:r w:rsidR="0003630A">
          <w:rPr>
            <w:rFonts w:eastAsiaTheme="minorEastAsia"/>
          </w:rPr>
          <w:t xml:space="preserve">index between </w:t>
        </w:r>
        <w:proofErr w:type="spellStart"/>
        <w:r w:rsidR="0003630A">
          <w:rPr>
            <w:rFonts w:eastAsiaTheme="minorEastAsia"/>
            <w:i/>
            <w:iCs/>
          </w:rPr>
          <w:t>i</w:t>
        </w:r>
        <w:proofErr w:type="spellEnd"/>
        <w:r w:rsidR="0003630A">
          <w:rPr>
            <w:rFonts w:eastAsiaTheme="minorEastAsia"/>
            <w:i/>
            <w:iCs/>
          </w:rPr>
          <w:t xml:space="preserve"> </w:t>
        </w:r>
        <w:r w:rsidR="0003630A">
          <w:rPr>
            <w:rFonts w:eastAsiaTheme="minorEastAsia"/>
          </w:rPr>
          <w:t xml:space="preserve">and </w:t>
        </w:r>
        <w:r w:rsidR="0003630A">
          <w:rPr>
            <w:rFonts w:eastAsiaTheme="minorEastAsia"/>
            <w:i/>
            <w:iCs/>
          </w:rPr>
          <w:t>j</w:t>
        </w:r>
      </w:ins>
      <w:ins w:id="249" w:author="Daniel Jacob" w:date="2022-12-15T19:25:00Z">
        <w:r w:rsidR="0003630A">
          <w:rPr>
            <w:rFonts w:eastAsiaTheme="minorEastAsia"/>
          </w:rPr>
          <w:t xml:space="preserve">. This models a turbulent diffusion influence in concentric rings around grid cell </w:t>
        </w:r>
        <w:proofErr w:type="spellStart"/>
        <w:r w:rsidR="0003630A">
          <w:rPr>
            <w:rFonts w:eastAsiaTheme="minorEastAsia"/>
            <w:i/>
            <w:iCs/>
          </w:rPr>
          <w:t>i</w:t>
        </w:r>
        <w:proofErr w:type="spellEnd"/>
        <w:r w:rsidR="0003630A">
          <w:rPr>
            <w:rFonts w:eastAsiaTheme="minorEastAsia"/>
            <w:i/>
            <w:iCs/>
          </w:rPr>
          <w:t xml:space="preserve">, </w:t>
        </w:r>
        <w:r w:rsidR="0003630A">
          <w:rPr>
            <w:rFonts w:eastAsiaTheme="minorEastAsia"/>
          </w:rPr>
          <w:t>with cut-off</w:t>
        </w:r>
      </w:ins>
      <w:ins w:id="250" w:author="Daniel Jacob" w:date="2022-12-15T19:26:00Z">
        <w:r w:rsidR="0003630A">
          <w:rPr>
            <w:rFonts w:eastAsiaTheme="minorEastAsia"/>
          </w:rPr>
          <w:t xml:space="preserve"> beyond a certain distance. The values of </w:t>
        </w:r>
      </w:ins>
      <m:oMath>
        <m:sSub>
          <m:sSubPr>
            <m:ctrlPr>
              <w:ins w:id="251" w:author="Daniel Jacob" w:date="2022-12-15T19:27:00Z">
                <w:rPr>
                  <w:rFonts w:ascii="Cambria Math" w:hAnsi="Cambria Math"/>
                  <w:i/>
                </w:rPr>
              </w:ins>
            </m:ctrlPr>
          </m:sSubPr>
          <m:e>
            <m:r>
              <w:ins w:id="252" w:author="Daniel Jacob" w:date="2022-12-15T19:27:00Z">
                <w:rPr>
                  <w:rFonts w:ascii="Cambria Math" w:hAnsi="Cambria Math"/>
                </w:rPr>
                <m:t>α</m:t>
              </w:ins>
            </m:r>
          </m:e>
          <m:sub>
            <m:r>
              <w:ins w:id="253" w:author="Daniel Jacob" w:date="2022-12-15T19:27:00Z">
                <w:rPr>
                  <w:rFonts w:ascii="Cambria Math" w:hAnsi="Cambria Math"/>
                </w:rPr>
                <m:t>ij</m:t>
              </w:ins>
            </m:r>
          </m:sub>
        </m:sSub>
      </m:oMath>
      <w:ins w:id="254" w:author="Daniel Jacob" w:date="2022-12-15T19:23:00Z">
        <w:r w:rsidR="0003630A">
          <w:rPr>
            <w:rFonts w:eastAsiaTheme="minorEastAsia"/>
          </w:rPr>
          <w:t xml:space="preserve"> </w:t>
        </w:r>
      </w:ins>
      <w:ins w:id="255" w:author="Daniel Jacob" w:date="2022-12-15T19:27:00Z">
        <w:r w:rsidR="0003630A">
          <w:rPr>
            <w:rFonts w:eastAsiaTheme="minorEastAsia"/>
          </w:rPr>
          <w:t>are chosen so that the</w:t>
        </w:r>
      </w:ins>
      <w:ins w:id="256" w:author="Daniel Jacob" w:date="2022-12-15T19:28:00Z">
        <w:r w:rsidR="0003630A">
          <w:rPr>
            <w:rFonts w:eastAsiaTheme="minorEastAsia"/>
          </w:rPr>
          <w:t xml:space="preserve">ir sum over all grid cells equals unity. </w:t>
        </w:r>
      </w:ins>
      <w:ins w:id="257" w:author="Daniel Jacob" w:date="2022-12-15T19:30:00Z">
        <w:r w:rsidR="00F364B9">
          <w:rPr>
            <w:rFonts w:eastAsiaTheme="minorEastAsia"/>
          </w:rPr>
          <w:t xml:space="preserve">As pointed out </w:t>
        </w:r>
      </w:ins>
      <w:ins w:id="258" w:author="Daniel Jacob" w:date="2022-12-15T19:31:00Z">
        <w:r w:rsidR="00F364B9">
          <w:rPr>
            <w:rFonts w:eastAsiaTheme="minorEastAsia"/>
          </w:rPr>
          <w:t xml:space="preserve">by Nesser et al. (2021) </w:t>
        </w:r>
      </w:ins>
      <w:ins w:id="259" w:author="Daniel Jacob" w:date="2022-12-15T19:30:00Z">
        <w:r w:rsidR="00F364B9">
          <w:rPr>
            <w:rFonts w:eastAsiaTheme="minorEastAsia"/>
          </w:rPr>
          <w:t xml:space="preserve">Assuming a turbulent diffusion influence is important to decrease the sparsity of </w:t>
        </w:r>
      </w:ins>
      <m:oMath>
        <m:sSup>
          <m:sSupPr>
            <m:ctrlPr>
              <w:ins w:id="260" w:author="Daniel Jacob" w:date="2022-12-15T19:31:00Z">
                <w:rPr>
                  <w:rFonts w:ascii="Cambria Math" w:eastAsiaTheme="minorEastAsia" w:hAnsi="Cambria Math"/>
                  <w:b/>
                  <w:bCs/>
                  <w:i/>
                  <w:iCs/>
                </w:rPr>
              </w:ins>
            </m:ctrlPr>
          </m:sSupPr>
          <m:e>
            <m:r>
              <w:ins w:id="261" w:author="Daniel Jacob" w:date="2022-12-15T19:31:00Z">
                <m:rPr>
                  <m:sty m:val="b"/>
                </m:rPr>
                <w:rPr>
                  <w:rFonts w:ascii="Cambria Math" w:eastAsiaTheme="minorEastAsia" w:hAnsi="Cambria Math"/>
                </w:rPr>
                <m:t>K</m:t>
              </w:ins>
            </m:r>
            <m:ctrlPr>
              <w:ins w:id="262" w:author="Daniel Jacob" w:date="2022-12-15T19:31:00Z">
                <w:rPr>
                  <w:rFonts w:ascii="Cambria Math" w:eastAsiaTheme="minorEastAsia" w:hAnsi="Cambria Math"/>
                  <w:b/>
                  <w:bCs/>
                  <w:iCs/>
                </w:rPr>
              </w:ins>
            </m:ctrlPr>
          </m:e>
          <m:sup>
            <m:r>
              <w:ins w:id="263" w:author="Daniel Jacob" w:date="2022-12-15T19:31:00Z">
                <w:rPr>
                  <w:rFonts w:ascii="Cambria Math" w:eastAsiaTheme="minorEastAsia" w:hAnsi="Cambria Math"/>
                </w:rPr>
                <m:t>(0)</m:t>
              </w:ins>
            </m:r>
          </m:sup>
        </m:sSup>
        <m:r>
          <w:ins w:id="264" w:author="Daniel Jacob" w:date="2022-12-15T19:32:00Z">
            <m:rPr>
              <m:sty m:val="bi"/>
            </m:rPr>
            <w:rPr>
              <w:rFonts w:ascii="Cambria Math" w:eastAsiaTheme="minorEastAsia"/>
            </w:rPr>
            <m:t xml:space="preserve"> </m:t>
          </w:ins>
        </m:r>
      </m:oMath>
      <w:ins w:id="265" w:author="Daniel Jacob" w:date="2022-12-15T19:32:00Z">
        <w:r w:rsidR="00F364B9">
          <w:rPr>
            <w:rFonts w:eastAsiaTheme="minorEastAsia"/>
            <w:iCs/>
          </w:rPr>
          <w:t>and increase its value as a first estimate, as explained by Nesser et al. (2021).</w:t>
        </w:r>
      </w:ins>
      <w:del w:id="266" w:author="Daniel Jacob" w:date="2022-12-15T19:28:00Z">
        <w:r w:rsidR="00AA15A0" w:rsidRPr="00C01462" w:rsidDel="0003630A">
          <w:rPr>
            <w:rFonts w:eastAsiaTheme="minorEastAsia"/>
          </w:rPr>
          <w:delText xml:space="preserve">from the inner to the outer ring of grid cells surrounding </w:delText>
        </w:r>
        <w:r w:rsidR="00AA15A0" w:rsidRPr="00C01462" w:rsidDel="0003630A">
          <w:rPr>
            <w:rFonts w:eastAsiaTheme="minorEastAsia"/>
            <w:i/>
            <w:iCs/>
          </w:rPr>
          <w:delText>j</w:delText>
        </w:r>
        <w:r w:rsidR="00AA15A0" w:rsidRPr="00C01462" w:rsidDel="0003630A">
          <w:rPr>
            <w:rFonts w:eastAsiaTheme="minorEastAsia"/>
          </w:rPr>
          <w:delText xml:space="preserve">, normalized and divided by the number of grid cells in each ring. </w:delText>
        </w:r>
      </w:del>
    </w:p>
    <w:p w14:paraId="3C6568C2" w14:textId="77777777" w:rsidR="006267C3" w:rsidRPr="00C01462" w:rsidRDefault="006267C3" w:rsidP="00E334F2">
      <w:pPr>
        <w:rPr>
          <w:rFonts w:eastAsiaTheme="minorEastAsia"/>
        </w:rPr>
      </w:pPr>
    </w:p>
    <w:p w14:paraId="195987B4" w14:textId="797D3C9D" w:rsidR="006267C3" w:rsidRPr="00C01462" w:rsidRDefault="00742DA8" w:rsidP="00E334F2">
      <w:pPr>
        <w:rPr>
          <w:rFonts w:eastAsiaTheme="minorEastAsia"/>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to </w:t>
      </w:r>
      <w:commentRangeStart w:id="267"/>
      <w:r w:rsidRPr="00C01462">
        <w:rPr>
          <w:rFonts w:eastAsiaTheme="minorEastAsia"/>
          <w:iCs/>
        </w:rPr>
        <w:t xml:space="preserve">calculate the </w:t>
      </w:r>
      <w:ins w:id="268" w:author="Daniel Jacob" w:date="2022-12-15T19:33:00Z">
        <w:r w:rsidR="00F364B9">
          <w:rPr>
            <w:rFonts w:eastAsiaTheme="minorEastAsia"/>
            <w:iCs/>
          </w:rPr>
          <w:t xml:space="preserve">initial </w:t>
        </w:r>
      </w:ins>
      <w:r w:rsidRPr="00C01462">
        <w:rPr>
          <w:rFonts w:eastAsiaTheme="minorEastAsia"/>
          <w:iCs/>
        </w:rPr>
        <w:t xml:space="preserve">patterns of information content </w:t>
      </w:r>
      <w:commentRangeEnd w:id="267"/>
      <w:r w:rsidR="00F364B9">
        <w:rPr>
          <w:rStyle w:val="CommentReference"/>
        </w:rPr>
        <w:commentReference w:id="267"/>
      </w:r>
      <w:ins w:id="269" w:author="Daniel Jacob" w:date="2022-12-15T19:33:00Z">
        <w:r w:rsidR="00F364B9">
          <w:rPr>
            <w:rFonts w:eastAsiaTheme="minorEastAsia"/>
            <w:iCs/>
          </w:rPr>
          <w:t xml:space="preserve">to be </w:t>
        </w:r>
      </w:ins>
      <w:r w:rsidRPr="00C01462">
        <w:rPr>
          <w:rFonts w:eastAsiaTheme="minorEastAsia"/>
          <w:iCs/>
        </w:rPr>
        <w:t xml:space="preserve">perturbed in the forward model. </w:t>
      </w:r>
      <w:r w:rsidR="00EB22B4" w:rsidRPr="00C01462">
        <w:rPr>
          <w:rFonts w:eastAsiaTheme="minorEastAsia"/>
          <w:iCs/>
        </w:rPr>
        <w:t xml:space="preserve">The corresponding </w:t>
      </w:r>
      <w:r w:rsidR="00EB22B4" w:rsidRPr="00C01462">
        <w:rPr>
          <w:rFonts w:eastAsiaTheme="minorEastAsia"/>
        </w:rPr>
        <w:t xml:space="preserve">averaging kernel </w:t>
      </w:r>
      <w:commentRangeStart w:id="270"/>
      <w:r w:rsidR="00EB22B4" w:rsidRPr="00C01462">
        <w:rPr>
          <w:rFonts w:eastAsiaTheme="minorEastAsia"/>
        </w:rPr>
        <w:t xml:space="preserve">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w:commentRangeEnd w:id="270"/>
        <m:r>
          <m:rPr>
            <m:sty m:val="p"/>
          </m:rPr>
          <w:rPr>
            <w:rStyle w:val="CommentReference"/>
          </w:rPr>
          <w:commentReference w:id="270"/>
        </m:r>
      </m:oMath>
      <w:r w:rsidR="00EB22B4" w:rsidRPr="00C01462">
        <w:t xml:space="preserve"> captures the dominant patterns of information content </w:t>
      </w:r>
      <w:del w:id="271" w:author="Daniel Jacob" w:date="2022-12-15T19:35:00Z">
        <w:r w:rsidR="00EB22B4" w:rsidRPr="00C01462" w:rsidDel="00F364B9">
          <w:delText xml:space="preserve">because </w:delText>
        </w:r>
        <w:r w:rsidR="002072F5" w:rsidRPr="00C01462" w:rsidDel="00F364B9">
          <w:delText>of</w:delText>
        </w:r>
      </w:del>
      <w:ins w:id="272" w:author="Daniel Jacob" w:date="2022-12-15T19:35:00Z">
        <w:r w:rsidR="00F364B9">
          <w:t>through</w:t>
        </w:r>
      </w:ins>
      <w:r w:rsidR="002072F5" w:rsidRPr="00C01462">
        <w:t xml:space="preserve"> </w:t>
      </w:r>
      <w:r w:rsidR="00EB22B4" w:rsidRPr="00C01462">
        <w:t xml:space="preserve">its </w:t>
      </w:r>
      <w:del w:id="273" w:author="Daniel Jacob" w:date="2022-12-15T19:35:00Z">
        <w:r w:rsidR="00EB22B4" w:rsidRPr="00C01462" w:rsidDel="00F364B9">
          <w:delText xml:space="preserve">the </w:delText>
        </w:r>
      </w:del>
      <w:r w:rsidR="00EB22B4" w:rsidRPr="00C01462">
        <w:t xml:space="preserve">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sidRPr="00C01462">
        <w:rPr>
          <w:rFonts w:eastAsiaTheme="minorEastAsia"/>
          <w:b/>
          <w:bCs/>
          <w:iCs/>
        </w:rPr>
        <w:t xml:space="preserve"> </w:t>
      </w:r>
      <w:r w:rsidR="00EB22B4" w:rsidRPr="00C01462">
        <w:t xml:space="preserve">and on the observational density as quantified by </w:t>
      </w:r>
      <w:commentRangeStart w:id="274"/>
      <w:r w:rsidR="00EB22B4" w:rsidRPr="00C01462">
        <w:t>the observational error covariance matrix</w:t>
      </w:r>
      <w:r w:rsidR="00EB22B4" w:rsidRPr="00C01462">
        <w:rPr>
          <w:rFonts w:eastAsiaTheme="minorEastAsia"/>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C01462">
        <w:rPr>
          <w:rFonts w:eastAsiaTheme="minorEastAsia"/>
          <w:iCs/>
        </w:rPr>
        <w:t xml:space="preserve"> </w:t>
      </w:r>
      <w:commentRangeEnd w:id="274"/>
      <w:r w:rsidR="00F364B9">
        <w:rPr>
          <w:rStyle w:val="CommentReference"/>
        </w:rPr>
        <w:commentReference w:id="274"/>
      </w:r>
      <w:commentRangeStart w:id="275"/>
      <w:r w:rsidR="00EB22B4" w:rsidRPr="00C01462">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w:commentRangeEnd w:id="275"/>
        <m:r>
          <m:rPr>
            <m:sty m:val="p"/>
          </m:rPr>
          <w:rPr>
            <w:rStyle w:val="CommentReference"/>
          </w:rPr>
          <w:commentReference w:id="275"/>
        </m:r>
      </m:oMath>
      <w:r w:rsidR="00C96991" w:rsidRPr="00C01462">
        <w:rPr>
          <w:rFonts w:eastAsiaTheme="minorEastAsia"/>
        </w:rPr>
        <w:t xml:space="preserve"> </w:t>
      </w:r>
      <w:r w:rsidR="00C96991" w:rsidRPr="00C01462">
        <w:rPr>
          <w:rFonts w:eastAsiaTheme="minorEastAsia"/>
        </w:rPr>
        <w:fldChar w:fldCharType="begin"/>
      </w:r>
      <w:r w:rsidR="00C96991" w:rsidRPr="00C01462">
        <w:rPr>
          <w:rFonts w:eastAsiaTheme="minorEastAsia"/>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96991" w:rsidRPr="00C01462">
        <w:rPr>
          <w:rFonts w:eastAsiaTheme="minorEastAsia"/>
        </w:rPr>
        <w:fldChar w:fldCharType="separate"/>
      </w:r>
      <w:r w:rsidR="00C96991" w:rsidRPr="00C01462">
        <w:rPr>
          <w:rFonts w:eastAsiaTheme="minorEastAsia"/>
          <w:noProof/>
        </w:rPr>
        <w:t>(Nesser et al., 2021)</w:t>
      </w:r>
      <w:r w:rsidR="00C96991" w:rsidRPr="00C01462">
        <w:rPr>
          <w:rFonts w:eastAsiaTheme="minorEastAsia"/>
        </w:rPr>
        <w:fldChar w:fldCharType="end"/>
      </w:r>
      <w:r w:rsidR="00EB22B4" w:rsidRPr="00C01462">
        <w:rPr>
          <w:rFonts w:eastAsiaTheme="minorEastAsia"/>
        </w:rPr>
        <w:t xml:space="preserve">. </w:t>
      </w:r>
      <w:r w:rsidRPr="00C01462">
        <w:rPr>
          <w:rFonts w:eastAsiaTheme="minorEastAsia"/>
          <w:iCs/>
        </w:rPr>
        <w:t>The</w:t>
      </w:r>
      <w:r w:rsidR="002072F5" w:rsidRPr="00C01462">
        <w:rPr>
          <w:rFonts w:eastAsiaTheme="minorEastAsia"/>
          <w:iCs/>
        </w:rPr>
        <w:t xml:space="preserve"> </w:t>
      </w:r>
      <w:r w:rsidR="00C96991" w:rsidRPr="00C01462">
        <w:rPr>
          <w:rFonts w:eastAsiaTheme="minorEastAsia"/>
          <w:iCs/>
        </w:rPr>
        <w:t xml:space="preserve">initial </w:t>
      </w:r>
      <w:r w:rsidR="002072F5" w:rsidRPr="00C01462">
        <w:rPr>
          <w:rFonts w:eastAsiaTheme="minorEastAsia"/>
          <w:iCs/>
        </w:rPr>
        <w:t xml:space="preserve">patterns of information content are then </w:t>
      </w:r>
      <w:r w:rsidR="00102AF3" w:rsidRPr="00C01462">
        <w:rPr>
          <w:rFonts w:eastAsiaTheme="minorEastAsia"/>
          <w:iCs/>
        </w:rPr>
        <w:t xml:space="preserve">given by the eigenvectors of the averaging kernel matrix </w:t>
      </w:r>
      <w:r w:rsidR="00262395" w:rsidRPr="00C01462">
        <w:rPr>
          <w:rFonts w:eastAsiaTheme="minorEastAsia"/>
          <w:iCs/>
        </w:rPr>
        <w:t xml:space="preserve">calculated as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b/>
                <w:bCs/>
                <w:i/>
              </w:rPr>
            </m:ctrlPr>
          </m:sSubPr>
          <m:e>
            <m:r>
              <m:rPr>
                <m:sty m:val="bi"/>
              </m:rPr>
              <w:rPr>
                <w:rFonts w:ascii="Cambria Math" w:hAnsi="Cambria Math"/>
              </w:rPr>
              <m:t>v</m:t>
            </m:r>
          </m:e>
          <m:sub>
            <m:r>
              <w:rPr>
                <w:rFonts w:ascii="Cambria Math" w:hAnsi="Cambria Math"/>
              </w:rPr>
              <m:t>i</m:t>
            </m:r>
          </m:sub>
        </m:sSub>
      </m:oMath>
      <w:r w:rsidR="00262395" w:rsidRPr="00C01462">
        <w:rPr>
          <w:rFonts w:eastAsiaTheme="minorEastAsia"/>
          <w:b/>
          <w:bCs/>
        </w:rPr>
        <w:t xml:space="preserve"> </w:t>
      </w:r>
      <w:r w:rsidR="00262395" w:rsidRPr="00C01462">
        <w:rPr>
          <w:rFonts w:eastAsiaTheme="minorEastAsia"/>
        </w:rPr>
        <w:t xml:space="preserve">where </w:t>
      </w:r>
      <m:oMath>
        <m:sSub>
          <m:sSubPr>
            <m:ctrlPr>
              <w:rPr>
                <w:rFonts w:ascii="Cambria Math" w:eastAsiaTheme="minorEastAsia" w:hAnsi="Cambria Math"/>
                <w:iCs/>
              </w:rPr>
            </m:ctrlPr>
          </m:sSubPr>
          <m:e>
            <m:r>
              <m:rPr>
                <m:sty m:val="bi"/>
              </m:rPr>
              <w:rPr>
                <w:rFonts w:ascii="Cambria Math" w:eastAsiaTheme="minorEastAsia" w:hAnsi="Cambria Math"/>
              </w:rPr>
              <m:t>v</m:t>
            </m:r>
            <m:ctrlPr>
              <w:rPr>
                <w:rFonts w:ascii="Cambria Math" w:eastAsiaTheme="minorEastAsia" w:hAnsi="Cambria Math"/>
                <w:b/>
                <w:bCs/>
                <w:iCs/>
              </w:rPr>
            </m:ctrlPr>
          </m:e>
          <m:sub>
            <m:r>
              <w:rPr>
                <w:rFonts w:ascii="Cambria Math" w:eastAsiaTheme="minorEastAsia" w:hAnsi="Cambria Math"/>
              </w:rPr>
              <m:t>i</m:t>
            </m:r>
          </m:sub>
        </m:sSub>
      </m:oMath>
      <w:r w:rsidR="00102AF3" w:rsidRPr="00C01462">
        <w:rPr>
          <w:rFonts w:eastAsiaTheme="minorEastAsia"/>
          <w:iCs/>
        </w:rPr>
        <w:t xml:space="preserve"> is the</w:t>
      </w:r>
      <w:r w:rsidR="00262395" w:rsidRPr="00C01462">
        <w:rPr>
          <w:rFonts w:eastAsiaTheme="minorEastAsia"/>
          <w:iCs/>
        </w:rPr>
        <w:t xml:space="preserve"> </w:t>
      </w:r>
      <m:oMath>
        <m:r>
          <w:rPr>
            <w:rFonts w:ascii="Cambria Math" w:eastAsiaTheme="minorEastAsia" w:hAnsi="Cambria Math"/>
          </w:rPr>
          <m:t>i</m:t>
        </m:r>
      </m:oMath>
      <w:r w:rsidR="00262395" w:rsidRPr="00C01462">
        <w:rPr>
          <w:rFonts w:eastAsiaTheme="minorEastAsia"/>
          <w:iCs/>
        </w:rPr>
        <w:t>th</w:t>
      </w:r>
      <w:r w:rsidR="00102AF3" w:rsidRPr="00C01462">
        <w:rPr>
          <w:rFonts w:eastAsiaTheme="minorEastAsia"/>
          <w:iCs/>
        </w:rPr>
        <w:t xml:space="preserve"> eigenvector of</w:t>
      </w:r>
      <w:r w:rsidR="00C96991" w:rsidRPr="00C01462">
        <w:rPr>
          <w:rFonts w:eastAsiaTheme="minorEastAsia"/>
          <w:iCs/>
        </w:rPr>
        <w:t xml:space="preserve"> the prior-preconditioned Hessian </w:t>
      </w:r>
      <w:r w:rsidR="00C96991" w:rsidRPr="00C01462">
        <w:rPr>
          <w:rFonts w:eastAsiaTheme="minorEastAsia"/>
          <w:iCs/>
        </w:rPr>
        <w:fldChar w:fldCharType="begin"/>
      </w:r>
      <w:r w:rsidR="00C96991" w:rsidRPr="00C01462">
        <w:rPr>
          <w:rFonts w:eastAsiaTheme="minorEastAsia"/>
          <w:iCs/>
        </w:rPr>
        <w:instrText xml:space="preserve"> ADDIN ZOTERO_ITEM CSL_CITATION {"citationID":"SVvj9iNp","properties":{"formattedCitation":"(Bousserez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C96991" w:rsidRPr="00C01462">
        <w:rPr>
          <w:rFonts w:eastAsiaTheme="minorEastAsia"/>
          <w:iCs/>
        </w:rPr>
        <w:fldChar w:fldCharType="separate"/>
      </w:r>
      <w:r w:rsidR="00C96991" w:rsidRPr="00C01462">
        <w:rPr>
          <w:rFonts w:eastAsiaTheme="minorEastAsia"/>
          <w:iCs/>
          <w:noProof/>
        </w:rPr>
        <w:t>(Bousserez and Henze, 2018)</w:t>
      </w:r>
      <w:r w:rsidR="00C96991" w:rsidRPr="00C01462">
        <w:rPr>
          <w:rFonts w:eastAsiaTheme="minorEastAsia"/>
          <w:iCs/>
        </w:rPr>
        <w:fldChar w:fldCharType="end"/>
      </w:r>
      <w:r w:rsidR="00102AF3" w:rsidRPr="00C01462">
        <w:rPr>
          <w:rFonts w:eastAsiaTheme="minorEastAsia"/>
          <w:iCs/>
        </w:rPr>
        <w:t>.</w:t>
      </w:r>
      <w:r w:rsidR="00262395" w:rsidRPr="00C01462">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span 50% of </w:t>
      </w:r>
      <w:commentRangeStart w:id="276"/>
      <w:r w:rsidR="00EC3AB1" w:rsidRPr="00C01462">
        <w:rPr>
          <w:rFonts w:eastAsiaTheme="minorEastAsia"/>
        </w:rPr>
        <w:t>the initial information content</w:t>
      </w:r>
      <w:r w:rsidR="00632B26" w:rsidRPr="00C01462">
        <w:rPr>
          <w:rFonts w:eastAsiaTheme="minorEastAsia"/>
        </w:rPr>
        <w:t xml:space="preserve"> </w:t>
      </w:r>
      <w:r w:rsidR="002072F5" w:rsidRPr="00C01462">
        <w:rPr>
          <w:rFonts w:eastAsiaTheme="minorEastAsia"/>
        </w:rPr>
        <w:t>in the forward model</w:t>
      </w:r>
      <w:commentRangeEnd w:id="276"/>
      <w:r w:rsidR="00F364B9">
        <w:rPr>
          <w:rStyle w:val="CommentReference"/>
        </w:rPr>
        <w:commentReference w:id="276"/>
      </w:r>
      <w:r w:rsidR="002072F5" w:rsidRPr="00C01462">
        <w:rPr>
          <w:rFonts w:eastAsiaTheme="minorEastAsia"/>
        </w:rPr>
        <w:t xml:space="preserve">. We </w:t>
      </w:r>
      <w:ins w:id="277" w:author="Daniel Jacob" w:date="2022-12-15T19:39:00Z">
        <w:r w:rsidR="00F364B9">
          <w:rPr>
            <w:rFonts w:eastAsiaTheme="minorEastAsia"/>
          </w:rPr>
          <w:t xml:space="preserve">then </w:t>
        </w:r>
      </w:ins>
      <w:r w:rsidR="00C6508E" w:rsidRPr="00C01462">
        <w:rPr>
          <w:rFonts w:eastAsiaTheme="minorEastAsia"/>
        </w:rPr>
        <w:t xml:space="preserve">apply an optimal operator that restores the original state dimension and minimizes information content loss to the </w:t>
      </w:r>
      <w:commentRangeStart w:id="278"/>
      <w:r w:rsidR="002072F5" w:rsidRPr="00C01462">
        <w:rPr>
          <w:rFonts w:eastAsiaTheme="minorEastAsia"/>
        </w:rPr>
        <w:t xml:space="preserve">resulting </w:t>
      </w:r>
      <m:oMath>
        <m:r>
          <w:rPr>
            <w:rFonts w:ascii="Cambria Math" w:eastAsiaTheme="minorEastAsia" w:hAnsi="Cambria Math"/>
          </w:rPr>
          <m:t>m×k</m:t>
        </m:r>
      </m:oMath>
      <w:r w:rsidR="002072F5" w:rsidRPr="00C01462">
        <w:rPr>
          <w:rFonts w:eastAsiaTheme="minorEastAsia"/>
        </w:rPr>
        <w:t xml:space="preserve"> matrix </w:t>
      </w:r>
      <w:commentRangeEnd w:id="278"/>
      <w:r w:rsidR="00F364B9">
        <w:rPr>
          <w:rStyle w:val="CommentReference"/>
        </w:rPr>
        <w:commentReference w:id="278"/>
      </w:r>
      <w:r w:rsidR="00C6508E" w:rsidRPr="00C01462">
        <w:rPr>
          <w:rFonts w:eastAsiaTheme="minorEastAsia"/>
        </w:rPr>
        <w:t>to 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(1)</m:t>
            </m:r>
            <m:ctrlPr>
              <w:rPr>
                <w:rFonts w:ascii="Cambria Math" w:eastAsiaTheme="minorEastAsia" w:hAnsi="Cambria Math"/>
                <w:i/>
              </w:rPr>
            </m:ctrlPr>
          </m:sup>
        </m:sSubSup>
      </m:oMath>
      <w:r w:rsidR="00E5292E" w:rsidRPr="00C01462">
        <w:rPr>
          <w:rFonts w:eastAsiaTheme="minorEastAsia"/>
        </w:rPr>
        <w:t xml:space="preserve">. </w:t>
      </w:r>
      <w:r w:rsidR="00632B26" w:rsidRPr="00C01462">
        <w:rPr>
          <w:rFonts w:eastAsiaTheme="minorEastAsia"/>
        </w:rPr>
        <w:t>We then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of the information content</w:t>
      </w:r>
      <w:r w:rsidR="00F5518E" w:rsidRPr="00C01462">
        <w:rPr>
          <w:rFonts w:eastAsiaTheme="minorEastAsia"/>
        </w:rPr>
        <w:t xml:space="preserve">, and construct the updated </w:t>
      </w:r>
      <w:r w:rsidR="00FD05AA" w:rsidRPr="00C01462">
        <w:rPr>
          <w:rFonts w:eastAsiaTheme="minorEastAsia"/>
        </w:rPr>
        <w:t xml:space="preserve">reduced-rank </w:t>
      </w:r>
      <w:r w:rsidR="00F5518E" w:rsidRPr="00C01462">
        <w:rPr>
          <w:rFonts w:eastAsiaTheme="minorEastAsia"/>
        </w:rPr>
        <w:t xml:space="preserve">Jacobian matrix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(2)</m:t>
            </m:r>
            <m:ctrlPr>
              <w:rPr>
                <w:rFonts w:ascii="Cambria Math" w:eastAsiaTheme="minorEastAsia" w:hAnsi="Cambria Math"/>
                <w:i/>
              </w:rPr>
            </m:ctrlPr>
          </m:sup>
        </m:sSubSup>
      </m:oMath>
      <w:r w:rsidR="00C6508E" w:rsidRPr="00C01462">
        <w:rPr>
          <w:rFonts w:eastAsiaTheme="minorEastAsia"/>
          <w:iCs/>
        </w:rPr>
        <w:t xml:space="preserve">. </w:t>
      </w:r>
      <w:r w:rsidR="00EF3F36" w:rsidRPr="00C01462">
        <w:rPr>
          <w:rFonts w:eastAsiaTheme="minorEastAsia"/>
          <w:iCs/>
        </w:rPr>
        <w:t xml:space="preserve">This 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5F2417" w:rsidRPr="00C01462">
        <w:rPr>
          <w:rFonts w:eastAsiaTheme="minorEastAsia"/>
          <w:iCs/>
        </w:rPr>
        <w:t>(Nesser et al., 2021)</w:t>
      </w:r>
      <w:r w:rsidR="00EF3F36" w:rsidRPr="00C01462">
        <w:rPr>
          <w:rFonts w:eastAsiaTheme="minorEastAsia"/>
          <w:iCs/>
        </w:rPr>
        <w:t>.</w:t>
      </w:r>
      <w:r w:rsidR="00F5518E" w:rsidRPr="00C01462">
        <w:rPr>
          <w:rFonts w:eastAsiaTheme="minorEastAsia"/>
        </w:rPr>
        <w:t xml:space="preserve"> </w:t>
      </w:r>
    </w:p>
    <w:p w14:paraId="12C4951C" w14:textId="1A9909DF" w:rsidR="00C36AAC" w:rsidRPr="00C01462" w:rsidRDefault="00C36AAC" w:rsidP="00E334F2">
      <w:pPr>
        <w:rPr>
          <w:rFonts w:eastAsiaTheme="minorEastAsia"/>
        </w:rPr>
      </w:pPr>
    </w:p>
    <w:p w14:paraId="6B911C82" w14:textId="5A27E6A3" w:rsidR="00C36AAC" w:rsidRPr="00C01462" w:rsidRDefault="00C36AAC" w:rsidP="00C36AAC">
      <w:pPr>
        <w:rPr>
          <w:rFonts w:eastAsiaTheme="minorEastAsia"/>
        </w:rPr>
      </w:pPr>
      <w:r w:rsidRPr="00C01462">
        <w:rPr>
          <w:rFonts w:eastAsiaTheme="minorEastAsia"/>
          <w:b/>
          <w:bCs/>
        </w:rPr>
        <w:t>2.7 Inversion ensemble</w:t>
      </w:r>
    </w:p>
    <w:p w14:paraId="6F6FFAB3" w14:textId="072E0FA8" w:rsidR="00A418B9" w:rsidRPr="00C01462" w:rsidRDefault="00A440C1" w:rsidP="00705096">
      <w:r w:rsidRPr="00C01462">
        <w:rPr>
          <w:rFonts w:eastAsiaTheme="minorEastAsia"/>
        </w:rPr>
        <w:t xml:space="preserve">The posterior error covariance matrix yielded by an analytical inversion underestimates errors by failing to account for errors in the inversion </w:t>
      </w:r>
      <w:commentRangeStart w:id="279"/>
      <w:r w:rsidRPr="00C01462">
        <w:rPr>
          <w:rFonts w:eastAsiaTheme="minorEastAsia"/>
        </w:rPr>
        <w:t>parameters (Yu et al., 2021</w:t>
      </w:r>
      <w:commentRangeEnd w:id="279"/>
      <w:r w:rsidR="00103F25">
        <w:rPr>
          <w:rStyle w:val="CommentReference"/>
        </w:rPr>
        <w:commentReference w:id="279"/>
      </w:r>
      <w:r w:rsidRPr="00C01462">
        <w:rPr>
          <w:rFonts w:eastAsiaTheme="minorEastAsia"/>
        </w:rPr>
        <w:t xml:space="preserve">). We </w:t>
      </w:r>
      <w:r w:rsidR="00CA2F01" w:rsidRPr="00C01462">
        <w:rPr>
          <w:rFonts w:eastAsiaTheme="minorEastAsia"/>
        </w:rPr>
        <w:t>estimate</w:t>
      </w:r>
      <w:r w:rsidRPr="00C01462">
        <w:rPr>
          <w:rFonts w:eastAsiaTheme="minorEastAsia"/>
        </w:rPr>
        <w:t xml:space="preserve"> these errors </w:t>
      </w:r>
      <w:r w:rsidR="0032207F" w:rsidRPr="00C01462">
        <w:rPr>
          <w:rFonts w:eastAsiaTheme="minorEastAsia"/>
        </w:rPr>
        <w:t xml:space="preserve">and reduce the noise associated with the reduced-rank Jacobian approximation </w:t>
      </w:r>
      <w:r w:rsidRPr="00C01462">
        <w:rPr>
          <w:rFonts w:eastAsiaTheme="minorEastAsia"/>
        </w:rPr>
        <w:t>by generating a quality-controlled ensemble of inversions</w:t>
      </w:r>
      <w:r w:rsidR="00705096" w:rsidRPr="00C01462">
        <w:rPr>
          <w:rFonts w:eastAsiaTheme="minorEastAsia"/>
        </w:rPr>
        <w:t xml:space="preserve">, summarized in table </w:t>
      </w:r>
      <w:r w:rsidR="00876ADD" w:rsidRPr="00C01462">
        <w:rPr>
          <w:rFonts w:eastAsiaTheme="minorEastAsia"/>
        </w:rPr>
        <w:t>1</w:t>
      </w:r>
      <w:r w:rsidR="00CA2F01" w:rsidRPr="00C01462">
        <w:rPr>
          <w:rFonts w:eastAsiaTheme="minorEastAsia"/>
        </w:rPr>
        <w:t xml:space="preserve">. We generate eight </w:t>
      </w:r>
      <w:commentRangeStart w:id="280"/>
      <w:proofErr w:type="gramStart"/>
      <w:r w:rsidR="00CA2F01" w:rsidRPr="00C01462">
        <w:rPr>
          <w:rFonts w:eastAsiaTheme="minorEastAsia"/>
        </w:rPr>
        <w:t>base</w:t>
      </w:r>
      <w:commentRangeEnd w:id="280"/>
      <w:proofErr w:type="gramEnd"/>
      <w:r w:rsidR="00103F25">
        <w:rPr>
          <w:rStyle w:val="CommentReference"/>
        </w:rPr>
        <w:commentReference w:id="280"/>
      </w:r>
      <w:r w:rsidR="00CA2F01" w:rsidRPr="00C01462">
        <w:rPr>
          <w:rFonts w:eastAsiaTheme="minorEastAsia"/>
        </w:rPr>
        <w:t xml:space="preserve"> inversions by varying (1) the choice of prior wetland emissions estimate (either the scaled wetland emissions or the modified wetland ensemble), (2) the inclusion of the latitudinal correction to the model – observation difference, and (3) the use of a boundary condition correction. For each of these base inversions, we choose combinations of relative prior errors (50%, 75%, or 100%) and the regularization factor (</w:t>
      </w:r>
      <w:commentRangeStart w:id="281"/>
      <w:r w:rsidR="00CA2F01" w:rsidRPr="00C01462">
        <w:rPr>
          <w:rFonts w:eastAsiaTheme="minorEastAsia"/>
        </w:rPr>
        <w:t>between 0.001 and 1.0</w:t>
      </w:r>
      <w:commentRangeEnd w:id="281"/>
      <w:r w:rsidR="00103F25">
        <w:rPr>
          <w:rStyle w:val="CommentReference"/>
        </w:rPr>
        <w:commentReference w:id="281"/>
      </w:r>
      <w:r w:rsidR="00CA2F01" w:rsidRPr="00C01462">
        <w:rPr>
          <w:rFonts w:eastAsiaTheme="minorEastAsia"/>
        </w:rPr>
        <w:t xml:space="preserve">) </w:t>
      </w:r>
      <w:r w:rsidR="00705096" w:rsidRPr="00C01462">
        <w:t xml:space="preserve">so that the prior term of the cost function evaluated at the posterior </w:t>
      </w:r>
      <w:commentRangeStart w:id="282"/>
      <w:r w:rsidR="00705096" w:rsidRPr="00C01462">
        <w:t xml:space="preserve">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705096" w:rsidRPr="00C01462">
        <w:t xml:space="preserve"> </w:t>
      </w:r>
      <w:commentRangeEnd w:id="282"/>
      <w:r w:rsidR="00103F25">
        <w:rPr>
          <w:rStyle w:val="CommentReference"/>
        </w:rPr>
        <w:commentReference w:id="282"/>
      </w:r>
      <w:r w:rsidR="00705096" w:rsidRPr="00C01462">
        <w:t xml:space="preserve">averages to 1 across all grid cells </w:t>
      </w:r>
      <w:commentRangeStart w:id="283"/>
      <w:r w:rsidR="00705096" w:rsidRPr="00C01462">
        <w:t xml:space="preserve">where the averaging kernel sensitivities are greater than 0.05. </w:t>
      </w:r>
      <w:commentRangeEnd w:id="283"/>
      <w:r w:rsidR="00103F25">
        <w:rPr>
          <w:rStyle w:val="CommentReference"/>
        </w:rPr>
        <w:commentReference w:id="283"/>
      </w:r>
      <w:r w:rsidR="00705096" w:rsidRPr="00C01462">
        <w:t xml:space="preserve">We also </w:t>
      </w:r>
      <w:commentRangeStart w:id="284"/>
      <w:r w:rsidR="00705096" w:rsidRPr="00C01462">
        <w:t xml:space="preserve">require that </w:t>
      </w:r>
      <w:commentRangeEnd w:id="284"/>
      <w:r w:rsidR="00103F25">
        <w:rPr>
          <w:rStyle w:val="CommentReference"/>
        </w:rPr>
        <w:commentReference w:id="284"/>
      </w:r>
      <w:r w:rsidR="00705096" w:rsidRPr="00C01462">
        <w:t>at least 90% of the</w:t>
      </w:r>
      <w:r w:rsidR="0032207F" w:rsidRPr="00C01462">
        <w:t>se</w:t>
      </w:r>
      <w:r w:rsidR="00705096" w:rsidRPr="00C01462">
        <w:t xml:space="preserve"> optimized grid cells are positive and that at least one grid cell </w:t>
      </w:r>
      <w:r w:rsidR="00930C90" w:rsidRPr="00C01462">
        <w:t>is optimized for each of the 2386</w:t>
      </w:r>
      <w:r w:rsidR="00705096" w:rsidRPr="00C01462">
        <w:t xml:space="preserve"> model run</w:t>
      </w:r>
      <w:r w:rsidR="00930C90" w:rsidRPr="00C01462">
        <w:t>s</w:t>
      </w:r>
      <w:r w:rsidR="00705096" w:rsidRPr="00C01462">
        <w:t xml:space="preserve">. </w:t>
      </w:r>
      <w:commentRangeStart w:id="285"/>
      <w:r w:rsidR="00705096" w:rsidRPr="00C01462">
        <w:t xml:space="preserve">This yields between one and three ensemble members for each of the base inversions, for a total of </w:t>
      </w:r>
      <w:r w:rsidR="00A418B9" w:rsidRPr="00C01462">
        <w:t>15</w:t>
      </w:r>
      <w:r w:rsidR="00705096" w:rsidRPr="00C01462">
        <w:t xml:space="preserve"> members.</w:t>
      </w:r>
      <w:r w:rsidR="00EF7917" w:rsidRPr="00C01462">
        <w:t xml:space="preserve"> </w:t>
      </w:r>
      <w:commentRangeEnd w:id="285"/>
      <w:r w:rsidR="00360DF3">
        <w:rPr>
          <w:rStyle w:val="CommentReference"/>
        </w:rPr>
        <w:commentReference w:id="285"/>
      </w:r>
      <w:r w:rsidR="0032207F" w:rsidRPr="00C01462">
        <w:t>We report the</w:t>
      </w:r>
      <w:r w:rsidR="00DF4423" w:rsidRPr="00C01462">
        <w:t xml:space="preserve"> ensemble mean</w:t>
      </w:r>
      <w:r w:rsidR="0032207F" w:rsidRPr="00C01462">
        <w:t xml:space="preserve"> emissions, with uncertainty ranges given by the ensemble range.</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28234323" w14:textId="008B34E6" w:rsidR="001A10D0" w:rsidRPr="00C01462" w:rsidRDefault="00705096" w:rsidP="00E334F2">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emissions </w:t>
      </w:r>
      <w:r w:rsidR="00EF7917" w:rsidRPr="00C01462">
        <w:rPr>
          <w:rFonts w:eastAsiaTheme="minorEastAsia"/>
        </w:rPr>
        <w:t xml:space="preserve">estimates </w:t>
      </w:r>
      <w:r w:rsidRPr="00C01462">
        <w:rPr>
          <w:rFonts w:eastAsiaTheme="minorEastAsia"/>
        </w:rPr>
        <w:t xml:space="preserve">to </w:t>
      </w:r>
      <w:r w:rsidR="001A10D0" w:rsidRPr="00C01462">
        <w:rPr>
          <w:rFonts w:eastAsiaTheme="minorEastAsia"/>
        </w:rPr>
        <w:t>different source</w:t>
      </w:r>
      <w:ins w:id="286" w:author="Daniel Jacob" w:date="2022-12-15T19:54:00Z">
        <w:r w:rsidR="00360DF3">
          <w:rPr>
            <w:rFonts w:eastAsiaTheme="minorEastAsia"/>
          </w:rPr>
          <w:t>s</w:t>
        </w:r>
      </w:ins>
      <w:del w:id="287" w:author="Daniel Jacob" w:date="2022-12-15T19:55:00Z">
        <w:r w:rsidR="001A10D0" w:rsidRPr="00C01462" w:rsidDel="00360DF3">
          <w:rPr>
            <w:rFonts w:eastAsiaTheme="minorEastAsia"/>
          </w:rPr>
          <w:delText xml:space="preserve"> </w:delText>
        </w:r>
        <w:commentRangeStart w:id="288"/>
        <w:r w:rsidR="001A10D0" w:rsidRPr="00C01462" w:rsidDel="00360DF3">
          <w:rPr>
            <w:rFonts w:eastAsiaTheme="minorEastAsia"/>
          </w:rPr>
          <w:delText>categories</w:delText>
        </w:r>
        <w:commentRangeEnd w:id="288"/>
        <w:r w:rsidR="00360DF3" w:rsidDel="00360DF3">
          <w:rPr>
            <w:rStyle w:val="CommentReference"/>
          </w:rPr>
          <w:commentReference w:id="288"/>
        </w:r>
      </w:del>
      <w:r w:rsidR="001A10D0" w:rsidRPr="00C01462">
        <w:rPr>
          <w:rFonts w:eastAsiaTheme="minorEastAsia"/>
        </w:rPr>
        <w:t xml:space="preserve">, including </w:t>
      </w:r>
      <w:r w:rsidRPr="00C01462">
        <w:rPr>
          <w:rFonts w:eastAsiaTheme="minorEastAsia"/>
        </w:rPr>
        <w:t>sectors, states, and urban areas</w:t>
      </w:r>
      <w:ins w:id="289" w:author="Daniel Jacob" w:date="2022-12-15T19:53:00Z">
        <w:r w:rsidR="00360DF3">
          <w:rPr>
            <w:rFonts w:eastAsiaTheme="minorEastAsia"/>
          </w:rPr>
          <w:t>, providing a better basis for subsequent aggr</w:t>
        </w:r>
      </w:ins>
      <w:ins w:id="290" w:author="Daniel Jacob" w:date="2022-12-15T19:54:00Z">
        <w:r w:rsidR="00360DF3">
          <w:rPr>
            <w:rFonts w:eastAsiaTheme="minorEastAsia"/>
          </w:rPr>
          <w:t>e</w:t>
        </w:r>
      </w:ins>
      <w:ins w:id="291" w:author="Daniel Jacob" w:date="2022-12-15T19:53:00Z">
        <w:r w:rsidR="00360DF3">
          <w:rPr>
            <w:rFonts w:eastAsiaTheme="minorEastAsia"/>
          </w:rPr>
          <w:t>gation</w:t>
        </w:r>
      </w:ins>
      <w:r w:rsidRPr="00C01462">
        <w:rPr>
          <w:rFonts w:eastAsiaTheme="minorEastAsia"/>
        </w:rPr>
        <w:t xml:space="preserve">. </w:t>
      </w:r>
      <w:ins w:id="292" w:author="Daniel Jacob" w:date="2022-12-15T19:52:00Z">
        <w:del w:id="293" w:author="Daniel Jacob" w:date="2022-12-15T19:54:00Z">
          <w:r w:rsidR="00360DF3" w:rsidDel="00360DF3">
            <w:rPr>
              <w:rFonts w:eastAsiaTheme="minorEastAsia"/>
            </w:rPr>
            <w:delText>We are often interested in a</w:delText>
          </w:r>
        </w:del>
      </w:ins>
      <w:ins w:id="294" w:author="Daniel Jacob" w:date="2022-12-15T19:53:00Z">
        <w:del w:id="295" w:author="Daniel Jacob" w:date="2022-12-15T19:54:00Z">
          <w:r w:rsidR="00360DF3" w:rsidDel="00360DF3">
            <w:rPr>
              <w:rFonts w:eastAsiaTheme="minorEastAsia"/>
            </w:rPr>
            <w:delText xml:space="preserve">ggregated quantities, such </w:delText>
          </w:r>
        </w:del>
      </w:ins>
      <w:r w:rsidRPr="00C01462">
        <w:rPr>
          <w:rFonts w:eastAsiaTheme="minorEastAsia"/>
        </w:rPr>
        <w:t xml:space="preserve">We </w:t>
      </w:r>
      <w:r w:rsidR="00500F8B" w:rsidRPr="00C01462">
        <w:rPr>
          <w:rFonts w:eastAsiaTheme="minorEastAsia"/>
        </w:rPr>
        <w:t>aggregate</w:t>
      </w:r>
      <w:r w:rsidR="003572D4" w:rsidRPr="00C01462">
        <w:rPr>
          <w:rFonts w:eastAsiaTheme="minorEastAsia"/>
        </w:rPr>
        <w:t xml:space="preserve"> the native resolution emissions estimate and associated err</w:t>
      </w:r>
      <w:r w:rsidR="001A10D0" w:rsidRPr="00C01462">
        <w:rPr>
          <w:rFonts w:eastAsiaTheme="minorEastAsia"/>
        </w:rPr>
        <w:t>ors</w:t>
      </w:r>
      <w:r w:rsidR="00500F8B" w:rsidRPr="00C01462">
        <w:rPr>
          <w:rFonts w:eastAsiaTheme="minorEastAsia"/>
        </w:rPr>
        <w:t xml:space="preserve"> to find the corresponding quantities for each source category </w:t>
      </w:r>
      <w:ins w:id="296" w:author="Daniel Jacob" w:date="2022-12-15T19:55:00Z">
        <w:r w:rsidR="00360DF3">
          <w:rPr>
            <w:rFonts w:eastAsiaTheme="minorEastAsia"/>
          </w:rPr>
          <w:t xml:space="preserve">by </w:t>
        </w:r>
      </w:ins>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k×n</m:t>
            </m:r>
          </m:sup>
        </m:sSup>
      </m:oMath>
      <w:r w:rsidR="001A10D0" w:rsidRPr="00C01462">
        <w:rPr>
          <w:rFonts w:eastAsiaTheme="minorEastAsia"/>
          <w:iCs/>
        </w:rPr>
        <w:t xml:space="preserve">, where </w:t>
      </w:r>
      <m:oMath>
        <m:r>
          <w:rPr>
            <w:rFonts w:ascii="Cambria Math" w:hAnsi="Cambria Math"/>
          </w:rPr>
          <m:t>k</m:t>
        </m:r>
      </m:oMath>
      <w:r w:rsidR="001A10D0" w:rsidRPr="00C01462">
        <w:rPr>
          <w:rFonts w:eastAsiaTheme="minorEastAsia"/>
        </w:rPr>
        <w:t xml:space="preserve"> is the number of source categories. The rows of </w:t>
      </w:r>
      <m:oMath>
        <m:r>
          <m:rPr>
            <m:sty m:val="b"/>
          </m:rPr>
          <w:rPr>
            <w:rFonts w:ascii="Cambria Math" w:hAnsi="Cambria Math"/>
          </w:rPr>
          <m:t>W</m:t>
        </m:r>
        <m:r>
          <w:ins w:id="297" w:author="Daniel Jacob" w:date="2022-12-15T20:00:00Z">
            <m:rPr>
              <m:sty m:val="b"/>
            </m:rPr>
            <w:rPr>
              <w:rFonts w:ascii="Cambria Math" w:hAnsi="Cambria Math"/>
            </w:rPr>
            <m:t xml:space="preserve">is </m:t>
          </w:ins>
        </m:r>
      </m:oMath>
      <w:r w:rsidR="001A10D0" w:rsidRPr="00C01462">
        <w:rPr>
          <w:rFonts w:eastAsiaTheme="minorEastAsia"/>
          <w:iCs/>
        </w:rPr>
        <w:t xml:space="preserve"> are given by the relative contribution of each grid cell to a given source category. For sectoral attribution, the </w:t>
      </w:r>
      <w:r w:rsidR="001A4627" w:rsidRPr="00C01462">
        <w:rPr>
          <w:rFonts w:eastAsiaTheme="minorEastAsia"/>
          <w:iCs/>
        </w:rPr>
        <w:lastRenderedPageBreak/>
        <w:t>r</w:t>
      </w:r>
      <w:r w:rsidR="00500F8B" w:rsidRPr="00C01462">
        <w:rPr>
          <w:rFonts w:eastAsiaTheme="minorEastAsia"/>
          <w:iCs/>
        </w:rPr>
        <w:t xml:space="preserve">ows are given </w:t>
      </w:r>
      <w:r w:rsidR="0059457F" w:rsidRPr="00C01462">
        <w:rPr>
          <w:rFonts w:eastAsiaTheme="minorEastAsia"/>
          <w:iCs/>
        </w:rPr>
        <w:t xml:space="preserve">by the relative contribution of each sector to a grid cell in the </w:t>
      </w:r>
      <w:r w:rsidR="00500F8B" w:rsidRPr="00C01462">
        <w:rPr>
          <w:rFonts w:eastAsiaTheme="minorEastAsia"/>
          <w:iCs/>
        </w:rPr>
        <w:t xml:space="preserve">prior emissions estimate. For state and urban area attribution, the rows are given by the fraction of each grid cell within the state or urban area, respectively. </w:t>
      </w:r>
      <w:commentRangeStart w:id="298"/>
      <w:r w:rsidR="00500F8B" w:rsidRPr="00C01462">
        <w:rPr>
          <w:rFonts w:eastAsiaTheme="minorEastAsia"/>
          <w:iCs/>
        </w:rPr>
        <w:t xml:space="preserve">Urban areas are defined using the U.S. Census </w:t>
      </w:r>
      <w:r w:rsidR="00F77B87" w:rsidRPr="00C01462">
        <w:rPr>
          <w:rFonts w:eastAsiaTheme="minorEastAsia"/>
          <w:iCs/>
        </w:rPr>
        <w:t>Urban Areas for 2010</w:t>
      </w:r>
      <w:r w:rsidR="00500F8B" w:rsidRPr="00C01462">
        <w:rPr>
          <w:rFonts w:eastAsiaTheme="minorEastAsia"/>
          <w:iCs/>
        </w:rPr>
        <w:t xml:space="preserve">, which </w:t>
      </w:r>
      <w:r w:rsidR="0059457F" w:rsidRPr="00C01462">
        <w:rPr>
          <w:rFonts w:eastAsiaTheme="minorEastAsia"/>
          <w:iCs/>
        </w:rPr>
        <w:t xml:space="preserve">consist of the </w:t>
      </w:r>
      <w:r w:rsidR="00F77B87" w:rsidRPr="00C01462">
        <w:rPr>
          <w:rFonts w:eastAsiaTheme="minorEastAsia"/>
          <w:iCs/>
        </w:rPr>
        <w:t>areas</w:t>
      </w:r>
      <w:r w:rsidR="00500F8B" w:rsidRPr="00C01462">
        <w:rPr>
          <w:rFonts w:eastAsiaTheme="minorEastAsia"/>
          <w:iCs/>
        </w:rPr>
        <w:t xml:space="preserve"> with a population greater than </w:t>
      </w:r>
      <w:r w:rsidR="001E2000" w:rsidRPr="00C01462">
        <w:rPr>
          <w:rFonts w:eastAsiaTheme="minorEastAsia"/>
          <w:iCs/>
        </w:rPr>
        <w:t>5</w:t>
      </w:r>
      <m:oMath>
        <m:r>
          <w:rPr>
            <w:rFonts w:ascii="Cambria Math" w:eastAsiaTheme="minorEastAsia" w:hAnsi="Cambria Math"/>
          </w:rPr>
          <m:t>×</m:t>
        </m:r>
      </m:oMath>
      <w:r w:rsidR="001E2000" w:rsidRPr="00C01462">
        <w:rPr>
          <w:rFonts w:eastAsiaTheme="minorEastAsia"/>
          <w:iCs/>
        </w:rPr>
        <w:t>10</w:t>
      </w:r>
      <w:r w:rsidR="001E2000" w:rsidRPr="00C01462">
        <w:rPr>
          <w:rFonts w:eastAsiaTheme="minorEastAsia"/>
          <w:iCs/>
          <w:vertAlign w:val="superscript"/>
        </w:rPr>
        <w:t>4</w:t>
      </w:r>
      <w:r w:rsidR="00F77B87" w:rsidRPr="00C01462">
        <w:rPr>
          <w:rFonts w:eastAsiaTheme="minorEastAsia"/>
          <w:iCs/>
        </w:rPr>
        <w:t>. We consider the 280 urban areas with populations greater than 1e6 according to the 2010 Census</w:t>
      </w:r>
      <w:commentRangeEnd w:id="298"/>
      <w:r w:rsidR="00360DF3">
        <w:rPr>
          <w:rStyle w:val="CommentReference"/>
        </w:rPr>
        <w:commentReference w:id="298"/>
      </w:r>
      <w:r w:rsidR="00F77B87" w:rsidRPr="00C01462">
        <w:rPr>
          <w:rFonts w:eastAsiaTheme="minorEastAsia"/>
          <w:iCs/>
        </w:rPr>
        <w:t>.</w:t>
      </w:r>
      <w:r w:rsidR="0059457F" w:rsidRPr="00C01462">
        <w:rPr>
          <w:rFonts w:eastAsiaTheme="minorEastAsia"/>
          <w:iCs/>
        </w:rPr>
        <w:t xml:space="preserve"> </w:t>
      </w:r>
      <w:r w:rsidR="001A10D0" w:rsidRPr="00C01462">
        <w:rPr>
          <w:rFonts w:eastAsiaTheme="minorEastAsia"/>
          <w:iCs/>
        </w:rPr>
        <w:t>The reduced-dimension posterior estimate and associated posterior covariance and averaging kernel matrices are then given by</w:t>
      </w:r>
    </w:p>
    <w:p w14:paraId="16798F6B" w14:textId="77777777" w:rsidR="00500F8B" w:rsidRPr="00C01462" w:rsidRDefault="00500F8B" w:rsidP="00E334F2">
      <w:pPr>
        <w:rPr>
          <w:rFonts w:eastAsiaTheme="minorEastAsia"/>
          <w:iCs/>
        </w:rPr>
      </w:pPr>
    </w:p>
    <w:p w14:paraId="0974BD49" w14:textId="6780A1E9" w:rsidR="001A10D0" w:rsidRPr="00C01462"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09956F46" w14:textId="64420204" w:rsidR="001A10D0" w:rsidRPr="00C01462" w:rsidRDefault="001A10D0">
      <w:pPr>
        <w:rPr>
          <w:bCs/>
          <w:iCs/>
        </w:rPr>
      </w:pPr>
      <w:r w:rsidRPr="00C01462">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C01462">
        <w:rPr>
          <w:bCs/>
          <w:iCs/>
        </w:rPr>
        <w:t xml:space="preserve"> is the Moore-Penrose pseudo inverse (Caliesi et al., 2005).</w:t>
      </w:r>
    </w:p>
    <w:p w14:paraId="53543F6D" w14:textId="6212089F" w:rsidR="006E6383" w:rsidRPr="00C01462" w:rsidRDefault="006E6383">
      <w:pPr>
        <w:rPr>
          <w:bCs/>
          <w:iCs/>
        </w:rPr>
      </w:pPr>
    </w:p>
    <w:p w14:paraId="68E1954D" w14:textId="018626AE" w:rsidR="006E6383" w:rsidRPr="00C01462" w:rsidRDefault="006E6383">
      <w:pPr>
        <w:rPr>
          <w:bCs/>
          <w:iCs/>
        </w:rPr>
      </w:pPr>
      <w:r w:rsidRPr="00C01462">
        <w:rPr>
          <w:bCs/>
          <w:iCs/>
        </w:rPr>
        <w:t xml:space="preserve">This approach to source attribution assumes </w:t>
      </w:r>
      <w:commentRangeStart w:id="299"/>
      <w:r w:rsidRPr="00C01462">
        <w:rPr>
          <w:bCs/>
          <w:iCs/>
        </w:rPr>
        <w:t xml:space="preserve">that the distribution of emissions in the prior </w:t>
      </w:r>
      <w:commentRangeEnd w:id="299"/>
      <w:r w:rsidR="00360DF3">
        <w:rPr>
          <w:rStyle w:val="CommentReference"/>
        </w:rPr>
        <w:commentReference w:id="299"/>
      </w:r>
      <w:r w:rsidRPr="00C01462">
        <w:rPr>
          <w:bCs/>
          <w:iCs/>
        </w:rPr>
        <w:t xml:space="preserve">is correct and that </w:t>
      </w:r>
      <w:r w:rsidR="00930C90" w:rsidRPr="00C01462">
        <w:rPr>
          <w:bCs/>
          <w:iCs/>
        </w:rPr>
        <w:t xml:space="preserve">emission sources are evenly distributed in grid cells that cross state or urban lines. </w:t>
      </w:r>
      <w:commentRangeStart w:id="300"/>
      <w:del w:id="301" w:author="Daniel Jacob" w:date="2022-12-15T20:01:00Z">
        <w:r w:rsidR="00930C90" w:rsidRPr="00C01462" w:rsidDel="00203B38">
          <w:rPr>
            <w:bCs/>
            <w:iCs/>
          </w:rPr>
          <w:delText>Alternative a</w:delText>
        </w:r>
      </w:del>
      <w:commentRangeEnd w:id="300"/>
      <w:r w:rsidR="00203B38">
        <w:rPr>
          <w:rStyle w:val="CommentReference"/>
        </w:rPr>
        <w:commentReference w:id="300"/>
      </w:r>
      <w:del w:id="302" w:author="Daniel Jacob" w:date="2022-12-15T20:01:00Z">
        <w:r w:rsidR="00930C90" w:rsidRPr="00C01462" w:rsidDel="00203B38">
          <w:rPr>
            <w:bCs/>
            <w:iCs/>
          </w:rPr>
          <w:delText xml:space="preserve">pproaches use the posterior error standard deviations to attribute the posterior emissions to sources, thereby including information from the observing system (Shen et al., xx; Cusworth et al, xx.). We use the simpler approach because the high resolution of the inversion decreases the </w:delText>
        </w:r>
        <w:r w:rsidR="0032207F" w:rsidRPr="00C01462" w:rsidDel="00203B38">
          <w:rPr>
            <w:bCs/>
            <w:iCs/>
          </w:rPr>
          <w:delText>chance</w:delText>
        </w:r>
        <w:r w:rsidR="00930C90" w:rsidRPr="00C01462" w:rsidDel="00203B38">
          <w:rPr>
            <w:bCs/>
            <w:iCs/>
          </w:rPr>
          <w:delText xml:space="preserve"> of source co-location or significant distributional errors</w:delText>
        </w:r>
        <w:r w:rsidR="008318F3" w:rsidRPr="00C01462" w:rsidDel="00203B38">
          <w:rPr>
            <w:bCs/>
            <w:iCs/>
          </w:rPr>
          <w:delText xml:space="preserve"> across boundaries.</w:delText>
        </w:r>
      </w:del>
    </w:p>
    <w:p w14:paraId="485F74E3" w14:textId="77777777" w:rsidR="001A10D0" w:rsidRPr="00C01462" w:rsidRDefault="001A10D0"/>
    <w:p w14:paraId="2468CD82" w14:textId="2655C17E" w:rsidR="00B44582" w:rsidRPr="00C01462" w:rsidRDefault="00B44582">
      <w:pPr>
        <w:rPr>
          <w:b/>
          <w:bCs/>
        </w:rPr>
      </w:pPr>
      <w:r w:rsidRPr="00C01462">
        <w:rPr>
          <w:b/>
          <w:bCs/>
        </w:rPr>
        <w:t>3 Results and discussion</w:t>
      </w:r>
    </w:p>
    <w:p w14:paraId="08901CB8" w14:textId="251E3CE6" w:rsidR="00CD400B" w:rsidRPr="00C01462" w:rsidRDefault="0040254E">
      <w:r w:rsidRPr="00C01462">
        <w:t xml:space="preserve">Figure </w:t>
      </w:r>
      <w:r w:rsidR="00E87A82" w:rsidRPr="00C01462">
        <w:t>3</w:t>
      </w:r>
      <w:r w:rsidR="008648FA" w:rsidRPr="00C01462">
        <w:t xml:space="preserve"> </w:t>
      </w:r>
      <w:r w:rsidR="00E87A82" w:rsidRPr="00C01462">
        <w:t xml:space="preserve">shows the </w:t>
      </w:r>
      <w:commentRangeStart w:id="303"/>
      <w:r w:rsidR="0032207F" w:rsidRPr="00C01462">
        <w:t xml:space="preserve">ensemble mean </w:t>
      </w:r>
      <w:commentRangeEnd w:id="303"/>
      <w:r w:rsidR="003F4F70">
        <w:rPr>
          <w:rStyle w:val="CommentReference"/>
        </w:rPr>
        <w:commentReference w:id="303"/>
      </w:r>
      <w:r w:rsidR="00876ADD" w:rsidRPr="00C01462">
        <w:t xml:space="preserve">posterior </w:t>
      </w:r>
      <w:commentRangeStart w:id="304"/>
      <w:del w:id="305" w:author="Daniel Jacob" w:date="2022-12-15T20:04:00Z">
        <w:r w:rsidR="00876ADD" w:rsidRPr="00C01462" w:rsidDel="00203B38">
          <w:delText xml:space="preserve">scale </w:delText>
        </w:r>
      </w:del>
      <w:commentRangeEnd w:id="304"/>
      <w:r w:rsidR="00203B38">
        <w:rPr>
          <w:rStyle w:val="CommentReference"/>
        </w:rPr>
        <w:commentReference w:id="304"/>
      </w:r>
      <w:ins w:id="306" w:author="Daniel Jacob" w:date="2022-12-15T20:04:00Z">
        <w:r w:rsidR="00203B38">
          <w:t>correction</w:t>
        </w:r>
        <w:r w:rsidR="00203B38" w:rsidRPr="00C01462">
          <w:t xml:space="preserve"> </w:t>
        </w:r>
      </w:ins>
      <w:r w:rsidR="00876ADD" w:rsidRPr="00C01462">
        <w:t xml:space="preserve">factors relative to the prior emissions estimate (left) and ensemble mean </w:t>
      </w:r>
      <w:r w:rsidR="00E87A82" w:rsidRPr="00C01462">
        <w:t>averaging kernel sensitivities</w:t>
      </w:r>
      <w:r w:rsidR="00876ADD" w:rsidRPr="00C01462">
        <w:t xml:space="preserve"> (right)</w:t>
      </w:r>
      <w:r w:rsidR="003F3553" w:rsidRPr="00C01462">
        <w:t xml:space="preserve">. </w:t>
      </w:r>
      <w:commentRangeStart w:id="307"/>
      <w:r w:rsidR="005677C3" w:rsidRPr="00C01462">
        <w:t>B</w:t>
      </w:r>
      <w:r w:rsidR="009C59C0" w:rsidRPr="00C01462">
        <w:t>oundary condition optimization results are shown in table 2.</w:t>
      </w:r>
      <w:commentRangeEnd w:id="307"/>
      <w:r w:rsidR="003F4F70">
        <w:rPr>
          <w:rStyle w:val="CommentReference"/>
        </w:rPr>
        <w:commentReference w:id="307"/>
      </w:r>
      <w:r w:rsidR="009C59C0" w:rsidRPr="00C01462">
        <w:t xml:space="preserve"> </w:t>
      </w:r>
      <w:r w:rsidR="00065213" w:rsidRPr="00C01462">
        <w:t xml:space="preserve">We find </w:t>
      </w:r>
      <w:r w:rsidR="0032207F" w:rsidRPr="00C01462">
        <w:t>784</w:t>
      </w:r>
      <w:r w:rsidR="00065213" w:rsidRPr="00C01462">
        <w:t xml:space="preserve"> </w:t>
      </w:r>
      <w:r w:rsidR="0032207F" w:rsidRPr="00C01462">
        <w:t>(</w:t>
      </w:r>
      <w:commentRangeStart w:id="308"/>
      <w:r w:rsidR="0032207F" w:rsidRPr="00C01462">
        <w:t>338</w:t>
      </w:r>
      <w:r w:rsidR="00A9077F" w:rsidRPr="00C01462">
        <w:t xml:space="preserve"> - </w:t>
      </w:r>
      <w:r w:rsidR="0032207F" w:rsidRPr="00C01462">
        <w:t>1278</w:t>
      </w:r>
      <w:commentRangeEnd w:id="308"/>
      <w:r w:rsidR="00D12681">
        <w:rPr>
          <w:rStyle w:val="CommentReference"/>
        </w:rPr>
        <w:commentReference w:id="308"/>
      </w:r>
      <w:r w:rsidR="0032207F" w:rsidRPr="00C01462">
        <w:t xml:space="preserve">) </w:t>
      </w:r>
      <w:r w:rsidR="00065213" w:rsidRPr="00C01462">
        <w:t>DOFS</w:t>
      </w:r>
      <w:r w:rsidR="0032207F" w:rsidRPr="00C01462">
        <w:t xml:space="preserve"> across the domain</w:t>
      </w:r>
      <w:r w:rsidR="008648FA" w:rsidRPr="00C01462">
        <w:t xml:space="preserve">, </w:t>
      </w:r>
      <w:r w:rsidR="00876ADD" w:rsidRPr="00C01462">
        <w:t xml:space="preserve">where the values in </w:t>
      </w:r>
      <w:r w:rsidR="00A9077F" w:rsidRPr="00C01462">
        <w:t>parentheses</w:t>
      </w:r>
      <w:r w:rsidR="00876ADD" w:rsidRPr="00C01462">
        <w:t xml:space="preserve"> are the ensemble minimum and maximum</w:t>
      </w:r>
      <w:r w:rsidR="0032207F" w:rsidRPr="00C01462">
        <w:t xml:space="preserve">, respectively. </w:t>
      </w:r>
      <w:r w:rsidR="00C22BF6" w:rsidRPr="00C01462">
        <w:t xml:space="preserve">Of these DOFS, </w:t>
      </w:r>
      <w:r w:rsidR="00392D91" w:rsidRPr="00C01462">
        <w:t>38 (11 - 69)</w:t>
      </w:r>
      <w:r w:rsidR="007A62FC" w:rsidRPr="00C01462">
        <w:t xml:space="preserve"> are found in Canada, </w:t>
      </w:r>
      <w:r w:rsidR="00392D91" w:rsidRPr="00C01462">
        <w:t>648 (281 – 1058)</w:t>
      </w:r>
      <w:r w:rsidR="007A62FC" w:rsidRPr="00C01462">
        <w:t xml:space="preserve"> in the contiguous United States (CONUS), and </w:t>
      </w:r>
      <w:r w:rsidR="00C22BF6" w:rsidRPr="00C01462">
        <w:t>89 (45 - 134)</w:t>
      </w:r>
      <w:r w:rsidR="007A62FC" w:rsidRPr="00C01462">
        <w:t xml:space="preserve"> in Mexico. </w:t>
      </w:r>
      <w:r w:rsidR="005B4BA4" w:rsidRPr="00C01462">
        <w:t xml:space="preserve">The </w:t>
      </w:r>
      <w:ins w:id="309" w:author="Daniel Jacob" w:date="2022-12-16T07:43:00Z">
        <w:r w:rsidR="00D12681">
          <w:t>high DOFS in CONUS refle</w:t>
        </w:r>
      </w:ins>
      <w:ins w:id="310" w:author="Daniel Jacob" w:date="2022-12-16T07:44:00Z">
        <w:r w:rsidR="00D12681">
          <w:t>cts high and widely distributed emissions, wh</w:t>
        </w:r>
      </w:ins>
      <w:ins w:id="311" w:author="Daniel Jacob" w:date="2022-12-16T07:45:00Z">
        <w:r w:rsidR="00D12681">
          <w:t xml:space="preserve">ile the low DOFS in Canada reflects the low TROPOMI sampling density at high latitudes. </w:t>
        </w:r>
      </w:ins>
      <w:del w:id="312" w:author="Daniel Jacob" w:date="2022-12-16T07:45:00Z">
        <w:r w:rsidR="0038532E" w:rsidRPr="00C01462" w:rsidDel="00D12681">
          <w:delText>spatial variation</w:delText>
        </w:r>
        <w:r w:rsidR="005B4BA4" w:rsidRPr="00C01462" w:rsidDel="00D12681">
          <w:delText xml:space="preserve"> in </w:delText>
        </w:r>
        <w:r w:rsidR="0038532E" w:rsidRPr="00C01462" w:rsidDel="00D12681">
          <w:delText>information content</w:delText>
        </w:r>
        <w:r w:rsidR="005B4BA4" w:rsidRPr="00C01462" w:rsidDel="00D12681">
          <w:delText xml:space="preserve"> result</w:delText>
        </w:r>
        <w:r w:rsidR="0038532E" w:rsidRPr="00C01462" w:rsidDel="00D12681">
          <w:delText>s</w:delText>
        </w:r>
        <w:r w:rsidR="005B4BA4" w:rsidRPr="00C01462" w:rsidDel="00D12681">
          <w:delText xml:space="preserve"> from variations in prior emissions (e.g., small total emissions in Northern Mexico as shown in Figure 1) and in the observation density (e.g., </w:delText>
        </w:r>
        <w:r w:rsidR="0038532E" w:rsidRPr="00C01462" w:rsidDel="00D12681">
          <w:delText>low</w:delText>
        </w:r>
        <w:r w:rsidR="005B4BA4" w:rsidRPr="00C01462" w:rsidDel="00D12681">
          <w:delText xml:space="preserve"> TROPOMI coverage north of 50 degrees latitude as shown in Figure 2).</w:delText>
        </w:r>
        <w:r w:rsidR="00507DDF" w:rsidRPr="00C01462" w:rsidDel="00D12681">
          <w:delText xml:space="preserve"> </w:delText>
        </w:r>
        <w:r w:rsidR="0038532E" w:rsidRPr="00C01462" w:rsidDel="00D12681">
          <w:delText>Nonetheless,</w:delText>
        </w:r>
        <w:r w:rsidR="008A556F" w:rsidRPr="00C01462" w:rsidDel="00D12681">
          <w:delText xml:space="preserve"> w</w:delText>
        </w:r>
      </w:del>
      <w:ins w:id="313" w:author="Daniel Jacob" w:date="2022-12-16T07:45:00Z">
        <w:r w:rsidR="00D12681">
          <w:t>W</w:t>
        </w:r>
      </w:ins>
      <w:r w:rsidR="008A556F" w:rsidRPr="00C01462">
        <w:t xml:space="preserve">e find a large increase in </w:t>
      </w:r>
      <w:r w:rsidR="0038532E" w:rsidRPr="00C01462">
        <w:t>information content</w:t>
      </w:r>
      <w:r w:rsidR="008A556F" w:rsidRPr="00C01462">
        <w:t xml:space="preserve"> relative to past inversions over the same domain: Lu et al. (2022) found 114 DOFS in a joint inversion of data from GOSAT and NOAA’s </w:t>
      </w:r>
      <w:proofErr w:type="spellStart"/>
      <w:r w:rsidR="008A556F" w:rsidRPr="00C01462">
        <w:t>ObsPack</w:t>
      </w:r>
      <w:proofErr w:type="spellEnd"/>
      <w:r w:rsidR="008A556F" w:rsidRPr="00C01462">
        <w:t xml:space="preserve">, while Shen et al. (2022) found 201 DOFS in an inversion of TROPOMI observations over 14 oil and natural gas basins. This increase reflects </w:t>
      </w:r>
      <w:r w:rsidR="008648FA" w:rsidRPr="00C01462">
        <w:t xml:space="preserve">both </w:t>
      </w:r>
      <w:r w:rsidR="008A556F" w:rsidRPr="00C01462">
        <w:t xml:space="preserve">the </w:t>
      </w:r>
      <w:r w:rsidR="008648FA" w:rsidRPr="00C01462">
        <w:t xml:space="preserve">improved constraint provided by TROPOMI and the benefit of achieving high resolution </w:t>
      </w:r>
      <w:r w:rsidR="003E0D11" w:rsidRPr="00C01462">
        <w:t>on continental scales</w:t>
      </w:r>
      <w:r w:rsidR="008648FA" w:rsidRPr="00C01462">
        <w:t>.</w:t>
      </w:r>
    </w:p>
    <w:p w14:paraId="43665F24" w14:textId="495CB63A" w:rsidR="00C22BF6" w:rsidRPr="00C01462" w:rsidRDefault="00C22BF6"/>
    <w:p w14:paraId="57ADDE53" w14:textId="1C0A0C71" w:rsidR="00CD400B" w:rsidRPr="00C01462" w:rsidRDefault="00C22BF6" w:rsidP="00100E70">
      <w:r w:rsidRPr="00C01462">
        <w:t xml:space="preserve">We use the averaging kernel sensitivities </w:t>
      </w:r>
      <w:commentRangeStart w:id="314"/>
      <w:r w:rsidRPr="00C01462">
        <w:t xml:space="preserve">greater than 0.05 </w:t>
      </w:r>
      <w:commentRangeEnd w:id="314"/>
      <w:r w:rsidR="00D12681">
        <w:rPr>
          <w:rStyle w:val="CommentReference"/>
        </w:rPr>
        <w:commentReference w:id="314"/>
      </w:r>
      <w:r w:rsidRPr="00C01462">
        <w:t>to define the grid cells that are optimized by the reduced-rank inversion. Optimized grid cells explain 21% (11% - 32%) of prior emissions in Canada</w:t>
      </w:r>
      <w:commentRangeStart w:id="315"/>
      <w:r w:rsidRPr="00C01462">
        <w:t xml:space="preserve">, 74% </w:t>
      </w:r>
      <w:commentRangeEnd w:id="315"/>
      <w:r w:rsidR="00D12681">
        <w:rPr>
          <w:rStyle w:val="CommentReference"/>
        </w:rPr>
        <w:commentReference w:id="315"/>
      </w:r>
      <w:r w:rsidRPr="00C01462">
        <w:t>(60% - 83%) in CONUS, and 66% (53% - 71%) in Mexico, reflecting the spatially variable information content.</w:t>
      </w:r>
      <w:r w:rsidR="00577811" w:rsidRPr="00C01462">
        <w:t xml:space="preserve"> Across </w:t>
      </w:r>
      <w:r w:rsidR="00F36F91" w:rsidRPr="00C01462">
        <w:t>the optimized</w:t>
      </w:r>
      <w:r w:rsidR="00577811" w:rsidRPr="00C01462">
        <w:t xml:space="preserve"> grid cells, we </w:t>
      </w:r>
      <w:r w:rsidR="00CD400B" w:rsidRPr="00C01462">
        <w:t xml:space="preserve">find a mean of 258 (40 - 572) negative values out of the 23691 grid cells optimized by the inversion across the ensemble. </w:t>
      </w:r>
      <w:commentRangeStart w:id="316"/>
      <w:r w:rsidR="00CD400B" w:rsidRPr="00C01462">
        <w:t xml:space="preserve">These </w:t>
      </w:r>
      <w:r w:rsidR="00A95966" w:rsidRPr="00C01462">
        <w:t xml:space="preserve">values are mostly small </w:t>
      </w:r>
      <w:commentRangeEnd w:id="316"/>
      <w:r w:rsidR="0080693D">
        <w:rPr>
          <w:rStyle w:val="CommentReference"/>
        </w:rPr>
        <w:commentReference w:id="316"/>
      </w:r>
      <w:r w:rsidR="00A95966" w:rsidRPr="00C01462">
        <w:t xml:space="preserve">and </w:t>
      </w:r>
      <w:r w:rsidR="00F36F91" w:rsidRPr="00C01462">
        <w:t>of</w:t>
      </w:r>
      <w:r w:rsidR="00A95966" w:rsidRPr="00C01462">
        <w:t xml:space="preserve"> the same order</w:t>
      </w:r>
      <w:r w:rsidR="00F36F91" w:rsidRPr="00C01462">
        <w:t xml:space="preserve"> of magnitude</w:t>
      </w:r>
      <w:r w:rsidR="00A95966" w:rsidRPr="00C01462">
        <w:t xml:space="preserve"> as the soil sink.</w:t>
      </w:r>
    </w:p>
    <w:p w14:paraId="74C9BFD3" w14:textId="522E8F41" w:rsidR="00CD400B" w:rsidRPr="00C01462" w:rsidRDefault="00CD400B" w:rsidP="00100E70"/>
    <w:p w14:paraId="5F3A8FEC" w14:textId="44B98BCE" w:rsidR="00F36F91" w:rsidRPr="00C01462" w:rsidRDefault="00F36F91" w:rsidP="00100E70">
      <w:r w:rsidRPr="00C01462">
        <w:t xml:space="preserve">We conduct an </w:t>
      </w:r>
      <w:commentRangeStart w:id="317"/>
      <w:r w:rsidRPr="00C01462">
        <w:t>independent evaluation of</w:t>
      </w:r>
      <w:commentRangeEnd w:id="317"/>
      <w:r w:rsidR="0080693D">
        <w:rPr>
          <w:rStyle w:val="CommentReference"/>
        </w:rPr>
        <w:commentReference w:id="317"/>
      </w:r>
      <w:r w:rsidRPr="00C01462">
        <w:t xml:space="preserve"> the reduced-rank inversion by comparing our </w:t>
      </w:r>
      <w:commentRangeStart w:id="318"/>
      <w:r w:rsidRPr="00C01462">
        <w:t>mean</w:t>
      </w:r>
      <w:commentRangeEnd w:id="318"/>
      <w:r w:rsidR="0080693D">
        <w:rPr>
          <w:rStyle w:val="CommentReference"/>
        </w:rPr>
        <w:commentReference w:id="318"/>
      </w:r>
      <w:r w:rsidRPr="00C01462">
        <w:t xml:space="preserve"> posterior emissions to </w:t>
      </w:r>
      <w:r w:rsidR="0082093F" w:rsidRPr="00C01462">
        <w:t xml:space="preserve">a </w:t>
      </w:r>
      <w:r w:rsidRPr="00C01462">
        <w:t xml:space="preserve">full-rank regional inversion of TROPOMI observations to quantify emissions from major oil and natural gas producing regions (Shen et al., 2022). </w:t>
      </w:r>
      <w:r w:rsidRPr="00C01462">
        <w:rPr>
          <w:color w:val="FF0000"/>
        </w:rPr>
        <w:t>[Insert]</w:t>
      </w:r>
    </w:p>
    <w:p w14:paraId="55A317F8" w14:textId="77777777" w:rsidR="00F36F91" w:rsidRPr="00C01462" w:rsidRDefault="00F36F91" w:rsidP="00100E70"/>
    <w:p w14:paraId="5D323CF3" w14:textId="2930E840" w:rsidR="00100E70" w:rsidRPr="00C01462" w:rsidRDefault="00C22BF6" w:rsidP="00100E70">
      <w:commentRangeStart w:id="319"/>
      <w:r w:rsidRPr="00C01462">
        <w:t>The</w:t>
      </w:r>
      <w:r w:rsidR="00100E70" w:rsidRPr="00C01462">
        <w:t xml:space="preserve"> mean posterior emissions </w:t>
      </w:r>
      <w:commentRangeEnd w:id="319"/>
      <w:r w:rsidR="0080693D">
        <w:rPr>
          <w:rStyle w:val="CommentReference"/>
        </w:rPr>
        <w:commentReference w:id="319"/>
      </w:r>
      <w:r w:rsidRPr="00C01462">
        <w:t>when</w:t>
      </w:r>
      <w:r w:rsidR="00100E70" w:rsidRPr="00C01462">
        <w:t xml:space="preserve"> </w:t>
      </w:r>
      <w:r w:rsidRPr="00C01462">
        <w:t>used in</w:t>
      </w:r>
      <w:r w:rsidR="00100E70" w:rsidRPr="00C01462">
        <w:t xml:space="preserve"> GEOS-Chem </w:t>
      </w:r>
      <w:r w:rsidRPr="00C01462">
        <w:t>decrease</w:t>
      </w:r>
      <w:del w:id="320" w:author="Daniel Jacob" w:date="2022-12-16T07:56:00Z">
        <w:r w:rsidRPr="00C01462" w:rsidDel="0080693D">
          <w:delText>s</w:delText>
        </w:r>
      </w:del>
      <w:r w:rsidRPr="00C01462">
        <w:t xml:space="preserve"> the </w:t>
      </w:r>
      <w:commentRangeStart w:id="321"/>
      <w:r w:rsidRPr="00C01462">
        <w:t xml:space="preserve">root mean squared error </w:t>
      </w:r>
      <w:commentRangeEnd w:id="321"/>
      <w:r w:rsidR="0080693D">
        <w:rPr>
          <w:rStyle w:val="CommentReference"/>
        </w:rPr>
        <w:commentReference w:id="321"/>
      </w:r>
      <w:r w:rsidRPr="00C01462">
        <w:t xml:space="preserve">of the simulated observations with the TROPOMI data by xx% relative to the prior GEOS-Chem </w:t>
      </w:r>
      <w:r w:rsidRPr="00C01462">
        <w:lastRenderedPageBreak/>
        <w:t>simulation</w:t>
      </w:r>
      <w:r w:rsidR="00100E70" w:rsidRPr="00C01462">
        <w:t xml:space="preserve">. </w:t>
      </w:r>
      <w:r w:rsidR="00100E70" w:rsidRPr="00C01462">
        <w:rPr>
          <w:color w:val="FF0000"/>
        </w:rPr>
        <w:t xml:space="preserve">[Insert posterior evaluation.] </w:t>
      </w:r>
      <w:r w:rsidR="00100E70" w:rsidRPr="00C01462">
        <w:t xml:space="preserve">We also compare the prior and mean posterior simulations to in situ surface and aircraft observations from the </w:t>
      </w:r>
      <w:proofErr w:type="spellStart"/>
      <w:r w:rsidR="00100E70" w:rsidRPr="00C01462">
        <w:t>GLOBALVIEWplus</w:t>
      </w:r>
      <w:proofErr w:type="spellEnd"/>
      <w:r w:rsidR="00100E70" w:rsidRPr="00C01462">
        <w:t xml:space="preserve"> CH</w:t>
      </w:r>
      <w:r w:rsidR="00100E70" w:rsidRPr="00C01462">
        <w:rPr>
          <w:vertAlign w:val="subscript"/>
        </w:rPr>
        <w:t>4</w:t>
      </w:r>
      <w:r w:rsidR="00100E70" w:rsidRPr="00C01462">
        <w:t xml:space="preserve"> </w:t>
      </w:r>
      <w:proofErr w:type="spellStart"/>
      <w:r w:rsidR="00100E70" w:rsidRPr="00C01462">
        <w:t>ObsPack</w:t>
      </w:r>
      <w:proofErr w:type="spellEnd"/>
      <w:r w:rsidR="00100E70" w:rsidRPr="00C01462">
        <w:t xml:space="preserve"> v(xx) database maintained by the National Oceanic and Atmospheric Administration (NOAA) Global Monitoring Laboratory (cite</w:t>
      </w:r>
      <w:commentRangeStart w:id="322"/>
      <w:r w:rsidR="00100E70" w:rsidRPr="00C01462">
        <w:t xml:space="preserve">).  </w:t>
      </w:r>
      <w:r w:rsidR="00100E70" w:rsidRPr="00C01462">
        <w:rPr>
          <w:color w:val="FF0000"/>
        </w:rPr>
        <w:t>[Insert independent posterior evaluation.]</w:t>
      </w:r>
      <w:commentRangeEnd w:id="322"/>
      <w:r w:rsidR="0080693D">
        <w:rPr>
          <w:rStyle w:val="CommentReference"/>
        </w:rPr>
        <w:commentReference w:id="322"/>
      </w:r>
    </w:p>
    <w:p w14:paraId="49A40720" w14:textId="34B23EED" w:rsidR="004D3628" w:rsidRPr="00C01462" w:rsidRDefault="004D3628"/>
    <w:p w14:paraId="3524DDF2" w14:textId="513DF413" w:rsidR="004D3628" w:rsidRPr="00C01462" w:rsidRDefault="004D3628">
      <w:pPr>
        <w:rPr>
          <w:b/>
          <w:bCs/>
        </w:rPr>
      </w:pPr>
      <w:r w:rsidRPr="00C01462">
        <w:rPr>
          <w:b/>
          <w:bCs/>
        </w:rPr>
        <w:t>3.</w:t>
      </w:r>
      <w:r w:rsidR="007A62FC" w:rsidRPr="00C01462">
        <w:rPr>
          <w:b/>
          <w:bCs/>
        </w:rPr>
        <w:t>1</w:t>
      </w:r>
      <w:r w:rsidRPr="00C01462">
        <w:rPr>
          <w:b/>
          <w:bCs/>
        </w:rPr>
        <w:t xml:space="preserve"> National sectoral emissions</w:t>
      </w:r>
    </w:p>
    <w:p w14:paraId="1CE60504" w14:textId="77777777" w:rsidR="000A6465" w:rsidRPr="00C01462" w:rsidRDefault="007842A1" w:rsidP="000E257D">
      <w:r w:rsidRPr="00C01462">
        <w:t xml:space="preserve">Across the inversion ensemble, we find that relative to the prior, mean posterior </w:t>
      </w:r>
      <w:r w:rsidR="00F05472" w:rsidRPr="00C01462">
        <w:t xml:space="preserve">anthropogenic and natural </w:t>
      </w:r>
      <w:r w:rsidRPr="00C01462">
        <w:t xml:space="preserve">methane emissions </w:t>
      </w:r>
      <w:commentRangeStart w:id="323"/>
      <w:r w:rsidRPr="00C01462">
        <w:t>decrease -0.8 (-2.</w:t>
      </w:r>
      <w:r w:rsidR="001017B3" w:rsidRPr="00C01462">
        <w:t>2</w:t>
      </w:r>
      <w:r w:rsidRPr="00C01462">
        <w:t xml:space="preserve"> - 0.1) </w:t>
      </w:r>
      <w:proofErr w:type="spellStart"/>
      <w:r w:rsidRPr="00C01462">
        <w:t>Tg</w:t>
      </w:r>
      <w:proofErr w:type="spellEnd"/>
      <w:r w:rsidRPr="00C01462">
        <w:t xml:space="preserve"> a</w:t>
      </w:r>
      <w:r w:rsidRPr="00C01462">
        <w:rPr>
          <w:vertAlign w:val="superscript"/>
        </w:rPr>
        <w:t>-1</w:t>
      </w:r>
      <w:r w:rsidRPr="00C01462">
        <w:t xml:space="preserve"> in Canada, increase 3.1 (1.5 - 4.</w:t>
      </w:r>
      <w:r w:rsidR="001017B3" w:rsidRPr="00C01462">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in CONUS, and decrease -0.</w:t>
      </w:r>
      <w:r w:rsidR="001017B3" w:rsidRPr="00C01462">
        <w:t>7</w:t>
      </w:r>
      <w:r w:rsidRPr="00C01462">
        <w:t xml:space="preserve"> (-1.3 - 0.</w:t>
      </w:r>
      <w:r w:rsidR="001017B3" w:rsidRPr="00C01462">
        <w:t>1</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in Mexico. </w:t>
      </w:r>
      <w:commentRangeEnd w:id="323"/>
      <w:r w:rsidR="00DB74F4">
        <w:rPr>
          <w:rStyle w:val="CommentReference"/>
        </w:rPr>
        <w:commentReference w:id="323"/>
      </w:r>
      <w:r w:rsidRPr="00C01462">
        <w:t xml:space="preserve">The indeterminate sign of the emissions change in Canada and </w:t>
      </w:r>
      <w:commentRangeStart w:id="324"/>
      <w:r w:rsidRPr="00C01462">
        <w:t xml:space="preserve">Mexico results from the low fraction of prior emissions optimized by the reduced-rank inversion, </w:t>
      </w:r>
      <w:commentRangeEnd w:id="324"/>
      <w:r w:rsidR="00DB74F4">
        <w:rPr>
          <w:rStyle w:val="CommentReference"/>
        </w:rPr>
        <w:commentReference w:id="324"/>
      </w:r>
      <w:r w:rsidRPr="00C01462">
        <w:t>which reflects the low information content available in these regions. As a result, we focus our discussion on CONUS</w:t>
      </w:r>
      <w:r w:rsidR="000A6465" w:rsidRPr="00C01462">
        <w:t>.</w:t>
      </w:r>
    </w:p>
    <w:p w14:paraId="27752FAB" w14:textId="77777777" w:rsidR="000A6465" w:rsidRPr="00C01462" w:rsidRDefault="000A6465" w:rsidP="000E257D"/>
    <w:p w14:paraId="25E95B3C" w14:textId="3922EF02" w:rsidR="002D3DE6" w:rsidRPr="00C01462" w:rsidRDefault="000A6465" w:rsidP="000E257D">
      <w:r w:rsidRPr="00C01462">
        <w:t>W</w:t>
      </w:r>
      <w:r w:rsidR="001E1154" w:rsidRPr="00C01462">
        <w:t>e find</w:t>
      </w:r>
      <w:r w:rsidR="008150A2" w:rsidRPr="00C01462">
        <w:t xml:space="preserve"> posterior </w:t>
      </w:r>
      <w:r w:rsidR="001017B3" w:rsidRPr="00C01462">
        <w:t xml:space="preserve">anthropogenic </w:t>
      </w:r>
      <w:r w:rsidR="00717DF5" w:rsidRPr="00C01462">
        <w:t>emissions</w:t>
      </w:r>
      <w:r w:rsidR="001017B3" w:rsidRPr="00C01462">
        <w:t xml:space="preserve"> </w:t>
      </w:r>
      <w:r w:rsidR="00EA52A5" w:rsidRPr="00C01462">
        <w:t xml:space="preserve">of 31.4 (30.0 </w:t>
      </w:r>
      <w:r w:rsidR="00435381" w:rsidRPr="00C01462">
        <w:t>-</w:t>
      </w:r>
      <w:r w:rsidR="00EA52A5" w:rsidRPr="00C01462">
        <w:t xml:space="preserve"> 33.0) </w:t>
      </w:r>
      <w:proofErr w:type="spellStart"/>
      <w:r w:rsidR="00EA52A5" w:rsidRPr="00C01462">
        <w:t>Tg</w:t>
      </w:r>
      <w:proofErr w:type="spellEnd"/>
      <w:r w:rsidR="00EA52A5" w:rsidRPr="00C01462">
        <w:t xml:space="preserve"> a</w:t>
      </w:r>
      <w:r w:rsidR="00EA52A5" w:rsidRPr="00C01462">
        <w:rPr>
          <w:vertAlign w:val="superscript"/>
        </w:rPr>
        <w:t>-1</w:t>
      </w:r>
      <w:r w:rsidR="000B54EC" w:rsidRPr="00C01462">
        <w:t xml:space="preserve"> in CONUS.</w:t>
      </w:r>
      <w:r w:rsidR="00EA52A5" w:rsidRPr="00C01462">
        <w:t xml:space="preserve"> This represents a </w:t>
      </w:r>
      <w:r w:rsidR="001017B3" w:rsidRPr="00C01462">
        <w:t>9%</w:t>
      </w:r>
      <w:r w:rsidR="00435381" w:rsidRPr="00C01462">
        <w:t xml:space="preserve"> (5% - 15%)</w:t>
      </w:r>
      <w:r w:rsidR="001017B3" w:rsidRPr="00C01462">
        <w:t xml:space="preserve"> </w:t>
      </w:r>
      <w:r w:rsidR="00EA52A5" w:rsidRPr="00C01462">
        <w:t xml:space="preserve">increase </w:t>
      </w:r>
      <w:r w:rsidR="001017B3" w:rsidRPr="00C01462">
        <w:t xml:space="preserve">from </w:t>
      </w:r>
      <w:r w:rsidR="00EA52A5" w:rsidRPr="00C01462">
        <w:t xml:space="preserve">our prior estimate of </w:t>
      </w:r>
      <w:r w:rsidR="001017B3" w:rsidRPr="00C01462">
        <w:t xml:space="preserve">28.7 </w:t>
      </w:r>
      <w:proofErr w:type="spellStart"/>
      <w:r w:rsidR="001017B3" w:rsidRPr="00C01462">
        <w:t>Tg</w:t>
      </w:r>
      <w:proofErr w:type="spellEnd"/>
      <w:r w:rsidR="001017B3" w:rsidRPr="00C01462">
        <w:t xml:space="preserve"> a</w:t>
      </w:r>
      <w:r w:rsidR="001017B3" w:rsidRPr="00C01462">
        <w:rPr>
          <w:vertAlign w:val="superscript"/>
        </w:rPr>
        <w:t>-1</w:t>
      </w:r>
      <w:r w:rsidR="001017B3" w:rsidRPr="00C01462">
        <w:t xml:space="preserve"> </w:t>
      </w:r>
      <w:r w:rsidR="00EA52A5" w:rsidRPr="00C01462">
        <w:t xml:space="preserve">and a </w:t>
      </w:r>
      <w:r w:rsidR="007256CA" w:rsidRPr="00C01462">
        <w:t>17</w:t>
      </w:r>
      <w:r w:rsidR="00EA52A5" w:rsidRPr="00C01462">
        <w:t xml:space="preserve">% </w:t>
      </w:r>
      <w:r w:rsidR="00435381" w:rsidRPr="00C01462">
        <w:t>(</w:t>
      </w:r>
      <w:r w:rsidR="00BB4E97" w:rsidRPr="00C01462">
        <w:t>12% - 23%</w:t>
      </w:r>
      <w:r w:rsidR="00435381" w:rsidRPr="00C01462">
        <w:t xml:space="preserve">) </w:t>
      </w:r>
      <w:r w:rsidR="00EA52A5" w:rsidRPr="00C01462">
        <w:t xml:space="preserve">increase from the most recent EPA Greenhouse Gas Inventory (GHGI) estimate </w:t>
      </w:r>
      <w:r w:rsidR="00DA2503" w:rsidRPr="00C01462">
        <w:t xml:space="preserve">of 26.8 </w:t>
      </w:r>
      <w:proofErr w:type="spellStart"/>
      <w:r w:rsidR="00DA2503" w:rsidRPr="00C01462">
        <w:t>Tg</w:t>
      </w:r>
      <w:proofErr w:type="spellEnd"/>
      <w:r w:rsidR="00DA2503" w:rsidRPr="00C01462">
        <w:t xml:space="preserve"> a</w:t>
      </w:r>
      <w:r w:rsidR="00DA2503" w:rsidRPr="00C01462">
        <w:rPr>
          <w:vertAlign w:val="superscript"/>
        </w:rPr>
        <w:t>-1</w:t>
      </w:r>
      <w:r w:rsidR="00DA2503" w:rsidRPr="00C01462">
        <w:t xml:space="preserve"> </w:t>
      </w:r>
      <w:r w:rsidR="00EA52A5" w:rsidRPr="00C01462">
        <w:t xml:space="preserve">for </w:t>
      </w:r>
      <w:commentRangeStart w:id="325"/>
      <w:commentRangeStart w:id="326"/>
      <w:commentRangeStart w:id="327"/>
      <w:r w:rsidR="00EA52A5" w:rsidRPr="00C01462">
        <w:t>2019</w:t>
      </w:r>
      <w:commentRangeEnd w:id="325"/>
      <w:r w:rsidR="00AE2CBF" w:rsidRPr="00C01462">
        <w:rPr>
          <w:rStyle w:val="CommentReference"/>
        </w:rPr>
        <w:commentReference w:id="325"/>
      </w:r>
      <w:commentRangeEnd w:id="326"/>
      <w:r w:rsidR="00AE2CBF" w:rsidRPr="00C01462">
        <w:rPr>
          <w:rStyle w:val="CommentReference"/>
        </w:rPr>
        <w:commentReference w:id="326"/>
      </w:r>
      <w:commentRangeEnd w:id="327"/>
      <w:r w:rsidR="00741693">
        <w:rPr>
          <w:rStyle w:val="CommentReference"/>
        </w:rPr>
        <w:commentReference w:id="327"/>
      </w:r>
      <w:r w:rsidR="001E1154" w:rsidRPr="00C01462">
        <w:t>.</w:t>
      </w:r>
      <w:r w:rsidR="0082093F" w:rsidRPr="00C01462">
        <w:t xml:space="preserve"> </w:t>
      </w:r>
      <w:r w:rsidR="001017B3" w:rsidRPr="00C01462">
        <w:t xml:space="preserve">Lu et al. (2022) found </w:t>
      </w:r>
      <w:r w:rsidR="005302DB" w:rsidRPr="00C01462">
        <w:t>larger but still consistent</w:t>
      </w:r>
      <w:r w:rsidR="009F00AF" w:rsidRPr="00C01462">
        <w:t xml:space="preserve"> </w:t>
      </w:r>
      <w:r w:rsidR="001017B3" w:rsidRPr="00C01462">
        <w:t xml:space="preserve">anthropogenic methane emissions of </w:t>
      </w:r>
      <w:r w:rsidR="005302DB" w:rsidRPr="00C01462">
        <w:rPr>
          <w:color w:val="000000" w:themeColor="text1"/>
        </w:rPr>
        <w:t>36.2</w:t>
      </w:r>
      <w:r w:rsidR="00316DA7" w:rsidRPr="00C01462">
        <w:rPr>
          <w:color w:val="000000" w:themeColor="text1"/>
        </w:rPr>
        <w:t xml:space="preserve"> (</w:t>
      </w:r>
      <w:r w:rsidR="005302DB" w:rsidRPr="00C01462">
        <w:rPr>
          <w:color w:val="000000" w:themeColor="text1"/>
        </w:rPr>
        <w:t>32.1</w:t>
      </w:r>
      <w:r w:rsidR="00316DA7" w:rsidRPr="00C01462">
        <w:rPr>
          <w:color w:val="000000" w:themeColor="text1"/>
        </w:rPr>
        <w:t xml:space="preserve"> </w:t>
      </w:r>
      <w:r w:rsidR="005302DB" w:rsidRPr="00C01462">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2010 - 2017</w:t>
      </w:r>
      <w:r w:rsidR="00F05472" w:rsidRPr="00C01462">
        <w:t xml:space="preserve">. </w:t>
      </w:r>
      <w:r w:rsidR="00316DA7" w:rsidRPr="00C01462">
        <w:t xml:space="preserve">Deng et al. (2022) conducted a survey of </w:t>
      </w:r>
      <w:r w:rsidR="00C25355" w:rsidRPr="00C01462">
        <w:t xml:space="preserve">GOSAT </w:t>
      </w:r>
      <w:r w:rsidR="00316DA7" w:rsidRPr="00C01462">
        <w:t xml:space="preserve">inversions </w:t>
      </w:r>
      <w:commentRangeStart w:id="328"/>
      <w:r w:rsidR="00316DA7" w:rsidRPr="00C01462">
        <w:t xml:space="preserve">and found </w:t>
      </w:r>
      <w:r w:rsidR="00C25355" w:rsidRPr="00C01462">
        <w:t xml:space="preserve">similar </w:t>
      </w:r>
      <w:r w:rsidR="00316DA7" w:rsidRPr="00C01462">
        <w:t xml:space="preserve">median posterior anthropogenic methane emissions for the United States of 26.5 (20.8 – 38.7) </w:t>
      </w:r>
      <w:commentRangeEnd w:id="328"/>
      <w:r w:rsidR="00741693">
        <w:rPr>
          <w:rStyle w:val="CommentReference"/>
        </w:rPr>
        <w:commentReference w:id="328"/>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for 2019.</w:t>
      </w:r>
      <w:r w:rsidR="008150A2" w:rsidRPr="00C01462">
        <w:t xml:space="preserve"> </w:t>
      </w:r>
      <w:commentRangeStart w:id="329"/>
      <w:r w:rsidR="001D46FE" w:rsidRPr="00C01462">
        <w:t>The lower estimate in these inversions could reflect changes between 2017 and 2019, different prior emissions, or difference</w:t>
      </w:r>
      <w:r w:rsidR="002D3DE6" w:rsidRPr="00C01462">
        <w:t>s</w:t>
      </w:r>
      <w:r w:rsidR="001D46FE" w:rsidRPr="00C01462">
        <w:t xml:space="preserve"> between GOSAT and TROPOMI</w:t>
      </w:r>
      <w:r w:rsidR="00C25355" w:rsidRPr="00C01462">
        <w:t xml:space="preserve">. </w:t>
      </w:r>
      <w:r w:rsidR="002D3DE6" w:rsidRPr="00C01462">
        <w:t>Notably, GOSAT has similar accuracy and precision to TROPOMI, but produces two orders of magnitude fewer measurements.</w:t>
      </w:r>
      <w:commentRangeEnd w:id="329"/>
      <w:r w:rsidR="00741693">
        <w:rPr>
          <w:rStyle w:val="CommentReference"/>
        </w:rPr>
        <w:commentReference w:id="329"/>
      </w:r>
      <w:r w:rsidR="002D3DE6" w:rsidRPr="00C01462">
        <w:t xml:space="preserve"> </w:t>
      </w:r>
      <w:r w:rsidR="00C25355" w:rsidRPr="00C01462">
        <w:t>Deng et al. (2022) also surveyed inversions of</w:t>
      </w:r>
      <w:r w:rsidR="008150A2" w:rsidRPr="00C01462">
        <w:t xml:space="preserve"> in situ </w:t>
      </w:r>
      <w:r w:rsidR="00C25355" w:rsidRPr="00C01462">
        <w:t>data</w:t>
      </w:r>
      <w:r w:rsidR="008150A2" w:rsidRPr="00C01462">
        <w:t xml:space="preserve">, which </w:t>
      </w:r>
      <w:r w:rsidR="00C25355" w:rsidRPr="00C01462">
        <w:t>use</w:t>
      </w:r>
      <w:r w:rsidR="001D46FE" w:rsidRPr="00C01462">
        <w:t>d</w:t>
      </w:r>
      <w:r w:rsidR="00174751" w:rsidRPr="00C01462">
        <w:t xml:space="preserve"> high accuracy and high precision observations from surface sites across the United States</w:t>
      </w:r>
      <w:r w:rsidR="001D46FE" w:rsidRPr="00C01462">
        <w:t>. In this case</w:t>
      </w:r>
      <w:r w:rsidR="009F00AF" w:rsidRPr="00C01462">
        <w:t>,</w:t>
      </w:r>
      <w:r w:rsidR="001D46FE" w:rsidRPr="00C01462">
        <w:t xml:space="preserve"> they found </w:t>
      </w:r>
      <w:r w:rsidR="00C25355" w:rsidRPr="00C01462">
        <w:t xml:space="preserve">median posterior anthropogenic methane emissions of 31.9 (23.9 - 43.1) </w:t>
      </w:r>
      <w:proofErr w:type="spellStart"/>
      <w:r w:rsidR="00C25355" w:rsidRPr="00C01462">
        <w:t>Tg</w:t>
      </w:r>
      <w:proofErr w:type="spellEnd"/>
      <w:r w:rsidR="00C25355" w:rsidRPr="00C01462">
        <w:t xml:space="preserve"> a</w:t>
      </w:r>
      <w:r w:rsidR="00C25355" w:rsidRPr="00C01462">
        <w:rPr>
          <w:vertAlign w:val="superscript"/>
        </w:rPr>
        <w:t>-1</w:t>
      </w:r>
      <w:r w:rsidR="00C25355" w:rsidRPr="00C01462">
        <w:t xml:space="preserve">, </w:t>
      </w:r>
      <w:commentRangeStart w:id="330"/>
      <w:r w:rsidR="00C25355" w:rsidRPr="00C01462">
        <w:t xml:space="preserve">which </w:t>
      </w:r>
      <w:r w:rsidR="009257AC" w:rsidRPr="00C01462">
        <w:t>closely matches</w:t>
      </w:r>
      <w:r w:rsidR="00174751" w:rsidRPr="00C01462">
        <w:t xml:space="preserve"> our result</w:t>
      </w:r>
      <w:r w:rsidR="002D3DE6" w:rsidRPr="00C01462">
        <w:t xml:space="preserve"> </w:t>
      </w:r>
      <w:commentRangeEnd w:id="330"/>
      <w:r w:rsidR="00741693">
        <w:rPr>
          <w:rStyle w:val="CommentReference"/>
        </w:rPr>
        <w:commentReference w:id="330"/>
      </w:r>
      <w:r w:rsidR="002D3DE6" w:rsidRPr="00C01462">
        <w:t>and suggests that the lower estimate results at least partly from TROPOMI’s improved observational density</w:t>
      </w:r>
      <w:r w:rsidR="00C25355" w:rsidRPr="00C01462">
        <w:t>.</w:t>
      </w:r>
      <w:r w:rsidR="003E5FF0" w:rsidRPr="00C01462">
        <w:t xml:space="preserve"> </w:t>
      </w:r>
      <w:r w:rsidR="002D3DE6" w:rsidRPr="00C01462">
        <w:t xml:space="preserve">This explanation is further supported by the increase in DOFS we find compared to Lu et al. (2022) and by the </w:t>
      </w:r>
      <w:commentRangeStart w:id="331"/>
      <w:commentRangeStart w:id="332"/>
      <w:r w:rsidR="002D3DE6" w:rsidRPr="00C01462">
        <w:t xml:space="preserve">narrower </w:t>
      </w:r>
      <w:commentRangeEnd w:id="331"/>
      <w:r w:rsidR="008B08D6" w:rsidRPr="00C01462">
        <w:rPr>
          <w:rStyle w:val="CommentReference"/>
        </w:rPr>
        <w:commentReference w:id="331"/>
      </w:r>
      <w:commentRangeEnd w:id="332"/>
      <w:r w:rsidR="00741693">
        <w:rPr>
          <w:rStyle w:val="CommentReference"/>
        </w:rPr>
        <w:commentReference w:id="332"/>
      </w:r>
      <w:r w:rsidR="002D3DE6" w:rsidRPr="00C01462">
        <w:t xml:space="preserve">posterior emissions </w:t>
      </w:r>
      <w:proofErr w:type="gramStart"/>
      <w:r w:rsidR="002D3DE6" w:rsidRPr="00C01462">
        <w:t>ranges</w:t>
      </w:r>
      <w:proofErr w:type="gramEnd"/>
      <w:r w:rsidR="002D3DE6" w:rsidRPr="00C01462">
        <w:t xml:space="preserve"> we find compared to both Lu et al. (2022) and both inversion ensembles in Deng et al. (2022).</w:t>
      </w:r>
    </w:p>
    <w:p w14:paraId="254BFB55" w14:textId="77777777" w:rsidR="00136BC7" w:rsidRPr="00C01462" w:rsidRDefault="00136BC7" w:rsidP="000E257D"/>
    <w:p w14:paraId="7DE682C4" w14:textId="4C812CDE" w:rsidR="005131AC" w:rsidRPr="00C01462" w:rsidRDefault="00A847E9" w:rsidP="000E257D">
      <w:r w:rsidRPr="00C01462">
        <w:t xml:space="preserve">We allocate our national total to the emission sectors described in section 2.2 using the attribution method described in section 2.8. </w:t>
      </w:r>
      <w:ins w:id="333" w:author="Daniel Jacob" w:date="2022-12-16T08:18:00Z">
        <w:r w:rsidR="00741693">
          <w:t xml:space="preserve">From the off-diagonal structure of </w:t>
        </w:r>
        <w:proofErr w:type="spellStart"/>
        <w:r w:rsidR="00741693">
          <w:t>Shatred</w:t>
        </w:r>
        <w:proofErr w:type="spellEnd"/>
        <w:r w:rsidR="00741693">
          <w:t xml:space="preserve"> in equation (8), w</w:t>
        </w:r>
      </w:ins>
      <w:del w:id="334" w:author="Daniel Jacob" w:date="2022-12-16T08:18:00Z">
        <w:r w:rsidRPr="00C01462" w:rsidDel="00741693">
          <w:delText>W</w:delText>
        </w:r>
      </w:del>
      <w:r w:rsidRPr="00C01462">
        <w:t xml:space="preserve">e </w:t>
      </w:r>
      <w:proofErr w:type="gramStart"/>
      <w:r w:rsidRPr="00C01462">
        <w:t>find</w:t>
      </w:r>
      <w:proofErr w:type="gramEnd"/>
      <w:r w:rsidRPr="00C01462">
        <w:t xml:space="preserve"> </w:t>
      </w:r>
      <w:r w:rsidR="00CD39EF" w:rsidRPr="00C01462">
        <w:t xml:space="preserve">very low posterior error correlation between the sectors (mean </w:t>
      </w:r>
      <w:r w:rsidRPr="00C01462">
        <w:t>error correlation coefficients less than 0.2</w:t>
      </w:r>
      <w:r w:rsidR="00CD39EF" w:rsidRPr="00C01462">
        <w:t xml:space="preserve"> </w:t>
      </w:r>
      <w:commentRangeStart w:id="335"/>
      <w:r w:rsidR="00CD39EF" w:rsidRPr="00C01462">
        <w:t>in all cases</w:t>
      </w:r>
      <w:commentRangeEnd w:id="335"/>
      <w:r w:rsidR="00BC278C">
        <w:rPr>
          <w:rStyle w:val="CommentReference"/>
        </w:rPr>
        <w:commentReference w:id="335"/>
      </w:r>
      <w:r w:rsidR="00CD39EF" w:rsidRPr="00C01462">
        <w:t>), indicating that we can successfully separate sectoral emissions</w:t>
      </w:r>
      <w:r w:rsidRPr="00C01462">
        <w:t xml:space="preserve">. </w:t>
      </w:r>
      <w:r w:rsidR="00100E70" w:rsidRPr="00C01462">
        <w:t>Figure 4 shows the</w:t>
      </w:r>
      <w:r w:rsidR="00CD39EF" w:rsidRPr="00C01462">
        <w:t xml:space="preserve"> resulting</w:t>
      </w:r>
      <w:r w:rsidR="00100E70" w:rsidRPr="00C01462">
        <w:t xml:space="preserve"> prior and mean posterior emissions for </w:t>
      </w:r>
      <w:r w:rsidR="00CD39EF" w:rsidRPr="00C01462">
        <w:t xml:space="preserve">each sector </w:t>
      </w:r>
      <w:commentRangeStart w:id="336"/>
      <w:r w:rsidR="00CD39EF" w:rsidRPr="00C01462">
        <w:t xml:space="preserve">in </w:t>
      </w:r>
      <w:r w:rsidR="00100E70" w:rsidRPr="00C01462">
        <w:t xml:space="preserve">Canada, </w:t>
      </w:r>
      <w:r w:rsidR="00392D91" w:rsidRPr="00C01462">
        <w:t>CONUS</w:t>
      </w:r>
      <w:r w:rsidR="00100E70" w:rsidRPr="00C01462">
        <w:t>, and Mexico</w:t>
      </w:r>
      <w:r w:rsidR="00D8398C" w:rsidRPr="00C01462">
        <w:t xml:space="preserve"> </w:t>
      </w:r>
      <w:commentRangeEnd w:id="336"/>
      <w:r w:rsidR="001F3335">
        <w:rPr>
          <w:rStyle w:val="CommentReference"/>
        </w:rPr>
        <w:commentReference w:id="336"/>
      </w:r>
      <w:r w:rsidR="00D8398C" w:rsidRPr="00C01462">
        <w:t xml:space="preserve">and </w:t>
      </w:r>
      <w:commentRangeStart w:id="337"/>
      <w:r w:rsidR="00D8398C" w:rsidRPr="00C01462">
        <w:t xml:space="preserve">table 1 shows the same data </w:t>
      </w:r>
      <w:commentRangeEnd w:id="337"/>
      <w:r w:rsidR="001F3335">
        <w:rPr>
          <w:rStyle w:val="CommentReference"/>
        </w:rPr>
        <w:commentReference w:id="337"/>
      </w:r>
      <w:r w:rsidR="00D8398C" w:rsidRPr="00C01462">
        <w:t>for CONUS</w:t>
      </w:r>
      <w:r w:rsidR="00100E70" w:rsidRPr="00C01462">
        <w:t xml:space="preserve">. </w:t>
      </w:r>
      <w:r w:rsidR="00F36F91" w:rsidRPr="00C01462">
        <w:t>A</w:t>
      </w:r>
      <w:r w:rsidR="00C22BF6" w:rsidRPr="00C01462">
        <w:t>lmost all significant changes in sectoral emissions are observed</w:t>
      </w:r>
      <w:r w:rsidR="00F36F91" w:rsidRPr="00C01462">
        <w:t xml:space="preserve"> in CONUS</w:t>
      </w:r>
      <w:r w:rsidR="00AA1DC9" w:rsidRPr="00C01462">
        <w:t>, with the</w:t>
      </w:r>
      <w:r w:rsidR="00C05FA1" w:rsidRPr="00C01462">
        <w:t xml:space="preserve"> largest changes occur</w:t>
      </w:r>
      <w:r w:rsidR="006464E6" w:rsidRPr="00C01462">
        <w:t>r</w:t>
      </w:r>
      <w:r w:rsidR="00AA1DC9" w:rsidRPr="00C01462">
        <w:t>ing</w:t>
      </w:r>
      <w:r w:rsidR="00C05FA1" w:rsidRPr="00C01462">
        <w:t xml:space="preserve"> </w:t>
      </w:r>
      <w:r w:rsidR="00EA45C5" w:rsidRPr="00C01462">
        <w:t>for</w:t>
      </w:r>
      <w:r w:rsidR="00C05FA1" w:rsidRPr="00C01462">
        <w:t xml:space="preserve"> </w:t>
      </w:r>
      <w:r w:rsidR="00EA45C5" w:rsidRPr="00C01462">
        <w:t xml:space="preserve">the biggest </w:t>
      </w:r>
      <w:r w:rsidR="00C05FA1" w:rsidRPr="00C01462">
        <w:t>anthropogenic methane emission sources, including</w:t>
      </w:r>
      <w:r w:rsidR="002C1748" w:rsidRPr="00C01462">
        <w:t xml:space="preserve"> </w:t>
      </w:r>
      <w:r w:rsidR="00AF6257" w:rsidRPr="00C01462">
        <w:t xml:space="preserve">landfills, </w:t>
      </w:r>
      <w:r w:rsidR="002C1748" w:rsidRPr="00C01462">
        <w:t>livestock,</w:t>
      </w:r>
      <w:r w:rsidR="00C05FA1" w:rsidRPr="00C01462">
        <w:t xml:space="preserve"> oil and natural gas,</w:t>
      </w:r>
      <w:r w:rsidR="00AF6257" w:rsidRPr="00C01462">
        <w:t xml:space="preserve"> and</w:t>
      </w:r>
      <w:r w:rsidR="00C05FA1" w:rsidRPr="00C01462">
        <w:t xml:space="preserve"> coal. </w:t>
      </w:r>
      <w:r w:rsidR="006C0639" w:rsidRPr="00C01462">
        <w:t xml:space="preserve">We find little adjustment to wastewater, wetlands, and other sources in part due to the observing </w:t>
      </w:r>
      <w:commentRangeStart w:id="338"/>
      <w:r w:rsidR="006C0639" w:rsidRPr="00C01462">
        <w:t>system’s inability to correct for regions containing these sources</w:t>
      </w:r>
      <w:commentRangeEnd w:id="338"/>
      <w:r w:rsidR="00BC278C">
        <w:rPr>
          <w:rStyle w:val="CommentReference"/>
        </w:rPr>
        <w:commentReference w:id="338"/>
      </w:r>
      <w:r w:rsidR="006C0639" w:rsidRPr="00C01462">
        <w:t xml:space="preserve">. </w:t>
      </w:r>
      <w:r w:rsidR="00EA45C5" w:rsidRPr="00C01462">
        <w:t xml:space="preserve">For </w:t>
      </w:r>
      <w:r w:rsidR="006C0639" w:rsidRPr="00C01462">
        <w:t xml:space="preserve">the </w:t>
      </w:r>
      <w:commentRangeStart w:id="339"/>
      <w:r w:rsidR="00EA45C5" w:rsidRPr="00C01462">
        <w:t>sectors</w:t>
      </w:r>
      <w:r w:rsidR="00AB148C" w:rsidRPr="00C01462">
        <w:t xml:space="preserve"> with significant adjustments</w:t>
      </w:r>
      <w:commentRangeEnd w:id="339"/>
      <w:r w:rsidR="00BC278C">
        <w:rPr>
          <w:rStyle w:val="CommentReference"/>
        </w:rPr>
        <w:commentReference w:id="339"/>
      </w:r>
      <w:r w:rsidR="00EA45C5" w:rsidRPr="00C01462">
        <w:t>, we</w:t>
      </w:r>
      <w:r w:rsidR="00AA1DC9" w:rsidRPr="00C01462">
        <w:t xml:space="preserve"> find sectoral averaging kernel sensitivities between 0.49 and 0.92, </w:t>
      </w:r>
      <w:r w:rsidR="00EA45C5" w:rsidRPr="00C01462">
        <w:t xml:space="preserve">with an average </w:t>
      </w:r>
      <w:commentRangeStart w:id="340"/>
      <w:r w:rsidR="00EA45C5" w:rsidRPr="00C01462">
        <w:t xml:space="preserve">increase of 64% relative </w:t>
      </w:r>
      <w:commentRangeEnd w:id="340"/>
      <w:r w:rsidR="00BC278C">
        <w:rPr>
          <w:rStyle w:val="CommentReference"/>
        </w:rPr>
        <w:commentReference w:id="340"/>
      </w:r>
      <w:r w:rsidR="00EA45C5" w:rsidRPr="00C01462">
        <w:t>to</w:t>
      </w:r>
      <w:r w:rsidR="00AA1DC9" w:rsidRPr="00C01462">
        <w:t xml:space="preserve"> the equivalent values </w:t>
      </w:r>
      <w:commentRangeStart w:id="341"/>
      <w:r w:rsidR="00AA1DC9" w:rsidRPr="00C01462">
        <w:t>found by Lu et al. (2022</w:t>
      </w:r>
      <w:commentRangeEnd w:id="341"/>
      <w:r w:rsidR="00BC278C">
        <w:rPr>
          <w:rStyle w:val="CommentReference"/>
        </w:rPr>
        <w:commentReference w:id="341"/>
      </w:r>
      <w:r w:rsidR="00AA1DC9" w:rsidRPr="00C01462">
        <w:t>)</w:t>
      </w:r>
      <w:r w:rsidR="006C0639" w:rsidRPr="00C01462">
        <w:t>, indicating that TROPOMI provides an improved constraint on sectoral emissions</w:t>
      </w:r>
      <w:r w:rsidR="00AA1DC9" w:rsidRPr="00C01462">
        <w:t xml:space="preserve">. </w:t>
      </w:r>
      <w:r w:rsidR="00272CC5" w:rsidRPr="00C01462">
        <w:rPr>
          <w:color w:val="000000" w:themeColor="text1"/>
        </w:rPr>
        <w:t>W</w:t>
      </w:r>
      <w:r w:rsidR="003E5FF0" w:rsidRPr="00C01462">
        <w:rPr>
          <w:color w:val="000000" w:themeColor="text1"/>
        </w:rPr>
        <w:t>e</w:t>
      </w:r>
      <w:r w:rsidR="00EA45C5" w:rsidRPr="00C01462">
        <w:rPr>
          <w:color w:val="000000" w:themeColor="text1"/>
        </w:rPr>
        <w:t xml:space="preserve"> also</w:t>
      </w:r>
      <w:r w:rsidR="003E5FF0" w:rsidRPr="00C01462">
        <w:rPr>
          <w:color w:val="000000" w:themeColor="text1"/>
        </w:rPr>
        <w:t xml:space="preserve"> find a narrower</w:t>
      </w:r>
      <w:r w:rsidR="00272CC5" w:rsidRPr="00C01462">
        <w:rPr>
          <w:color w:val="000000" w:themeColor="text1"/>
        </w:rPr>
        <w:t xml:space="preserve"> or equal</w:t>
      </w:r>
      <w:r w:rsidR="003E5FF0" w:rsidRPr="00C01462">
        <w:rPr>
          <w:color w:val="000000" w:themeColor="text1"/>
        </w:rPr>
        <w:t xml:space="preserve"> ensemble spread </w:t>
      </w:r>
      <w:r w:rsidR="00272CC5" w:rsidRPr="00C01462">
        <w:rPr>
          <w:color w:val="000000" w:themeColor="text1"/>
        </w:rPr>
        <w:t>compared to</w:t>
      </w:r>
      <w:r w:rsidR="003E5FF0" w:rsidRPr="00C01462">
        <w:rPr>
          <w:color w:val="000000" w:themeColor="text1"/>
        </w:rPr>
        <w:t xml:space="preserve"> Lu et al. </w:t>
      </w:r>
      <w:r w:rsidR="003E5FF0" w:rsidRPr="00C01462">
        <w:rPr>
          <w:color w:val="000000" w:themeColor="text1"/>
        </w:rPr>
        <w:lastRenderedPageBreak/>
        <w:t>(2022)</w:t>
      </w:r>
      <w:r w:rsidR="00AA1DC9" w:rsidRPr="00C01462">
        <w:rPr>
          <w:color w:val="000000" w:themeColor="text1"/>
        </w:rPr>
        <w:t xml:space="preserve">. </w:t>
      </w:r>
      <w:r w:rsidR="003E5FF0" w:rsidRPr="00C01462">
        <w:t>Each</w:t>
      </w:r>
      <w:r w:rsidR="005131AC" w:rsidRPr="00C01462">
        <w:t xml:space="preserve"> sector</w:t>
      </w:r>
      <w:r w:rsidR="003E5FF0" w:rsidRPr="00C01462">
        <w:t xml:space="preserve"> is</w:t>
      </w:r>
      <w:r w:rsidR="005131AC" w:rsidRPr="00C01462">
        <w:t xml:space="preserve"> also well constrained by </w:t>
      </w:r>
      <w:r w:rsidR="00984D86" w:rsidRPr="00C01462">
        <w:t xml:space="preserve">the </w:t>
      </w:r>
      <w:r w:rsidR="007842A1" w:rsidRPr="00C01462">
        <w:t>reduced-rank inversion</w:t>
      </w:r>
      <w:r w:rsidR="005131AC" w:rsidRPr="00C01462">
        <w:t>: on average, between 65% and 81% of the prior sectoral emissions are optimized</w:t>
      </w:r>
      <w:r w:rsidR="003E5FF0" w:rsidRPr="00C01462">
        <w:t>.</w:t>
      </w:r>
    </w:p>
    <w:p w14:paraId="05A795FE" w14:textId="77777777" w:rsidR="00AB148C" w:rsidRPr="00C01462" w:rsidRDefault="00AB148C" w:rsidP="000E257D"/>
    <w:p w14:paraId="61A6FD7A" w14:textId="56414799" w:rsidR="008400F8" w:rsidRPr="00C01462" w:rsidRDefault="008400F8" w:rsidP="000E257D">
      <w:r w:rsidRPr="00C01462">
        <w:t>Landfill emissions show the largest relative</w:t>
      </w:r>
      <w:r w:rsidR="00A0748E" w:rsidRPr="00C01462">
        <w:t xml:space="preserve"> and absolute</w:t>
      </w:r>
      <w:r w:rsidRPr="00C01462">
        <w:t xml:space="preserve"> increase from the prior emissions estimate. </w:t>
      </w:r>
      <w:commentRangeStart w:id="342"/>
      <w:r w:rsidR="00984D86" w:rsidRPr="00C01462">
        <w:t xml:space="preserve">We optimize 81% (62% - 90%) of prior landfills emissions </w:t>
      </w:r>
      <w:commentRangeEnd w:id="342"/>
      <w:r w:rsidR="00BC278C">
        <w:rPr>
          <w:rStyle w:val="CommentReference"/>
        </w:rPr>
        <w:commentReference w:id="342"/>
      </w:r>
      <w:r w:rsidR="00984D86" w:rsidRPr="00C01462">
        <w:t xml:space="preserve">and find a sectoral averaging kernel sensitivity </w:t>
      </w:r>
      <w:commentRangeStart w:id="343"/>
      <w:r w:rsidR="00984D86" w:rsidRPr="00C01462">
        <w:t>of 0.49 (0.31 – 0.66), indicating that</w:t>
      </w:r>
      <w:r w:rsidR="00CA2CB0" w:rsidRPr="00C01462">
        <w:t xml:space="preserve"> on average</w:t>
      </w:r>
      <w:r w:rsidR="00984D86" w:rsidRPr="00C01462">
        <w:t xml:space="preserve"> the </w:t>
      </w:r>
      <w:r w:rsidR="00CA2CB0" w:rsidRPr="00C01462">
        <w:t>observing system</w:t>
      </w:r>
      <w:r w:rsidR="00984D86" w:rsidRPr="00C01462">
        <w:t xml:space="preserve"> </w:t>
      </w:r>
      <w:r w:rsidR="00CA2CB0" w:rsidRPr="00C01462">
        <w:t xml:space="preserve">informs 49% of the posterior estimate with the remainder </w:t>
      </w:r>
      <w:r w:rsidR="00DA2503" w:rsidRPr="00C01462">
        <w:t>provided</w:t>
      </w:r>
      <w:r w:rsidR="00CA2CB0" w:rsidRPr="00C01462">
        <w:t xml:space="preserve"> by the prior</w:t>
      </w:r>
      <w:commentRangeEnd w:id="343"/>
      <w:r w:rsidR="00F01D33">
        <w:rPr>
          <w:rStyle w:val="CommentReference"/>
        </w:rPr>
        <w:commentReference w:id="343"/>
      </w:r>
      <w:r w:rsidR="00984D86" w:rsidRPr="00C01462">
        <w:t xml:space="preserve">. </w:t>
      </w:r>
      <w:r w:rsidRPr="00C01462">
        <w:t xml:space="preserve">We find </w:t>
      </w:r>
      <w:r w:rsidR="00D01B9E" w:rsidRPr="00C01462">
        <w:t>posterior emissions of 7.</w:t>
      </w:r>
      <w:r w:rsidR="00CA2CB0" w:rsidRPr="00C01462">
        <w:t>2</w:t>
      </w:r>
      <w:r w:rsidR="00D01B9E" w:rsidRPr="00C01462">
        <w:t xml:space="preserve"> (6.4 - 8.2) </w:t>
      </w:r>
      <w:proofErr w:type="spellStart"/>
      <w:r w:rsidR="00D01B9E" w:rsidRPr="00C01462">
        <w:t>Tg</w:t>
      </w:r>
      <w:proofErr w:type="spellEnd"/>
      <w:r w:rsidR="00D01B9E" w:rsidRPr="00C01462">
        <w:t xml:space="preserve"> a</w:t>
      </w:r>
      <w:r w:rsidR="00D01B9E" w:rsidRPr="00C01462">
        <w:rPr>
          <w:vertAlign w:val="superscript"/>
        </w:rPr>
        <w:t>-1</w:t>
      </w:r>
      <w:r w:rsidR="00D01B9E" w:rsidRPr="00C01462">
        <w:t xml:space="preserve">, </w:t>
      </w:r>
      <w:r w:rsidRPr="00C01462">
        <w:t>a</w:t>
      </w:r>
      <w:r w:rsidR="00D01B9E" w:rsidRPr="00C01462">
        <w:t>n increase of</w:t>
      </w:r>
      <w:r w:rsidRPr="00C01462">
        <w:t xml:space="preserve"> 27% (13% - 45%) </w:t>
      </w:r>
      <w:r w:rsidR="00435381" w:rsidRPr="00C01462">
        <w:t xml:space="preserve">relative to the prior and </w:t>
      </w:r>
      <w:r w:rsidR="00D01B9E" w:rsidRPr="00C01462">
        <w:t xml:space="preserve">58% (41% - 81%) relative to the most recent EPA GHGI estimate for 2019. </w:t>
      </w:r>
      <w:r w:rsidR="00CA2CB0" w:rsidRPr="00C01462">
        <w:t>Lu et al. (2022) found</w:t>
      </w:r>
      <w:r w:rsidR="00DA2503" w:rsidRPr="00C01462">
        <w:t xml:space="preserve"> similar</w:t>
      </w:r>
      <w:r w:rsidR="00CA2CB0" w:rsidRPr="00C01462">
        <w:t xml:space="preserve"> mean posterior landfill </w:t>
      </w:r>
      <w:r w:rsidR="00CA2CB0" w:rsidRPr="00C01462">
        <w:rPr>
          <w:color w:val="000000" w:themeColor="text1"/>
        </w:rPr>
        <w:t>emissions of 7.</w:t>
      </w:r>
      <w:r w:rsidR="00272CC5" w:rsidRPr="00C01462">
        <w:rPr>
          <w:color w:val="000000" w:themeColor="text1"/>
        </w:rPr>
        <w:t>5</w:t>
      </w:r>
      <w:r w:rsidR="00CA2CB0" w:rsidRPr="00C01462">
        <w:rPr>
          <w:color w:val="000000" w:themeColor="text1"/>
        </w:rPr>
        <w:t xml:space="preserve"> (</w:t>
      </w:r>
      <w:r w:rsidR="00272CC5" w:rsidRPr="00C01462">
        <w:rPr>
          <w:color w:val="000000" w:themeColor="text1"/>
        </w:rPr>
        <w:t>5.9</w:t>
      </w:r>
      <w:r w:rsidR="00CA2CB0" w:rsidRPr="00C01462">
        <w:rPr>
          <w:color w:val="000000" w:themeColor="text1"/>
        </w:rPr>
        <w:t xml:space="preserve"> </w:t>
      </w:r>
      <w:r w:rsidR="00272CC5" w:rsidRPr="00C01462">
        <w:rPr>
          <w:color w:val="000000" w:themeColor="text1"/>
        </w:rPr>
        <w:t>–</w:t>
      </w:r>
      <w:r w:rsidR="00CA2CB0" w:rsidRPr="00C01462">
        <w:rPr>
          <w:color w:val="000000" w:themeColor="text1"/>
        </w:rPr>
        <w:t xml:space="preserve"> </w:t>
      </w:r>
      <w:r w:rsidR="00272CC5" w:rsidRPr="00C01462">
        <w:rPr>
          <w:color w:val="000000" w:themeColor="text1"/>
        </w:rPr>
        <w:t>7.7</w:t>
      </w:r>
      <w:r w:rsidR="00CA2CB0" w:rsidRPr="00C01462">
        <w:rPr>
          <w:color w:val="000000" w:themeColor="text1"/>
        </w:rPr>
        <w:t xml:space="preserve">) </w:t>
      </w:r>
      <w:proofErr w:type="spellStart"/>
      <w:r w:rsidR="00CA2CB0" w:rsidRPr="00C01462">
        <w:rPr>
          <w:color w:val="000000" w:themeColor="text1"/>
        </w:rPr>
        <w:t>Tg</w:t>
      </w:r>
      <w:proofErr w:type="spellEnd"/>
      <w:r w:rsidR="00CA2CB0" w:rsidRPr="00C01462">
        <w:rPr>
          <w:color w:val="000000" w:themeColor="text1"/>
        </w:rPr>
        <w:t xml:space="preserve"> a</w:t>
      </w:r>
      <w:r w:rsidR="00CA2CB0" w:rsidRPr="00C01462">
        <w:rPr>
          <w:color w:val="000000" w:themeColor="text1"/>
          <w:vertAlign w:val="superscript"/>
        </w:rPr>
        <w:t>-1</w:t>
      </w:r>
      <w:r w:rsidR="005230FD" w:rsidRPr="00C01462">
        <w:rPr>
          <w:color w:val="000000" w:themeColor="text1"/>
        </w:rPr>
        <w:t xml:space="preserve"> for</w:t>
      </w:r>
      <w:r w:rsidR="00272CC5" w:rsidRPr="00C01462">
        <w:rPr>
          <w:color w:val="000000" w:themeColor="text1"/>
        </w:rPr>
        <w:t xml:space="preserve"> </w:t>
      </w:r>
      <w:r w:rsidR="005230FD" w:rsidRPr="00C01462">
        <w:rPr>
          <w:color w:val="000000" w:themeColor="text1"/>
        </w:rPr>
        <w:t>2017</w:t>
      </w:r>
      <w:r w:rsidR="00272CC5" w:rsidRPr="00C01462">
        <w:rPr>
          <w:color w:val="000000" w:themeColor="text1"/>
        </w:rPr>
        <w:t xml:space="preserve">. </w:t>
      </w:r>
      <w:r w:rsidR="00DA2503" w:rsidRPr="00C01462">
        <w:rPr>
          <w:color w:val="000000" w:themeColor="text1"/>
        </w:rPr>
        <w:t xml:space="preserve">We </w:t>
      </w:r>
      <w:r w:rsidR="00DA2503" w:rsidRPr="00C01462">
        <w:t>attribute the</w:t>
      </w:r>
      <w:r w:rsidR="00AB148C" w:rsidRPr="00C01462">
        <w:t xml:space="preserve"> increase</w:t>
      </w:r>
      <w:r w:rsidR="00DA2503" w:rsidRPr="00C01462">
        <w:t xml:space="preserve"> to underestimated urban emissions, </w:t>
      </w:r>
      <w:r w:rsidR="006C0639" w:rsidRPr="00C01462">
        <w:t xml:space="preserve">including both direct landfill emissions </w:t>
      </w:r>
      <w:commentRangeStart w:id="344"/>
      <w:r w:rsidR="006C0639" w:rsidRPr="00C01462">
        <w:t xml:space="preserve">and co-located post-meter natural gas </w:t>
      </w:r>
      <w:r w:rsidR="00AE2CBF" w:rsidRPr="00C01462">
        <w:t>emissions</w:t>
      </w:r>
      <w:commentRangeEnd w:id="344"/>
      <w:r w:rsidR="00F01D33">
        <w:rPr>
          <w:rStyle w:val="CommentReference"/>
        </w:rPr>
        <w:commentReference w:id="344"/>
      </w:r>
      <w:r w:rsidR="00AE2CBF" w:rsidRPr="00C01462">
        <w:t>, which we</w:t>
      </w:r>
      <w:r w:rsidR="00DA2503" w:rsidRPr="00C01462">
        <w:t xml:space="preserve"> discuss in section 3.</w:t>
      </w:r>
      <w:r w:rsidR="009F27AC" w:rsidRPr="00C01462">
        <w:t>3</w:t>
      </w:r>
      <w:r w:rsidR="00DA2503" w:rsidRPr="00C01462">
        <w:t>.</w:t>
      </w:r>
    </w:p>
    <w:p w14:paraId="57763988" w14:textId="77777777" w:rsidR="008400F8" w:rsidRPr="00C01462" w:rsidRDefault="008400F8" w:rsidP="000E257D"/>
    <w:p w14:paraId="668C8E97" w14:textId="0AF45190" w:rsidR="009F00AF" w:rsidRPr="00C01462" w:rsidRDefault="008118C7" w:rsidP="000E257D">
      <w:r w:rsidRPr="00C01462">
        <w:t xml:space="preserve">Livestock emissions </w:t>
      </w:r>
      <w:r w:rsidR="006B1CD2" w:rsidRPr="00C01462">
        <w:t>show the</w:t>
      </w:r>
      <w:r w:rsidR="00A0748E" w:rsidRPr="00C01462">
        <w:t xml:space="preserve"> second</w:t>
      </w:r>
      <w:r w:rsidR="006B1CD2" w:rsidRPr="00C01462">
        <w:t xml:space="preserve"> largest absolute increase </w:t>
      </w:r>
      <w:r w:rsidR="009F00AF" w:rsidRPr="00C01462">
        <w:t>from</w:t>
      </w:r>
      <w:r w:rsidR="006B1CD2" w:rsidRPr="00C01462">
        <w:t xml:space="preserve"> the prior</w:t>
      </w:r>
      <w:r w:rsidR="009F00AF" w:rsidRPr="00C01462">
        <w:t xml:space="preserve"> emissions estimate</w:t>
      </w:r>
      <w:r w:rsidR="004D7FC3" w:rsidRPr="00C01462">
        <w:t xml:space="preserve">. </w:t>
      </w:r>
      <w:r w:rsidR="00CA2CB0" w:rsidRPr="00C01462">
        <w:t xml:space="preserve">We </w:t>
      </w:r>
      <w:commentRangeStart w:id="345"/>
      <w:r w:rsidR="00CA2CB0" w:rsidRPr="00C01462">
        <w:t>optimize 65% (45% - 76%) of prior emissions and find a sectoral averaging kernel sensitivity of 0.67 (0.50 - 0.77).</w:t>
      </w:r>
      <w:commentRangeEnd w:id="345"/>
      <w:r w:rsidR="00F01D33">
        <w:rPr>
          <w:rStyle w:val="CommentReference"/>
        </w:rPr>
        <w:commentReference w:id="345"/>
      </w:r>
      <w:r w:rsidR="00CA2CB0" w:rsidRPr="00C01462">
        <w:t xml:space="preserve"> </w:t>
      </w:r>
      <w:r w:rsidR="003E5FF0" w:rsidRPr="00C01462">
        <w:t>P</w:t>
      </w:r>
      <w:r w:rsidR="004D7FC3" w:rsidRPr="00C01462">
        <w:t xml:space="preserve">osterior emissions of 10.5 (9.9 - 10.9) </w:t>
      </w:r>
      <w:proofErr w:type="spellStart"/>
      <w:r w:rsidR="004D7FC3" w:rsidRPr="00C01462">
        <w:t>Tg</w:t>
      </w:r>
      <w:proofErr w:type="spellEnd"/>
      <w:r w:rsidR="004D7FC3" w:rsidRPr="00C01462">
        <w:t xml:space="preserve"> a</w:t>
      </w:r>
      <w:r w:rsidR="004D7FC3" w:rsidRPr="00C01462">
        <w:rPr>
          <w:vertAlign w:val="superscript"/>
        </w:rPr>
        <w:t>-1</w:t>
      </w:r>
      <w:r w:rsidR="00AF6257" w:rsidRPr="00C01462">
        <w:t xml:space="preserve"> represent</w:t>
      </w:r>
      <w:r w:rsidR="00CA2CB0" w:rsidRPr="00C01462">
        <w:t xml:space="preserve"> </w:t>
      </w:r>
      <w:proofErr w:type="spellStart"/>
      <w:proofErr w:type="gramStart"/>
      <w:r w:rsidR="00AF6257" w:rsidRPr="00C01462">
        <w:t>a</w:t>
      </w:r>
      <w:proofErr w:type="spellEnd"/>
      <w:proofErr w:type="gramEnd"/>
      <w:r w:rsidR="006506BC" w:rsidRPr="00C01462">
        <w:t xml:space="preserve"> increase of</w:t>
      </w:r>
      <w:r w:rsidR="004D7FC3" w:rsidRPr="00C01462">
        <w:t xml:space="preserve"> </w:t>
      </w:r>
      <w:r w:rsidR="004637D0" w:rsidRPr="00C01462">
        <w:t>14%</w:t>
      </w:r>
      <w:r w:rsidR="004D7FC3" w:rsidRPr="00C01462">
        <w:t xml:space="preserve"> </w:t>
      </w:r>
      <w:r w:rsidR="00435381" w:rsidRPr="00C01462">
        <w:t xml:space="preserve">(8% - 19%) </w:t>
      </w:r>
      <w:r w:rsidRPr="00C01462">
        <w:t xml:space="preserve">from </w:t>
      </w:r>
      <w:r w:rsidR="004D7FC3" w:rsidRPr="00C01462">
        <w:t xml:space="preserve">the prior and 11% </w:t>
      </w:r>
      <w:r w:rsidR="00435381" w:rsidRPr="00C01462">
        <w:t xml:space="preserve">(5% - 16%) </w:t>
      </w:r>
      <w:r w:rsidR="004D7FC3" w:rsidRPr="00C01462">
        <w:t>from the most recent EPA GHGI estimate for 2019</w:t>
      </w:r>
      <w:r w:rsidR="006B1CD2" w:rsidRPr="00C01462">
        <w:t xml:space="preserve">. </w:t>
      </w:r>
      <w:r w:rsidR="004D7FC3" w:rsidRPr="00C01462">
        <w:t>Lu et al. (2022) found</w:t>
      </w:r>
      <w:r w:rsidR="004D7FC3" w:rsidRPr="00C01462">
        <w:rPr>
          <w:color w:val="000000" w:themeColor="text1"/>
        </w:rPr>
        <w:t xml:space="preserve"> </w:t>
      </w:r>
      <w:r w:rsidR="009F00AF" w:rsidRPr="00C01462">
        <w:rPr>
          <w:color w:val="000000" w:themeColor="text1"/>
        </w:rPr>
        <w:t xml:space="preserve">similar </w:t>
      </w:r>
      <w:r w:rsidR="004D7FC3" w:rsidRPr="00C01462">
        <w:rPr>
          <w:color w:val="000000" w:themeColor="text1"/>
        </w:rPr>
        <w:t>mean posterior livestock emissions of 10.</w:t>
      </w:r>
      <w:r w:rsidR="00272CC5" w:rsidRPr="00C01462">
        <w:rPr>
          <w:color w:val="000000" w:themeColor="text1"/>
        </w:rPr>
        <w:t>4</w:t>
      </w:r>
      <w:r w:rsidR="004D7FC3" w:rsidRPr="00C01462">
        <w:rPr>
          <w:color w:val="000000" w:themeColor="text1"/>
        </w:rPr>
        <w:t xml:space="preserve"> (</w:t>
      </w:r>
      <w:r w:rsidR="00272CC5" w:rsidRPr="00C01462">
        <w:rPr>
          <w:color w:val="000000" w:themeColor="text1"/>
        </w:rPr>
        <w:t>8</w:t>
      </w:r>
      <w:r w:rsidR="004D7FC3" w:rsidRPr="00C01462">
        <w:rPr>
          <w:color w:val="000000" w:themeColor="text1"/>
        </w:rPr>
        <w:t>.</w:t>
      </w:r>
      <w:r w:rsidR="00272CC5" w:rsidRPr="00C01462">
        <w:rPr>
          <w:color w:val="000000" w:themeColor="text1"/>
        </w:rPr>
        <w:t>8</w:t>
      </w:r>
      <w:r w:rsidR="004D7FC3" w:rsidRPr="00C01462">
        <w:rPr>
          <w:color w:val="000000" w:themeColor="text1"/>
        </w:rPr>
        <w:t xml:space="preserve"> - 11.</w:t>
      </w:r>
      <w:r w:rsidR="00272CC5" w:rsidRPr="00C01462">
        <w:rPr>
          <w:color w:val="000000" w:themeColor="text1"/>
        </w:rPr>
        <w:t>6</w:t>
      </w:r>
      <w:r w:rsidR="004D7FC3" w:rsidRPr="00C01462">
        <w:rPr>
          <w:color w:val="000000" w:themeColor="text1"/>
        </w:rPr>
        <w:t xml:space="preserve">) </w:t>
      </w:r>
      <w:proofErr w:type="spellStart"/>
      <w:r w:rsidR="004D7FC3" w:rsidRPr="00C01462">
        <w:rPr>
          <w:color w:val="000000" w:themeColor="text1"/>
        </w:rPr>
        <w:t>Tg</w:t>
      </w:r>
      <w:proofErr w:type="spellEnd"/>
      <w:r w:rsidR="004D7FC3" w:rsidRPr="00C01462">
        <w:rPr>
          <w:color w:val="000000" w:themeColor="text1"/>
        </w:rPr>
        <w:t xml:space="preserve"> a</w:t>
      </w:r>
      <w:r w:rsidR="004D7FC3" w:rsidRPr="00C01462">
        <w:rPr>
          <w:color w:val="000000" w:themeColor="text1"/>
          <w:vertAlign w:val="superscript"/>
        </w:rPr>
        <w:t>-1</w:t>
      </w:r>
      <w:r w:rsidR="004D7FC3" w:rsidRPr="00C01462">
        <w:rPr>
          <w:color w:val="000000" w:themeColor="text1"/>
        </w:rPr>
        <w:t xml:space="preserve"> over CONUS</w:t>
      </w:r>
      <w:r w:rsidR="005230FD" w:rsidRPr="00C01462">
        <w:rPr>
          <w:color w:val="000000" w:themeColor="text1"/>
        </w:rPr>
        <w:t xml:space="preserve"> for</w:t>
      </w:r>
      <w:r w:rsidR="00272CC5" w:rsidRPr="00C01462">
        <w:rPr>
          <w:color w:val="000000" w:themeColor="text1"/>
        </w:rPr>
        <w:t xml:space="preserve"> </w:t>
      </w:r>
      <w:r w:rsidR="005230FD" w:rsidRPr="00C01462">
        <w:rPr>
          <w:color w:val="000000" w:themeColor="text1"/>
        </w:rPr>
        <w:t>2017</w:t>
      </w:r>
      <w:r w:rsidR="00272CC5" w:rsidRPr="00C01462">
        <w:rPr>
          <w:color w:val="000000" w:themeColor="text1"/>
        </w:rPr>
        <w:t xml:space="preserve">. </w:t>
      </w:r>
      <w:r w:rsidR="004637D0" w:rsidRPr="00C01462">
        <w:t xml:space="preserve">Yu et al. (2021) conducted a seasonal inversion of aircraft observations over the north central United States and </w:t>
      </w:r>
      <w:proofErr w:type="gramStart"/>
      <w:r w:rsidR="004637D0" w:rsidRPr="00C01462">
        <w:t>south central</w:t>
      </w:r>
      <w:proofErr w:type="gramEnd"/>
      <w:r w:rsidR="004637D0" w:rsidRPr="00C01462">
        <w:t xml:space="preserve"> Canada </w:t>
      </w:r>
      <w:r w:rsidR="004D7FC3" w:rsidRPr="00C01462">
        <w:t xml:space="preserve">to find </w:t>
      </w:r>
      <w:r w:rsidR="004637D0" w:rsidRPr="00C01462">
        <w:t xml:space="preserve">mean posterior livestock emissions of 5.5 (5.1 - 6.2) </w:t>
      </w:r>
      <w:proofErr w:type="spellStart"/>
      <w:r w:rsidR="004637D0" w:rsidRPr="00C01462">
        <w:t>Tg</w:t>
      </w:r>
      <w:proofErr w:type="spellEnd"/>
      <w:r w:rsidR="004637D0" w:rsidRPr="00C01462">
        <w:t xml:space="preserve"> a</w:t>
      </w:r>
      <w:r w:rsidR="004637D0" w:rsidRPr="00C01462">
        <w:rPr>
          <w:vertAlign w:val="superscript"/>
        </w:rPr>
        <w:t>-1</w:t>
      </w:r>
      <w:r w:rsidR="004D7FC3" w:rsidRPr="00C01462">
        <w:t xml:space="preserve">, which agrees well with our posterior livestock estimate of </w:t>
      </w:r>
      <w:r w:rsidR="004637D0" w:rsidRPr="00C01462">
        <w:t xml:space="preserve">5.4 (5.1 - 5.6) </w:t>
      </w:r>
      <w:proofErr w:type="spellStart"/>
      <w:r w:rsidR="004637D0" w:rsidRPr="00C01462">
        <w:t>Tg</w:t>
      </w:r>
      <w:proofErr w:type="spellEnd"/>
      <w:r w:rsidR="004637D0" w:rsidRPr="00C01462">
        <w:t xml:space="preserve"> a</w:t>
      </w:r>
      <w:r w:rsidR="004637D0" w:rsidRPr="00C01462">
        <w:rPr>
          <w:vertAlign w:val="superscript"/>
        </w:rPr>
        <w:t>-1</w:t>
      </w:r>
      <w:r w:rsidR="004637D0" w:rsidRPr="00C01462">
        <w:t xml:space="preserve"> over the same region. </w:t>
      </w:r>
      <w:r w:rsidR="00DD54A9" w:rsidRPr="00C01462">
        <w:t xml:space="preserve">We </w:t>
      </w:r>
      <w:r w:rsidR="00064212" w:rsidRPr="00C01462">
        <w:t xml:space="preserve">attribute </w:t>
      </w:r>
      <w:r w:rsidR="00DD54A9" w:rsidRPr="00C01462">
        <w:t xml:space="preserve">the low EPA GHGI estimate </w:t>
      </w:r>
      <w:r w:rsidR="00064212" w:rsidRPr="00C01462">
        <w:t xml:space="preserve">to underestimated manure management emissions, which we discuss </w:t>
      </w:r>
      <w:r w:rsidR="00DD54A9" w:rsidRPr="00C01462">
        <w:t>in section 3.</w:t>
      </w:r>
      <w:r w:rsidR="009F27AC" w:rsidRPr="00C01462">
        <w:t>4</w:t>
      </w:r>
      <w:r w:rsidR="00DD54A9" w:rsidRPr="00C01462">
        <w:t>.</w:t>
      </w:r>
    </w:p>
    <w:p w14:paraId="4905B3F3" w14:textId="77777777" w:rsidR="009F00AF" w:rsidRPr="00C01462" w:rsidRDefault="009F00AF" w:rsidP="000E257D"/>
    <w:p w14:paraId="4F77B324" w14:textId="3F25D8A4" w:rsidR="00B3336E" w:rsidRPr="00C01462" w:rsidRDefault="00B3336E" w:rsidP="000E257D">
      <w:r w:rsidRPr="00C01462">
        <w:t xml:space="preserve">Our posterior emissions for fossil fuel emissions show </w:t>
      </w:r>
      <w:r w:rsidR="00493E5C" w:rsidRPr="00C01462">
        <w:t xml:space="preserve">a </w:t>
      </w:r>
      <w:r w:rsidRPr="00C01462">
        <w:t xml:space="preserve">significant increase in information content produced by the improved observational density offered by TROPOMI. </w:t>
      </w:r>
      <w:r w:rsidR="002B69A4" w:rsidRPr="00C01462">
        <w:t>We optimize</w:t>
      </w:r>
      <w:r w:rsidR="008B08D6" w:rsidRPr="00C01462">
        <w:t xml:space="preserve"> 88% (80% - 92%) of prior </w:t>
      </w:r>
      <w:r w:rsidRPr="00C01462">
        <w:t xml:space="preserve">oil and natural gas </w:t>
      </w:r>
      <w:r w:rsidR="008B08D6" w:rsidRPr="00C01462">
        <w:t>emissions</w:t>
      </w:r>
      <w:r w:rsidR="002B69A4" w:rsidRPr="00C01462">
        <w:t xml:space="preserve"> and</w:t>
      </w:r>
      <w:r w:rsidR="00E10C69" w:rsidRPr="00C01462">
        <w:t xml:space="preserve"> almost all prior coal mining emissions, and our sectoral averaging kernel sensitivities are twice as large as </w:t>
      </w:r>
      <w:commentRangeStart w:id="346"/>
      <w:r w:rsidR="00E10C69" w:rsidRPr="00C01462">
        <w:t xml:space="preserve">those found in </w:t>
      </w:r>
      <w:r w:rsidR="006506BC" w:rsidRPr="00C01462">
        <w:t>Lu et al. (2022).</w:t>
      </w:r>
      <w:commentRangeEnd w:id="346"/>
      <w:r w:rsidR="00F01D33">
        <w:rPr>
          <w:rStyle w:val="CommentReference"/>
        </w:rPr>
        <w:commentReference w:id="346"/>
      </w:r>
      <w:r w:rsidR="006506BC" w:rsidRPr="00C01462">
        <w:t xml:space="preserve"> </w:t>
      </w:r>
      <w:r w:rsidRPr="00C01462">
        <w:t>Posterior oil and natural gas emissions</w:t>
      </w:r>
      <w:r w:rsidR="006506BC" w:rsidRPr="00C01462">
        <w:t xml:space="preserve"> </w:t>
      </w:r>
      <w:r w:rsidRPr="00C01462">
        <w:t>are</w:t>
      </w:r>
      <w:r w:rsidR="006506BC" w:rsidRPr="00C01462">
        <w:t xml:space="preserve"> 10.5 (10.2 - 10.9) </w:t>
      </w:r>
      <w:proofErr w:type="spellStart"/>
      <w:r w:rsidR="006506BC" w:rsidRPr="00C01462">
        <w:t>Tg</w:t>
      </w:r>
      <w:proofErr w:type="spellEnd"/>
      <w:r w:rsidR="006506BC" w:rsidRPr="00C01462">
        <w:t xml:space="preserve"> a</w:t>
      </w:r>
      <w:r w:rsidR="006506BC" w:rsidRPr="00C01462">
        <w:rPr>
          <w:vertAlign w:val="superscript"/>
        </w:rPr>
        <w:t>-1</w:t>
      </w:r>
      <w:r w:rsidR="006506BC" w:rsidRPr="00C01462">
        <w:t xml:space="preserve">, an </w:t>
      </w:r>
      <w:r w:rsidR="00666585" w:rsidRPr="00C01462">
        <w:t xml:space="preserve">increase </w:t>
      </w:r>
      <w:r w:rsidR="006506BC" w:rsidRPr="00C01462">
        <w:t xml:space="preserve">of </w:t>
      </w:r>
      <w:r w:rsidR="00112BF4" w:rsidRPr="00C01462">
        <w:t xml:space="preserve">11% (8% - 15%) </w:t>
      </w:r>
      <w:r w:rsidR="00666585" w:rsidRPr="00C01462">
        <w:t xml:space="preserve">from </w:t>
      </w:r>
      <w:r w:rsidR="00112BF4" w:rsidRPr="00C01462">
        <w:t xml:space="preserve">the prior emissions estimate and </w:t>
      </w:r>
      <w:r w:rsidR="009257AC" w:rsidRPr="00C01462">
        <w:t>15</w:t>
      </w:r>
      <w:r w:rsidR="00112BF4" w:rsidRPr="00C01462">
        <w:t xml:space="preserve">% </w:t>
      </w:r>
      <w:r w:rsidR="009257AC" w:rsidRPr="00C01462">
        <w:t>(12% - 20%) from the most recent EPA GHGI estimate for 2019</w:t>
      </w:r>
      <w:r w:rsidR="002E042A" w:rsidRPr="00C01462">
        <w:t xml:space="preserve">. </w:t>
      </w:r>
      <w:r w:rsidRPr="00C01462">
        <w:t xml:space="preserve">The larger discrepancy from the updated EPA GHGI estimate reflects the inventory’s decreased production emissions despite increases in processing, transmission, and storage emissions and the addition of post-meter emissions. </w:t>
      </w:r>
      <w:commentRangeStart w:id="347"/>
      <w:r w:rsidRPr="00C01462">
        <w:t xml:space="preserve">Coal mining emissions exhibit the largest decline in sectoral emissions, decreasing 49% (34% - 61%) </w:t>
      </w:r>
      <w:commentRangeEnd w:id="347"/>
      <w:r w:rsidR="00F01D33">
        <w:rPr>
          <w:rStyle w:val="CommentReference"/>
        </w:rPr>
        <w:commentReference w:id="347"/>
      </w:r>
      <w:r w:rsidRPr="00C01462">
        <w:t>relative to the prior and 30% (10% - 46%) relative to the most recent EPA GHGI estimate for 2019. The decrease in emissions is consistent the 30% decrease in CONUS coal production since 2012 (USGS</w:t>
      </w:r>
      <w:commentRangeStart w:id="348"/>
      <w:r w:rsidRPr="00C01462">
        <w:t xml:space="preserve">). </w:t>
      </w:r>
    </w:p>
    <w:p w14:paraId="7AB947EB" w14:textId="77777777" w:rsidR="00B3336E" w:rsidRPr="00C01462" w:rsidRDefault="00B3336E" w:rsidP="000E257D"/>
    <w:p w14:paraId="1243577B" w14:textId="6915F4A4" w:rsidR="00F3489B" w:rsidRPr="00C01462" w:rsidRDefault="00493E5C" w:rsidP="000E257D">
      <w:r w:rsidRPr="00C01462">
        <w:t>W</w:t>
      </w:r>
      <w:commentRangeEnd w:id="348"/>
      <w:r w:rsidR="00F01D33">
        <w:rPr>
          <w:rStyle w:val="CommentReference"/>
        </w:rPr>
        <w:commentReference w:id="348"/>
      </w:r>
      <w:r w:rsidRPr="00C01462">
        <w:t xml:space="preserve">e also </w:t>
      </w:r>
      <w:proofErr w:type="gramStart"/>
      <w:r w:rsidRPr="00C01462">
        <w:t>find</w:t>
      </w:r>
      <w:proofErr w:type="gramEnd"/>
      <w:r w:rsidRPr="00C01462">
        <w:t xml:space="preserve"> broad consistency with past studies of fossil fuel methane emissions. </w:t>
      </w:r>
      <w:r w:rsidR="002E042A" w:rsidRPr="00C01462">
        <w:t xml:space="preserve">Lu et al. (2022) found </w:t>
      </w:r>
      <w:r w:rsidR="00E10C69" w:rsidRPr="00C01462">
        <w:t xml:space="preserve">much </w:t>
      </w:r>
      <w:r w:rsidR="002E042A" w:rsidRPr="00C01462">
        <w:t xml:space="preserve">larger </w:t>
      </w:r>
      <w:r w:rsidR="00E10C69" w:rsidRPr="00C01462">
        <w:t xml:space="preserve">fossil fuel </w:t>
      </w:r>
      <w:r w:rsidR="002E042A" w:rsidRPr="00C01462">
        <w:t>posterior emissions of 4.</w:t>
      </w:r>
      <w:r w:rsidR="00272CC5" w:rsidRPr="00C01462">
        <w:t>8</w:t>
      </w:r>
      <w:r w:rsidR="002E042A" w:rsidRPr="00C01462">
        <w:t xml:space="preserve"> (3.</w:t>
      </w:r>
      <w:r w:rsidR="00272CC5" w:rsidRPr="00C01462">
        <w:t>1</w:t>
      </w:r>
      <w:r w:rsidR="002E042A" w:rsidRPr="00C01462">
        <w:t xml:space="preserve"> - 4.</w:t>
      </w:r>
      <w:r w:rsidR="00272CC5" w:rsidRPr="00C01462">
        <w:t>9</w:t>
      </w:r>
      <w:r w:rsidR="002E042A" w:rsidRPr="00C01462">
        <w:t xml:space="preserve">) </w:t>
      </w:r>
      <w:proofErr w:type="spellStart"/>
      <w:r w:rsidR="002E042A" w:rsidRPr="00C01462">
        <w:t>Tg</w:t>
      </w:r>
      <w:proofErr w:type="spellEnd"/>
      <w:r w:rsidR="002E042A" w:rsidRPr="00C01462">
        <w:t xml:space="preserve"> a</w:t>
      </w:r>
      <w:r w:rsidR="002E042A" w:rsidRPr="00C01462">
        <w:rPr>
          <w:vertAlign w:val="superscript"/>
        </w:rPr>
        <w:t>-1</w:t>
      </w:r>
      <w:r w:rsidR="002E042A" w:rsidRPr="00C01462">
        <w:t xml:space="preserve"> for oil</w:t>
      </w:r>
      <w:r w:rsidR="00E10C69" w:rsidRPr="00C01462">
        <w:t xml:space="preserve">, </w:t>
      </w:r>
      <w:r w:rsidR="00272CC5" w:rsidRPr="00C01462">
        <w:t>8</w:t>
      </w:r>
      <w:r w:rsidR="002E042A" w:rsidRPr="00C01462">
        <w:t>.9 (8.</w:t>
      </w:r>
      <w:r w:rsidR="00272CC5" w:rsidRPr="00C01462">
        <w:t>0</w:t>
      </w:r>
      <w:r w:rsidR="002E042A" w:rsidRPr="00C01462">
        <w:t xml:space="preserve"> - </w:t>
      </w:r>
      <w:r w:rsidR="00272CC5" w:rsidRPr="00C01462">
        <w:t>9.8</w:t>
      </w:r>
      <w:r w:rsidR="002E042A" w:rsidRPr="00C01462">
        <w:t xml:space="preserve">) </w:t>
      </w:r>
      <w:proofErr w:type="spellStart"/>
      <w:r w:rsidR="002E042A" w:rsidRPr="00C01462">
        <w:t>Tg</w:t>
      </w:r>
      <w:proofErr w:type="spellEnd"/>
      <w:r w:rsidR="002E042A" w:rsidRPr="00C01462">
        <w:t xml:space="preserve"> a</w:t>
      </w:r>
      <w:r w:rsidR="002E042A" w:rsidRPr="00C01462">
        <w:rPr>
          <w:vertAlign w:val="superscript"/>
        </w:rPr>
        <w:t>-1</w:t>
      </w:r>
      <w:r w:rsidR="002E042A" w:rsidRPr="00C01462">
        <w:t xml:space="preserve"> for natural gas</w:t>
      </w:r>
      <w:r w:rsidR="00E10C69" w:rsidRPr="00C01462">
        <w:t>, and 2.</w:t>
      </w:r>
      <w:r w:rsidR="00272CC5" w:rsidRPr="00C01462">
        <w:t>9</w:t>
      </w:r>
      <w:r w:rsidR="00E10C69" w:rsidRPr="00C01462">
        <w:t xml:space="preserve"> (2.</w:t>
      </w:r>
      <w:r w:rsidR="00272CC5" w:rsidRPr="00C01462">
        <w:t>3</w:t>
      </w:r>
      <w:r w:rsidR="00E10C69" w:rsidRPr="00C01462">
        <w:t xml:space="preserve"> - 3.</w:t>
      </w:r>
      <w:r w:rsidR="00272CC5" w:rsidRPr="00C01462">
        <w:t>4</w:t>
      </w:r>
      <w:r w:rsidR="00E10C69" w:rsidRPr="00C01462">
        <w:t xml:space="preserve">) </w:t>
      </w:r>
      <w:proofErr w:type="spellStart"/>
      <w:r w:rsidR="00E10C69" w:rsidRPr="00C01462">
        <w:t>Tg</w:t>
      </w:r>
      <w:proofErr w:type="spellEnd"/>
      <w:r w:rsidR="00E10C69" w:rsidRPr="00C01462">
        <w:t xml:space="preserve"> a</w:t>
      </w:r>
      <w:r w:rsidR="00E10C69" w:rsidRPr="00C01462">
        <w:rPr>
          <w:vertAlign w:val="superscript"/>
        </w:rPr>
        <w:t>-1</w:t>
      </w:r>
      <w:r w:rsidR="00E10C69" w:rsidRPr="00C01462">
        <w:t xml:space="preserve"> for coal </w:t>
      </w:r>
      <w:r w:rsidR="0034548D" w:rsidRPr="00C01462">
        <w:t>for 2017</w:t>
      </w:r>
      <w:r w:rsidR="002E042A" w:rsidRPr="00C01462">
        <w:t xml:space="preserve">. </w:t>
      </w:r>
      <w:r w:rsidRPr="00C01462">
        <w:t>However</w:t>
      </w:r>
      <w:r w:rsidR="002E042A" w:rsidRPr="00C01462">
        <w:t xml:space="preserve">, </w:t>
      </w:r>
      <w:r w:rsidR="0034548D" w:rsidRPr="00C01462">
        <w:t>they</w:t>
      </w:r>
      <w:r w:rsidR="00E22378" w:rsidRPr="00C01462">
        <w:t xml:space="preserve"> found </w:t>
      </w:r>
      <w:r w:rsidR="003E097F" w:rsidRPr="00C01462">
        <w:t>decreasing</w:t>
      </w:r>
      <w:r w:rsidR="0034548D" w:rsidRPr="00C01462">
        <w:t xml:space="preserve"> natural gas emissions </w:t>
      </w:r>
      <w:r w:rsidR="00272CC5" w:rsidRPr="00C01462">
        <w:t xml:space="preserve">beginning in 2014 </w:t>
      </w:r>
      <w:r w:rsidR="00E10C69" w:rsidRPr="00C01462">
        <w:t xml:space="preserve">that </w:t>
      </w:r>
      <w:r w:rsidR="0034548D" w:rsidRPr="00C01462">
        <w:t>could explain part of the</w:t>
      </w:r>
      <w:r w:rsidR="00755CE0" w:rsidRPr="00C01462">
        <w:t xml:space="preserve"> </w:t>
      </w:r>
      <w:r w:rsidR="0034548D" w:rsidRPr="00C01462">
        <w:t>discrepancy</w:t>
      </w:r>
      <w:r w:rsidR="00E10C69" w:rsidRPr="00C01462">
        <w:t xml:space="preserve"> if they continued until 2019. </w:t>
      </w:r>
      <w:r w:rsidR="00497616" w:rsidRPr="00C01462">
        <w:t xml:space="preserve">Shen et al. (2022) found slightly lower oil and natural gas emissions of 12.6 ± 2.1 </w:t>
      </w:r>
      <w:proofErr w:type="spellStart"/>
      <w:r w:rsidR="00497616" w:rsidRPr="00C01462">
        <w:t>Tg</w:t>
      </w:r>
      <w:proofErr w:type="spellEnd"/>
      <w:r w:rsidR="00497616" w:rsidRPr="00C01462">
        <w:t xml:space="preserve"> a</w:t>
      </w:r>
      <w:r w:rsidR="00497616" w:rsidRPr="00C01462">
        <w:rPr>
          <w:vertAlign w:val="superscript"/>
        </w:rPr>
        <w:t>-1</w:t>
      </w:r>
      <w:r w:rsidR="00497616" w:rsidRPr="00C01462">
        <w:t xml:space="preserve"> from an inversion of TROPOMI data over oil and natural gas basins extrapolated to the national scale for May 2018 to 2020, which is consistent with continued emissions decreases. </w:t>
      </w:r>
      <w:r w:rsidR="00755CE0" w:rsidRPr="00C01462">
        <w:t xml:space="preserve">Deng et al. (2022) found </w:t>
      </w:r>
      <w:r w:rsidR="00B229EE" w:rsidRPr="00C01462">
        <w:t xml:space="preserve">much smaller </w:t>
      </w:r>
      <w:r w:rsidR="00755CE0" w:rsidRPr="00C01462">
        <w:t>cumulative fossil fuel</w:t>
      </w:r>
      <w:r w:rsidRPr="00C01462">
        <w:t xml:space="preserve"> </w:t>
      </w:r>
      <w:r w:rsidR="00755CE0" w:rsidRPr="00C01462">
        <w:t xml:space="preserve">emissions of </w:t>
      </w:r>
      <w:r w:rsidR="00755CE0" w:rsidRPr="00C01462">
        <w:lastRenderedPageBreak/>
        <w:t xml:space="preserve">9.8 (8.1 - 13.7) </w:t>
      </w:r>
      <w:proofErr w:type="spellStart"/>
      <w:r w:rsidR="00755CE0" w:rsidRPr="00C01462">
        <w:t>Tg</w:t>
      </w:r>
      <w:proofErr w:type="spellEnd"/>
      <w:r w:rsidR="00755CE0" w:rsidRPr="00C01462">
        <w:t xml:space="preserve"> a</w:t>
      </w:r>
      <w:r w:rsidR="00755CE0" w:rsidRPr="00C01462">
        <w:rPr>
          <w:vertAlign w:val="superscript"/>
        </w:rPr>
        <w:t>-1</w:t>
      </w:r>
      <w:r w:rsidR="00755CE0" w:rsidRPr="00C01462">
        <w:t xml:space="preserve"> for GOSAT </w:t>
      </w:r>
      <w:r w:rsidRPr="00C01462">
        <w:t>inversions</w:t>
      </w:r>
      <w:r w:rsidR="00755CE0" w:rsidRPr="00C01462">
        <w:t xml:space="preserve"> and 12.6 (8.0 - 16.7) </w:t>
      </w:r>
      <w:proofErr w:type="spellStart"/>
      <w:r w:rsidR="00755CE0" w:rsidRPr="00C01462">
        <w:t>Tg</w:t>
      </w:r>
      <w:proofErr w:type="spellEnd"/>
      <w:r w:rsidR="00755CE0" w:rsidRPr="00C01462">
        <w:t xml:space="preserve"> a</w:t>
      </w:r>
      <w:r w:rsidR="00755CE0" w:rsidRPr="00C01462">
        <w:rPr>
          <w:vertAlign w:val="superscript"/>
        </w:rPr>
        <w:t>-1</w:t>
      </w:r>
      <w:r w:rsidR="00755CE0" w:rsidRPr="00C01462">
        <w:t xml:space="preserve"> for in situ </w:t>
      </w:r>
      <w:r w:rsidRPr="00C01462">
        <w:t>inversions</w:t>
      </w:r>
      <w:r w:rsidR="00497616" w:rsidRPr="00C01462">
        <w:t xml:space="preserve"> in 2019</w:t>
      </w:r>
      <w:r w:rsidR="00937D59" w:rsidRPr="00C01462">
        <w:t>, both of which are consistent with our result.</w:t>
      </w:r>
    </w:p>
    <w:p w14:paraId="40B46E1E" w14:textId="60D3F3E8" w:rsidR="00F37575" w:rsidRPr="00C01462" w:rsidRDefault="00F37575"/>
    <w:p w14:paraId="5C40954F" w14:textId="4D98C2F6" w:rsidR="00864D68" w:rsidRPr="00C01462" w:rsidRDefault="00864D68" w:rsidP="00864D68">
      <w:pPr>
        <w:rPr>
          <w:b/>
          <w:bCs/>
        </w:rPr>
      </w:pPr>
      <w:r w:rsidRPr="00C01462">
        <w:rPr>
          <w:b/>
          <w:bCs/>
        </w:rPr>
        <w:t xml:space="preserve">3.2 </w:t>
      </w:r>
      <w:del w:id="349" w:author="Daniel Jacob" w:date="2022-12-16T13:21:00Z">
        <w:r w:rsidR="002D3DE6" w:rsidRPr="00C01462" w:rsidDel="00F01D33">
          <w:rPr>
            <w:b/>
            <w:bCs/>
          </w:rPr>
          <w:delText>State</w:delText>
        </w:r>
        <w:r w:rsidRPr="00C01462" w:rsidDel="00F01D33">
          <w:rPr>
            <w:b/>
            <w:bCs/>
          </w:rPr>
          <w:delText xml:space="preserve"> sectoral </w:delText>
        </w:r>
        <w:commentRangeStart w:id="350"/>
        <w:r w:rsidRPr="00C01462" w:rsidDel="00F01D33">
          <w:rPr>
            <w:b/>
            <w:bCs/>
          </w:rPr>
          <w:delText>emissions</w:delText>
        </w:r>
      </w:del>
      <w:ins w:id="351" w:author="Daniel Jacob" w:date="2022-12-16T13:21:00Z">
        <w:r w:rsidR="00F01D33">
          <w:rPr>
            <w:b/>
            <w:bCs/>
          </w:rPr>
          <w:t>Emission inventories for individual states</w:t>
        </w:r>
        <w:commentRangeEnd w:id="350"/>
        <w:r w:rsidR="00F01D33">
          <w:rPr>
            <w:rStyle w:val="CommentReference"/>
          </w:rPr>
          <w:commentReference w:id="350"/>
        </w:r>
      </w:ins>
    </w:p>
    <w:p w14:paraId="299C7F61" w14:textId="687920BC" w:rsidR="003A2E4E" w:rsidRPr="00C01462" w:rsidRDefault="00BA4A05">
      <w:commentRangeStart w:id="352"/>
      <w:r w:rsidRPr="00C01462">
        <w:t>The high resolution achieved by our inversion allows for finer-scale source attribution.</w:t>
      </w:r>
      <w:commentRangeEnd w:id="352"/>
      <w:r w:rsidR="00F01D33">
        <w:rPr>
          <w:rStyle w:val="CommentReference"/>
        </w:rPr>
        <w:commentReference w:id="352"/>
      </w:r>
      <w:r w:rsidRPr="00C01462">
        <w:t xml:space="preserve"> </w:t>
      </w:r>
      <w:r w:rsidR="00F83042" w:rsidRPr="00C01462">
        <w:t xml:space="preserve">Within CONUS, we </w:t>
      </w:r>
      <w:r w:rsidR="00E216A3" w:rsidRPr="00C01462">
        <w:t>partition</w:t>
      </w:r>
      <w:r w:rsidR="00F83042" w:rsidRPr="00C01462">
        <w:t xml:space="preserve"> emissions</w:t>
      </w:r>
      <w:r w:rsidR="00487C28" w:rsidRPr="00C01462">
        <w:t>, excluding offshore emissions,</w:t>
      </w:r>
      <w:r w:rsidR="00F83042" w:rsidRPr="00C01462">
        <w:t xml:space="preserve"> to each of the 48 states</w:t>
      </w:r>
      <w:r w:rsidRPr="00C01462">
        <w:t xml:space="preserve"> as described in section 2.8</w:t>
      </w:r>
      <w:r w:rsidR="00F37575" w:rsidRPr="00C01462">
        <w:t xml:space="preserve">. </w:t>
      </w:r>
      <w:r w:rsidR="00E216A3" w:rsidRPr="00C01462">
        <w:t xml:space="preserve">Figure 5 shows state prior and posterior emissions, </w:t>
      </w:r>
      <w:commentRangeStart w:id="353"/>
      <w:r w:rsidR="00E216A3" w:rsidRPr="00C01462">
        <w:t xml:space="preserve">table 4 shows the </w:t>
      </w:r>
      <w:r w:rsidR="003A2E4E" w:rsidRPr="00C01462">
        <w:t>corresponding data</w:t>
      </w:r>
      <w:r w:rsidR="00E216A3" w:rsidRPr="00C01462">
        <w:t xml:space="preserve"> for the top 10 methane producing states, and table S1 shows the </w:t>
      </w:r>
      <w:r w:rsidR="003A2E4E" w:rsidRPr="00C01462">
        <w:t xml:space="preserve">full </w:t>
      </w:r>
      <w:r w:rsidR="00E216A3" w:rsidRPr="00C01462">
        <w:t>results.</w:t>
      </w:r>
      <w:r w:rsidRPr="00C01462">
        <w:t xml:space="preserve"> </w:t>
      </w:r>
      <w:r w:rsidR="003A2E4E" w:rsidRPr="00C01462">
        <w:t xml:space="preserve">TROPOMI </w:t>
      </w:r>
      <w:r w:rsidR="00887A6B" w:rsidRPr="00C01462">
        <w:t>provides a strong constraint at this resolution</w:t>
      </w:r>
      <w:r w:rsidR="003A2E4E" w:rsidRPr="00C01462">
        <w:t xml:space="preserve">, </w:t>
      </w:r>
      <w:commentRangeEnd w:id="353"/>
      <w:r w:rsidR="00EB5EAC">
        <w:rPr>
          <w:rStyle w:val="CommentReference"/>
        </w:rPr>
        <w:commentReference w:id="353"/>
      </w:r>
      <w:r w:rsidR="003A2E4E" w:rsidRPr="00C01462">
        <w:t xml:space="preserve">with </w:t>
      </w:r>
      <w:commentRangeStart w:id="354"/>
      <w:del w:id="355" w:author="Daniel Jacob" w:date="2022-12-16T13:23:00Z">
        <w:r w:rsidR="003A2E4E" w:rsidRPr="00C01462" w:rsidDel="00EB5EAC">
          <w:delText>mean state averaging kernel sensitivitie</w:delText>
        </w:r>
      </w:del>
      <w:commentRangeEnd w:id="354"/>
      <w:r w:rsidR="00EB5EAC">
        <w:rPr>
          <w:rStyle w:val="CommentReference"/>
        </w:rPr>
        <w:commentReference w:id="354"/>
      </w:r>
      <w:del w:id="356" w:author="Daniel Jacob" w:date="2022-12-16T13:23:00Z">
        <w:r w:rsidR="003A2E4E" w:rsidRPr="00C01462" w:rsidDel="00EB5EAC">
          <w:delText>s</w:delText>
        </w:r>
      </w:del>
      <w:ins w:id="357" w:author="Daniel Jacob" w:date="2022-12-16T13:23:00Z">
        <w:r w:rsidR="00EB5EAC">
          <w:t>sensitivity to T</w:t>
        </w:r>
      </w:ins>
      <w:ins w:id="358" w:author="Daniel Jacob" w:date="2022-12-16T13:24:00Z">
        <w:r w:rsidR="00EB5EAC">
          <w:t>ROPOMI observations</w:t>
        </w:r>
      </w:ins>
      <w:r w:rsidR="003A2E4E" w:rsidRPr="00C01462">
        <w:t xml:space="preserve"> larger than 0.5 in 29 of all </w:t>
      </w:r>
      <w:r w:rsidR="00195C82" w:rsidRPr="00C01462">
        <w:t xml:space="preserve">48 </w:t>
      </w:r>
      <w:r w:rsidR="003A2E4E" w:rsidRPr="00C01462">
        <w:t>states and in 20 of the top 25 methane producing states.</w:t>
      </w:r>
      <w:r w:rsidR="00887A6B" w:rsidRPr="00C01462">
        <w:t xml:space="preserve"> Our reduced-rank inversion also constrains emissions in most states</w:t>
      </w:r>
      <w:r w:rsidR="00AF2E9D" w:rsidRPr="00C01462">
        <w:t>: we optimize an average of 80% of prior emissions in each of the top 25 methane producing states.</w:t>
      </w:r>
    </w:p>
    <w:p w14:paraId="77F0861F" w14:textId="45266C80" w:rsidR="003A2E4E" w:rsidRPr="00C01462" w:rsidRDefault="003A2E4E"/>
    <w:p w14:paraId="6A2509B5" w14:textId="72A0025E" w:rsidR="00330C31" w:rsidRPr="00C01462" w:rsidRDefault="00CF0880">
      <w:r w:rsidRPr="00C01462">
        <w:t xml:space="preserve">Emissions are consolidated </w:t>
      </w:r>
      <w:r w:rsidR="00C6220E" w:rsidRPr="00C01462">
        <w:t xml:space="preserve">in </w:t>
      </w:r>
      <w:r w:rsidR="00D22480" w:rsidRPr="00C01462">
        <w:t>the</w:t>
      </w:r>
      <w:r w:rsidRPr="00C01462">
        <w:t xml:space="preserve"> largest</w:t>
      </w:r>
      <w:r w:rsidR="00D22480" w:rsidRPr="00C01462">
        <w:t xml:space="preserve"> methane</w:t>
      </w:r>
      <w:r w:rsidR="009A306C" w:rsidRPr="00C01462">
        <w:t xml:space="preserve"> </w:t>
      </w:r>
      <w:r w:rsidR="00D22480" w:rsidRPr="00C01462">
        <w:t>producing states</w:t>
      </w:r>
      <w:r w:rsidR="00375B38" w:rsidRPr="00C01462">
        <w:t xml:space="preserve">, </w:t>
      </w:r>
      <w:commentRangeStart w:id="359"/>
      <w:r w:rsidR="00375B38" w:rsidRPr="00C01462">
        <w:t>with</w:t>
      </w:r>
      <w:r w:rsidR="00AF2E9D" w:rsidRPr="00C01462">
        <w:t xml:space="preserve"> </w:t>
      </w:r>
      <w:ins w:id="360" w:author="Hannah Nesser" w:date="2022-12-18T17:42:00Z">
        <w:r w:rsidR="007A0C3C">
          <w:t>7</w:t>
        </w:r>
      </w:ins>
      <w:commentRangeStart w:id="361"/>
      <w:del w:id="362" w:author="Hannah Nesser" w:date="2022-12-18T17:42:00Z">
        <w:r w:rsidR="00AF2E9D" w:rsidRPr="00C01462" w:rsidDel="007A0C3C">
          <w:delText>8</w:delText>
        </w:r>
      </w:del>
      <w:r w:rsidR="00AF2E9D" w:rsidRPr="00C01462">
        <w:t xml:space="preserve"> </w:t>
      </w:r>
      <w:commentRangeEnd w:id="361"/>
      <w:r w:rsidR="009F4847" w:rsidRPr="00C01462">
        <w:rPr>
          <w:rStyle w:val="CommentReference"/>
        </w:rPr>
        <w:commentReference w:id="361"/>
      </w:r>
      <w:r w:rsidR="00AF2E9D" w:rsidRPr="00C01462">
        <w:t>states responsible for</w:t>
      </w:r>
      <w:r w:rsidR="00D22480" w:rsidRPr="00C01462">
        <w:t xml:space="preserve"> 50% </w:t>
      </w:r>
      <w:commentRangeEnd w:id="359"/>
      <w:r w:rsidR="007550C8">
        <w:rPr>
          <w:rStyle w:val="CommentReference"/>
        </w:rPr>
        <w:commentReference w:id="359"/>
      </w:r>
      <w:r w:rsidR="00D22480" w:rsidRPr="00C01462">
        <w:t xml:space="preserve">of </w:t>
      </w:r>
      <w:r w:rsidR="008E6071" w:rsidRPr="00C01462">
        <w:t xml:space="preserve">mean </w:t>
      </w:r>
      <w:r w:rsidR="00D22480" w:rsidRPr="00C01462">
        <w:t>posterior emissions</w:t>
      </w:r>
      <w:r w:rsidR="00801A88" w:rsidRPr="00C01462">
        <w:t xml:space="preserve"> in CONUS</w:t>
      </w:r>
      <w:r w:rsidRPr="00C01462">
        <w:t xml:space="preserve"> (</w:t>
      </w:r>
      <w:ins w:id="363" w:author="Hannah Nesser" w:date="2022-12-18T17:42:00Z">
        <w:r w:rsidR="007A0C3C">
          <w:t>8</w:t>
        </w:r>
      </w:ins>
      <w:del w:id="364" w:author="Hannah Nesser" w:date="2022-12-18T17:42:00Z">
        <w:r w:rsidR="00330C31" w:rsidRPr="00C01462" w:rsidDel="007A0C3C">
          <w:delText>7</w:delText>
        </w:r>
      </w:del>
      <w:r w:rsidR="00330C31" w:rsidRPr="00C01462">
        <w:t xml:space="preserve"> for prior emissions</w:t>
      </w:r>
      <w:r w:rsidRPr="00C01462">
        <w:t>)</w:t>
      </w:r>
      <w:r w:rsidR="00375B38" w:rsidRPr="00C01462">
        <w:t xml:space="preserve"> and 7 states responsible for more than </w:t>
      </w:r>
      <w:commentRangeStart w:id="365"/>
      <w:commentRangeStart w:id="366"/>
      <w:r w:rsidR="00375B38" w:rsidRPr="00C01462">
        <w:t>54</w:t>
      </w:r>
      <w:commentRangeEnd w:id="365"/>
      <w:r w:rsidR="009217A3" w:rsidRPr="00C01462">
        <w:rPr>
          <w:rStyle w:val="CommentReference"/>
        </w:rPr>
        <w:commentReference w:id="365"/>
      </w:r>
      <w:commentRangeEnd w:id="366"/>
      <w:r w:rsidR="007550C8">
        <w:rPr>
          <w:rStyle w:val="CommentReference"/>
        </w:rPr>
        <w:commentReference w:id="366"/>
      </w:r>
      <w:r w:rsidR="00375B38" w:rsidRPr="00C01462">
        <w:t>% of inferred emissions increases.</w:t>
      </w:r>
      <w:r w:rsidRPr="00C01462">
        <w:t xml:space="preserve"> </w:t>
      </w:r>
      <w:commentRangeStart w:id="367"/>
      <w:r w:rsidR="00375B38" w:rsidRPr="00C01462">
        <w:t xml:space="preserve">Texas </w:t>
      </w:r>
      <w:r w:rsidR="009217A3" w:rsidRPr="00C01462">
        <w:t xml:space="preserve">alone produces </w:t>
      </w:r>
      <w:r w:rsidRPr="00C01462">
        <w:t xml:space="preserve">21% </w:t>
      </w:r>
      <w:r w:rsidR="009217A3" w:rsidRPr="00C01462">
        <w:t xml:space="preserve">of the mean posterior </w:t>
      </w:r>
      <w:commentRangeEnd w:id="367"/>
      <w:r w:rsidR="007550C8">
        <w:rPr>
          <w:rStyle w:val="CommentReference"/>
        </w:rPr>
        <w:commentReference w:id="367"/>
      </w:r>
      <w:r w:rsidR="009217A3" w:rsidRPr="00C01462">
        <w:t>emissions</w:t>
      </w:r>
      <w:r w:rsidRPr="00C01462">
        <w:t xml:space="preserve"> (18% in the prior)</w:t>
      </w:r>
      <w:r w:rsidR="009217A3" w:rsidRPr="00C01462">
        <w:t xml:space="preserve"> and 25% of the inferred emissions increase</w:t>
      </w:r>
      <w:r w:rsidR="00330C31" w:rsidRPr="00C01462">
        <w:t xml:space="preserve">. </w:t>
      </w:r>
      <w:r w:rsidRPr="00C01462">
        <w:t xml:space="preserve">Oil and natural gas emissions account for </w:t>
      </w:r>
      <w:commentRangeStart w:id="368"/>
      <w:r w:rsidR="004E6E8C" w:rsidRPr="00C01462">
        <w:t>66</w:t>
      </w:r>
      <w:r w:rsidRPr="00C01462">
        <w:t xml:space="preserve">% of </w:t>
      </w:r>
      <w:r w:rsidR="004E6E8C" w:rsidRPr="00C01462">
        <w:t xml:space="preserve">the observed increase </w:t>
      </w:r>
      <w:r w:rsidR="00C84194" w:rsidRPr="00C01462">
        <w:t xml:space="preserve">in Texas </w:t>
      </w:r>
      <w:commentRangeEnd w:id="368"/>
      <w:r w:rsidR="007550C8">
        <w:rPr>
          <w:rStyle w:val="CommentReference"/>
        </w:rPr>
        <w:commentReference w:id="368"/>
      </w:r>
      <w:r w:rsidRPr="00C01462">
        <w:t>and are concentrated over the Permian basin, the largest oil and natural gas producing region in CONUS (cite). We also find significant i</w:t>
      </w:r>
      <w:commentRangeStart w:id="369"/>
      <w:r w:rsidRPr="00C01462">
        <w:t xml:space="preserve">ncreases </w:t>
      </w:r>
      <w:commentRangeEnd w:id="369"/>
      <w:r w:rsidR="007550C8">
        <w:rPr>
          <w:rStyle w:val="CommentReference"/>
        </w:rPr>
        <w:commentReference w:id="369"/>
      </w:r>
      <w:r w:rsidRPr="00C01462">
        <w:t xml:space="preserve">over the Texan portions of the Haynesville shale and over the Houston metropolitan area. More generally, we find </w:t>
      </w:r>
      <w:r w:rsidR="005F72B4" w:rsidRPr="00C01462">
        <w:t>significant emission increases in 7 of the top 10</w:t>
      </w:r>
      <w:r w:rsidRPr="00C01462">
        <w:t xml:space="preserve"> methane producing states, with </w:t>
      </w:r>
      <w:r w:rsidR="00C84194" w:rsidRPr="00C01462">
        <w:t>a significant decrease in New Mexico and no significant change in Pennsylvania and Kansas.</w:t>
      </w:r>
      <w:r w:rsidR="00B05D2D" w:rsidRPr="00C01462">
        <w:t xml:space="preserve"> O</w:t>
      </w:r>
      <w:r w:rsidR="005C583B" w:rsidRPr="00C01462">
        <w:t xml:space="preserve">il and natural gas </w:t>
      </w:r>
      <w:r w:rsidR="00AF2E9D" w:rsidRPr="00C01462">
        <w:t xml:space="preserve">are responsible for </w:t>
      </w:r>
      <w:r w:rsidR="00B05D2D" w:rsidRPr="00C01462">
        <w:t>47</w:t>
      </w:r>
      <w:r w:rsidR="00AF2E9D" w:rsidRPr="00C01462">
        <w:t xml:space="preserve">% of mean posterior emissions </w:t>
      </w:r>
      <w:r w:rsidR="004905D2" w:rsidRPr="00C01462">
        <w:t>and 44% of the observed increase in</w:t>
      </w:r>
      <w:r w:rsidR="005C583B" w:rsidRPr="00C01462">
        <w:t xml:space="preserve"> these </w:t>
      </w:r>
      <w:r w:rsidR="00B05D2D" w:rsidRPr="00C01462">
        <w:t>10</w:t>
      </w:r>
      <w:r w:rsidR="005C583B" w:rsidRPr="00C01462">
        <w:t xml:space="preserve"> states</w:t>
      </w:r>
      <w:r w:rsidR="004905D2" w:rsidRPr="00C01462">
        <w:t>,</w:t>
      </w:r>
      <w:r w:rsidR="00AF2E9D" w:rsidRPr="00C01462">
        <w:t xml:space="preserve"> </w:t>
      </w:r>
      <w:r w:rsidR="00867180" w:rsidRPr="00C01462">
        <w:t>compared</w:t>
      </w:r>
      <w:r w:rsidR="005C583B" w:rsidRPr="00C01462">
        <w:t xml:space="preserve"> to the national average </w:t>
      </w:r>
      <w:r w:rsidR="00867180" w:rsidRPr="00C01462">
        <w:t xml:space="preserve">of </w:t>
      </w:r>
      <w:r w:rsidR="005C583B" w:rsidRPr="00C01462">
        <w:t>33%</w:t>
      </w:r>
      <w:r w:rsidR="004905D2" w:rsidRPr="00C01462">
        <w:t xml:space="preserve"> and </w:t>
      </w:r>
      <w:commentRangeStart w:id="370"/>
      <w:r w:rsidR="004905D2" w:rsidRPr="00C01462">
        <w:t>36</w:t>
      </w:r>
      <w:commentRangeEnd w:id="370"/>
      <w:r w:rsidR="004905D2" w:rsidRPr="00C01462">
        <w:rPr>
          <w:rStyle w:val="CommentReference"/>
        </w:rPr>
        <w:commentReference w:id="370"/>
      </w:r>
      <w:r w:rsidR="004905D2" w:rsidRPr="00C01462">
        <w:t>%, respectively</w:t>
      </w:r>
      <w:commentRangeStart w:id="371"/>
      <w:r w:rsidR="004905D2" w:rsidRPr="00C01462">
        <w:t>.</w:t>
      </w:r>
      <w:commentRangeEnd w:id="371"/>
      <w:r w:rsidR="007550C8">
        <w:rPr>
          <w:rStyle w:val="CommentReference"/>
        </w:rPr>
        <w:commentReference w:id="371"/>
      </w:r>
    </w:p>
    <w:p w14:paraId="5BAF3C61" w14:textId="77777777" w:rsidR="00036E35" w:rsidRPr="00C01462" w:rsidRDefault="00036E35"/>
    <w:p w14:paraId="2FDFB8E4" w14:textId="6E62BA0A" w:rsidR="008E6071" w:rsidRPr="00C01462" w:rsidRDefault="003A2E4E">
      <w:r w:rsidRPr="00C01462">
        <w:t>Shifting trends in methane emission sources since 2012 result in a significant re-ordering in the largest methane</w:t>
      </w:r>
      <w:r w:rsidR="009A306C" w:rsidRPr="00C01462">
        <w:t xml:space="preserve"> </w:t>
      </w:r>
      <w:r w:rsidRPr="00C01462">
        <w:t xml:space="preserve">producing states from the prior to the </w:t>
      </w:r>
      <w:commentRangeStart w:id="372"/>
      <w:r w:rsidRPr="00C01462">
        <w:t>posterior.</w:t>
      </w:r>
      <w:r w:rsidR="00E216A3" w:rsidRPr="00C01462">
        <w:t xml:space="preserve"> </w:t>
      </w:r>
      <w:r w:rsidR="000B4540" w:rsidRPr="00C01462">
        <w:t xml:space="preserve">The largest increases in ranking occur in </w:t>
      </w:r>
      <w:r w:rsidR="005A1C4E" w:rsidRPr="00C01462">
        <w:t>Florida (21</w:t>
      </w:r>
      <w:r w:rsidR="005A1C4E" w:rsidRPr="00C01462">
        <w:rPr>
          <w:vertAlign w:val="superscript"/>
        </w:rPr>
        <w:t>st</w:t>
      </w:r>
      <w:r w:rsidR="005A1C4E" w:rsidRPr="00C01462">
        <w:t xml:space="preserve"> to 8</w:t>
      </w:r>
      <w:r w:rsidR="005A1C4E" w:rsidRPr="00C01462">
        <w:rPr>
          <w:vertAlign w:val="superscript"/>
        </w:rPr>
        <w:t>th</w:t>
      </w:r>
      <w:r w:rsidR="005A1C4E" w:rsidRPr="00C01462">
        <w:t>), Indiana (26</w:t>
      </w:r>
      <w:r w:rsidR="005A1C4E" w:rsidRPr="00C01462">
        <w:rPr>
          <w:vertAlign w:val="superscript"/>
        </w:rPr>
        <w:t>th</w:t>
      </w:r>
      <w:r w:rsidR="005A1C4E" w:rsidRPr="00C01462">
        <w:t xml:space="preserve"> to 15</w:t>
      </w:r>
      <w:r w:rsidR="005A1C4E" w:rsidRPr="00C01462">
        <w:rPr>
          <w:vertAlign w:val="superscript"/>
        </w:rPr>
        <w:t>th</w:t>
      </w:r>
      <w:r w:rsidR="005A1C4E" w:rsidRPr="00C01462">
        <w:t>), Georgia (29</w:t>
      </w:r>
      <w:r w:rsidR="005A1C4E" w:rsidRPr="00C01462">
        <w:rPr>
          <w:vertAlign w:val="superscript"/>
        </w:rPr>
        <w:t>th</w:t>
      </w:r>
      <w:r w:rsidR="005A1C4E" w:rsidRPr="00C01462">
        <w:t xml:space="preserve"> to 19</w:t>
      </w:r>
      <w:r w:rsidR="005A1C4E" w:rsidRPr="00C01462">
        <w:rPr>
          <w:vertAlign w:val="superscript"/>
        </w:rPr>
        <w:t>th</w:t>
      </w:r>
      <w:r w:rsidR="005A1C4E" w:rsidRPr="00C01462">
        <w:t>), and Mississippi (33</w:t>
      </w:r>
      <w:r w:rsidR="005A1C4E" w:rsidRPr="00C01462">
        <w:rPr>
          <w:vertAlign w:val="superscript"/>
        </w:rPr>
        <w:t>rd</w:t>
      </w:r>
      <w:r w:rsidR="005A1C4E" w:rsidRPr="00C01462">
        <w:t xml:space="preserve"> to 24</w:t>
      </w:r>
      <w:r w:rsidR="005A1C4E" w:rsidRPr="00C01462">
        <w:rPr>
          <w:vertAlign w:val="superscript"/>
        </w:rPr>
        <w:t>th</w:t>
      </w:r>
      <w:r w:rsidR="005A1C4E" w:rsidRPr="00C01462">
        <w:t>)</w:t>
      </w:r>
      <w:r w:rsidR="00D57CF1" w:rsidRPr="00C01462">
        <w:t xml:space="preserve">. </w:t>
      </w:r>
      <w:commentRangeEnd w:id="372"/>
      <w:r w:rsidR="007550C8">
        <w:rPr>
          <w:rStyle w:val="CommentReference"/>
        </w:rPr>
        <w:commentReference w:id="372"/>
      </w:r>
      <w:r w:rsidR="00AF2E9D" w:rsidRPr="00C01462">
        <w:t xml:space="preserve">Of these, Indiana, Georgia, and Mississippi </w:t>
      </w:r>
      <w:commentRangeStart w:id="373"/>
      <w:r w:rsidR="00AF2E9D" w:rsidRPr="00C01462">
        <w:t>are sensitive to the observing system, with mean state averaging kernel sensitivities between 0.5 and 0.6, while Florida has a mean sensitivity of 0.32.</w:t>
      </w:r>
      <w:commentRangeEnd w:id="373"/>
      <w:r w:rsidR="007550C8">
        <w:rPr>
          <w:rStyle w:val="CommentReference"/>
        </w:rPr>
        <w:commentReference w:id="373"/>
      </w:r>
      <w:r w:rsidR="00AF2E9D" w:rsidRPr="00C01462">
        <w:t xml:space="preserve"> </w:t>
      </w:r>
      <w:r w:rsidR="00407186" w:rsidRPr="00C01462">
        <w:t>In each of these three states, the observed ranking</w:t>
      </w:r>
      <w:r w:rsidR="00D57CF1" w:rsidRPr="00C01462">
        <w:t xml:space="preserve"> increase </w:t>
      </w:r>
      <w:r w:rsidR="00407186" w:rsidRPr="00C01462">
        <w:t>is</w:t>
      </w:r>
      <w:r w:rsidR="00CB0081" w:rsidRPr="00C01462">
        <w:t xml:space="preserve"> driven by increased landfill emissions</w:t>
      </w:r>
      <w:r w:rsidR="00D57CF1" w:rsidRPr="00C01462">
        <w:t xml:space="preserve">. </w:t>
      </w:r>
      <w:r w:rsidR="00CB0081" w:rsidRPr="00C01462">
        <w:t>The largest decreases in emissions rank all occur in coal-producing states, including Wyoming (14</w:t>
      </w:r>
      <w:r w:rsidR="00CB0081" w:rsidRPr="00C01462">
        <w:rPr>
          <w:vertAlign w:val="superscript"/>
        </w:rPr>
        <w:t>th</w:t>
      </w:r>
      <w:r w:rsidR="00CB0081" w:rsidRPr="00C01462">
        <w:t xml:space="preserve"> to 42</w:t>
      </w:r>
      <w:r w:rsidR="00CB0081" w:rsidRPr="00C01462">
        <w:rPr>
          <w:vertAlign w:val="superscript"/>
        </w:rPr>
        <w:t>nd</w:t>
      </w:r>
      <w:r w:rsidR="00CB0081" w:rsidRPr="00C01462">
        <w:t>), West Virginia (5</w:t>
      </w:r>
      <w:r w:rsidR="00CB0081" w:rsidRPr="00C01462">
        <w:rPr>
          <w:vertAlign w:val="superscript"/>
        </w:rPr>
        <w:t>th</w:t>
      </w:r>
      <w:r w:rsidR="00CB0081" w:rsidRPr="00C01462">
        <w:t xml:space="preserve"> to 20</w:t>
      </w:r>
      <w:r w:rsidR="00CB0081" w:rsidRPr="00C01462">
        <w:rPr>
          <w:vertAlign w:val="superscript"/>
        </w:rPr>
        <w:t>th</w:t>
      </w:r>
      <w:r w:rsidR="00CB0081" w:rsidRPr="00C01462">
        <w:t>), Kentucky (17</w:t>
      </w:r>
      <w:r w:rsidR="00CB0081" w:rsidRPr="00C01462">
        <w:rPr>
          <w:vertAlign w:val="superscript"/>
        </w:rPr>
        <w:t>th</w:t>
      </w:r>
      <w:r w:rsidR="00CB0081" w:rsidRPr="00C01462">
        <w:t xml:space="preserve"> to 27</w:t>
      </w:r>
      <w:r w:rsidR="00CB0081" w:rsidRPr="00C01462">
        <w:rPr>
          <w:vertAlign w:val="superscript"/>
        </w:rPr>
        <w:t>th</w:t>
      </w:r>
      <w:r w:rsidR="00CB0081" w:rsidRPr="00C01462">
        <w:t>), and Virginia (19</w:t>
      </w:r>
      <w:r w:rsidR="00CB0081" w:rsidRPr="00C01462">
        <w:rPr>
          <w:vertAlign w:val="superscript"/>
        </w:rPr>
        <w:t>th</w:t>
      </w:r>
      <w:r w:rsidR="00CB0081" w:rsidRPr="00C01462">
        <w:t xml:space="preserve"> to 28</w:t>
      </w:r>
      <w:r w:rsidR="00CB0081" w:rsidRPr="00C01462">
        <w:rPr>
          <w:vertAlign w:val="superscript"/>
        </w:rPr>
        <w:t>th</w:t>
      </w:r>
      <w:r w:rsidR="00CB0081" w:rsidRPr="00C01462">
        <w:t>)</w:t>
      </w:r>
      <w:r w:rsidR="00407186" w:rsidRPr="00C01462">
        <w:t>, all of which have state averaging kernel sensitivities greater than 0.5</w:t>
      </w:r>
      <w:r w:rsidR="00CB0081" w:rsidRPr="00C01462">
        <w:t xml:space="preserve">. </w:t>
      </w:r>
      <w:r w:rsidR="00E41838" w:rsidRPr="00C01462">
        <w:t xml:space="preserve">This reordering reflects </w:t>
      </w:r>
      <w:r w:rsidR="00CB0081" w:rsidRPr="00C01462">
        <w:t>a systematic underestimate of urban emissions (section 3.</w:t>
      </w:r>
      <w:r w:rsidR="007A62FC" w:rsidRPr="00C01462">
        <w:t>2</w:t>
      </w:r>
      <w:r w:rsidR="00CB0081" w:rsidRPr="00C01462">
        <w:t>)</w:t>
      </w:r>
      <w:r w:rsidR="00E41838" w:rsidRPr="00C01462">
        <w:t xml:space="preserve"> </w:t>
      </w:r>
      <w:r w:rsidR="00CB0081" w:rsidRPr="00C01462">
        <w:t xml:space="preserve">and a </w:t>
      </w:r>
      <w:r w:rsidR="00E41838" w:rsidRPr="00C01462">
        <w:t>shift in the dominance of methane emission sources in the last decade.</w:t>
      </w:r>
    </w:p>
    <w:p w14:paraId="021E4599" w14:textId="1012C1CF" w:rsidR="009E54FB" w:rsidRPr="00C01462" w:rsidRDefault="009E54FB"/>
    <w:p w14:paraId="3AA1D1A1" w14:textId="2618B31B" w:rsidR="001B6C97" w:rsidRPr="00C01462" w:rsidRDefault="001B6C97">
      <w:r w:rsidRPr="00C01462">
        <w:t xml:space="preserve">We compare our posterior emissions </w:t>
      </w:r>
      <w:commentRangeStart w:id="374"/>
      <w:r w:rsidRPr="00C01462">
        <w:t xml:space="preserve">to the EPA state emissions inventories for 2019, scaled to match the total mean posterior emissions. </w:t>
      </w:r>
      <w:commentRangeEnd w:id="374"/>
      <w:r w:rsidR="002350B0">
        <w:rPr>
          <w:rStyle w:val="CommentReference"/>
        </w:rPr>
        <w:commentReference w:id="374"/>
      </w:r>
      <w:r w:rsidRPr="00C01462">
        <w:t xml:space="preserve">On average, our mean posterior emissions are only 4% smaller than the scaled EPA estimates. However, the distribution of the posterior – inventory differences is highly skewed, with the largest relative discrepancies found in the largest methane producing states: in the top 10 methane producing states, we find that the state posteriors are on average 18% larger than the scaled EPA estimates. </w:t>
      </w:r>
      <w:r w:rsidR="00DB28A5" w:rsidRPr="00C01462">
        <w:t>Consistent with our sectoral analysis, t</w:t>
      </w:r>
      <w:r w:rsidR="00435001" w:rsidRPr="00C01462">
        <w:t xml:space="preserve">he largest absolute negative posterior – inventory differences are found in historically coal-producing states, including Wyoming, Pennsylvania, and West Virginia. The largest positive </w:t>
      </w:r>
      <w:r w:rsidR="00435001" w:rsidRPr="00C01462">
        <w:lastRenderedPageBreak/>
        <w:t>differences occur in</w:t>
      </w:r>
      <w:r w:rsidR="00E333C6" w:rsidRPr="00C01462">
        <w:t xml:space="preserve"> states with large</w:t>
      </w:r>
      <w:r w:rsidR="00435001" w:rsidRPr="00C01462">
        <w:t xml:space="preserve"> </w:t>
      </w:r>
      <w:r w:rsidR="00E333C6" w:rsidRPr="00C01462">
        <w:t>oil and natural gas emissions, including Texas, Louisiana, and New Mexico.</w:t>
      </w:r>
    </w:p>
    <w:p w14:paraId="63DEB49C" w14:textId="77777777" w:rsidR="001B6C97" w:rsidRPr="00C01462" w:rsidRDefault="001B6C97"/>
    <w:p w14:paraId="1526CF69" w14:textId="009E6499" w:rsidR="005C180E" w:rsidRPr="00C01462" w:rsidRDefault="00BB675C">
      <w:r w:rsidRPr="00C01462">
        <w:t xml:space="preserve">We </w:t>
      </w:r>
      <w:r w:rsidR="001B6C97" w:rsidRPr="00C01462">
        <w:t xml:space="preserve">also </w:t>
      </w:r>
      <w:r w:rsidRPr="00C01462">
        <w:t>compare our posterior emissions to</w:t>
      </w:r>
      <w:r w:rsidR="007F3124" w:rsidRPr="00C01462">
        <w:t xml:space="preserve"> </w:t>
      </w:r>
      <w:r w:rsidRPr="00C01462">
        <w:t>state</w:t>
      </w:r>
      <w:r w:rsidR="007F3124" w:rsidRPr="00C01462">
        <w:t xml:space="preserve"> greenhouse gas</w:t>
      </w:r>
      <w:r w:rsidRPr="00C01462">
        <w:t xml:space="preserve"> </w:t>
      </w:r>
      <w:r w:rsidR="00D33D40" w:rsidRPr="00C01462">
        <w:t>inventories</w:t>
      </w:r>
      <w:r w:rsidR="00D26C5F" w:rsidRPr="00C01462">
        <w:t xml:space="preserve"> for the year </w:t>
      </w:r>
      <w:r w:rsidR="000076C6" w:rsidRPr="00C01462">
        <w:t>closest</w:t>
      </w:r>
      <w:r w:rsidR="00D26C5F" w:rsidRPr="00C01462">
        <w:t xml:space="preserve"> to 2019 where available and where the observing system provides </w:t>
      </w:r>
      <w:r w:rsidR="000076C6" w:rsidRPr="00C01462">
        <w:t xml:space="preserve">a strong </w:t>
      </w:r>
      <w:r w:rsidR="00D26C5F" w:rsidRPr="00C01462">
        <w:t>constraint (state averaging kernel sensitivity greater than 0.5).</w:t>
      </w:r>
      <w:r w:rsidR="007F3124" w:rsidRPr="00C01462">
        <w:t xml:space="preserve"> </w:t>
      </w:r>
      <w:commentRangeStart w:id="375"/>
      <w:commentRangeStart w:id="376"/>
      <w:r w:rsidR="00D26C5F" w:rsidRPr="00C01462">
        <w:t xml:space="preserve">Of </w:t>
      </w:r>
      <w:commentRangeEnd w:id="375"/>
      <w:r w:rsidR="0004598D" w:rsidRPr="00C01462">
        <w:rPr>
          <w:rStyle w:val="CommentReference"/>
        </w:rPr>
        <w:commentReference w:id="375"/>
      </w:r>
      <w:commentRangeEnd w:id="376"/>
      <w:r w:rsidR="002350B0">
        <w:rPr>
          <w:rStyle w:val="CommentReference"/>
        </w:rPr>
        <w:commentReference w:id="376"/>
      </w:r>
      <w:r w:rsidR="00D26C5F" w:rsidRPr="00C01462">
        <w:t>the inventories of</w:t>
      </w:r>
      <w:r w:rsidRPr="00C01462">
        <w:t xml:space="preserve"> California, Colorado, Iowa, Louisiana, </w:t>
      </w:r>
      <w:r w:rsidR="00D26C5F" w:rsidRPr="00C01462">
        <w:t xml:space="preserve">and </w:t>
      </w:r>
      <w:r w:rsidRPr="00C01462">
        <w:t>Pennsylvani</w:t>
      </w:r>
      <w:r w:rsidR="00D26C5F" w:rsidRPr="00C01462">
        <w:t>a,</w:t>
      </w:r>
      <w:r w:rsidR="008551AB" w:rsidRPr="00C01462">
        <w:t xml:space="preserve"> </w:t>
      </w:r>
      <w:r w:rsidR="000076C6" w:rsidRPr="00C01462">
        <w:t>our posterior agrees only with</w:t>
      </w:r>
      <w:r w:rsidR="007F3124" w:rsidRPr="00C01462">
        <w:t xml:space="preserve"> Pennsylvania. </w:t>
      </w:r>
      <w:r w:rsidR="005A6D62" w:rsidRPr="00C01462">
        <w:t xml:space="preserve">While posterior </w:t>
      </w:r>
      <w:r w:rsidR="00D26C5F" w:rsidRPr="00C01462">
        <w:t>emissions are</w:t>
      </w:r>
      <w:r w:rsidR="005A6D62" w:rsidRPr="00C01462">
        <w:t xml:space="preserve"> not significantly different</w:t>
      </w:r>
      <w:r w:rsidR="00D92AD1" w:rsidRPr="00C01462">
        <w:t xml:space="preserve"> from </w:t>
      </w:r>
      <w:r w:rsidR="00431303" w:rsidRPr="00C01462">
        <w:t>the</w:t>
      </w:r>
      <w:r w:rsidR="00D92AD1" w:rsidRPr="00C01462">
        <w:t xml:space="preserve"> prior </w:t>
      </w:r>
      <w:r w:rsidR="007F3124" w:rsidRPr="00C01462">
        <w:t xml:space="preserve">in </w:t>
      </w:r>
      <w:commentRangeStart w:id="377"/>
      <w:r w:rsidR="007F3124" w:rsidRPr="00C01462">
        <w:t>Pennsylvania</w:t>
      </w:r>
      <w:commentRangeEnd w:id="377"/>
      <w:r w:rsidR="00D92AD1" w:rsidRPr="00C01462">
        <w:rPr>
          <w:rStyle w:val="CommentReference"/>
        </w:rPr>
        <w:commentReference w:id="377"/>
      </w:r>
      <w:r w:rsidR="007F3124" w:rsidRPr="00C01462">
        <w:t xml:space="preserve">, </w:t>
      </w:r>
      <w:r w:rsidR="00D92AD1" w:rsidRPr="00C01462">
        <w:t xml:space="preserve">we find a </w:t>
      </w:r>
      <w:r w:rsidR="00D26C5F" w:rsidRPr="00C01462">
        <w:t xml:space="preserve">source </w:t>
      </w:r>
      <w:r w:rsidR="00D92AD1" w:rsidRPr="00C01462">
        <w:t>shift from fossil fuel</w:t>
      </w:r>
      <w:r w:rsidR="00D26C5F" w:rsidRPr="00C01462">
        <w:t>s</w:t>
      </w:r>
      <w:r w:rsidR="00D92AD1" w:rsidRPr="00C01462">
        <w:t xml:space="preserve"> (from 73% in </w:t>
      </w:r>
      <w:r w:rsidR="000076C6" w:rsidRPr="00C01462">
        <w:t>the</w:t>
      </w:r>
      <w:r w:rsidR="00D92AD1" w:rsidRPr="00C01462">
        <w:t xml:space="preserve"> prior and 76% in the </w:t>
      </w:r>
      <w:r w:rsidR="000076C6" w:rsidRPr="00C01462">
        <w:t>inventory</w:t>
      </w:r>
      <w:r w:rsidR="00D92AD1" w:rsidRPr="00C01462">
        <w:t xml:space="preserve"> to 63% in the posterior) to landfills and livestock (from 25% </w:t>
      </w:r>
      <w:r w:rsidR="00D26C5F" w:rsidRPr="00C01462">
        <w:t xml:space="preserve">in </w:t>
      </w:r>
      <w:r w:rsidR="000076C6" w:rsidRPr="00C01462">
        <w:t>the</w:t>
      </w:r>
      <w:r w:rsidR="00D26C5F" w:rsidRPr="00C01462">
        <w:t xml:space="preserve"> prior </w:t>
      </w:r>
      <w:r w:rsidR="00D92AD1" w:rsidRPr="00C01462">
        <w:t>to 34%</w:t>
      </w:r>
      <w:r w:rsidR="00D26C5F" w:rsidRPr="00C01462">
        <w:t xml:space="preserve"> in the posterior</w:t>
      </w:r>
      <w:r w:rsidR="00D92AD1" w:rsidRPr="00C01462">
        <w:t xml:space="preserve">). </w:t>
      </w:r>
      <w:r w:rsidR="00431303" w:rsidRPr="00C01462">
        <w:t>The inventories of</w:t>
      </w:r>
      <w:r w:rsidR="00EB3129" w:rsidRPr="00C01462">
        <w:t xml:space="preserve"> California, Iowa, and Louisiana</w:t>
      </w:r>
      <w:r w:rsidR="00431303" w:rsidRPr="00C01462">
        <w:t xml:space="preserve"> are smaller than our mean posterior emissions, while Colorado finds larger emissions</w:t>
      </w:r>
      <w:r w:rsidR="000076C6" w:rsidRPr="00C01462">
        <w:t>, with different driving sectors in each state</w:t>
      </w:r>
      <w:r w:rsidR="00EB3129" w:rsidRPr="00C01462">
        <w:t xml:space="preserve">. </w:t>
      </w:r>
      <w:r w:rsidR="00DF50D4" w:rsidRPr="00C01462">
        <w:t xml:space="preserve">Our prior and </w:t>
      </w:r>
      <w:r w:rsidR="005A6D62" w:rsidRPr="00C01462">
        <w:t xml:space="preserve">mean </w:t>
      </w:r>
      <w:r w:rsidR="00DF50D4" w:rsidRPr="00C01462">
        <w:t xml:space="preserve">posterior estimates are larger than </w:t>
      </w:r>
      <w:commentRangeStart w:id="378"/>
      <w:r w:rsidR="00DF50D4" w:rsidRPr="00C01462">
        <w:t xml:space="preserve">the California inventory by 13% and 32%, </w:t>
      </w:r>
      <w:commentRangeEnd w:id="378"/>
      <w:r w:rsidR="002350B0">
        <w:rPr>
          <w:rStyle w:val="CommentReference"/>
        </w:rPr>
        <w:commentReference w:id="378"/>
      </w:r>
      <w:r w:rsidR="00DF50D4" w:rsidRPr="00C01462">
        <w:t xml:space="preserve">respectively, with 78% of the </w:t>
      </w:r>
      <w:r w:rsidR="00431303" w:rsidRPr="00C01462">
        <w:t xml:space="preserve">inferred </w:t>
      </w:r>
      <w:r w:rsidR="00DF50D4" w:rsidRPr="00C01462">
        <w:t xml:space="preserve">increase attributable to </w:t>
      </w:r>
      <w:commentRangeStart w:id="379"/>
      <w:r w:rsidR="00DF50D4" w:rsidRPr="00C01462">
        <w:t xml:space="preserve">livestock </w:t>
      </w:r>
      <w:commentRangeEnd w:id="379"/>
      <w:r w:rsidR="003E50EA" w:rsidRPr="00C01462">
        <w:rPr>
          <w:rStyle w:val="CommentReference"/>
        </w:rPr>
        <w:commentReference w:id="379"/>
      </w:r>
      <w:r w:rsidR="00DF50D4" w:rsidRPr="00C01462">
        <w:t>and 14% to oil and natural</w:t>
      </w:r>
      <w:r w:rsidR="005A6D62" w:rsidRPr="00C01462">
        <w:t xml:space="preserve"> </w:t>
      </w:r>
      <w:r w:rsidR="00DF50D4" w:rsidRPr="00C01462">
        <w:t>gas</w:t>
      </w:r>
      <w:r w:rsidR="005A6D62" w:rsidRPr="00C01462">
        <w:t>.</w:t>
      </w:r>
      <w:r w:rsidR="00DF50D4" w:rsidRPr="00C01462">
        <w:t xml:space="preserve"> In Iowa, our prior estimate is </w:t>
      </w:r>
      <w:r w:rsidR="005A6D62" w:rsidRPr="00C01462">
        <w:t xml:space="preserve">only 4% smaller than the inventory value, but we find a mean 33% increase in emissions that is attributed to livestock (70%) and landfills (18%). The Louisiana inventory </w:t>
      </w:r>
      <w:r w:rsidR="00431303" w:rsidRPr="00C01462">
        <w:t>finds</w:t>
      </w:r>
      <w:r w:rsidR="005A6D62" w:rsidRPr="00C01462">
        <w:t xml:space="preserve"> methane emissions half as small as our prior, and we find an additional mean 65% increase </w:t>
      </w:r>
      <w:r w:rsidR="003C174E" w:rsidRPr="00C01462">
        <w:t xml:space="preserve">in emissions </w:t>
      </w:r>
      <w:r w:rsidR="000076C6" w:rsidRPr="00C01462">
        <w:t>attributed to</w:t>
      </w:r>
      <w:r w:rsidR="003C174E" w:rsidRPr="00C01462">
        <w:t xml:space="preserve"> oil and natural gas (71%) and other sources, predominantly rice (16%).</w:t>
      </w:r>
      <w:r w:rsidR="00431303" w:rsidRPr="00C01462">
        <w:t xml:space="preserve"> </w:t>
      </w:r>
      <w:r w:rsidR="00295D37" w:rsidRPr="00C01462">
        <w:t xml:space="preserve">The Colorado inventory </w:t>
      </w:r>
      <w:r w:rsidR="00431303" w:rsidRPr="00C01462">
        <w:t>is</w:t>
      </w:r>
      <w:r w:rsidR="00295D37" w:rsidRPr="00C01462">
        <w:t xml:space="preserve"> </w:t>
      </w:r>
      <w:r w:rsidR="005C180E" w:rsidRPr="00C01462">
        <w:t xml:space="preserve">larger by </w:t>
      </w:r>
      <w:r w:rsidR="00295D37" w:rsidRPr="00C01462">
        <w:t xml:space="preserve">44% </w:t>
      </w:r>
      <w:r w:rsidR="005C180E" w:rsidRPr="00C01462">
        <w:t xml:space="preserve">than </w:t>
      </w:r>
      <w:r w:rsidR="00295D37" w:rsidRPr="00C01462">
        <w:t>our prior estimate and 65% than our mean posterior emissions</w:t>
      </w:r>
      <w:r w:rsidR="00431303" w:rsidRPr="00C01462">
        <w:t xml:space="preserve">. The difference between the inventory and the inversion is due to </w:t>
      </w:r>
      <w:r w:rsidR="005C180E" w:rsidRPr="00C01462">
        <w:t xml:space="preserve">oil and natural gas, </w:t>
      </w:r>
      <w:r w:rsidR="00431303" w:rsidRPr="00C01462">
        <w:t xml:space="preserve">where the inventory estimates emissions </w:t>
      </w:r>
      <w:r w:rsidR="005C180E" w:rsidRPr="00C01462">
        <w:t xml:space="preserve">more than twice as </w:t>
      </w:r>
      <w:r w:rsidR="000076C6" w:rsidRPr="00C01462">
        <w:t>large</w:t>
      </w:r>
      <w:r w:rsidR="005C180E" w:rsidRPr="00C01462">
        <w:t xml:space="preserve"> as our prior.</w:t>
      </w:r>
    </w:p>
    <w:p w14:paraId="5785E71F" w14:textId="47006A2D" w:rsidR="008E3D30" w:rsidRPr="00C01462" w:rsidRDefault="008E3D30"/>
    <w:p w14:paraId="75F62473" w14:textId="5EA6939E" w:rsidR="008E3D30" w:rsidRPr="00C01462" w:rsidRDefault="008E3D30">
      <w:pPr>
        <w:rPr>
          <w:color w:val="FF0000"/>
        </w:rPr>
      </w:pPr>
      <w:r w:rsidRPr="00C01462">
        <w:rPr>
          <w:color w:val="FF0000"/>
        </w:rPr>
        <w:t>[Add comparison to other state papers, especially states in the top 10]</w:t>
      </w:r>
    </w:p>
    <w:p w14:paraId="5A8E617F" w14:textId="4369170A" w:rsidR="00A76812" w:rsidRPr="00C01462" w:rsidRDefault="00A76812" w:rsidP="008D393C">
      <w:pPr>
        <w:tabs>
          <w:tab w:val="left" w:pos="1653"/>
        </w:tabs>
      </w:pPr>
    </w:p>
    <w:p w14:paraId="263D4E1F" w14:textId="492F135C" w:rsidR="00B02373" w:rsidRPr="00C01462" w:rsidRDefault="00B02373">
      <w:pPr>
        <w:rPr>
          <w:b/>
          <w:bCs/>
        </w:rPr>
      </w:pPr>
      <w:r w:rsidRPr="00C01462">
        <w:rPr>
          <w:b/>
          <w:bCs/>
        </w:rPr>
        <w:t>3.</w:t>
      </w:r>
      <w:r w:rsidR="00864D68" w:rsidRPr="00C01462">
        <w:rPr>
          <w:b/>
          <w:bCs/>
        </w:rPr>
        <w:t>3</w:t>
      </w:r>
      <w:r w:rsidRPr="00C01462">
        <w:rPr>
          <w:b/>
          <w:bCs/>
        </w:rPr>
        <w:t xml:space="preserve"> </w:t>
      </w:r>
      <w:del w:id="380" w:author="Daniel Jacob" w:date="2022-12-16T16:30:00Z">
        <w:r w:rsidRPr="00C01462" w:rsidDel="002350B0">
          <w:rPr>
            <w:b/>
            <w:bCs/>
          </w:rPr>
          <w:delText>Urban sectoral emissions</w:delText>
        </w:r>
      </w:del>
      <w:ins w:id="381" w:author="Daniel Jacob" w:date="2022-12-16T16:30:00Z">
        <w:r w:rsidR="002350B0">
          <w:rPr>
            <w:b/>
            <w:bCs/>
          </w:rPr>
          <w:t>Emission inventories for individual urban areas</w:t>
        </w:r>
      </w:ins>
    </w:p>
    <w:p w14:paraId="38098F58" w14:textId="7BD1AE1E" w:rsidR="00FA6F96" w:rsidRPr="00C01462" w:rsidRDefault="00CC42FE" w:rsidP="000C5B1A">
      <w:commentRangeStart w:id="382"/>
      <w:r w:rsidRPr="00C01462">
        <w:t>We calculate</w:t>
      </w:r>
      <w:commentRangeEnd w:id="382"/>
      <w:r w:rsidR="00A721E3">
        <w:rPr>
          <w:rStyle w:val="CommentReference"/>
        </w:rPr>
        <w:commentReference w:id="382"/>
      </w:r>
      <w:r w:rsidRPr="00C01462">
        <w:t xml:space="preserve"> the mean posterior emissions for the </w:t>
      </w:r>
      <w:r w:rsidR="00F77B87" w:rsidRPr="00C01462">
        <w:t>262 urban areas</w:t>
      </w:r>
      <w:r w:rsidRPr="00C01462">
        <w:t xml:space="preserve"> defined by the U.S. Census Bureau </w:t>
      </w:r>
      <w:r w:rsidR="00F77B87" w:rsidRPr="00C01462">
        <w:t xml:space="preserve">for 2010 </w:t>
      </w:r>
      <w:r w:rsidRPr="00C01462">
        <w:t xml:space="preserve">(section </w:t>
      </w:r>
      <w:r w:rsidR="009F4847" w:rsidRPr="00C01462">
        <w:t>2.8</w:t>
      </w:r>
      <w:r w:rsidR="00EC061D" w:rsidRPr="00C01462">
        <w:t>)</w:t>
      </w:r>
      <w:r w:rsidR="009F4847" w:rsidRPr="00C01462">
        <w:t xml:space="preserve"> </w:t>
      </w:r>
      <w:r w:rsidR="00F77B87" w:rsidRPr="00C01462">
        <w:t xml:space="preserve">with a 2010 population greater than 1e6 and </w:t>
      </w:r>
      <w:commentRangeStart w:id="383"/>
      <w:r w:rsidR="001C76C1" w:rsidRPr="00C01462">
        <w:t xml:space="preserve">that are </w:t>
      </w:r>
      <w:r w:rsidR="009F4847" w:rsidRPr="00C01462">
        <w:t xml:space="preserve">optimized by at least one of the 15 inversion ensemble members. </w:t>
      </w:r>
      <w:commentRangeEnd w:id="383"/>
      <w:r w:rsidR="00A721E3">
        <w:rPr>
          <w:rStyle w:val="CommentReference"/>
        </w:rPr>
        <w:commentReference w:id="383"/>
      </w:r>
      <w:r w:rsidR="000C5B1A" w:rsidRPr="00C01462">
        <w:t xml:space="preserve">Most </w:t>
      </w:r>
      <w:r w:rsidR="00FA6F96" w:rsidRPr="00C01462">
        <w:t xml:space="preserve">past </w:t>
      </w:r>
      <w:r w:rsidR="000C5B1A" w:rsidRPr="00C01462">
        <w:t xml:space="preserve">studies of urban areas </w:t>
      </w:r>
      <w:r w:rsidR="00FA6F96" w:rsidRPr="00C01462">
        <w:t>relied</w:t>
      </w:r>
      <w:r w:rsidR="000C5B1A" w:rsidRPr="00C01462">
        <w:t xml:space="preserve"> on in situ and aircraft observations and therefore quantif</w:t>
      </w:r>
      <w:r w:rsidR="00FA6F96" w:rsidRPr="00C01462">
        <w:t>ied</w:t>
      </w:r>
      <w:r w:rsidR="000C5B1A" w:rsidRPr="00C01462">
        <w:t xml:space="preserve"> emissions in a small (&lt;10) number of cities. Plant et al. (2022) </w:t>
      </w:r>
      <w:r w:rsidR="00FA6F96" w:rsidRPr="00C01462">
        <w:t>used TROPOMI data</w:t>
      </w:r>
      <w:r w:rsidR="000C5B1A" w:rsidRPr="00C01462">
        <w:t xml:space="preserve"> </w:t>
      </w:r>
      <w:r w:rsidR="00FA6F96" w:rsidRPr="00C01462">
        <w:t xml:space="preserve">to analyze </w:t>
      </w:r>
      <w:r w:rsidR="000C5B1A" w:rsidRPr="00C01462">
        <w:t>urban methane emissions in CONUS</w:t>
      </w:r>
      <w:r w:rsidR="00FA6F96" w:rsidRPr="00C01462">
        <w:t xml:space="preserve">, but </w:t>
      </w:r>
      <w:r w:rsidR="000C5B1A" w:rsidRPr="00C01462">
        <w:t xml:space="preserve">they limited their analysis to eight cities. To our knowledge, this study is the first to comprehensively analyze urban emissions in CONUS. </w:t>
      </w:r>
    </w:p>
    <w:p w14:paraId="0EBB1201" w14:textId="77777777" w:rsidR="00FA6F96" w:rsidRPr="00C01462" w:rsidRDefault="00FA6F96" w:rsidP="000C5B1A"/>
    <w:p w14:paraId="030A1CC9" w14:textId="208076D9" w:rsidR="009F4847" w:rsidRPr="00C01462" w:rsidRDefault="00FA6F96">
      <w:r w:rsidRPr="00C01462">
        <w:t xml:space="preserve">The 262 analyzed </w:t>
      </w:r>
      <w:r w:rsidR="000C5B1A" w:rsidRPr="00C01462">
        <w:t xml:space="preserve">urban areas occupy less </w:t>
      </w:r>
      <w:commentRangeStart w:id="384"/>
      <w:r w:rsidR="000C5B1A" w:rsidRPr="00C01462">
        <w:t xml:space="preserve">than 3% of CONUS surface area but are responsible for 6.8% </w:t>
      </w:r>
      <w:commentRangeEnd w:id="384"/>
      <w:r w:rsidR="00A721E3">
        <w:rPr>
          <w:rStyle w:val="CommentReference"/>
        </w:rPr>
        <w:commentReference w:id="384"/>
      </w:r>
      <w:r w:rsidR="000C5B1A" w:rsidRPr="00C01462">
        <w:t>of prior emissions.</w:t>
      </w:r>
      <w:r w:rsidRPr="00C01462">
        <w:t xml:space="preserve"> </w:t>
      </w:r>
      <w:r w:rsidR="006A0883" w:rsidRPr="00C01462">
        <w:t>The observing system provides a weaker constraint on urban areas than on sectors or states</w:t>
      </w:r>
      <w:r w:rsidR="00726E62" w:rsidRPr="00C01462">
        <w:t xml:space="preserve"> due to</w:t>
      </w:r>
      <w:r w:rsidR="00E76887" w:rsidRPr="00C01462">
        <w:t xml:space="preserve"> </w:t>
      </w:r>
      <w:r w:rsidR="00F77B87" w:rsidRPr="00C01462">
        <w:t xml:space="preserve">smoothing errors, </w:t>
      </w:r>
      <w:r w:rsidR="00D70492" w:rsidRPr="00C01462">
        <w:t xml:space="preserve">the </w:t>
      </w:r>
      <w:r w:rsidR="00F77B87" w:rsidRPr="00C01462">
        <w:t>larger instrument errors incurred by the heterogeneity of the urban grid, and</w:t>
      </w:r>
      <w:r w:rsidR="00D70492" w:rsidRPr="00C01462">
        <w:t xml:space="preserve"> the</w:t>
      </w:r>
      <w:r w:rsidR="00F77B87" w:rsidRPr="00C01462">
        <w:t xml:space="preserve"> </w:t>
      </w:r>
      <w:r w:rsidR="00D70492" w:rsidRPr="00C01462">
        <w:t>increase in</w:t>
      </w:r>
      <w:r w:rsidR="00F77B87" w:rsidRPr="00C01462">
        <w:t xml:space="preserve"> model transport errors </w:t>
      </w:r>
      <w:r w:rsidRPr="00C01462">
        <w:t>at high</w:t>
      </w:r>
      <w:r w:rsidR="00F77B87" w:rsidRPr="00C01462">
        <w:t xml:space="preserve"> resolution. We find</w:t>
      </w:r>
      <w:r w:rsidR="006A0883" w:rsidRPr="00C01462">
        <w:t xml:space="preserve"> </w:t>
      </w:r>
      <w:r w:rsidR="00726E62" w:rsidRPr="00C01462">
        <w:t xml:space="preserve">mean </w:t>
      </w:r>
      <w:r w:rsidR="006A0883" w:rsidRPr="00C01462">
        <w:t xml:space="preserve">urban averaging kernel sensitivity values </w:t>
      </w:r>
      <w:r w:rsidR="00726E62" w:rsidRPr="00C01462">
        <w:t xml:space="preserve">of </w:t>
      </w:r>
      <w:r w:rsidR="006A0883" w:rsidRPr="00C01462">
        <w:t>0.</w:t>
      </w:r>
      <w:r w:rsidR="00F77B87" w:rsidRPr="00C01462">
        <w:t xml:space="preserve">19 </w:t>
      </w:r>
      <w:r w:rsidR="006A0883" w:rsidRPr="00C01462">
        <w:t>(0.</w:t>
      </w:r>
      <w:r w:rsidR="00F77B87" w:rsidRPr="00C01462">
        <w:t>09</w:t>
      </w:r>
      <w:r w:rsidR="006A0883" w:rsidRPr="00C01462">
        <w:t xml:space="preserve"> - 0.3</w:t>
      </w:r>
      <w:r w:rsidR="00F77B87" w:rsidRPr="00C01462">
        <w:t>0</w:t>
      </w:r>
      <w:r w:rsidR="00726E62" w:rsidRPr="00C01462">
        <w:t>)</w:t>
      </w:r>
      <w:r w:rsidR="006A0883" w:rsidRPr="00C01462">
        <w:t xml:space="preserve">. </w:t>
      </w:r>
      <w:r w:rsidR="00F77B87" w:rsidRPr="00C01462">
        <w:t>Despite the weak constraint, we</w:t>
      </w:r>
      <w:r w:rsidR="00726E62" w:rsidRPr="00C01462">
        <w:t xml:space="preserve"> still find significant corrections:</w:t>
      </w:r>
      <w:r w:rsidR="0089735F" w:rsidRPr="00C01462">
        <w:t xml:space="preserve"> </w:t>
      </w:r>
      <w:r w:rsidR="00932DCB" w:rsidRPr="00C01462">
        <w:t>posterior emissions are on average</w:t>
      </w:r>
      <w:r w:rsidR="009F4847" w:rsidRPr="00C01462">
        <w:t xml:space="preserve"> </w:t>
      </w:r>
      <w:r w:rsidR="00F77B87" w:rsidRPr="00C01462">
        <w:t>29</w:t>
      </w:r>
      <w:r w:rsidR="009F4847" w:rsidRPr="00C01462">
        <w:t>% (</w:t>
      </w:r>
      <w:r w:rsidR="00F77B87" w:rsidRPr="00C01462">
        <w:t>16</w:t>
      </w:r>
      <w:r w:rsidR="009F4847" w:rsidRPr="00C01462">
        <w:t xml:space="preserve">% - </w:t>
      </w:r>
      <w:r w:rsidR="00F77B87" w:rsidRPr="00C01462">
        <w:t>44</w:t>
      </w:r>
      <w:r w:rsidR="009F4847" w:rsidRPr="00C01462">
        <w:t xml:space="preserve">%) larger than </w:t>
      </w:r>
      <w:r w:rsidR="00932DCB" w:rsidRPr="00C01462">
        <w:t xml:space="preserve">the </w:t>
      </w:r>
      <w:commentRangeStart w:id="385"/>
      <w:commentRangeStart w:id="386"/>
      <w:r w:rsidR="00932DCB" w:rsidRPr="00C01462">
        <w:t>prior</w:t>
      </w:r>
      <w:commentRangeEnd w:id="385"/>
      <w:r w:rsidR="00A52B95" w:rsidRPr="00C01462">
        <w:rPr>
          <w:rStyle w:val="CommentReference"/>
        </w:rPr>
        <w:commentReference w:id="385"/>
      </w:r>
      <w:commentRangeEnd w:id="386"/>
      <w:r w:rsidR="00A721E3">
        <w:rPr>
          <w:rStyle w:val="CommentReference"/>
        </w:rPr>
        <w:commentReference w:id="386"/>
      </w:r>
      <w:r w:rsidR="000C5B1A" w:rsidRPr="00C01462">
        <w:t xml:space="preserve"> so that urban areas are responsible for 8.3% (7.7% - 7.2%) of total emissions.</w:t>
      </w:r>
    </w:p>
    <w:p w14:paraId="5A413B1B" w14:textId="13854FC8" w:rsidR="007050CC" w:rsidRPr="00C01462" w:rsidRDefault="007050CC"/>
    <w:p w14:paraId="7C44DB99" w14:textId="07DBFC40" w:rsidR="00B15AE1" w:rsidRPr="00C01462" w:rsidRDefault="007050CC">
      <w:r w:rsidRPr="00C01462">
        <w:t xml:space="preserve">The observed increase in urban emissions suggests an underestimate of </w:t>
      </w:r>
      <w:r w:rsidR="001435A8" w:rsidRPr="00C01462">
        <w:t xml:space="preserve">landfill emissions or natural gas distribution or post-meter emissions. </w:t>
      </w:r>
      <w:commentRangeStart w:id="387"/>
      <w:r w:rsidR="00B15AE1" w:rsidRPr="00C01462">
        <w:t>The EPA added post-meter emissions of 456 Gg a</w:t>
      </w:r>
      <w:r w:rsidR="00B15AE1" w:rsidRPr="00C01462">
        <w:rPr>
          <w:vertAlign w:val="superscript"/>
        </w:rPr>
        <w:t>-1</w:t>
      </w:r>
      <w:r w:rsidR="00B15AE1" w:rsidRPr="00C01462">
        <w:t xml:space="preserve"> to their most recent GHGI for 2019</w:t>
      </w:r>
      <w:commentRangeEnd w:id="387"/>
      <w:r w:rsidR="00B5417C">
        <w:rPr>
          <w:rStyle w:val="CommentReference"/>
        </w:rPr>
        <w:commentReference w:id="387"/>
      </w:r>
      <w:r w:rsidR="00B15AE1" w:rsidRPr="00C01462">
        <w:t xml:space="preserve">, representing 5% of oil and natural gas emissions. </w:t>
      </w:r>
      <w:r w:rsidR="004B493F" w:rsidRPr="00C01462">
        <w:t>This addition explains 69% (43% - 130%) of the inferred</w:t>
      </w:r>
      <w:r w:rsidR="00B15AE1" w:rsidRPr="00C01462">
        <w:t xml:space="preserve"> net adjustment of </w:t>
      </w:r>
      <w:r w:rsidR="00F77B87" w:rsidRPr="00C01462">
        <w:t>658</w:t>
      </w:r>
      <w:r w:rsidR="00B15AE1" w:rsidRPr="00C01462">
        <w:t xml:space="preserve"> </w:t>
      </w:r>
      <w:r w:rsidR="00687833" w:rsidRPr="00C01462">
        <w:t>(</w:t>
      </w:r>
      <w:r w:rsidR="00F77B87" w:rsidRPr="00C01462">
        <w:t>350</w:t>
      </w:r>
      <w:r w:rsidR="00687833" w:rsidRPr="00C01462">
        <w:t xml:space="preserve"> - </w:t>
      </w:r>
      <w:r w:rsidR="00F77B87" w:rsidRPr="00C01462">
        <w:t>1066</w:t>
      </w:r>
      <w:r w:rsidR="00687833" w:rsidRPr="00C01462">
        <w:t xml:space="preserve">) </w:t>
      </w:r>
      <w:r w:rsidR="00B15AE1" w:rsidRPr="00C01462">
        <w:t>Gg a</w:t>
      </w:r>
      <w:r w:rsidR="00B15AE1" w:rsidRPr="00C01462">
        <w:rPr>
          <w:vertAlign w:val="superscript"/>
        </w:rPr>
        <w:t>-1</w:t>
      </w:r>
      <w:r w:rsidR="00B15AE1" w:rsidRPr="00C01462">
        <w:t xml:space="preserve"> to </w:t>
      </w:r>
      <w:r w:rsidR="00B15AE1" w:rsidRPr="00C01462">
        <w:lastRenderedPageBreak/>
        <w:t xml:space="preserve">urban areas. </w:t>
      </w:r>
      <w:r w:rsidR="004B493F" w:rsidRPr="00C01462">
        <w:t>W</w:t>
      </w:r>
      <w:r w:rsidR="005F62E3" w:rsidRPr="00C01462">
        <w:t xml:space="preserve">e find that we are unable to </w:t>
      </w:r>
      <w:commentRangeStart w:id="388"/>
      <w:r w:rsidR="003F5E73" w:rsidRPr="00C01462">
        <w:t xml:space="preserve">explain </w:t>
      </w:r>
      <w:commentRangeEnd w:id="388"/>
      <w:r w:rsidR="00B5417C">
        <w:rPr>
          <w:rStyle w:val="CommentReference"/>
        </w:rPr>
        <w:commentReference w:id="388"/>
      </w:r>
      <w:r w:rsidR="003F5E73" w:rsidRPr="00C01462">
        <w:t xml:space="preserve">the remaining discrepancy because </w:t>
      </w:r>
      <w:r w:rsidR="005F62E3" w:rsidRPr="00C01462">
        <w:t xml:space="preserve">source co-location results in high sectoral covariance. We also find no correlations between </w:t>
      </w:r>
      <w:commentRangeStart w:id="389"/>
      <w:r w:rsidR="005F62E3" w:rsidRPr="00C01462">
        <w:t xml:space="preserve">the observed increase </w:t>
      </w:r>
      <w:commentRangeEnd w:id="389"/>
      <w:r w:rsidR="00B5417C">
        <w:rPr>
          <w:rStyle w:val="CommentReference"/>
        </w:rPr>
        <w:commentReference w:id="389"/>
      </w:r>
      <w:r w:rsidR="005F62E3" w:rsidRPr="00C01462">
        <w:t xml:space="preserve">in either </w:t>
      </w:r>
      <w:r w:rsidR="00CB5085" w:rsidRPr="00C01462">
        <w:t xml:space="preserve">aggregated urban areas or individual urban grid cells </w:t>
      </w:r>
      <w:r w:rsidR="005F62E3" w:rsidRPr="00C01462">
        <w:t>and urban area population</w:t>
      </w:r>
      <w:r w:rsidR="00A014F9" w:rsidRPr="00C01462">
        <w:t xml:space="preserve"> for 2010</w:t>
      </w:r>
      <w:r w:rsidR="005F62E3" w:rsidRPr="00C01462">
        <w:t xml:space="preserve">, population change from </w:t>
      </w:r>
      <w:r w:rsidR="00A014F9" w:rsidRPr="00C01462">
        <w:t>2000</w:t>
      </w:r>
      <w:r w:rsidR="005F62E3" w:rsidRPr="00C01462">
        <w:t xml:space="preserve"> to </w:t>
      </w:r>
      <w:r w:rsidR="00A014F9" w:rsidRPr="00C01462">
        <w:t>2010</w:t>
      </w:r>
      <w:r w:rsidR="005F62E3" w:rsidRPr="00C01462">
        <w:t xml:space="preserve">, population density, or surface area. </w:t>
      </w:r>
      <w:r w:rsidR="00CB5085" w:rsidRPr="00C01462">
        <w:t>The lack of correlation reflects the variability of methane emission sources and trends between urban areas</w:t>
      </w:r>
      <w:r w:rsidR="00C30ED6" w:rsidRPr="00C01462">
        <w:t>, as</w:t>
      </w:r>
      <w:r w:rsidR="00A014F9" w:rsidRPr="00C01462">
        <w:t xml:space="preserve"> </w:t>
      </w:r>
      <w:r w:rsidR="00C30ED6" w:rsidRPr="00C01462">
        <w:t>supported by earlier</w:t>
      </w:r>
      <w:r w:rsidR="00A014F9" w:rsidRPr="00C01462">
        <w:t xml:space="preserve"> studies. </w:t>
      </w:r>
      <w:proofErr w:type="spellStart"/>
      <w:r w:rsidR="00A014F9" w:rsidRPr="00C01462">
        <w:t>Floerchinger</w:t>
      </w:r>
      <w:proofErr w:type="spellEnd"/>
      <w:r w:rsidR="00A014F9" w:rsidRPr="00C01462">
        <w:t xml:space="preserve"> et al. (2021) found “dramatically different” emission profiles in </w:t>
      </w:r>
      <w:r w:rsidR="001A367E" w:rsidRPr="00C01462">
        <w:t>an aircraft survey</w:t>
      </w:r>
      <w:r w:rsidR="00A014F9" w:rsidRPr="00C01462">
        <w:t xml:space="preserve"> of </w:t>
      </w:r>
      <w:r w:rsidR="006D25B8" w:rsidRPr="00C01462">
        <w:t xml:space="preserve">methane and ethane over </w:t>
      </w:r>
      <w:r w:rsidR="00A014F9" w:rsidRPr="00C01462">
        <w:t>seven U.S. cities</w:t>
      </w:r>
      <w:r w:rsidR="00CB1EB6" w:rsidRPr="00C01462">
        <w:t xml:space="preserve">, with the fraction of emissions attributable to natural gas ranging from 0.32 </w:t>
      </w:r>
      <w:r w:rsidR="00E66293" w:rsidRPr="00C01462">
        <w:t>to</w:t>
      </w:r>
      <w:r w:rsidR="00CB1EB6" w:rsidRPr="00C01462">
        <w:t xml:space="preserve"> 1.0. </w:t>
      </w:r>
      <w:r w:rsidR="00BA1AFC" w:rsidRPr="00C01462">
        <w:t>S</w:t>
      </w:r>
      <w:r w:rsidR="00581BE2" w:rsidRPr="00C01462">
        <w:t>argent et al. (20</w:t>
      </w:r>
      <w:r w:rsidR="00E2007F" w:rsidRPr="00C01462">
        <w:t>21</w:t>
      </w:r>
      <w:r w:rsidR="00581BE2" w:rsidRPr="00C01462">
        <w:t xml:space="preserve">) surveyed 12 studies spanning six cities and found that natural gas contributions to urban </w:t>
      </w:r>
      <w:commentRangeStart w:id="390"/>
      <w:r w:rsidR="00581BE2" w:rsidRPr="00C01462">
        <w:t xml:space="preserve">emissions ranged from 43% to 88%. </w:t>
      </w:r>
      <w:commentRangeEnd w:id="390"/>
      <w:r w:rsidR="00B5417C">
        <w:rPr>
          <w:rStyle w:val="CommentReference"/>
        </w:rPr>
        <w:commentReference w:id="390"/>
      </w:r>
      <w:r w:rsidR="00CB1EB6" w:rsidRPr="00C01462">
        <w:t>Both</w:t>
      </w:r>
      <w:r w:rsidR="00581BE2" w:rsidRPr="00C01462">
        <w:t xml:space="preserve"> studies included geographically diverse cities with a range of populations.</w:t>
      </w:r>
      <w:r w:rsidR="00E028EC" w:rsidRPr="00C01462">
        <w:t xml:space="preserve"> Plant et al. (2019) </w:t>
      </w:r>
      <w:r w:rsidR="00CB1EB6" w:rsidRPr="00C01462">
        <w:t>used</w:t>
      </w:r>
      <w:r w:rsidR="00E028EC" w:rsidRPr="00C01462">
        <w:t xml:space="preserve"> aircraft data over </w:t>
      </w:r>
      <w:r w:rsidR="00CB1EB6" w:rsidRPr="00C01462">
        <w:t>six</w:t>
      </w:r>
      <w:r w:rsidR="00E028EC" w:rsidRPr="00C01462">
        <w:t xml:space="preserve"> cities</w:t>
      </w:r>
      <w:r w:rsidR="00CB1EB6" w:rsidRPr="00C01462">
        <w:t xml:space="preserve"> on the East Coast of CONUS</w:t>
      </w:r>
      <w:r w:rsidR="00E028EC" w:rsidRPr="00C01462">
        <w:t xml:space="preserve"> </w:t>
      </w:r>
      <w:r w:rsidR="00CB1EB6" w:rsidRPr="00C01462">
        <w:t xml:space="preserve">and </w:t>
      </w:r>
      <w:r w:rsidR="00E028EC" w:rsidRPr="00C01462">
        <w:t>found that on average between 80% and 110% of emissions in each city were explained by natural gas emissions. However, their confidence intervals ranged from a minimum of 45% to a maximum of 170%, reflecting significant uncertainty in the source attribution.</w:t>
      </w:r>
    </w:p>
    <w:p w14:paraId="1778B01D" w14:textId="77777777" w:rsidR="00B15AE1" w:rsidRPr="00C01462" w:rsidRDefault="00B15AE1"/>
    <w:p w14:paraId="764CF176" w14:textId="1B9C60CD" w:rsidR="006E07BF" w:rsidRPr="00C01462" w:rsidRDefault="001A367E">
      <w:r w:rsidRPr="00C01462">
        <w:t>We look in detail at the top 10 methane</w:t>
      </w:r>
      <w:r w:rsidR="009A306C" w:rsidRPr="00C01462">
        <w:t xml:space="preserve"> </w:t>
      </w:r>
      <w:r w:rsidRPr="00C01462">
        <w:t xml:space="preserve">producing urban areas as ranked by mean posterior </w:t>
      </w:r>
      <w:r w:rsidR="00816CC5" w:rsidRPr="00C01462">
        <w:t>emissions</w:t>
      </w:r>
      <w:commentRangeStart w:id="391"/>
      <w:r w:rsidRPr="00C01462">
        <w:t>, shown in Figure 6.</w:t>
      </w:r>
      <w:commentRangeEnd w:id="391"/>
      <w:r w:rsidR="00B5417C">
        <w:rPr>
          <w:rStyle w:val="CommentReference"/>
        </w:rPr>
        <w:commentReference w:id="391"/>
      </w:r>
      <w:r w:rsidRPr="00C01462">
        <w:t xml:space="preserve"> </w:t>
      </w:r>
      <w:r w:rsidR="00A74664" w:rsidRPr="00C01462">
        <w:t xml:space="preserve">We find a larger constraint in these cities compared to the average, with an </w:t>
      </w:r>
      <w:commentRangeStart w:id="392"/>
      <w:r w:rsidR="00A74664" w:rsidRPr="00C01462">
        <w:t xml:space="preserve">average mean </w:t>
      </w:r>
      <w:commentRangeEnd w:id="392"/>
      <w:r w:rsidR="00A74664" w:rsidRPr="00C01462">
        <w:rPr>
          <w:rStyle w:val="CommentReference"/>
        </w:rPr>
        <w:commentReference w:id="392"/>
      </w:r>
      <w:r w:rsidR="00A74664" w:rsidRPr="00C01462">
        <w:t xml:space="preserve">urban averaging kernel sensitivity of 0.40. </w:t>
      </w:r>
      <w:r w:rsidR="009A306C" w:rsidRPr="00C01462">
        <w:t xml:space="preserve">As found </w:t>
      </w:r>
      <w:r w:rsidR="006E07BF" w:rsidRPr="00C01462">
        <w:t>in</w:t>
      </w:r>
      <w:r w:rsidR="009A306C" w:rsidRPr="00C01462">
        <w:t xml:space="preserve"> </w:t>
      </w:r>
      <w:r w:rsidR="00A74664" w:rsidRPr="00C01462">
        <w:t>our states analysis</w:t>
      </w:r>
      <w:r w:rsidR="009A306C" w:rsidRPr="00C01462">
        <w:t xml:space="preserve">, </w:t>
      </w:r>
      <w:commentRangeStart w:id="393"/>
      <w:r w:rsidR="006E07BF" w:rsidRPr="00C01462">
        <w:t xml:space="preserve">methane emissions are </w:t>
      </w:r>
      <w:r w:rsidR="009A306C" w:rsidRPr="00C01462">
        <w:t>consolidat</w:t>
      </w:r>
      <w:r w:rsidR="006E07BF" w:rsidRPr="00C01462">
        <w:t>ed</w:t>
      </w:r>
      <w:r w:rsidR="009A306C" w:rsidRPr="00C01462">
        <w:t xml:space="preserve"> in the </w:t>
      </w:r>
      <w:r w:rsidR="00B50D7D" w:rsidRPr="00C01462">
        <w:t>regions</w:t>
      </w:r>
      <w:r w:rsidR="009A306C" w:rsidRPr="00C01462">
        <w:t xml:space="preserve"> with the largest emissions. </w:t>
      </w:r>
      <w:commentRangeEnd w:id="393"/>
      <w:r w:rsidR="001778F5">
        <w:rPr>
          <w:rStyle w:val="CommentReference"/>
        </w:rPr>
        <w:commentReference w:id="393"/>
      </w:r>
      <w:r w:rsidR="00B50D7D" w:rsidRPr="00C01462">
        <w:t>These top</w:t>
      </w:r>
      <w:r w:rsidR="009A306C" w:rsidRPr="00C01462">
        <w:t xml:space="preserve"> 10 </w:t>
      </w:r>
      <w:r w:rsidR="00B50D7D" w:rsidRPr="00C01462">
        <w:t xml:space="preserve">methane producing </w:t>
      </w:r>
      <w:r w:rsidR="009A306C" w:rsidRPr="00C01462">
        <w:t xml:space="preserve">cities are responsible for 39% of prior methane emissions and 45% (42% - 49%) of mean posterior methane emissions in the 262 urban areas analyzed. </w:t>
      </w:r>
      <w:commentRangeStart w:id="394"/>
      <w:r w:rsidR="00F43966" w:rsidRPr="00C01462">
        <w:t xml:space="preserve">We find a much larger </w:t>
      </w:r>
      <w:r w:rsidR="00E66293" w:rsidRPr="00C01462">
        <w:t xml:space="preserve">mean </w:t>
      </w:r>
      <w:r w:rsidR="00F43966" w:rsidRPr="00C01462">
        <w:t>increase</w:t>
      </w:r>
      <w:r w:rsidR="00E66293" w:rsidRPr="00C01462">
        <w:t xml:space="preserve"> </w:t>
      </w:r>
      <w:r w:rsidR="00F43966" w:rsidRPr="00C01462">
        <w:t xml:space="preserve">relative to the prior </w:t>
      </w:r>
      <w:r w:rsidR="00E66293" w:rsidRPr="00C01462">
        <w:t xml:space="preserve">of 78% </w:t>
      </w:r>
      <w:r w:rsidR="00994AE4" w:rsidRPr="00C01462">
        <w:t>compared to</w:t>
      </w:r>
      <w:r w:rsidR="00F43966" w:rsidRPr="00C01462">
        <w:t xml:space="preserve"> </w:t>
      </w:r>
      <w:r w:rsidR="004724C3" w:rsidRPr="00C01462">
        <w:t>the</w:t>
      </w:r>
      <w:r w:rsidR="00F43966" w:rsidRPr="00C01462">
        <w:t xml:space="preserve"> averag</w:t>
      </w:r>
      <w:r w:rsidR="00E66293" w:rsidRPr="00C01462">
        <w:t xml:space="preserve">e of 29%. </w:t>
      </w:r>
      <w:commentRangeEnd w:id="394"/>
      <w:r w:rsidR="001778F5">
        <w:rPr>
          <w:rStyle w:val="CommentReference"/>
        </w:rPr>
        <w:commentReference w:id="394"/>
      </w:r>
      <w:r w:rsidR="00A74664" w:rsidRPr="00C01462">
        <w:t xml:space="preserve">Emissions more than </w:t>
      </w:r>
      <w:commentRangeStart w:id="395"/>
      <w:r w:rsidR="00A74664" w:rsidRPr="00C01462">
        <w:t xml:space="preserve">double in </w:t>
      </w:r>
      <w:r w:rsidR="00A94625" w:rsidRPr="00C01462">
        <w:t>four of the 10</w:t>
      </w:r>
      <w:r w:rsidR="00A74664" w:rsidRPr="00C01462">
        <w:t xml:space="preserve"> cities: Detroit (130% increase), Miami (</w:t>
      </w:r>
      <w:r w:rsidR="007025FC" w:rsidRPr="00C01462">
        <w:t>189% increase), Atlanta (110% increase), and Indianapolis (134% increase).</w:t>
      </w:r>
      <w:commentRangeEnd w:id="395"/>
      <w:r w:rsidR="001778F5">
        <w:rPr>
          <w:rStyle w:val="CommentReference"/>
        </w:rPr>
        <w:commentReference w:id="395"/>
      </w:r>
      <w:r w:rsidR="007025FC" w:rsidRPr="00C01462">
        <w:t xml:space="preserve"> The large increase in Miami may be due to aliasing co-located wetlands, which is reflected in the larger range of posterior estimates across the ensemble.</w:t>
      </w:r>
      <w:r w:rsidR="00994AE4" w:rsidRPr="00C01462">
        <w:t xml:space="preserve"> </w:t>
      </w:r>
      <w:commentRangeStart w:id="396"/>
      <w:r w:rsidR="00994AE4" w:rsidRPr="00C01462">
        <w:t>We find a decrease in emissions only in Los Angeles.</w:t>
      </w:r>
      <w:commentRangeEnd w:id="396"/>
      <w:r w:rsidR="001778F5">
        <w:rPr>
          <w:rStyle w:val="CommentReference"/>
        </w:rPr>
        <w:commentReference w:id="396"/>
      </w:r>
    </w:p>
    <w:p w14:paraId="7E8E9E02" w14:textId="77777777" w:rsidR="006E07BF" w:rsidRPr="00C01462" w:rsidRDefault="006E07BF"/>
    <w:p w14:paraId="58ADDB13" w14:textId="3DCC1A04" w:rsidR="009A306C" w:rsidRPr="00C01462" w:rsidRDefault="009A306C" w:rsidP="00994AE4">
      <w:r w:rsidRPr="00C01462">
        <w:t>There is considerable overlap between the top 10 methane producing cities and the 10 largest cities</w:t>
      </w:r>
      <w:r w:rsidR="00A94181" w:rsidRPr="00C01462">
        <w:t xml:space="preserve"> as ranked by the 2010 Census population</w:t>
      </w:r>
      <w:r w:rsidR="00994AE4" w:rsidRPr="00C01462">
        <w:t>.</w:t>
      </w:r>
      <w:r w:rsidR="00A94181" w:rsidRPr="00C01462">
        <w:t xml:space="preserve"> </w:t>
      </w:r>
      <w:r w:rsidR="00C30ED6" w:rsidRPr="00C01462">
        <w:t>Th</w:t>
      </w:r>
      <w:r w:rsidR="00994AE4" w:rsidRPr="00C01462">
        <w:t xml:space="preserve">is </w:t>
      </w:r>
      <w:r w:rsidR="00C30ED6" w:rsidRPr="00C01462">
        <w:t xml:space="preserve">reflects </w:t>
      </w:r>
      <w:r w:rsidR="00994AE4" w:rsidRPr="00C01462">
        <w:t>the relationship</w:t>
      </w:r>
      <w:r w:rsidR="00C30ED6" w:rsidRPr="00C01462">
        <w:t xml:space="preserve"> between population and both landfill emissions and distribution and post-meter natural gas emissions.</w:t>
      </w:r>
      <w:r w:rsidR="006E07BF" w:rsidRPr="00C01462">
        <w:t xml:space="preserve"> </w:t>
      </w:r>
      <w:r w:rsidR="00994AE4" w:rsidRPr="00C01462">
        <w:t xml:space="preserve">However, we find no correlation between population </w:t>
      </w:r>
      <w:commentRangeStart w:id="397"/>
      <w:r w:rsidR="00994AE4" w:rsidRPr="00C01462">
        <w:t>and the inferred emissions change</w:t>
      </w:r>
      <w:commentRangeEnd w:id="397"/>
      <w:r w:rsidR="001778F5">
        <w:rPr>
          <w:rStyle w:val="CommentReference"/>
        </w:rPr>
        <w:commentReference w:id="397"/>
      </w:r>
      <w:r w:rsidR="00994AE4" w:rsidRPr="00C01462">
        <w:t xml:space="preserve">. Indeed, </w:t>
      </w:r>
      <w:r w:rsidR="001E60C7" w:rsidRPr="00C01462">
        <w:t xml:space="preserve">the three largest cities </w:t>
      </w:r>
      <w:r w:rsidR="00994AE4" w:rsidRPr="00C01462">
        <w:t xml:space="preserve">by population </w:t>
      </w:r>
      <w:r w:rsidR="001E60C7" w:rsidRPr="00C01462">
        <w:t xml:space="preserve">in CONUS (New York, Los Angeles, and Chicago) have the three smallest per capita methane emissions </w:t>
      </w:r>
      <w:r w:rsidR="00994AE4" w:rsidRPr="00C01462">
        <w:t>within</w:t>
      </w:r>
      <w:r w:rsidR="001E60C7" w:rsidRPr="00C01462">
        <w:t xml:space="preserve"> the top 10.</w:t>
      </w:r>
      <w:r w:rsidR="00994AE4" w:rsidRPr="00C01462">
        <w:t xml:space="preserve"> Washington and Boston</w:t>
      </w:r>
      <w:commentRangeStart w:id="398"/>
      <w:r w:rsidR="00994AE4" w:rsidRPr="00C01462">
        <w:t>, top 10 cities by population, are excluded from the list of the top 10 methane producing cities. Boston is likely excluded from the list due to the low constraint provided by TROPOMI rather than low emissions: we find a mean urban averaging kernel sensitivity of 0.10. Detroit and Indianapolis are included instead, pointing</w:t>
      </w:r>
      <w:r w:rsidR="006E07BF" w:rsidRPr="00C01462">
        <w:t xml:space="preserve"> to the importance of </w:t>
      </w:r>
      <w:r w:rsidR="00B50D7D" w:rsidRPr="00C01462">
        <w:t>smaller, non-coastal population centers</w:t>
      </w:r>
      <w:r w:rsidR="00366013" w:rsidRPr="00C01462">
        <w:t xml:space="preserve"> </w:t>
      </w:r>
      <w:r w:rsidR="001E60C7" w:rsidRPr="00C01462">
        <w:t>for methane emissions</w:t>
      </w:r>
      <w:r w:rsidR="00366013" w:rsidRPr="00C01462">
        <w:t>.</w:t>
      </w:r>
      <w:commentRangeEnd w:id="398"/>
      <w:r w:rsidR="001778F5">
        <w:rPr>
          <w:rStyle w:val="CommentReference"/>
        </w:rPr>
        <w:commentReference w:id="398"/>
      </w:r>
      <w:r w:rsidR="00366013" w:rsidRPr="00C01462">
        <w:t xml:space="preserve"> </w:t>
      </w:r>
      <w:r w:rsidR="00B50D7D" w:rsidRPr="00C01462">
        <w:t>These two cities have the largest per capita posterior methane emissions in the top 1</w:t>
      </w:r>
      <w:r w:rsidR="001E60C7" w:rsidRPr="00C01462">
        <w:t>0</w:t>
      </w:r>
      <w:r w:rsidR="00B50D7D" w:rsidRPr="00C01462">
        <w:t xml:space="preserve">, followed closely by Dallas. </w:t>
      </w:r>
      <w:r w:rsidR="00A94181" w:rsidRPr="00C01462">
        <w:t>Moreover, these cities are understudied compared to the larger urban centers:</w:t>
      </w:r>
      <w:r w:rsidR="00366013" w:rsidRPr="00C01462">
        <w:t xml:space="preserve"> </w:t>
      </w:r>
      <w:r w:rsidR="00994AE4" w:rsidRPr="00C01462">
        <w:t xml:space="preserve">of </w:t>
      </w:r>
      <w:r w:rsidR="00366013" w:rsidRPr="00C01462">
        <w:t xml:space="preserve">17 studies of </w:t>
      </w:r>
      <w:r w:rsidR="00C5151E" w:rsidRPr="00C01462">
        <w:t xml:space="preserve">urban methane emissions </w:t>
      </w:r>
      <w:r w:rsidR="003D3E63" w:rsidRPr="00C01462">
        <w:t xml:space="preserve">published </w:t>
      </w:r>
      <w:r w:rsidR="00C5151E" w:rsidRPr="00C01462">
        <w:t>since 2015, o</w:t>
      </w:r>
      <w:r w:rsidR="003D3E63" w:rsidRPr="00C01462">
        <w:t xml:space="preserve">nly three considered emissions from cities outside of coastal metropolitan centers. </w:t>
      </w:r>
      <w:r w:rsidR="00F43966" w:rsidRPr="00C01462">
        <w:t>These</w:t>
      </w:r>
      <w:r w:rsidR="003D3E63" w:rsidRPr="00C01462">
        <w:t xml:space="preserve"> </w:t>
      </w:r>
      <w:r w:rsidR="00F43966" w:rsidRPr="00C01462">
        <w:t>three studies quantified</w:t>
      </w:r>
      <w:r w:rsidR="003D3E63" w:rsidRPr="00C01462">
        <w:t xml:space="preserve"> emissions from two cities: Kansas City (Plant et al., 2022) and Indianapolis (Lamb et al., 2016 and Jones et al., 2021).</w:t>
      </w:r>
    </w:p>
    <w:p w14:paraId="063CD5EC" w14:textId="66E780AB" w:rsidR="00B50D7D" w:rsidRPr="00C01462" w:rsidRDefault="00B50D7D"/>
    <w:p w14:paraId="3C6343B9" w14:textId="16AD1E42" w:rsidR="003B127B" w:rsidRPr="00C01462" w:rsidRDefault="00B50D7D" w:rsidP="00D2531D">
      <w:commentRangeStart w:id="399"/>
      <w:r w:rsidRPr="00C01462">
        <w:t xml:space="preserve">We compare our posterior emissions </w:t>
      </w:r>
      <w:r w:rsidR="00994AE4" w:rsidRPr="00C01462">
        <w:t>to</w:t>
      </w:r>
      <w:r w:rsidRPr="00C01462">
        <w:t xml:space="preserve"> previous studies.</w:t>
      </w:r>
      <w:r w:rsidR="00994AE4" w:rsidRPr="00C01462">
        <w:t xml:space="preserve"> </w:t>
      </w:r>
      <w:commentRangeEnd w:id="399"/>
      <w:r w:rsidR="009D30D1">
        <w:rPr>
          <w:rStyle w:val="CommentReference"/>
        </w:rPr>
        <w:commentReference w:id="399"/>
      </w:r>
      <w:r w:rsidR="00CC07A0" w:rsidRPr="00C01462">
        <w:t>While urban methane emissions tend to be relatively stable over time (</w:t>
      </w:r>
      <w:r w:rsidR="000C5B1A" w:rsidRPr="00C01462">
        <w:t>e.g., Fairley and Fischer 2015; Sargent et al., 2021</w:t>
      </w:r>
      <w:r w:rsidR="00CC07A0" w:rsidRPr="00C01462">
        <w:t>)</w:t>
      </w:r>
      <w:r w:rsidR="000C5B1A" w:rsidRPr="00C01462">
        <w:t xml:space="preserve">, we limit </w:t>
      </w:r>
      <w:r w:rsidR="000C5B1A" w:rsidRPr="00C01462">
        <w:lastRenderedPageBreak/>
        <w:t>ourselves to studies published since 2015 to minimize the effect of population and infrastructure changes on the comparison.</w:t>
      </w:r>
      <w:r w:rsidR="00E2508A" w:rsidRPr="00C01462">
        <w:t xml:space="preserve"> </w:t>
      </w:r>
      <w:r w:rsidR="00487BDE" w:rsidRPr="00C01462">
        <w:t>Across the 17 studies surveyed,</w:t>
      </w:r>
      <w:r w:rsidR="000C5B1A" w:rsidRPr="00C01462">
        <w:t xml:space="preserve"> we find smaller emissions</w:t>
      </w:r>
      <w:r w:rsidR="00487BDE" w:rsidRPr="00C01462">
        <w:t xml:space="preserve"> on average</w:t>
      </w:r>
      <w:r w:rsidR="00DA7212" w:rsidRPr="00C01462">
        <w:t xml:space="preserve">, suggesting that </w:t>
      </w:r>
      <w:commentRangeStart w:id="400"/>
      <w:r w:rsidR="00DA7212" w:rsidRPr="00C01462">
        <w:t>our estimate of city methane emissions may be conservative</w:t>
      </w:r>
      <w:commentRangeEnd w:id="400"/>
      <w:r w:rsidR="009D30D1">
        <w:rPr>
          <w:rStyle w:val="CommentReference"/>
        </w:rPr>
        <w:commentReference w:id="400"/>
      </w:r>
      <w:r w:rsidR="00DA7212" w:rsidRPr="00C01462">
        <w:t xml:space="preserve">. </w:t>
      </w:r>
      <w:r w:rsidR="00E2508A" w:rsidRPr="00C01462">
        <w:t xml:space="preserve">Some of the underestimate may be </w:t>
      </w:r>
      <w:r w:rsidR="009350E5" w:rsidRPr="00C01462">
        <w:t>result from</w:t>
      </w:r>
      <w:r w:rsidR="00E2508A" w:rsidRPr="00C01462">
        <w:t xml:space="preserve"> the specification </w:t>
      </w:r>
      <w:commentRangeStart w:id="401"/>
      <w:r w:rsidR="00E2508A" w:rsidRPr="00C01462">
        <w:t xml:space="preserve">of urban </w:t>
      </w:r>
      <w:r w:rsidR="009350E5" w:rsidRPr="00C01462">
        <w:t>extent</w:t>
      </w:r>
      <w:r w:rsidR="00E2508A" w:rsidRPr="00C01462">
        <w:t xml:space="preserve">; our restrictive definition </w:t>
      </w:r>
      <w:commentRangeEnd w:id="401"/>
      <w:r w:rsidR="009D30D1">
        <w:rPr>
          <w:rStyle w:val="CommentReference"/>
        </w:rPr>
        <w:commentReference w:id="401"/>
      </w:r>
      <w:r w:rsidR="00E2508A" w:rsidRPr="00C01462">
        <w:t xml:space="preserve">may </w:t>
      </w:r>
      <w:r w:rsidR="00594675" w:rsidRPr="00C01462">
        <w:t xml:space="preserve">generate </w:t>
      </w:r>
      <w:r w:rsidR="00E2508A" w:rsidRPr="00C01462">
        <w:t xml:space="preserve">smaller total urban </w:t>
      </w:r>
      <w:commentRangeStart w:id="402"/>
      <w:r w:rsidR="00E2508A" w:rsidRPr="00C01462">
        <w:t>emissions</w:t>
      </w:r>
      <w:commentRangeEnd w:id="402"/>
      <w:r w:rsidR="00DA7212" w:rsidRPr="00C01462">
        <w:rPr>
          <w:rStyle w:val="CommentReference"/>
        </w:rPr>
        <w:commentReference w:id="402"/>
      </w:r>
      <w:r w:rsidR="00E2508A" w:rsidRPr="00C01462">
        <w:t xml:space="preserve">. </w:t>
      </w:r>
      <w:commentRangeStart w:id="403"/>
      <w:r w:rsidR="00594675" w:rsidRPr="00C01462">
        <w:t xml:space="preserve">We also incur larger errors by </w:t>
      </w:r>
      <w:r w:rsidR="009350E5" w:rsidRPr="00C01462">
        <w:t xml:space="preserve">using </w:t>
      </w:r>
      <w:r w:rsidR="00594675" w:rsidRPr="00C01462">
        <w:t>satellite observations</w:t>
      </w:r>
      <w:r w:rsidR="00487BDE" w:rsidRPr="00C01462">
        <w:t xml:space="preserve"> instead of in situ and aircraft dat</w:t>
      </w:r>
      <w:r w:rsidR="009350E5" w:rsidRPr="00C01462">
        <w:t>a, which are more sensitive to the variable topography and albedo of the urban grid.</w:t>
      </w:r>
      <w:commentRangeEnd w:id="403"/>
      <w:r w:rsidR="009D30D1">
        <w:rPr>
          <w:rStyle w:val="CommentReference"/>
        </w:rPr>
        <w:commentReference w:id="403"/>
      </w:r>
      <w:r w:rsidR="009350E5" w:rsidRPr="00C01462">
        <w:t xml:space="preserve"> Moreover, w</w:t>
      </w:r>
      <w:r w:rsidR="00D2531D" w:rsidRPr="00C01462">
        <w:t>e find the largest discrepancies over cities with complex coastlines</w:t>
      </w:r>
      <w:r w:rsidR="00D03253" w:rsidRPr="00C01462">
        <w:t>,</w:t>
      </w:r>
      <w:r w:rsidR="009350E5" w:rsidRPr="00C01462">
        <w:t xml:space="preserve"> including </w:t>
      </w:r>
      <w:commentRangeStart w:id="404"/>
      <w:r w:rsidR="009350E5" w:rsidRPr="00C01462">
        <w:t>San Francisco</w:t>
      </w:r>
      <w:r w:rsidR="005D7D3C">
        <w:t xml:space="preserve"> </w:t>
      </w:r>
      <w:r w:rsidR="00890B4F">
        <w:t xml:space="preserve">(Fairley and Fischer, 2015; </w:t>
      </w:r>
      <w:proofErr w:type="spellStart"/>
      <w:r w:rsidR="00890B4F">
        <w:t>Jeong</w:t>
      </w:r>
      <w:proofErr w:type="spellEnd"/>
      <w:r w:rsidR="00890B4F">
        <w:t xml:space="preserve"> et al., 2016, 2016; Guha et al., 2022</w:t>
      </w:r>
      <w:r w:rsidR="005D7D3C">
        <w:t>)</w:t>
      </w:r>
      <w:r w:rsidR="009350E5" w:rsidRPr="00C01462">
        <w:t>, Washington (D.C.</w:t>
      </w:r>
      <w:r w:rsidR="00890B4F">
        <w:t xml:space="preserve">; Huang et al., 2016; </w:t>
      </w:r>
      <w:r w:rsidR="005463D2">
        <w:t xml:space="preserve">Ren et al., 2018; </w:t>
      </w:r>
      <w:r w:rsidR="00890B4F">
        <w:t>Lopez</w:t>
      </w:r>
      <w:r w:rsidR="005463D2">
        <w:t>-</w:t>
      </w:r>
      <w:proofErr w:type="spellStart"/>
      <w:r w:rsidR="005463D2">
        <w:t>Coto</w:t>
      </w:r>
      <w:proofErr w:type="spellEnd"/>
      <w:r w:rsidR="005463D2">
        <w:t xml:space="preserve"> et al., 2020; </w:t>
      </w:r>
      <w:r w:rsidR="00890B4F">
        <w:t>Plant et al., 2019</w:t>
      </w:r>
      <w:r w:rsidR="005463D2">
        <w:t xml:space="preserve">, </w:t>
      </w:r>
      <w:r w:rsidR="00890B4F">
        <w:t>2022</w:t>
      </w:r>
      <w:r w:rsidR="009350E5" w:rsidRPr="00C01462">
        <w:t>), Boston</w:t>
      </w:r>
      <w:r w:rsidR="005463D2">
        <w:t xml:space="preserve"> (Plant et al., 2019, 2022; Sargent et al., 2021)</w:t>
      </w:r>
      <w:r w:rsidR="009350E5" w:rsidRPr="00C01462">
        <w:t xml:space="preserve">, and </w:t>
      </w:r>
      <w:commentRangeStart w:id="405"/>
      <w:r w:rsidR="009350E5" w:rsidRPr="00C01462">
        <w:t>Baltimore</w:t>
      </w:r>
      <w:commentRangeEnd w:id="405"/>
      <w:r w:rsidR="009350E5" w:rsidRPr="00C01462">
        <w:rPr>
          <w:rStyle w:val="CommentReference"/>
        </w:rPr>
        <w:commentReference w:id="405"/>
      </w:r>
      <w:r w:rsidR="005463D2">
        <w:t xml:space="preserve"> </w:t>
      </w:r>
      <w:commentRangeEnd w:id="404"/>
      <w:r w:rsidR="009D30D1">
        <w:rPr>
          <w:rStyle w:val="CommentReference"/>
        </w:rPr>
        <w:commentReference w:id="404"/>
      </w:r>
      <w:r w:rsidR="005463D2">
        <w:t>(Huang et al., 2016; Ren et al., 2018; Lopez-</w:t>
      </w:r>
      <w:proofErr w:type="spellStart"/>
      <w:r w:rsidR="005463D2">
        <w:t>Coto</w:t>
      </w:r>
      <w:proofErr w:type="spellEnd"/>
      <w:r w:rsidR="005463D2">
        <w:t xml:space="preserve"> et al., 2020; Plant et al., 2019, 2022</w:t>
      </w:r>
      <w:r w:rsidR="005463D2" w:rsidRPr="00C01462">
        <w:t>)</w:t>
      </w:r>
      <w:r w:rsidR="009350E5" w:rsidRPr="00C01462">
        <w:t xml:space="preserve">, suggesting that </w:t>
      </w:r>
      <w:commentRangeStart w:id="406"/>
      <w:r w:rsidR="009350E5" w:rsidRPr="00C01462">
        <w:t xml:space="preserve">TROPOMI may have a coastal bias. </w:t>
      </w:r>
      <w:commentRangeEnd w:id="406"/>
      <w:r w:rsidR="009D30D1">
        <w:rPr>
          <w:rStyle w:val="CommentReference"/>
        </w:rPr>
        <w:commentReference w:id="406"/>
      </w:r>
      <w:r w:rsidR="001D05E3" w:rsidRPr="00C01462">
        <w:t xml:space="preserve">We find smaller discrepancies over Philadelphia and Atlanta, where Plant et al. (2022) finds mean emissions that are larger than but still </w:t>
      </w:r>
      <w:commentRangeStart w:id="407"/>
      <w:r w:rsidR="001D05E3" w:rsidRPr="00C01462">
        <w:t xml:space="preserve">consistent </w:t>
      </w:r>
      <w:commentRangeEnd w:id="407"/>
      <w:r w:rsidR="00487BDE" w:rsidRPr="00C01462">
        <w:rPr>
          <w:rStyle w:val="CommentReference"/>
        </w:rPr>
        <w:commentReference w:id="407"/>
      </w:r>
      <w:r w:rsidR="001D05E3" w:rsidRPr="00C01462">
        <w:t xml:space="preserve">with our posterior using TROPOMI </w:t>
      </w:r>
      <w:proofErr w:type="gramStart"/>
      <w:r w:rsidR="001D05E3" w:rsidRPr="00C01462">
        <w:t>methane :</w:t>
      </w:r>
      <w:proofErr w:type="gramEnd"/>
      <w:r w:rsidR="001D05E3" w:rsidRPr="00C01462">
        <w:t xml:space="preserve"> carbon monoxide ratios and carbon monoxide inventories. </w:t>
      </w:r>
      <w:r w:rsidR="00487BDE" w:rsidRPr="00C01462">
        <w:t>We find consistent results with all surveyed studies i</w:t>
      </w:r>
      <w:r w:rsidR="001D05E3" w:rsidRPr="00C01462">
        <w:t xml:space="preserve">n New York </w:t>
      </w:r>
      <w:commentRangeStart w:id="408"/>
      <w:r w:rsidR="001D05E3" w:rsidRPr="00C01462">
        <w:t xml:space="preserve">City </w:t>
      </w:r>
      <w:commentRangeEnd w:id="408"/>
      <w:r w:rsidR="009350E5" w:rsidRPr="00C01462">
        <w:rPr>
          <w:rStyle w:val="CommentReference"/>
        </w:rPr>
        <w:commentReference w:id="408"/>
      </w:r>
      <w:r w:rsidR="001D05E3" w:rsidRPr="00C01462">
        <w:t xml:space="preserve">and </w:t>
      </w:r>
      <w:r w:rsidR="00487BDE" w:rsidRPr="00C01462">
        <w:t>Indianapolis (Plant et al., 2019</w:t>
      </w:r>
      <w:r w:rsidR="00E73639">
        <w:t xml:space="preserve">, </w:t>
      </w:r>
      <w:r w:rsidR="00487BDE" w:rsidRPr="00C01462">
        <w:t>2022; Pitt et al., 2022; Lamb et al., 2016; Jones et al., 2021)</w:t>
      </w:r>
      <w:commentRangeStart w:id="409"/>
      <w:r w:rsidR="00487BDE" w:rsidRPr="00C01462">
        <w:t>.</w:t>
      </w:r>
      <w:commentRangeEnd w:id="409"/>
      <w:r w:rsidR="00487BDE" w:rsidRPr="00C01462">
        <w:rPr>
          <w:rStyle w:val="CommentReference"/>
        </w:rPr>
        <w:commentReference w:id="409"/>
      </w:r>
      <w:r w:rsidR="00A75D32" w:rsidRPr="00C01462">
        <w:t xml:space="preserve"> </w:t>
      </w:r>
    </w:p>
    <w:p w14:paraId="216DF9ED" w14:textId="77777777" w:rsidR="00A75D32" w:rsidRPr="00C01462" w:rsidRDefault="00A75D32" w:rsidP="00D2531D"/>
    <w:p w14:paraId="2ABD45CC" w14:textId="00F51870" w:rsidR="003B127B" w:rsidRPr="00C01462" w:rsidRDefault="00A75D32" w:rsidP="00D2531D">
      <w:r w:rsidRPr="00C01462">
        <w:t xml:space="preserve">We also compare our posterior emissions to methane estimates from city greenhouse gas inventories. Of the 12 largest cities by posterior emissions or by 2010 population, we find that only New York City and Philadelphia </w:t>
      </w:r>
      <w:r w:rsidR="00DA7212" w:rsidRPr="00C01462">
        <w:t xml:space="preserve">estimate </w:t>
      </w:r>
      <w:r w:rsidRPr="00C01462">
        <w:t xml:space="preserve">methane estimate. In both cases, </w:t>
      </w:r>
      <w:r w:rsidR="00DA7212" w:rsidRPr="00C01462">
        <w:t>the inventory value is lower than both our prior and our posterior results</w:t>
      </w:r>
      <w:r w:rsidR="00AB3C41" w:rsidRPr="00C01462">
        <w:t>. Indeed, the inferred increase in methane emissions in both cities results in posterior emissions more than twice as large as the inventory value</w:t>
      </w:r>
      <w:commentRangeStart w:id="410"/>
      <w:r w:rsidR="00AB3C41" w:rsidRPr="00C01462">
        <w:t>.</w:t>
      </w:r>
      <w:commentRangeEnd w:id="410"/>
      <w:r w:rsidR="00472439">
        <w:rPr>
          <w:rStyle w:val="CommentReference"/>
        </w:rPr>
        <w:commentReference w:id="410"/>
      </w:r>
    </w:p>
    <w:p w14:paraId="7838DF83" w14:textId="77777777" w:rsidR="00EE137E" w:rsidRPr="00C01462" w:rsidRDefault="00EE137E"/>
    <w:p w14:paraId="634901B0" w14:textId="4C59EB08" w:rsidR="00EB3DE1" w:rsidRPr="00C01462" w:rsidRDefault="00B02373">
      <w:commentRangeStart w:id="411"/>
      <w:r w:rsidRPr="00C01462">
        <w:rPr>
          <w:b/>
          <w:bCs/>
        </w:rPr>
        <w:t>3.</w:t>
      </w:r>
      <w:r w:rsidR="00864D68" w:rsidRPr="00C01462">
        <w:rPr>
          <w:b/>
          <w:bCs/>
        </w:rPr>
        <w:t>4</w:t>
      </w:r>
      <w:r w:rsidRPr="00C01462">
        <w:rPr>
          <w:b/>
          <w:bCs/>
        </w:rPr>
        <w:t xml:space="preserve"> Livestock emissions</w:t>
      </w:r>
    </w:p>
    <w:p w14:paraId="547ED0F1" w14:textId="375B678A" w:rsidR="00ED5363" w:rsidRPr="00C01462" w:rsidRDefault="00AD2391">
      <w:pPr>
        <w:rPr>
          <w:color w:val="FF0000"/>
        </w:rPr>
      </w:pPr>
      <w:r w:rsidRPr="00C01462">
        <w:rPr>
          <w:color w:val="FF0000"/>
        </w:rPr>
        <w:t>[Insert work on identifying the cause of the livestock increase.]</w:t>
      </w:r>
      <w:commentRangeEnd w:id="411"/>
      <w:r w:rsidR="00472439">
        <w:rPr>
          <w:rStyle w:val="CommentReference"/>
        </w:rPr>
        <w:commentReference w:id="411"/>
      </w:r>
    </w:p>
    <w:p w14:paraId="430DD6D6" w14:textId="77777777" w:rsidR="005A6CB7" w:rsidRPr="00C01462" w:rsidRDefault="005A6CB7"/>
    <w:p w14:paraId="0180047E" w14:textId="033FAF1D" w:rsidR="00B44582" w:rsidRPr="00C01462" w:rsidRDefault="00B44582">
      <w:pPr>
        <w:rPr>
          <w:b/>
          <w:bCs/>
        </w:rPr>
      </w:pPr>
      <w:r w:rsidRPr="00C01462">
        <w:rPr>
          <w:b/>
          <w:bCs/>
        </w:rPr>
        <w:t>4 Conclusions</w:t>
      </w:r>
    </w:p>
    <w:p w14:paraId="0B449D04" w14:textId="7957E5BB" w:rsidR="005C583B" w:rsidRPr="00C01462" w:rsidRDefault="00AD2391">
      <w:pPr>
        <w:rPr>
          <w:color w:val="FF0000"/>
        </w:rPr>
      </w:pPr>
      <w:r w:rsidRPr="00C01462">
        <w:rPr>
          <w:color w:val="FF0000"/>
        </w:rPr>
        <w:t>[Insert.]</w:t>
      </w:r>
    </w:p>
    <w:sectPr w:rsidR="005C583B" w:rsidRPr="00C01462"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12-10T12:21:00Z" w:initials="HN">
    <w:p w14:paraId="17CDF281" w14:textId="77777777" w:rsidR="007B190B" w:rsidRDefault="007B190B" w:rsidP="00EF4CDE">
      <w:r>
        <w:rPr>
          <w:rStyle w:val="CommentReference"/>
        </w:rPr>
        <w:annotationRef/>
      </w:r>
      <w:r>
        <w:rPr>
          <w:sz w:val="20"/>
          <w:szCs w:val="20"/>
        </w:rPr>
        <w:t>I wasn’t sure how to handle the changing affiliations over the course of this project.</w:t>
      </w:r>
    </w:p>
  </w:comment>
  <w:comment w:id="1" w:author="Daniel Jacob" w:date="2022-12-16T07:39:00Z" w:initials="JDJ">
    <w:p w14:paraId="26FCEA2C" w14:textId="7134A88D" w:rsidR="00D12681" w:rsidRDefault="00D12681">
      <w:pPr>
        <w:pStyle w:val="CommentText"/>
      </w:pPr>
      <w:r>
        <w:rPr>
          <w:rStyle w:val="CommentReference"/>
        </w:rPr>
        <w:annotationRef/>
      </w:r>
      <w:r>
        <w:t>Just use their current affiliations, it will be more helpful to them and fine with me.</w:t>
      </w:r>
    </w:p>
  </w:comment>
  <w:comment w:id="2" w:author="Daniel Jacob" w:date="2022-12-16T08:32:00Z" w:initials="JDJ">
    <w:p w14:paraId="5D5C95CE" w14:textId="06F3A629" w:rsidR="00AB3EF1" w:rsidRDefault="00AB3EF1">
      <w:pPr>
        <w:pStyle w:val="CommentText"/>
      </w:pPr>
      <w:r>
        <w:rPr>
          <w:rStyle w:val="CommentReference"/>
        </w:rPr>
        <w:annotationRef/>
      </w:r>
      <w:r>
        <w:t xml:space="preserve">We should just have Cynthia and Bryan. Bryan will likely give useful feedback. </w:t>
      </w:r>
    </w:p>
  </w:comment>
  <w:comment w:id="3" w:author="Daniel Jacob" w:date="2022-12-16T08:01:00Z" w:initials="JDJ">
    <w:p w14:paraId="05D6B368" w14:textId="26CB930D" w:rsidR="00DB74F4" w:rsidRDefault="00DB74F4">
      <w:pPr>
        <w:pStyle w:val="CommentText"/>
      </w:pPr>
      <w:r>
        <w:rPr>
          <w:rStyle w:val="CommentReference"/>
        </w:rPr>
        <w:annotationRef/>
      </w:r>
      <w:r>
        <w:t xml:space="preserve">We should offer co-authorship to Melissa Weitz and Bill Irving, which they will probably decline but give us good feedback.  </w:t>
      </w:r>
    </w:p>
  </w:comment>
  <w:comment w:id="4" w:author="Daniel Jacob" w:date="2022-12-16T17:25:00Z" w:initials="JDJ">
    <w:p w14:paraId="3EC85ADA" w14:textId="0010E415" w:rsidR="00472439" w:rsidRDefault="00472439">
      <w:pPr>
        <w:pStyle w:val="CommentText"/>
      </w:pPr>
      <w:r>
        <w:rPr>
          <w:rStyle w:val="CommentReference"/>
        </w:rPr>
        <w:annotationRef/>
      </w:r>
      <w:r>
        <w:t>CONUS?</w:t>
      </w:r>
    </w:p>
  </w:comment>
  <w:comment w:id="5" w:author="Daniel Jacob" w:date="2022-12-16T17:26:00Z" w:initials="JDJ">
    <w:p w14:paraId="697D8F0D" w14:textId="601575DB" w:rsidR="00472439" w:rsidRDefault="00472439">
      <w:pPr>
        <w:pStyle w:val="CommentText"/>
      </w:pPr>
      <w:r>
        <w:rPr>
          <w:rStyle w:val="CommentReference"/>
        </w:rPr>
        <w:annotationRef/>
      </w:r>
      <w:r>
        <w:t>It seems to me that you’re not doing anything radically different from what has been previously done so it doesn’t seem to belong in abstract</w:t>
      </w:r>
    </w:p>
  </w:comment>
  <w:comment w:id="8" w:author="Daniel Jacob" w:date="2022-12-16T17:27:00Z" w:initials="JDJ">
    <w:p w14:paraId="3257365D" w14:textId="0BFCAEB1" w:rsidR="00472439" w:rsidRDefault="00472439">
      <w:pPr>
        <w:pStyle w:val="CommentText"/>
      </w:pPr>
      <w:r>
        <w:rPr>
          <w:rStyle w:val="CommentReference"/>
        </w:rPr>
        <w:annotationRef/>
      </w:r>
      <w:r>
        <w:t>Again, focus abstract on CONUS?</w:t>
      </w:r>
    </w:p>
  </w:comment>
  <w:comment w:id="9" w:author="Daniel Jacob" w:date="2022-12-16T17:28:00Z" w:initials="JDJ">
    <w:p w14:paraId="77C66343" w14:textId="5017A7BF" w:rsidR="00472439" w:rsidRDefault="00472439">
      <w:pPr>
        <w:pStyle w:val="CommentText"/>
      </w:pPr>
      <w:r>
        <w:rPr>
          <w:rStyle w:val="CommentReference"/>
        </w:rPr>
        <w:annotationRef/>
      </w:r>
      <w:r>
        <w:t>Just say that you use EPA, don’t give the date. This is too much detail for abstract</w:t>
      </w:r>
    </w:p>
  </w:comment>
  <w:comment w:id="10" w:author="Daniel Jacob" w:date="2022-12-16T17:31:00Z" w:initials="JDJ">
    <w:p w14:paraId="791CA1F6" w14:textId="4B1283BA" w:rsidR="00F71332" w:rsidRDefault="00F71332">
      <w:pPr>
        <w:pStyle w:val="CommentText"/>
      </w:pPr>
      <w:r>
        <w:rPr>
          <w:rStyle w:val="CommentReference"/>
        </w:rPr>
        <w:annotationRef/>
      </w:r>
      <w:r>
        <w:t>This was not very clear</w:t>
      </w:r>
    </w:p>
  </w:comment>
  <w:comment w:id="23" w:author="Daniel Jacob" w:date="2022-12-16T17:37:00Z" w:initials="JDJ">
    <w:p w14:paraId="6DD58190" w14:textId="619450C4" w:rsidR="00F71332" w:rsidRDefault="00F71332">
      <w:pPr>
        <w:pStyle w:val="CommentText"/>
      </w:pPr>
      <w:r>
        <w:rPr>
          <w:rStyle w:val="CommentReference"/>
        </w:rPr>
        <w:annotationRef/>
      </w:r>
      <w:r>
        <w:t>Give posterior anthropogenic emissions and compare with latest EPA GHGI.</w:t>
      </w:r>
    </w:p>
  </w:comment>
  <w:comment w:id="24" w:author="Daniel Jacob" w:date="2022-12-16T17:38:00Z" w:initials="JDJ">
    <w:p w14:paraId="11EB5F86" w14:textId="0BD6B572" w:rsidR="00F71332" w:rsidRDefault="00F71332">
      <w:pPr>
        <w:pStyle w:val="CommentText"/>
      </w:pPr>
      <w:r>
        <w:rPr>
          <w:rStyle w:val="CommentReference"/>
        </w:rPr>
        <w:annotationRef/>
      </w:r>
      <w:r>
        <w:t>This is not a take-home message. Give us the sectoral allocation of your posterior emissions, and then flag any particularly large discrepancy with EPA.</w:t>
      </w:r>
    </w:p>
  </w:comment>
  <w:comment w:id="25" w:author="Daniel Jacob" w:date="2022-12-16T17:39:00Z" w:initials="JDJ">
    <w:p w14:paraId="46FB7C1A" w14:textId="7B876DFB" w:rsidR="00F71332" w:rsidRDefault="00F71332">
      <w:pPr>
        <w:pStyle w:val="CommentText"/>
      </w:pPr>
      <w:r>
        <w:rPr>
          <w:rStyle w:val="CommentReference"/>
        </w:rPr>
        <w:annotationRef/>
      </w:r>
      <w:r w:rsidR="00F54EDA">
        <w:t>This does not seem particularly interesting. Comparison to the bottom-up inventories for individual states seems more interesting.</w:t>
      </w:r>
    </w:p>
  </w:comment>
  <w:comment w:id="26" w:author="Daniel Jacob" w:date="2022-12-16T17:40:00Z" w:initials="JDJ">
    <w:p w14:paraId="15932A8D" w14:textId="11D241D7" w:rsidR="00F54EDA" w:rsidRDefault="00F54EDA">
      <w:pPr>
        <w:pStyle w:val="CommentText"/>
      </w:pPr>
      <w:r>
        <w:rPr>
          <w:rStyle w:val="CommentReference"/>
        </w:rPr>
        <w:annotationRef/>
      </w:r>
      <w:r>
        <w:t>Same thing, this doesn’t seem to be the effective take-home message. See comments in text.</w:t>
      </w:r>
    </w:p>
  </w:comment>
  <w:comment w:id="27" w:author="Hannah Nesser" w:date="2022-12-10T12:11:00Z" w:initials="HN">
    <w:p w14:paraId="09F3F687" w14:textId="2492C9AF" w:rsidR="0043500C" w:rsidRDefault="0043500C" w:rsidP="00EF4CDE">
      <w:r>
        <w:rPr>
          <w:rStyle w:val="CommentReference"/>
        </w:rPr>
        <w:annotationRef/>
      </w:r>
      <w:r>
        <w:rPr>
          <w:sz w:val="20"/>
          <w:szCs w:val="20"/>
        </w:rPr>
        <w:t>Edit once results are achieved.</w:t>
      </w:r>
    </w:p>
  </w:comment>
  <w:comment w:id="28" w:author="Daniel Jacob" w:date="2022-12-16T17:41:00Z" w:initials="JDJ">
    <w:p w14:paraId="4A348DC0" w14:textId="08BB0ABD" w:rsidR="00F54EDA" w:rsidRDefault="00F54EDA">
      <w:pPr>
        <w:pStyle w:val="CommentText"/>
      </w:pPr>
      <w:r>
        <w:rPr>
          <w:rStyle w:val="CommentReference"/>
        </w:rPr>
        <w:annotationRef/>
      </w:r>
      <w:r>
        <w:t>I think you should move livestock to before states and cities, see comment in text.</w:t>
      </w:r>
    </w:p>
  </w:comment>
  <w:comment w:id="115" w:author="Daniel Jacob" w:date="2022-12-12T20:50:00Z" w:initials="JDJ">
    <w:p w14:paraId="215D46AA" w14:textId="77777777" w:rsidR="00E448F5" w:rsidRDefault="00E448F5">
      <w:pPr>
        <w:pStyle w:val="CommentText"/>
      </w:pPr>
      <w:r>
        <w:rPr>
          <w:rStyle w:val="CommentReference"/>
        </w:rPr>
        <w:annotationRef/>
      </w:r>
      <w:r>
        <w:t xml:space="preserve">I started editing to clarify the writing and introduce important terms but I’m not sure where this is going. It seems that you’re expending this paragraph and the next one on methods, rather than telling us about the NA problem. </w:t>
      </w:r>
      <w:r w:rsidR="003519C7">
        <w:t>But this paper is not about methods – it’s about what we can learn on NA emissions using your method.  I think it’s useful to spend a paragraph in the intro about your method enabling the hi-res inversion but you go on and on and we forget that this paper is actually about NA.</w:t>
      </w:r>
    </w:p>
    <w:p w14:paraId="6C161842" w14:textId="77777777" w:rsidR="003519C7" w:rsidRDefault="003519C7">
      <w:pPr>
        <w:pStyle w:val="CommentText"/>
      </w:pPr>
    </w:p>
    <w:p w14:paraId="57F3BC5E" w14:textId="73AF9A94" w:rsidR="003519C7" w:rsidRDefault="003519C7">
      <w:pPr>
        <w:pStyle w:val="CommentText"/>
      </w:pPr>
      <w:r>
        <w:t>BTW variational methods don’t HAVE to use the adjoint</w:t>
      </w:r>
      <w:r w:rsidR="00BC278C">
        <w:t xml:space="preserve"> to minimize the cost function</w:t>
      </w:r>
      <w:r>
        <w:t>.</w:t>
      </w:r>
    </w:p>
  </w:comment>
  <w:comment w:id="122" w:author="Hannah Nesser" w:date="2022-12-09T21:44:00Z" w:initials="HN">
    <w:p w14:paraId="5049C020" w14:textId="775F3932" w:rsidR="009B17D8" w:rsidRDefault="009B17D8" w:rsidP="00EF4CDE">
      <w:r>
        <w:rPr>
          <w:rStyle w:val="CommentReference"/>
        </w:rPr>
        <w:annotationRef/>
      </w:r>
      <w:r>
        <w:rPr>
          <w:sz w:val="20"/>
          <w:szCs w:val="20"/>
        </w:rPr>
        <w:t>I’m sure I’m missing papers, and will do a more thorough search after I get the first draft to you. But I’m open to suggestions, too!</w:t>
      </w:r>
    </w:p>
  </w:comment>
  <w:comment w:id="123" w:author="Daniel Jacob" w:date="2022-12-12T20:54:00Z" w:initials="JDJ">
    <w:p w14:paraId="06FE3125" w14:textId="38C2AE84" w:rsidR="003519C7" w:rsidRDefault="003519C7">
      <w:pPr>
        <w:pStyle w:val="CommentText"/>
      </w:pPr>
      <w:r>
        <w:rPr>
          <w:rStyle w:val="CommentReference"/>
        </w:rPr>
        <w:annotationRef/>
      </w:r>
      <w:r>
        <w:t>Again, I don’t think you should spend so much time on methods in the intro.</w:t>
      </w:r>
    </w:p>
  </w:comment>
  <w:comment w:id="124" w:author="Daniel Jacob" w:date="2022-12-12T20:55:00Z" w:initials="JDJ">
    <w:p w14:paraId="1FADC955" w14:textId="57D4BF1C" w:rsidR="003519C7" w:rsidRDefault="003519C7">
      <w:pPr>
        <w:pStyle w:val="CommentText"/>
      </w:pPr>
      <w:r>
        <w:rPr>
          <w:rStyle w:val="CommentReference"/>
        </w:rPr>
        <w:annotationRef/>
      </w:r>
      <w:r>
        <w:t>You already told us that.</w:t>
      </w:r>
    </w:p>
  </w:comment>
  <w:comment w:id="125" w:author="Daniel Jacob" w:date="2022-12-12T20:55:00Z" w:initials="JDJ">
    <w:p w14:paraId="065503D5" w14:textId="77777777" w:rsidR="003519C7" w:rsidRDefault="003519C7">
      <w:pPr>
        <w:pStyle w:val="CommentText"/>
      </w:pPr>
      <w:r>
        <w:rPr>
          <w:rStyle w:val="CommentReference"/>
        </w:rPr>
        <w:annotationRef/>
      </w:r>
      <w:r>
        <w:t>This and the text above makes it seem like a technical exercise.  It seems to me that the intro should be less about methods, more about why we care about NA (or maybe just the US) and what has been done to estimate methane emissions there.</w:t>
      </w:r>
    </w:p>
    <w:p w14:paraId="12FCD21A" w14:textId="77777777" w:rsidR="00635CE6" w:rsidRDefault="00635CE6">
      <w:pPr>
        <w:pStyle w:val="CommentText"/>
      </w:pPr>
    </w:p>
    <w:p w14:paraId="17B48112" w14:textId="2291F1B3" w:rsidR="00635CE6" w:rsidRDefault="00635CE6">
      <w:pPr>
        <w:pStyle w:val="CommentText"/>
      </w:pPr>
      <w:r>
        <w:t>Particularly since you have a lot of interesting things to say about emissions in US! So make it a paper about US emissions as enabled by your method, rather than a paper about methods.</w:t>
      </w:r>
      <w:r w:rsidR="00EF4CDE">
        <w:t xml:space="preserve"> Right now you don’t even tell us where methane is coming from.</w:t>
      </w:r>
    </w:p>
  </w:comment>
  <w:comment w:id="126" w:author="Daniel Jacob" w:date="2022-12-12T20:58:00Z" w:initials="JDJ">
    <w:p w14:paraId="44FCFE27" w14:textId="281D5647" w:rsidR="003519C7" w:rsidRDefault="003519C7">
      <w:pPr>
        <w:pStyle w:val="CommentText"/>
      </w:pPr>
      <w:r>
        <w:rPr>
          <w:rStyle w:val="CommentReference"/>
        </w:rPr>
        <w:annotationRef/>
      </w:r>
      <w:r>
        <w:t>No need to refer to sections in intro, because then what you do in the opening paragraph of section 2 seems repetitive.</w:t>
      </w:r>
    </w:p>
  </w:comment>
  <w:comment w:id="127" w:author="Daniel Jacob" w:date="2022-12-12T21:06:00Z" w:initials="JDJ">
    <w:p w14:paraId="0883A78E" w14:textId="4C19B71C" w:rsidR="003519C7" w:rsidRDefault="003519C7">
      <w:pPr>
        <w:pStyle w:val="CommentText"/>
      </w:pPr>
      <w:r>
        <w:rPr>
          <w:rStyle w:val="CommentReference"/>
        </w:rPr>
        <w:annotationRef/>
      </w:r>
      <w:r>
        <w:t>Give domain, refer to map</w:t>
      </w:r>
    </w:p>
  </w:comment>
  <w:comment w:id="128" w:author="Daniel Jacob" w:date="2022-12-12T21:06:00Z" w:initials="JDJ">
    <w:p w14:paraId="1679168D" w14:textId="1A40F921" w:rsidR="00092842" w:rsidRDefault="00092842">
      <w:pPr>
        <w:pStyle w:val="CommentText"/>
      </w:pPr>
      <w:r>
        <w:rPr>
          <w:rStyle w:val="CommentReference"/>
        </w:rPr>
        <w:annotationRef/>
      </w:r>
      <w:r>
        <w:t>You already defined acronym</w:t>
      </w:r>
    </w:p>
  </w:comment>
  <w:comment w:id="129" w:author="Daniel Jacob" w:date="2022-12-12T21:08:00Z" w:initials="JDJ">
    <w:p w14:paraId="49A21658" w14:textId="3B0829BC" w:rsidR="00092842" w:rsidRDefault="00092842">
      <w:pPr>
        <w:pStyle w:val="CommentText"/>
      </w:pPr>
      <w:r>
        <w:rPr>
          <w:rStyle w:val="CommentReference"/>
        </w:rPr>
        <w:annotationRef/>
      </w:r>
      <w:r>
        <w:t>Play up in intro that you’re using the national emission inventories as prior estimates!</w:t>
      </w:r>
    </w:p>
  </w:comment>
  <w:comment w:id="130" w:author="Daniel Jacob" w:date="2022-12-12T21:09:00Z" w:initials="JDJ">
    <w:p w14:paraId="4335D5A2" w14:textId="1F5C19DD" w:rsidR="00092842" w:rsidRDefault="00092842">
      <w:pPr>
        <w:pStyle w:val="CommentText"/>
      </w:pPr>
      <w:r>
        <w:rPr>
          <w:rStyle w:val="CommentReference"/>
        </w:rPr>
        <w:annotationRef/>
      </w:r>
      <w:r>
        <w:t>Not sure you need this laundry list.</w:t>
      </w:r>
    </w:p>
  </w:comment>
  <w:comment w:id="131" w:author="Daniel Jacob" w:date="2022-12-12T21:11:00Z" w:initials="JDJ">
    <w:p w14:paraId="18F0162E" w14:textId="75CCCAE0" w:rsidR="00092842" w:rsidRDefault="00092842">
      <w:pPr>
        <w:pStyle w:val="CommentText"/>
      </w:pPr>
      <w:r>
        <w:rPr>
          <w:rStyle w:val="CommentReference"/>
        </w:rPr>
        <w:annotationRef/>
      </w:r>
      <w:r>
        <w:t xml:space="preserve">But you didn’t tell us that So is diagonal, and in any case the purpose of gamma is more complicated than that.  </w:t>
      </w:r>
    </w:p>
  </w:comment>
  <w:comment w:id="132" w:author="Daniel Jacob" w:date="2022-12-12T21:12:00Z" w:initials="JDJ">
    <w:p w14:paraId="674D0368" w14:textId="789347B4" w:rsidR="00092842" w:rsidRDefault="00092842">
      <w:pPr>
        <w:pStyle w:val="CommentText"/>
      </w:pPr>
      <w:r>
        <w:rPr>
          <w:rStyle w:val="CommentReference"/>
        </w:rPr>
        <w:annotationRef/>
      </w:r>
      <w:r>
        <w:t>You already told us it was linear so maybe you could just use K in equation (1) to simplify things?</w:t>
      </w:r>
    </w:p>
  </w:comment>
  <w:comment w:id="135" w:author="Daniel Jacob" w:date="2022-12-12T21:14:00Z" w:initials="JDJ">
    <w:p w14:paraId="60047B07" w14:textId="61EFCF58" w:rsidR="00092842" w:rsidRDefault="00092842">
      <w:pPr>
        <w:pStyle w:val="CommentText"/>
      </w:pPr>
      <w:r>
        <w:rPr>
          <w:rStyle w:val="CommentReference"/>
        </w:rPr>
        <w:annotationRef/>
      </w:r>
      <w:r>
        <w:t>You need a ref here and you probably need to give the equations for xhat and Shat, because the reader wonders why you don’t.</w:t>
      </w:r>
    </w:p>
  </w:comment>
  <w:comment w:id="136" w:author="Hannah Nesser" w:date="2022-12-19T12:12:00Z" w:initials="HN">
    <w:p w14:paraId="39FBB5E8" w14:textId="77777777" w:rsidR="0006241D" w:rsidRDefault="0006241D" w:rsidP="001D7A1A">
      <w:r>
        <w:rPr>
          <w:rStyle w:val="CommentReference"/>
        </w:rPr>
        <w:annotationRef/>
      </w:r>
      <w:r>
        <w:rPr>
          <w:sz w:val="20"/>
          <w:szCs w:val="20"/>
        </w:rPr>
        <w:t>Because we don’t use the standard equations.</w:t>
      </w:r>
    </w:p>
  </w:comment>
  <w:comment w:id="139" w:author="Daniel Jacob" w:date="2022-12-12T21:16:00Z" w:initials="JDJ">
    <w:p w14:paraId="2D943B89" w14:textId="7B1E0C5B" w:rsidR="00635CE6" w:rsidRDefault="00635CE6">
      <w:pPr>
        <w:pStyle w:val="CommentText"/>
      </w:pPr>
      <w:r>
        <w:rPr>
          <w:rStyle w:val="CommentReference"/>
        </w:rPr>
        <w:annotationRef/>
      </w:r>
      <w:r>
        <w:t>How does that make it numerically unstable? I thought the problem was</w:t>
      </w:r>
      <w:r w:rsidR="00A74A51">
        <w:t xml:space="preserve"> just</w:t>
      </w:r>
      <w:r>
        <w:t xml:space="preserve"> that it was impractical</w:t>
      </w:r>
      <w:r w:rsidR="00A74A51">
        <w:t>. Or is the information so lacking that solving in n-dimensional space is ill-posed? That would make it far more interesting to use the reduced-rank, and would really indict the variational methods, but can we actually say it?</w:t>
      </w:r>
    </w:p>
  </w:comment>
  <w:comment w:id="140" w:author="Daniel Jacob" w:date="2022-12-12T21:36:00Z" w:initials="JDJ">
    <w:p w14:paraId="35F0E94C" w14:textId="18071527" w:rsidR="00A74A51" w:rsidRDefault="00A74A51">
      <w:pPr>
        <w:pStyle w:val="CommentText"/>
      </w:pPr>
      <w:r>
        <w:rPr>
          <w:rStyle w:val="CommentReference"/>
        </w:rPr>
        <w:annotationRef/>
      </w:r>
      <w:r>
        <w:t>How is this a Hessian?</w:t>
      </w:r>
    </w:p>
  </w:comment>
  <w:comment w:id="141" w:author="Daniel Jacob" w:date="2022-12-12T21:38:00Z" w:initials="JDJ">
    <w:p w14:paraId="62C343CB" w14:textId="3EB433CB" w:rsidR="00A74A51" w:rsidRPr="00A74A51" w:rsidRDefault="00A74A51">
      <w:pPr>
        <w:pStyle w:val="CommentText"/>
      </w:pPr>
      <w:r>
        <w:rPr>
          <w:rStyle w:val="CommentReference"/>
        </w:rPr>
        <w:annotationRef/>
      </w:r>
      <w:r>
        <w:t xml:space="preserve">But </w:t>
      </w:r>
      <w:r>
        <w:rPr>
          <w:b/>
          <w:bCs/>
        </w:rPr>
        <w:t>V</w:t>
      </w:r>
      <w:r>
        <w:t xml:space="preserve"> is still (nxn) and if the eigenvectors are orthonormal then it must be full rank, which kind of defeats my comment above, but then how is the original inversion numerically unstable?</w:t>
      </w:r>
    </w:p>
  </w:comment>
  <w:comment w:id="142" w:author="Daniel Jacob" w:date="2022-12-12T21:47:00Z" w:initials="JDJ">
    <w:p w14:paraId="129033D5" w14:textId="48277C71" w:rsidR="00EF4CDE" w:rsidRDefault="00EF4CDE">
      <w:pPr>
        <w:pStyle w:val="CommentText"/>
      </w:pPr>
      <w:r>
        <w:rPr>
          <w:rStyle w:val="CommentReference"/>
        </w:rPr>
        <w:annotationRef/>
      </w:r>
      <w:r>
        <w:t>I don’t think that any reader is going to get this without sweating over your 2021 paper. That’s not good. You need to explain better what you are doing here and refer to your 2021 paper for the details – but the reader should not have to go to your 2021 paper to understand the basics of what you are doing.</w:t>
      </w:r>
    </w:p>
  </w:comment>
  <w:comment w:id="143" w:author="Daniel Jacob" w:date="2022-12-12T21:50:00Z" w:initials="JDJ">
    <w:p w14:paraId="2DDDC7DB" w14:textId="5C96C994" w:rsidR="00EF4CDE" w:rsidRDefault="00EF4CDE">
      <w:pPr>
        <w:pStyle w:val="CommentText"/>
      </w:pPr>
      <w:r>
        <w:rPr>
          <w:rStyle w:val="CommentReference"/>
        </w:rPr>
        <w:annotationRef/>
      </w:r>
      <w:r>
        <w:t>Obtained how?</w:t>
      </w:r>
    </w:p>
  </w:comment>
  <w:comment w:id="144" w:author="Daniel Jacob" w:date="2022-12-12T21:51:00Z" w:initials="JDJ">
    <w:p w14:paraId="1FC02D93" w14:textId="73A09252" w:rsidR="00EF4CDE" w:rsidRDefault="00EF4CDE">
      <w:pPr>
        <w:pStyle w:val="CommentText"/>
      </w:pPr>
      <w:r>
        <w:rPr>
          <w:rStyle w:val="CommentReference"/>
        </w:rPr>
        <w:annotationRef/>
      </w:r>
      <w:r>
        <w:t>Is it still nxn or is it now kxk?</w:t>
      </w:r>
    </w:p>
  </w:comment>
  <w:comment w:id="145" w:author="Daniel Jacob" w:date="2022-12-12T21:51:00Z" w:initials="JDJ">
    <w:p w14:paraId="721A3AF6" w14:textId="4C0A6B1D" w:rsidR="00EF4CDE" w:rsidRPr="00EF4CDE" w:rsidRDefault="00EF4CDE">
      <w:pPr>
        <w:pStyle w:val="CommentText"/>
      </w:pPr>
      <w:r>
        <w:rPr>
          <w:rStyle w:val="CommentReference"/>
        </w:rPr>
        <w:annotationRef/>
      </w:r>
      <w:r>
        <w:t xml:space="preserve">Normally </w:t>
      </w:r>
      <w:r>
        <w:rPr>
          <w:i/>
          <w:iCs/>
        </w:rPr>
        <w:t xml:space="preserve">m </w:t>
      </w:r>
      <w:r>
        <w:t>doesn’t matter because one can use sequential updating. Is that not the case here?</w:t>
      </w:r>
    </w:p>
  </w:comment>
  <w:comment w:id="146" w:author="Daniel Jacob" w:date="2022-12-12T21:54:00Z" w:initials="JDJ">
    <w:p w14:paraId="46BC0FBA" w14:textId="6D5C7871" w:rsidR="00EF4CDE" w:rsidRDefault="00EF4CDE">
      <w:pPr>
        <w:pStyle w:val="CommentText"/>
      </w:pPr>
      <w:r>
        <w:rPr>
          <w:rStyle w:val="CommentReference"/>
        </w:rPr>
        <w:annotationRef/>
      </w:r>
      <w:r>
        <w:t>This would make more sense after you orient us with maps and with the prior information.</w:t>
      </w:r>
    </w:p>
  </w:comment>
  <w:comment w:id="147" w:author="Daniel Jacob" w:date="2022-12-12T22:07:00Z" w:initials="JDJ">
    <w:p w14:paraId="7781F2AD" w14:textId="29CA84F3" w:rsidR="001D197D" w:rsidRDefault="001D197D">
      <w:pPr>
        <w:pStyle w:val="CommentText"/>
      </w:pPr>
      <w:r>
        <w:rPr>
          <w:rStyle w:val="CommentReference"/>
        </w:rPr>
        <w:annotationRef/>
      </w:r>
      <w:r>
        <w:t>Need to play up more your focus on evaluating the national inventories submitted to UNFCCC.</w:t>
      </w:r>
    </w:p>
  </w:comment>
  <w:comment w:id="148" w:author="Daniel Jacob" w:date="2022-12-15T07:35:00Z" w:initials="JDJ">
    <w:p w14:paraId="25C7FC04" w14:textId="390A18DA" w:rsidR="00777009" w:rsidRDefault="00777009">
      <w:pPr>
        <w:pStyle w:val="CommentText"/>
      </w:pPr>
      <w:r>
        <w:rPr>
          <w:rStyle w:val="CommentReference"/>
        </w:rPr>
        <w:annotationRef/>
      </w:r>
      <w:r>
        <w:t>Can you cite one of our papers for this?</w:t>
      </w:r>
    </w:p>
  </w:comment>
  <w:comment w:id="149" w:author="Daniel Jacob" w:date="2022-12-15T07:36:00Z" w:initials="JDJ">
    <w:p w14:paraId="536842BA" w14:textId="3F86A5CA" w:rsidR="00777009" w:rsidRDefault="00777009">
      <w:pPr>
        <w:pStyle w:val="CommentText"/>
      </w:pPr>
      <w:r>
        <w:rPr>
          <w:rStyle w:val="CommentReference"/>
        </w:rPr>
        <w:annotationRef/>
      </w:r>
      <w:r>
        <w:t>Punting on the separation because you don’t have it for the Permian comes across as a weak reason. You could make a more general statement about not separating OG in the context of Figure 1.</w:t>
      </w:r>
    </w:p>
  </w:comment>
  <w:comment w:id="150" w:author="Daniel Jacob" w:date="2022-12-15T07:45:00Z" w:initials="JDJ">
    <w:p w14:paraId="623F08FF" w14:textId="1F3F68DA" w:rsidR="001E7A76" w:rsidRDefault="001E7A76">
      <w:pPr>
        <w:pStyle w:val="CommentText"/>
      </w:pPr>
      <w:r>
        <w:rPr>
          <w:rStyle w:val="CommentReference"/>
        </w:rPr>
        <w:annotationRef/>
      </w:r>
      <w:r>
        <w:t>What else is there in your NA domain? This could confuse the reader that you’re using EDGAR. If you need to bring in EDGAR for Central America, I would suggest starting with  a general statement about EDGAR being the global default but then overwritten by the national inventories…Or maybe you don’t need to mention EDGAR at all.</w:t>
      </w:r>
    </w:p>
  </w:comment>
  <w:comment w:id="153" w:author="Daniel Jacob" w:date="2022-12-15T07:48:00Z" w:initials="JDJ">
    <w:p w14:paraId="312EE8BF" w14:textId="2AF81624" w:rsidR="001E7A76" w:rsidRDefault="001E7A76">
      <w:pPr>
        <w:pStyle w:val="CommentText"/>
      </w:pPr>
      <w:r>
        <w:rPr>
          <w:rStyle w:val="CommentReference"/>
        </w:rPr>
        <w:annotationRef/>
      </w:r>
      <w:r>
        <w:t>Using two inventories hardly addresses the uncertainty. Just say that you use two alternative inventories</w:t>
      </w:r>
    </w:p>
  </w:comment>
  <w:comment w:id="154" w:author="Daniel Jacob" w:date="2022-12-15T07:49:00Z" w:initials="JDJ">
    <w:p w14:paraId="0A763AF9" w14:textId="63EE1EA3" w:rsidR="001E7A76" w:rsidRDefault="001E7A76">
      <w:pPr>
        <w:pStyle w:val="CommentText"/>
      </w:pPr>
      <w:r>
        <w:rPr>
          <w:rStyle w:val="CommentReference"/>
        </w:rPr>
        <w:annotationRef/>
      </w:r>
      <w:r>
        <w:t>Is that for NA?</w:t>
      </w:r>
    </w:p>
  </w:comment>
  <w:comment w:id="155" w:author="Daniel Jacob" w:date="2022-12-15T07:49:00Z" w:initials="JDJ">
    <w:p w14:paraId="411A4149" w14:textId="635EA64A" w:rsidR="001E7A76" w:rsidRDefault="001E7A76">
      <w:pPr>
        <w:pStyle w:val="CommentText"/>
      </w:pPr>
      <w:r>
        <w:rPr>
          <w:rStyle w:val="CommentReference"/>
        </w:rPr>
        <w:annotationRef/>
      </w:r>
      <w:r>
        <w:t>Reader wonders why you use the original inventory at all if it’s off by a factor 4?</w:t>
      </w:r>
    </w:p>
  </w:comment>
  <w:comment w:id="156" w:author="Daniel Jacob" w:date="2022-12-15T07:58:00Z" w:initials="JDJ">
    <w:p w14:paraId="1470A194" w14:textId="2C9ECFEC" w:rsidR="00405C9F" w:rsidRDefault="00405C9F">
      <w:pPr>
        <w:pStyle w:val="CommentText"/>
      </w:pPr>
      <w:r>
        <w:rPr>
          <w:rStyle w:val="CommentReference"/>
        </w:rPr>
        <w:annotationRef/>
      </w:r>
      <w:r>
        <w:t>You using 50% or 100%? First describe your base inversion, and bring in your inversion ensemble at the end of the Methods section.</w:t>
      </w:r>
    </w:p>
  </w:comment>
  <w:comment w:id="157" w:author="Daniel Jacob" w:date="2022-12-15T08:00:00Z" w:initials="JDJ">
    <w:p w14:paraId="639B4E66" w14:textId="33CB3A67" w:rsidR="00405C9F" w:rsidRDefault="00405C9F">
      <w:pPr>
        <w:pStyle w:val="CommentText"/>
      </w:pPr>
      <w:r>
        <w:rPr>
          <w:rStyle w:val="CommentReference"/>
        </w:rPr>
        <w:annotationRef/>
      </w:r>
      <w:r>
        <w:t>?</w:t>
      </w:r>
    </w:p>
  </w:comment>
  <w:comment w:id="158" w:author="Daniel Jacob" w:date="2022-12-15T08:00:00Z" w:initials="JDJ">
    <w:p w14:paraId="168C5C3C" w14:textId="7F3C8F19" w:rsidR="00405C9F" w:rsidRDefault="00405C9F">
      <w:pPr>
        <w:pStyle w:val="CommentText"/>
      </w:pPr>
      <w:r>
        <w:rPr>
          <w:rStyle w:val="CommentReference"/>
        </w:rPr>
        <w:annotationRef/>
      </w:r>
      <w:r>
        <w:t>You haven’t told us about an ensemble yet. Better leave it for the end.</w:t>
      </w:r>
    </w:p>
  </w:comment>
  <w:comment w:id="159" w:author="Daniel Jacob" w:date="2022-12-15T08:01:00Z" w:initials="JDJ">
    <w:p w14:paraId="514AAB64" w14:textId="4C639809" w:rsidR="00405C9F" w:rsidRDefault="00405C9F">
      <w:pPr>
        <w:pStyle w:val="CommentText"/>
      </w:pPr>
      <w:r>
        <w:rPr>
          <w:rStyle w:val="CommentReference"/>
        </w:rPr>
        <w:annotationRef/>
      </w:r>
      <w:r>
        <w:t>You’re getting into too much detail. When you do something that’s not great it’s best to keep it short, and don’t justify it based on computation.</w:t>
      </w:r>
    </w:p>
  </w:comment>
  <w:comment w:id="160" w:author="Daniel Jacob" w:date="2022-12-15T08:02:00Z" w:initials="JDJ">
    <w:p w14:paraId="23CC6557" w14:textId="2D3F0BCD" w:rsidR="00405C9F" w:rsidRDefault="00405C9F">
      <w:pPr>
        <w:pStyle w:val="CommentText"/>
      </w:pPr>
      <w:r>
        <w:rPr>
          <w:rStyle w:val="CommentReference"/>
        </w:rPr>
        <w:annotationRef/>
      </w:r>
      <w:r>
        <w:t>There actually is for the US (Bram’s paper) which justifies neglecting it on your scale.</w:t>
      </w:r>
    </w:p>
  </w:comment>
  <w:comment w:id="163" w:author="Daniel Jacob" w:date="2022-12-15T17:15:00Z" w:initials="JDJ">
    <w:p w14:paraId="6750338B" w14:textId="5C88089D" w:rsidR="00D5557D" w:rsidRDefault="00D5557D">
      <w:pPr>
        <w:pStyle w:val="CommentText"/>
      </w:pPr>
      <w:r>
        <w:rPr>
          <w:rStyle w:val="CommentReference"/>
        </w:rPr>
        <w:annotationRef/>
      </w:r>
      <w:r>
        <w:t>Whole month? That would compromise utility of Jan 2019 observations</w:t>
      </w:r>
    </w:p>
  </w:comment>
  <w:comment w:id="180" w:author="Daniel Jacob" w:date="2022-12-15T17:13:00Z" w:initials="JDJ">
    <w:p w14:paraId="4FE46199" w14:textId="37F7E5CB" w:rsidR="00D5557D" w:rsidRDefault="00D5557D">
      <w:pPr>
        <w:pStyle w:val="CommentText"/>
      </w:pPr>
      <w:r>
        <w:rPr>
          <w:rStyle w:val="CommentReference"/>
        </w:rPr>
        <w:annotationRef/>
      </w:r>
      <w:r>
        <w:t>A little weird.  You didn’t describe a 2018 simulation. You wouldn’t expect agreement with NOAA and ACT-America observations over N America.  ATom observations are a good check but you would have to explain that you did a 2018 simulation.  Simpler to delete.</w:t>
      </w:r>
    </w:p>
  </w:comment>
  <w:comment w:id="182" w:author="Daniel Jacob" w:date="2022-12-15T17:16:00Z" w:initials="JDJ">
    <w:p w14:paraId="3C377B28" w14:textId="290ED317" w:rsidR="00D5557D" w:rsidRDefault="00D5557D">
      <w:pPr>
        <w:pStyle w:val="CommentText"/>
      </w:pPr>
      <w:r>
        <w:rPr>
          <w:rStyle w:val="CommentReference"/>
        </w:rPr>
        <w:annotationRef/>
      </w:r>
      <w:r>
        <w:t>Begin Methods with this, since it motivates the whole thing?</w:t>
      </w:r>
    </w:p>
  </w:comment>
  <w:comment w:id="192" w:author="Hannah Nesser" w:date="2022-08-01T15:31:00Z" w:initials="HN">
    <w:p w14:paraId="2D4C0CE3" w14:textId="31F8EA11" w:rsidR="00FB7ECB" w:rsidRDefault="00FB7ECB" w:rsidP="00D93715">
      <w:r>
        <w:rPr>
          <w:rStyle w:val="CommentReference"/>
        </w:rPr>
        <w:annotationRef/>
      </w:r>
      <w:r>
        <w:rPr>
          <w:sz w:val="20"/>
          <w:szCs w:val="20"/>
        </w:rPr>
        <w:t>Calculate</w:t>
      </w:r>
    </w:p>
  </w:comment>
  <w:comment w:id="194" w:author="Daniel Jacob" w:date="2022-12-15T17:24:00Z" w:initials="JDJ">
    <w:p w14:paraId="122F57B3" w14:textId="0EF87F69" w:rsidR="00C6538C" w:rsidRDefault="00C6538C">
      <w:pPr>
        <w:pStyle w:val="CommentText"/>
      </w:pPr>
      <w:r>
        <w:rPr>
          <w:rStyle w:val="CommentReference"/>
        </w:rPr>
        <w:annotationRef/>
      </w:r>
      <w:r>
        <w:t>Condense. I don’t think you need this paragraph. We have previously used GOSAT to check and correct the TROPOMI data (Shen Mexico paper, Chen China paper)</w:t>
      </w:r>
    </w:p>
  </w:comment>
  <w:comment w:id="196" w:author="Daniel Jacob" w:date="2022-12-15T17:26:00Z" w:initials="JDJ">
    <w:p w14:paraId="6E3C8D00" w14:textId="2D30FCA8" w:rsidR="00C6538C" w:rsidRDefault="00C6538C">
      <w:pPr>
        <w:pStyle w:val="CommentText"/>
      </w:pPr>
      <w:r>
        <w:rPr>
          <w:rStyle w:val="CommentReference"/>
        </w:rPr>
        <w:annotationRef/>
      </w:r>
      <w:r>
        <w:t>You would need to show this with a Figure, but isn’t it standard to remove the scenes with high blended albedo so you could just say that you do? Lu an Zichong have previously done that in their papers.</w:t>
      </w:r>
    </w:p>
  </w:comment>
  <w:comment w:id="197" w:author="Daniel Jacob" w:date="2022-12-15T17:28:00Z" w:initials="JDJ">
    <w:p w14:paraId="4B59774C" w14:textId="5D41CA3B" w:rsidR="00C6538C" w:rsidRDefault="00C6538C">
      <w:pPr>
        <w:pStyle w:val="CommentText"/>
      </w:pPr>
      <w:r>
        <w:rPr>
          <w:rStyle w:val="CommentReference"/>
        </w:rPr>
        <w:annotationRef/>
      </w:r>
      <w:r>
        <w:t xml:space="preserve">I don’t think you need to say this. Again, these data filters seem to be standard.  If some are not, you could say after listing the standard filters, ‘In addition, we filter out data with… </w:t>
      </w:r>
      <w:r w:rsidR="002C7103">
        <w:t>on the basis of anomalous GEOS-Chem – TROPOMI differences’</w:t>
      </w:r>
    </w:p>
  </w:comment>
  <w:comment w:id="198" w:author="Daniel Jacob" w:date="2022-12-15T17:30:00Z" w:initials="JDJ">
    <w:p w14:paraId="3FF8318B" w14:textId="3ABC6CF0" w:rsidR="002C7103" w:rsidRDefault="002C7103">
      <w:pPr>
        <w:pStyle w:val="CommentText"/>
      </w:pPr>
      <w:r>
        <w:rPr>
          <w:rStyle w:val="CommentReference"/>
        </w:rPr>
        <w:annotationRef/>
      </w:r>
      <w:r>
        <w:t>This is not very impressive, and again it seems that you’re just doing standard filtering so maybe you don’t need to go into the comparison with GOSAT.</w:t>
      </w:r>
    </w:p>
  </w:comment>
  <w:comment w:id="199" w:author="Hannah Nesser" w:date="2022-08-03T18:44:00Z" w:initials="HN">
    <w:p w14:paraId="0072A257" w14:textId="77777777" w:rsidR="00190FA3" w:rsidRDefault="00190FA3" w:rsidP="00190FA3">
      <w:r>
        <w:rPr>
          <w:rStyle w:val="CommentReference"/>
        </w:rPr>
        <w:annotationRef/>
      </w:r>
      <w:r>
        <w:rPr>
          <w:sz w:val="20"/>
          <w:szCs w:val="20"/>
        </w:rPr>
        <w:t>DJF</w:t>
      </w:r>
    </w:p>
    <w:p w14:paraId="48CA883F" w14:textId="77777777" w:rsidR="00190FA3" w:rsidRDefault="00190FA3" w:rsidP="00190FA3">
      <w:r>
        <w:rPr>
          <w:sz w:val="20"/>
          <w:szCs w:val="20"/>
        </w:rPr>
        <w:t xml:space="preserve">  R2            : 0.30</w:t>
      </w:r>
    </w:p>
    <w:p w14:paraId="1CD9ABE9" w14:textId="77777777" w:rsidR="00190FA3" w:rsidRDefault="00190FA3" w:rsidP="00190FA3">
      <w:r>
        <w:rPr>
          <w:sz w:val="20"/>
          <w:szCs w:val="20"/>
        </w:rPr>
        <w:t xml:space="preserve">  bias          : -11.73</w:t>
      </w:r>
    </w:p>
    <w:p w14:paraId="65A4D279" w14:textId="77777777" w:rsidR="00190FA3" w:rsidRDefault="00190FA3" w:rsidP="00190FA3">
      <w:r>
        <w:rPr>
          <w:sz w:val="20"/>
          <w:szCs w:val="20"/>
        </w:rPr>
        <w:t xml:space="preserve">  std           : 16.29</w:t>
      </w:r>
    </w:p>
    <w:p w14:paraId="7F2B5B12" w14:textId="77777777" w:rsidR="00190FA3" w:rsidRDefault="00190FA3" w:rsidP="00190FA3">
      <w:r>
        <w:rPr>
          <w:sz w:val="20"/>
          <w:szCs w:val="20"/>
        </w:rPr>
        <w:t xml:space="preserve">  regional bias : 16.30</w:t>
      </w:r>
    </w:p>
    <w:p w14:paraId="3D51D00E" w14:textId="77777777" w:rsidR="00190FA3" w:rsidRDefault="00190FA3" w:rsidP="00190FA3">
      <w:r>
        <w:rPr>
          <w:sz w:val="20"/>
          <w:szCs w:val="20"/>
        </w:rPr>
        <w:t>JJA</w:t>
      </w:r>
    </w:p>
    <w:p w14:paraId="06A76F26" w14:textId="77777777" w:rsidR="00190FA3" w:rsidRDefault="00190FA3" w:rsidP="00190FA3">
      <w:r>
        <w:rPr>
          <w:sz w:val="20"/>
          <w:szCs w:val="20"/>
        </w:rPr>
        <w:t xml:space="preserve">  R2            : 0.44</w:t>
      </w:r>
    </w:p>
    <w:p w14:paraId="605FB1E9" w14:textId="77777777" w:rsidR="00190FA3" w:rsidRDefault="00190FA3" w:rsidP="00190FA3">
      <w:r>
        <w:rPr>
          <w:sz w:val="20"/>
          <w:szCs w:val="20"/>
        </w:rPr>
        <w:t xml:space="preserve">  bias          : -4.99</w:t>
      </w:r>
    </w:p>
    <w:p w14:paraId="52391ED2" w14:textId="77777777" w:rsidR="00190FA3" w:rsidRDefault="00190FA3" w:rsidP="00190FA3">
      <w:r>
        <w:rPr>
          <w:sz w:val="20"/>
          <w:szCs w:val="20"/>
        </w:rPr>
        <w:t xml:space="preserve">  std           : 13.88</w:t>
      </w:r>
    </w:p>
    <w:p w14:paraId="74603CB2" w14:textId="77777777" w:rsidR="00190FA3" w:rsidRDefault="00190FA3" w:rsidP="00190FA3">
      <w:r>
        <w:rPr>
          <w:sz w:val="20"/>
          <w:szCs w:val="20"/>
        </w:rPr>
        <w:t xml:space="preserve">  regional bias : 13.88</w:t>
      </w:r>
    </w:p>
    <w:p w14:paraId="2B0573C6" w14:textId="77777777" w:rsidR="00190FA3" w:rsidRDefault="00190FA3" w:rsidP="00190FA3">
      <w:r>
        <w:rPr>
          <w:sz w:val="20"/>
          <w:szCs w:val="20"/>
        </w:rPr>
        <w:t>MAM</w:t>
      </w:r>
    </w:p>
    <w:p w14:paraId="0B373731" w14:textId="77777777" w:rsidR="00190FA3" w:rsidRDefault="00190FA3" w:rsidP="00190FA3">
      <w:r>
        <w:rPr>
          <w:sz w:val="20"/>
          <w:szCs w:val="20"/>
        </w:rPr>
        <w:t xml:space="preserve">  R2            : 0.49</w:t>
      </w:r>
    </w:p>
    <w:p w14:paraId="604D187C" w14:textId="77777777" w:rsidR="00190FA3" w:rsidRDefault="00190FA3" w:rsidP="00190FA3">
      <w:r>
        <w:rPr>
          <w:sz w:val="20"/>
          <w:szCs w:val="20"/>
        </w:rPr>
        <w:t xml:space="preserve">  bias          : -13.21</w:t>
      </w:r>
    </w:p>
    <w:p w14:paraId="08B1240B" w14:textId="77777777" w:rsidR="00190FA3" w:rsidRDefault="00190FA3" w:rsidP="00190FA3">
      <w:r>
        <w:rPr>
          <w:sz w:val="20"/>
          <w:szCs w:val="20"/>
        </w:rPr>
        <w:t xml:space="preserve">  std           : 13.31</w:t>
      </w:r>
    </w:p>
    <w:p w14:paraId="0EC0690E" w14:textId="77777777" w:rsidR="00190FA3" w:rsidRDefault="00190FA3" w:rsidP="00190FA3">
      <w:r>
        <w:rPr>
          <w:sz w:val="20"/>
          <w:szCs w:val="20"/>
        </w:rPr>
        <w:t xml:space="preserve">  regional bias : 13.32</w:t>
      </w:r>
    </w:p>
    <w:p w14:paraId="068AF443" w14:textId="77777777" w:rsidR="00190FA3" w:rsidRDefault="00190FA3" w:rsidP="00190FA3">
      <w:r>
        <w:rPr>
          <w:sz w:val="20"/>
          <w:szCs w:val="20"/>
        </w:rPr>
        <w:t>SON</w:t>
      </w:r>
    </w:p>
    <w:p w14:paraId="1BC96E55" w14:textId="77777777" w:rsidR="00190FA3" w:rsidRDefault="00190FA3" w:rsidP="00190FA3">
      <w:r>
        <w:rPr>
          <w:sz w:val="20"/>
          <w:szCs w:val="20"/>
        </w:rPr>
        <w:t xml:space="preserve">  R2            : 0.44</w:t>
      </w:r>
    </w:p>
    <w:p w14:paraId="199A6B01" w14:textId="77777777" w:rsidR="00190FA3" w:rsidRDefault="00190FA3" w:rsidP="00190FA3">
      <w:r>
        <w:rPr>
          <w:sz w:val="20"/>
          <w:szCs w:val="20"/>
        </w:rPr>
        <w:t xml:space="preserve">  bias          : -9.05</w:t>
      </w:r>
    </w:p>
    <w:p w14:paraId="5407BAB6" w14:textId="77777777" w:rsidR="00190FA3" w:rsidRDefault="00190FA3" w:rsidP="00190FA3">
      <w:r>
        <w:rPr>
          <w:sz w:val="20"/>
          <w:szCs w:val="20"/>
        </w:rPr>
        <w:t xml:space="preserve">  std           : 14.84</w:t>
      </w:r>
    </w:p>
    <w:p w14:paraId="4792BE8B" w14:textId="77777777" w:rsidR="00190FA3" w:rsidRDefault="00190FA3" w:rsidP="00190FA3">
      <w:r>
        <w:rPr>
          <w:sz w:val="20"/>
          <w:szCs w:val="20"/>
        </w:rPr>
        <w:t xml:space="preserve">  regional bias : 14.84</w:t>
      </w:r>
    </w:p>
  </w:comment>
  <w:comment w:id="200" w:author="Daniel Jacob" w:date="2022-12-15T17:33:00Z" w:initials="JDJ">
    <w:p w14:paraId="6BD1FCFC" w14:textId="02EA095A" w:rsidR="002C7103" w:rsidRDefault="002C7103">
      <w:pPr>
        <w:pStyle w:val="CommentText"/>
      </w:pPr>
      <w:r>
        <w:rPr>
          <w:rStyle w:val="CommentReference"/>
        </w:rPr>
        <w:annotationRef/>
      </w:r>
      <w:r>
        <w:t>how do you know it’s a bias and why? Stratosphere? Evidence for that would be if the latitudinal bias is with GOSAT but not ATom.</w:t>
      </w:r>
    </w:p>
  </w:comment>
  <w:comment w:id="201" w:author="Daniel Jacob" w:date="2022-12-15T17:33:00Z" w:initials="JDJ">
    <w:p w14:paraId="76EE2C7B" w14:textId="143E24FF" w:rsidR="002C7103" w:rsidRDefault="002C7103">
      <w:pPr>
        <w:pStyle w:val="CommentText"/>
      </w:pPr>
      <w:r>
        <w:rPr>
          <w:rStyle w:val="CommentReference"/>
        </w:rPr>
        <w:annotationRef/>
      </w:r>
      <w:r>
        <w:t>But it was significant only at very high latitudes.</w:t>
      </w:r>
    </w:p>
  </w:comment>
  <w:comment w:id="202" w:author="Daniel Jacob" w:date="2022-12-15T17:38:00Z" w:initials="JDJ">
    <w:p w14:paraId="1FCC7F0F" w14:textId="5EFFBFF7" w:rsidR="002C7103" w:rsidRDefault="002C7103">
      <w:pPr>
        <w:pStyle w:val="CommentText"/>
      </w:pPr>
      <w:r>
        <w:rPr>
          <w:rStyle w:val="CommentReference"/>
        </w:rPr>
        <w:annotationRef/>
      </w:r>
      <w:r>
        <w:t xml:space="preserve">But they found it to be highly seasonal, which in fact makes sense. </w:t>
      </w:r>
    </w:p>
  </w:comment>
  <w:comment w:id="203" w:author="Daniel Jacob" w:date="2022-12-15T17:37:00Z" w:initials="JDJ">
    <w:p w14:paraId="21ABBFDD" w14:textId="434DEEBC" w:rsidR="002C7103" w:rsidRDefault="002C7103">
      <w:pPr>
        <w:pStyle w:val="CommentText"/>
      </w:pPr>
      <w:r>
        <w:rPr>
          <w:rStyle w:val="CommentReference"/>
        </w:rPr>
        <w:annotationRef/>
      </w:r>
      <w:r>
        <w:t xml:space="preserve">How does this compare to the previous GOSAT work? Does it support that the problem is with the model rather than the observations?  </w:t>
      </w:r>
    </w:p>
  </w:comment>
  <w:comment w:id="204" w:author="Daniel Jacob" w:date="2022-12-15T17:36:00Z" w:initials="JDJ">
    <w:p w14:paraId="6775691B" w14:textId="3980EA5D" w:rsidR="002C7103" w:rsidRDefault="002C7103">
      <w:pPr>
        <w:pStyle w:val="CommentText"/>
      </w:pPr>
      <w:r>
        <w:rPr>
          <w:rStyle w:val="CommentReference"/>
        </w:rPr>
        <w:annotationRef/>
      </w:r>
      <w:r>
        <w:t>But you said there were unbiased?  I think this whole discussion of model and TROPOMI biases can be greatly condensed.</w:t>
      </w:r>
    </w:p>
  </w:comment>
  <w:comment w:id="205" w:author="Daniel Jacob" w:date="2022-12-15T18:59:00Z" w:initials="JDJ">
    <w:p w14:paraId="0C37804C" w14:textId="23E681CC" w:rsidR="00D0302F" w:rsidRDefault="00D0302F">
      <w:pPr>
        <w:pStyle w:val="CommentText"/>
      </w:pPr>
      <w:r>
        <w:rPr>
          <w:rStyle w:val="CommentReference"/>
        </w:rPr>
        <w:annotationRef/>
      </w:r>
      <w:r>
        <w:t>Again not sure what this means</w:t>
      </w:r>
    </w:p>
  </w:comment>
  <w:comment w:id="206" w:author="Daniel Jacob" w:date="2022-12-15T19:00:00Z" w:initials="JDJ">
    <w:p w14:paraId="5D0E2C40" w14:textId="0B396BFC" w:rsidR="00D0302F" w:rsidRDefault="00D0302F">
      <w:pPr>
        <w:pStyle w:val="CommentText"/>
      </w:pPr>
      <w:r>
        <w:rPr>
          <w:rStyle w:val="CommentReference"/>
        </w:rPr>
        <w:annotationRef/>
      </w:r>
      <w:r>
        <w:t>You would need to show this in a figure but I don’t see why we care about agreement with the prior simulation. More relevant is to show that the posterior simulation improves on the prior</w:t>
      </w:r>
    </w:p>
  </w:comment>
  <w:comment w:id="207" w:author="Daniel Jacob" w:date="2022-12-15T19:02:00Z" w:initials="JDJ">
    <w:p w14:paraId="6A496C4F" w14:textId="6A2860A2" w:rsidR="00D0302F" w:rsidRDefault="00D0302F">
      <w:pPr>
        <w:pStyle w:val="CommentText"/>
      </w:pPr>
      <w:r>
        <w:rPr>
          <w:rStyle w:val="CommentReference"/>
        </w:rPr>
        <w:annotationRef/>
      </w:r>
      <w:r>
        <w:t>Refer to So in equation (1)</w:t>
      </w:r>
    </w:p>
  </w:comment>
  <w:comment w:id="209" w:author="Daniel Jacob" w:date="2022-12-15T19:04:00Z" w:initials="JDJ">
    <w:p w14:paraId="139316C9" w14:textId="7E4BDE77" w:rsidR="00D0302F" w:rsidRDefault="00D0302F">
      <w:pPr>
        <w:pStyle w:val="CommentText"/>
      </w:pPr>
      <w:r>
        <w:rPr>
          <w:rStyle w:val="CommentReference"/>
        </w:rPr>
        <w:annotationRef/>
      </w:r>
      <w:r>
        <w:t>A reasonable thing to do, but which also means that you won’t trust your results at finer than 2x2 which is not good. Can you justify just on the basis of getting good stats? Because you do this seasonally, which is new.</w:t>
      </w:r>
    </w:p>
  </w:comment>
  <w:comment w:id="210" w:author="Daniel Jacob" w:date="2022-12-15T19:06:00Z" w:initials="JDJ">
    <w:p w14:paraId="2A06A48A" w14:textId="365BD5F5" w:rsidR="00D0302F" w:rsidRDefault="00D0302F">
      <w:pPr>
        <w:pStyle w:val="CommentText"/>
      </w:pPr>
      <w:r>
        <w:rPr>
          <w:rStyle w:val="CommentReference"/>
        </w:rPr>
        <w:annotationRef/>
      </w:r>
      <w:r>
        <w:t>A reasonable thing to do, but won’t it trump the instrument error in all cases?</w:t>
      </w:r>
    </w:p>
  </w:comment>
  <w:comment w:id="212" w:author="Daniel Jacob" w:date="2022-12-15T19:06:00Z" w:initials="JDJ">
    <w:p w14:paraId="69BA0070" w14:textId="4C9FD04B" w:rsidR="00D0302F" w:rsidRDefault="00D0302F">
      <w:pPr>
        <w:pStyle w:val="CommentText"/>
      </w:pPr>
      <w:r>
        <w:rPr>
          <w:rStyle w:val="CommentReference"/>
        </w:rPr>
        <w:annotationRef/>
      </w:r>
      <w:r>
        <w:t>Again, just describe your baseline inversion.</w:t>
      </w:r>
    </w:p>
  </w:comment>
  <w:comment w:id="213" w:author="Daniel Jacob" w:date="2022-12-15T19:08:00Z" w:initials="JDJ">
    <w:p w14:paraId="3FA26661" w14:textId="7A2C0A86" w:rsidR="00D0302F" w:rsidRDefault="00D0302F">
      <w:pPr>
        <w:pStyle w:val="CommentText"/>
      </w:pPr>
      <w:r>
        <w:rPr>
          <w:rStyle w:val="CommentReference"/>
        </w:rPr>
        <w:annotationRef/>
      </w:r>
      <w:r>
        <w:t>Interesting because this is new – is there other seasonal variation to this error standard deviation?</w:t>
      </w:r>
    </w:p>
  </w:comment>
  <w:comment w:id="214" w:author="Daniel Jacob" w:date="2022-12-15T19:09:00Z" w:initials="JDJ">
    <w:p w14:paraId="069CBA1C" w14:textId="3D4DB437" w:rsidR="00D0302F" w:rsidRDefault="00D0302F">
      <w:pPr>
        <w:pStyle w:val="CommentText"/>
      </w:pPr>
      <w:r>
        <w:rPr>
          <w:rStyle w:val="CommentReference"/>
        </w:rPr>
        <w:annotationRef/>
      </w:r>
      <w:r>
        <w:t>Not sure what the Chevallier reference is about.</w:t>
      </w:r>
    </w:p>
  </w:comment>
  <w:comment w:id="215" w:author="Daniel Jacob" w:date="2022-12-15T19:11:00Z" w:initials="JDJ">
    <w:p w14:paraId="59C76240" w14:textId="67F712A9" w:rsidR="00810EA7" w:rsidRDefault="00810EA7">
      <w:pPr>
        <w:pStyle w:val="CommentText"/>
      </w:pPr>
      <w:r>
        <w:rPr>
          <w:rStyle w:val="CommentReference"/>
        </w:rPr>
        <w:annotationRef/>
      </w:r>
      <w:r>
        <w:t>But that’s not something to take advantage of – isn’t it rather something that justifies it? It might be worth pointing out that our other inversions using the GMM don’t fill up the DOFS to the dimension of the state vector – so a 0.25x0.3125 inversion would clearly be overkill</w:t>
      </w:r>
    </w:p>
  </w:comment>
  <w:comment w:id="241" w:author="Daniel Jacob" w:date="2022-12-15T19:28:00Z" w:initials="JDJ">
    <w:p w14:paraId="1A38E526" w14:textId="19620DF3" w:rsidR="0003630A" w:rsidRDefault="0003630A">
      <w:pPr>
        <w:pStyle w:val="CommentText"/>
      </w:pPr>
      <w:r>
        <w:rPr>
          <w:rStyle w:val="CommentReference"/>
        </w:rPr>
        <w:annotationRef/>
      </w:r>
      <w:r>
        <w:t>Give the normalized values, that will be easier to understand and more useful for folks who want to emulate your method</w:t>
      </w:r>
    </w:p>
  </w:comment>
  <w:comment w:id="267" w:author="Daniel Jacob" w:date="2022-12-15T19:33:00Z" w:initials="JDJ">
    <w:p w14:paraId="502966F6" w14:textId="60E3EC5F" w:rsidR="00F364B9" w:rsidRDefault="00F364B9">
      <w:pPr>
        <w:pStyle w:val="CommentText"/>
      </w:pPr>
      <w:r>
        <w:rPr>
          <w:rStyle w:val="CommentReference"/>
        </w:rPr>
        <w:annotationRef/>
      </w:r>
      <w:r>
        <w:t>Somewhere your method needs to be explained in a paragraph, either in intro or at the top of the methods – cf. comments above.</w:t>
      </w:r>
    </w:p>
  </w:comment>
  <w:comment w:id="270" w:author="Daniel Jacob" w:date="2022-12-15T19:36:00Z" w:initials="JDJ">
    <w:p w14:paraId="60AADF4E" w14:textId="7977FCC6" w:rsidR="00F364B9" w:rsidRDefault="00F364B9">
      <w:pPr>
        <w:pStyle w:val="CommentText"/>
      </w:pPr>
      <w:r>
        <w:rPr>
          <w:rStyle w:val="CommentReference"/>
        </w:rPr>
        <w:annotationRef/>
      </w:r>
      <w:r>
        <w:t>Are you referring to equation (5)? This is opaque.</w:t>
      </w:r>
    </w:p>
  </w:comment>
  <w:comment w:id="274" w:author="Daniel Jacob" w:date="2022-12-15T19:37:00Z" w:initials="JDJ">
    <w:p w14:paraId="21AAB50B" w14:textId="264FE89F" w:rsidR="00F364B9" w:rsidRDefault="00F364B9">
      <w:pPr>
        <w:pStyle w:val="CommentText"/>
      </w:pPr>
      <w:r>
        <w:rPr>
          <w:rStyle w:val="CommentReference"/>
        </w:rPr>
        <w:annotationRef/>
      </w:r>
      <w:r>
        <w:t>Is this contingent on individual observations having uncorrelated errors? I ask because we now know with the super-observations that this is not the case.</w:t>
      </w:r>
    </w:p>
  </w:comment>
  <w:comment w:id="275" w:author="Daniel Jacob" w:date="2022-12-15T19:37:00Z" w:initials="JDJ">
    <w:p w14:paraId="174DB399" w14:textId="77FACE83" w:rsidR="00F364B9" w:rsidRDefault="00F364B9">
      <w:pPr>
        <w:pStyle w:val="CommentText"/>
      </w:pPr>
      <w:r>
        <w:rPr>
          <w:rStyle w:val="CommentReference"/>
        </w:rPr>
        <w:annotationRef/>
      </w:r>
      <w:r>
        <w:t>?</w:t>
      </w:r>
    </w:p>
  </w:comment>
  <w:comment w:id="276" w:author="Daniel Jacob" w:date="2022-12-15T19:39:00Z" w:initials="JDJ">
    <w:p w14:paraId="61C4F02B" w14:textId="091B7822" w:rsidR="00F364B9" w:rsidRDefault="00F364B9">
      <w:pPr>
        <w:pStyle w:val="CommentText"/>
      </w:pPr>
      <w:r>
        <w:rPr>
          <w:rStyle w:val="CommentReference"/>
        </w:rPr>
        <w:annotationRef/>
      </w:r>
      <w:r>
        <w:t>?</w:t>
      </w:r>
    </w:p>
  </w:comment>
  <w:comment w:id="278" w:author="Daniel Jacob" w:date="2022-12-15T19:39:00Z" w:initials="JDJ">
    <w:p w14:paraId="548B4B5E" w14:textId="4A677117" w:rsidR="00F364B9" w:rsidRDefault="00F364B9">
      <w:pPr>
        <w:pStyle w:val="CommentText"/>
      </w:pPr>
      <w:r>
        <w:rPr>
          <w:rStyle w:val="CommentReference"/>
        </w:rPr>
        <w:annotationRef/>
      </w:r>
      <w:r>
        <w:t>But if you restored the original state dimension then it would be mxn</w:t>
      </w:r>
    </w:p>
  </w:comment>
  <w:comment w:id="279" w:author="Daniel Jacob" w:date="2022-12-15T19:41:00Z" w:initials="JDJ">
    <w:p w14:paraId="3A601D85" w14:textId="18C9D3F8" w:rsidR="00103F25" w:rsidRDefault="00103F25">
      <w:pPr>
        <w:pStyle w:val="CommentText"/>
      </w:pPr>
      <w:r>
        <w:rPr>
          <w:rStyle w:val="CommentReference"/>
        </w:rPr>
        <w:annotationRef/>
      </w:r>
      <w:r>
        <w:t>I think the Yu paper was more about the spatial distribution of the prior, which you don’t address. Zichong’s papers give a better spin on why we do this. BTW, I don’t think you told us what you use for gamma in the baseline inversion? The point is that with gamma applied, Shat gives a fair representation of posterior error IF the inversion parameters are correct. BUT…</w:t>
      </w:r>
    </w:p>
  </w:comment>
  <w:comment w:id="280" w:author="Daniel Jacob" w:date="2022-12-15T19:44:00Z" w:initials="JDJ">
    <w:p w14:paraId="11D58459" w14:textId="5D3479AF" w:rsidR="00103F25" w:rsidRDefault="00103F25">
      <w:pPr>
        <w:pStyle w:val="CommentText"/>
      </w:pPr>
      <w:r>
        <w:rPr>
          <w:rStyle w:val="CommentReference"/>
        </w:rPr>
        <w:annotationRef/>
      </w:r>
      <w:r>
        <w:t>Sensitivity, not base</w:t>
      </w:r>
    </w:p>
  </w:comment>
  <w:comment w:id="281" w:author="Daniel Jacob" w:date="2022-12-15T19:45:00Z" w:initials="JDJ">
    <w:p w14:paraId="412D1886" w14:textId="715C76EC" w:rsidR="00103F25" w:rsidRDefault="00103F25">
      <w:pPr>
        <w:pStyle w:val="CommentText"/>
      </w:pPr>
      <w:r>
        <w:rPr>
          <w:rStyle w:val="CommentReference"/>
        </w:rPr>
        <w:annotationRef/>
      </w:r>
      <w:r>
        <w:t>That’s a huge range! What’s your base? Problem with having a huge range of parameter assumptions is that your results may be all over the place (so 0.001 would not move the needle and 1 would overfit).  The ensemble may not be a fair representation of the range of error</w:t>
      </w:r>
    </w:p>
  </w:comment>
  <w:comment w:id="282" w:author="Daniel Jacob" w:date="2022-12-15T19:47:00Z" w:initials="JDJ">
    <w:p w14:paraId="32D24B1B" w14:textId="6994D319" w:rsidR="00103F25" w:rsidRDefault="00103F25">
      <w:pPr>
        <w:pStyle w:val="CommentText"/>
      </w:pPr>
      <w:r>
        <w:rPr>
          <w:rStyle w:val="CommentReference"/>
        </w:rPr>
        <w:annotationRef/>
      </w:r>
      <w:r>
        <w:t>Should cite Xiao Lu’s paper</w:t>
      </w:r>
    </w:p>
  </w:comment>
  <w:comment w:id="283" w:author="Daniel Jacob" w:date="2022-12-15T19:47:00Z" w:initials="JDJ">
    <w:p w14:paraId="0D735E32" w14:textId="1C19650D" w:rsidR="00103F25" w:rsidRDefault="00103F25">
      <w:pPr>
        <w:pStyle w:val="CommentText"/>
      </w:pPr>
      <w:r>
        <w:rPr>
          <w:rStyle w:val="CommentReference"/>
        </w:rPr>
        <w:annotationRef/>
      </w:r>
      <w:r>
        <w:t>Reason for this is not clear to reader – is this because part of the solution is below the rank of the problem and must be discarded? Needs to be explained.</w:t>
      </w:r>
    </w:p>
  </w:comment>
  <w:comment w:id="284" w:author="Daniel Jacob" w:date="2022-12-15T19:49:00Z" w:initials="JDJ">
    <w:p w14:paraId="154665E3" w14:textId="5656F995" w:rsidR="00103F25" w:rsidRDefault="00103F25">
      <w:pPr>
        <w:pStyle w:val="CommentText"/>
      </w:pPr>
      <w:r>
        <w:rPr>
          <w:rStyle w:val="CommentReference"/>
        </w:rPr>
        <w:annotationRef/>
      </w:r>
      <w:r>
        <w:t xml:space="preserve">How do you do that? By ditching the ensemble members that violate that? Having 10% negative values seems too large for comfort unless these are small and justified by your reduced-rank approach </w:t>
      </w:r>
      <w:r w:rsidR="00360DF3">
        <w:t>(so some of the results on the native grid are worthless)</w:t>
      </w:r>
    </w:p>
  </w:comment>
  <w:comment w:id="285" w:author="Daniel Jacob" w:date="2022-12-15T19:51:00Z" w:initials="JDJ">
    <w:p w14:paraId="61B1B878" w14:textId="5103B39A" w:rsidR="00360DF3" w:rsidRDefault="00360DF3">
      <w:pPr>
        <w:pStyle w:val="CommentText"/>
      </w:pPr>
      <w:r>
        <w:rPr>
          <w:rStyle w:val="CommentReference"/>
        </w:rPr>
        <w:annotationRef/>
      </w:r>
      <w:r>
        <w:t>I’m confused about what’s a base inversion and what’s an ensemble number.</w:t>
      </w:r>
    </w:p>
  </w:comment>
  <w:comment w:id="288" w:author="Daniel Jacob" w:date="2022-12-15T19:54:00Z" w:initials="JDJ">
    <w:p w14:paraId="3F33691D" w14:textId="29E7C8EB" w:rsidR="00360DF3" w:rsidRDefault="00360DF3">
      <w:pPr>
        <w:pStyle w:val="CommentText"/>
      </w:pPr>
      <w:r>
        <w:rPr>
          <w:rStyle w:val="CommentReference"/>
        </w:rPr>
        <w:annotationRef/>
      </w:r>
      <w:r>
        <w:t>‘Category’ is awkward terminology for states or cities. I think you can just call it source. You could clarify by advertising that you will be interested in the aggregated totals by state, urban areas, and sectors.</w:t>
      </w:r>
    </w:p>
  </w:comment>
  <w:comment w:id="298" w:author="Daniel Jacob" w:date="2022-12-15T19:57:00Z" w:initials="JDJ">
    <w:p w14:paraId="3C13AA60" w14:textId="708EBA19" w:rsidR="00360DF3" w:rsidRDefault="00360DF3">
      <w:pPr>
        <w:pStyle w:val="CommentText"/>
      </w:pPr>
      <w:r>
        <w:rPr>
          <w:rStyle w:val="CommentReference"/>
        </w:rPr>
        <w:annotationRef/>
      </w:r>
      <w:r>
        <w:t>I think this should be in the Results section because the folks who are interested in how you define cities are not the ones interested in the math of the aggregation.</w:t>
      </w:r>
    </w:p>
  </w:comment>
  <w:comment w:id="299" w:author="Daniel Jacob" w:date="2022-12-15T19:59:00Z" w:initials="JDJ">
    <w:p w14:paraId="2E864DEA" w14:textId="04B8F71B" w:rsidR="00360DF3" w:rsidRPr="00360DF3" w:rsidRDefault="00360DF3">
      <w:pPr>
        <w:pStyle w:val="CommentText"/>
      </w:pPr>
      <w:r>
        <w:rPr>
          <w:rStyle w:val="CommentReference"/>
        </w:rPr>
        <w:annotationRef/>
      </w:r>
      <w:r>
        <w:t>N</w:t>
      </w:r>
      <w:r w:rsidR="00203B38">
        <w:t>o</w:t>
      </w:r>
      <w:r>
        <w:t xml:space="preserve">! It assumes that the relative contribution of individual sectors </w:t>
      </w:r>
      <w:r>
        <w:rPr>
          <w:b/>
          <w:bCs/>
        </w:rPr>
        <w:t xml:space="preserve">for a given grid cell </w:t>
      </w:r>
      <w:r>
        <w:t>is correct. That’s very different (and far more lenient) than assuming that the distribution is correct.</w:t>
      </w:r>
    </w:p>
  </w:comment>
  <w:comment w:id="300" w:author="Daniel Jacob" w:date="2022-12-15T20:01:00Z" w:initials="JDJ">
    <w:p w14:paraId="12868448" w14:textId="331B9A60" w:rsidR="00203B38" w:rsidRDefault="00203B38">
      <w:pPr>
        <w:pStyle w:val="CommentText"/>
      </w:pPr>
      <w:r>
        <w:rPr>
          <w:rStyle w:val="CommentReference"/>
        </w:rPr>
        <w:annotationRef/>
      </w:r>
      <w:r>
        <w:t>You don’t have to make excuses.</w:t>
      </w:r>
    </w:p>
  </w:comment>
  <w:comment w:id="303" w:author="Daniel Jacob" w:date="2022-12-15T22:58:00Z" w:initials="JDJ">
    <w:p w14:paraId="2D2B9DD4" w14:textId="67106223" w:rsidR="003F4F70" w:rsidRDefault="003F4F70">
      <w:pPr>
        <w:pStyle w:val="CommentText"/>
      </w:pPr>
      <w:r>
        <w:rPr>
          <w:rStyle w:val="CommentReference"/>
        </w:rPr>
        <w:annotationRef/>
      </w:r>
      <w:r w:rsidRPr="003F4F70">
        <w:t>not sure what that means. Maybe you don’t have a baseline inversion? As we discussed, a problem then is that it’s hard to figure out what precisely went into the results that you show.</w:t>
      </w:r>
    </w:p>
  </w:comment>
  <w:comment w:id="304" w:author="Daniel Jacob" w:date="2022-12-15T20:04:00Z" w:initials="JDJ">
    <w:p w14:paraId="1E877C56" w14:textId="307DBDAF" w:rsidR="00203B38" w:rsidRDefault="00203B38">
      <w:pPr>
        <w:pStyle w:val="CommentText"/>
      </w:pPr>
      <w:r>
        <w:rPr>
          <w:rStyle w:val="CommentReference"/>
        </w:rPr>
        <w:annotationRef/>
      </w:r>
      <w:r>
        <w:t>Here and elsewhere avoid ‘scale factor’. It’s jargon and most people don’t know what they mean.</w:t>
      </w:r>
    </w:p>
  </w:comment>
  <w:comment w:id="307" w:author="Daniel Jacob" w:date="2022-12-15T22:58:00Z" w:initials="JDJ">
    <w:p w14:paraId="4B13664C" w14:textId="389C4A6E" w:rsidR="003F4F70" w:rsidRDefault="003F4F70">
      <w:pPr>
        <w:pStyle w:val="CommentText"/>
      </w:pPr>
      <w:r>
        <w:rPr>
          <w:rStyle w:val="CommentReference"/>
        </w:rPr>
        <w:annotationRef/>
      </w:r>
      <w:r w:rsidRPr="003F4F70">
        <w:t>I don’t see the point of Table 2. It’s not very interesting.</w:t>
      </w:r>
    </w:p>
  </w:comment>
  <w:comment w:id="308" w:author="Daniel Jacob" w:date="2022-12-16T07:40:00Z" w:initials="JDJ">
    <w:p w14:paraId="0C33193E" w14:textId="1CE8797B" w:rsidR="00D12681" w:rsidRDefault="00D12681">
      <w:pPr>
        <w:pStyle w:val="CommentText"/>
      </w:pPr>
      <w:r>
        <w:rPr>
          <w:rStyle w:val="CommentReference"/>
        </w:rPr>
        <w:annotationRef/>
      </w:r>
      <w:r>
        <w:t>This is a big range. Make sure that it does indeed represent the extent of your best inversion set-ups. You don’t want a lousy setup or a poor prior to be defining your range.  See comment above.</w:t>
      </w:r>
    </w:p>
  </w:comment>
  <w:comment w:id="314" w:author="Daniel Jacob" w:date="2022-12-16T07:47:00Z" w:initials="JDJ">
    <w:p w14:paraId="522F0A47" w14:textId="6A6C6435" w:rsidR="00D12681" w:rsidRDefault="00D12681">
      <w:pPr>
        <w:pStyle w:val="CommentText"/>
      </w:pPr>
      <w:r>
        <w:rPr>
          <w:rStyle w:val="CommentReference"/>
        </w:rPr>
        <w:annotationRef/>
      </w:r>
      <w:r>
        <w:t>Non-blank in Figure 3?</w:t>
      </w:r>
    </w:p>
  </w:comment>
  <w:comment w:id="315" w:author="Daniel Jacob" w:date="2022-12-16T07:47:00Z" w:initials="JDJ">
    <w:p w14:paraId="5B4D2A55" w14:textId="287A67C4" w:rsidR="00D12681" w:rsidRDefault="00D12681">
      <w:pPr>
        <w:pStyle w:val="CommentText"/>
      </w:pPr>
      <w:r>
        <w:rPr>
          <w:rStyle w:val="CommentReference"/>
        </w:rPr>
        <w:annotationRef/>
      </w:r>
      <w:r>
        <w:t xml:space="preserve">Important to explain that reduced-rank means giving up on smaller diffuse emissions </w:t>
      </w:r>
      <w:r w:rsidR="0080693D">
        <w:t>for which you remain tied to prior.  An unknowing reader might think that your method is not good because it leaves out 26% of CONUS emissions but that’s not really the case. This needs explanation because it’s not obvious. It’s actually elegant to separate optimized and non-optimized grid cells.</w:t>
      </w:r>
    </w:p>
  </w:comment>
  <w:comment w:id="316" w:author="Daniel Jacob" w:date="2022-12-16T07:50:00Z" w:initials="JDJ">
    <w:p w14:paraId="7AEBA1CB" w14:textId="73276959" w:rsidR="0080693D" w:rsidRDefault="0080693D">
      <w:pPr>
        <w:pStyle w:val="CommentText"/>
      </w:pPr>
      <w:r>
        <w:rPr>
          <w:rStyle w:val="CommentReference"/>
        </w:rPr>
        <w:annotationRef/>
      </w:r>
      <w:r>
        <w:t>Well then I don’t think you should draw attention to them.  Can we just treat them as noise and not mention them?</w:t>
      </w:r>
    </w:p>
  </w:comment>
  <w:comment w:id="317" w:author="Daniel Jacob" w:date="2022-12-16T07:53:00Z" w:initials="JDJ">
    <w:p w14:paraId="43030641" w14:textId="45B177A4" w:rsidR="0080693D" w:rsidRDefault="0080693D">
      <w:pPr>
        <w:pStyle w:val="CommentText"/>
      </w:pPr>
      <w:r>
        <w:rPr>
          <w:rStyle w:val="CommentReference"/>
        </w:rPr>
        <w:annotationRef/>
      </w:r>
      <w:r>
        <w:t>This is more a comparison than an evaluation and should cover other CONUS inversions as well.  I don’t think it needs to go into a lot of detail but readers would be interested in consistency. Maybe you can have a general paragraph about consistency here (to show that you have compared with previous work) and have more relevant specifics below as appropriate.</w:t>
      </w:r>
    </w:p>
  </w:comment>
  <w:comment w:id="318" w:author="Daniel Jacob" w:date="2022-12-16T07:51:00Z" w:initials="JDJ">
    <w:p w14:paraId="4A01698D" w14:textId="4932F58D" w:rsidR="0080693D" w:rsidRDefault="0080693D">
      <w:pPr>
        <w:pStyle w:val="CommentText"/>
      </w:pPr>
      <w:r>
        <w:rPr>
          <w:rStyle w:val="CommentReference"/>
        </w:rPr>
        <w:annotationRef/>
      </w:r>
      <w:r>
        <w:t>You keep referring to ‘mean’ and that’s not good. Reader wonders if that’s a spatial mean, temporal mean? I would really like you to have a baseline inversion, which can be the ensemble mean (though I don’t particularly like that) and not drag ‘mean’ throughout.</w:t>
      </w:r>
    </w:p>
  </w:comment>
  <w:comment w:id="319" w:author="Daniel Jacob" w:date="2022-12-16T07:55:00Z" w:initials="JDJ">
    <w:p w14:paraId="4447B78D" w14:textId="6026FC96" w:rsidR="0080693D" w:rsidRDefault="0080693D">
      <w:pPr>
        <w:pStyle w:val="CommentText"/>
      </w:pPr>
      <w:r>
        <w:rPr>
          <w:rStyle w:val="CommentReference"/>
        </w:rPr>
        <w:annotationRef/>
      </w:r>
      <w:r>
        <w:t>Should go before the comparison to previous inversions because this is actually an evaluation.</w:t>
      </w:r>
    </w:p>
  </w:comment>
  <w:comment w:id="321" w:author="Daniel Jacob" w:date="2022-12-16T07:56:00Z" w:initials="JDJ">
    <w:p w14:paraId="52B4EC2B" w14:textId="4984F120" w:rsidR="0080693D" w:rsidRDefault="0080693D">
      <w:pPr>
        <w:pStyle w:val="CommentText"/>
      </w:pPr>
      <w:r>
        <w:rPr>
          <w:rStyle w:val="CommentReference"/>
        </w:rPr>
        <w:annotationRef/>
      </w:r>
      <w:r>
        <w:t>RMSE needs to be mentioned but bias is a better metric.</w:t>
      </w:r>
    </w:p>
  </w:comment>
  <w:comment w:id="322" w:author="Daniel Jacob" w:date="2022-12-16T07:57:00Z" w:initials="JDJ">
    <w:p w14:paraId="0C2325F4" w14:textId="4CBDB992" w:rsidR="0080693D" w:rsidRDefault="0080693D">
      <w:pPr>
        <w:pStyle w:val="CommentText"/>
      </w:pPr>
      <w:r>
        <w:rPr>
          <w:rStyle w:val="CommentReference"/>
        </w:rPr>
        <w:annotationRef/>
      </w:r>
      <w:r>
        <w:t>Indeed good to show.  Probably worth a figure.</w:t>
      </w:r>
    </w:p>
  </w:comment>
  <w:comment w:id="323" w:author="Daniel Jacob" w:date="2022-12-16T08:03:00Z" w:initials="JDJ">
    <w:p w14:paraId="5C5C69BB" w14:textId="3B38CC34" w:rsidR="00DB74F4" w:rsidRDefault="00DB74F4">
      <w:pPr>
        <w:pStyle w:val="CommentText"/>
      </w:pPr>
      <w:r>
        <w:rPr>
          <w:rStyle w:val="CommentReference"/>
        </w:rPr>
        <w:annotationRef/>
      </w:r>
      <w:r>
        <w:t>You keep focusing on differences but as I mentioned before you need to realize that it’s of zero interest to most readers even though it’s of most interest to you. They want to know your posterior emissions and compare to prior.  They want emissions, not differences or scale factors.</w:t>
      </w:r>
    </w:p>
  </w:comment>
  <w:comment w:id="324" w:author="Daniel Jacob" w:date="2022-12-16T08:07:00Z" w:initials="JDJ">
    <w:p w14:paraId="24C52664" w14:textId="77777777" w:rsidR="00DB74F4" w:rsidRDefault="00DB74F4">
      <w:pPr>
        <w:pStyle w:val="CommentText"/>
      </w:pPr>
      <w:r>
        <w:rPr>
          <w:rStyle w:val="CommentReference"/>
        </w:rPr>
        <w:annotationRef/>
      </w:r>
      <w:r>
        <w:t xml:space="preserve">OK, except that MX is not much lower than CONUS. See previous comment about what it means when you only optimize xx% of emissions – that means that you focus your DOFS on </w:t>
      </w:r>
      <w:r w:rsidR="00741693">
        <w:t>the high emissions, where you will do better than a reduced-dimension inversion. Don’t let folks dismiss your work by thinking ‘ah, but she’s missing xx% of emissions’ because that’s what they will think if you don’t explain.</w:t>
      </w:r>
    </w:p>
    <w:p w14:paraId="5948F443" w14:textId="77777777" w:rsidR="00741693" w:rsidRDefault="00741693">
      <w:pPr>
        <w:pStyle w:val="CommentText"/>
      </w:pPr>
    </w:p>
    <w:p w14:paraId="6AD52B18" w14:textId="09137E8C" w:rsidR="00741693" w:rsidRDefault="00741693">
      <w:pPr>
        <w:pStyle w:val="CommentText"/>
      </w:pPr>
      <w:r>
        <w:t>Nevertheless, agreed that this is a good reason to focus on CONUS.  Better to say this in the opening paragraphs of Section 3 so you don’t have to drag this into Section 3.1 whose title right now is misleading since you wont say anything about CA and MX.</w:t>
      </w:r>
    </w:p>
  </w:comment>
  <w:comment w:id="325" w:author="Hannah Nesser" w:date="2022-11-30T13:56:00Z" w:initials="HN">
    <w:p w14:paraId="75935935" w14:textId="77777777" w:rsidR="00AE2CBF" w:rsidRDefault="00AE2CBF" w:rsidP="00EF4CDE">
      <w:r>
        <w:rPr>
          <w:rStyle w:val="CommentReference"/>
        </w:rPr>
        <w:annotationRef/>
      </w:r>
      <w:r>
        <w:rPr>
          <w:sz w:val="20"/>
          <w:szCs w:val="20"/>
        </w:rPr>
        <w:t>Can we say something more generally about how EPA is overestimating the decline in methane emissions?</w:t>
      </w:r>
    </w:p>
  </w:comment>
  <w:comment w:id="326" w:author="Hannah Nesser" w:date="2022-11-30T13:57:00Z" w:initials="HN">
    <w:p w14:paraId="2AD37CC3" w14:textId="77777777" w:rsidR="00AE2CBF" w:rsidRDefault="00AE2CBF" w:rsidP="00EF4CDE">
      <w:r>
        <w:rPr>
          <w:rStyle w:val="CommentReference"/>
        </w:rPr>
        <w:annotationRef/>
      </w:r>
      <w:r>
        <w:rPr>
          <w:sz w:val="20"/>
          <w:szCs w:val="20"/>
        </w:rPr>
        <w:t xml:space="preserve">This seems to hold for everything but livestock and coal. </w:t>
      </w:r>
    </w:p>
  </w:comment>
  <w:comment w:id="327" w:author="Daniel Jacob" w:date="2022-12-16T08:12:00Z" w:initials="JDJ">
    <w:p w14:paraId="4BEA7CA7" w14:textId="328FB9FF" w:rsidR="00741693" w:rsidRDefault="00741693">
      <w:pPr>
        <w:pStyle w:val="CommentText"/>
      </w:pPr>
      <w:r>
        <w:rPr>
          <w:rStyle w:val="CommentReference"/>
        </w:rPr>
        <w:annotationRef/>
      </w:r>
      <w:r>
        <w:t>I think you need to explain in your prior section that your prior uses the 2012 total (adjusted for O/G?) of x and that the latest EPA number for 2019 is x.  Beyond that I don’t think you have anything to say about trend.</w:t>
      </w:r>
    </w:p>
  </w:comment>
  <w:comment w:id="328" w:author="Daniel Jacob" w:date="2022-12-16T08:14:00Z" w:initials="JDJ">
    <w:p w14:paraId="4EDF391D" w14:textId="41D1EF86" w:rsidR="00741693" w:rsidRDefault="00741693">
      <w:pPr>
        <w:pStyle w:val="CommentText"/>
      </w:pPr>
      <w:r>
        <w:rPr>
          <w:rStyle w:val="CommentReference"/>
        </w:rPr>
        <w:annotationRef/>
      </w:r>
      <w:r>
        <w:t>Not really. But that’s an unhelpful range..</w:t>
      </w:r>
    </w:p>
  </w:comment>
  <w:comment w:id="329" w:author="Daniel Jacob" w:date="2022-12-16T08:16:00Z" w:initials="JDJ">
    <w:p w14:paraId="2DDECFC2" w14:textId="244BAA2C" w:rsidR="00741693" w:rsidRDefault="00741693">
      <w:pPr>
        <w:pStyle w:val="CommentText"/>
      </w:pPr>
      <w:r>
        <w:rPr>
          <w:rStyle w:val="CommentReference"/>
        </w:rPr>
        <w:annotationRef/>
      </w:r>
      <w:r>
        <w:t>You’re not saying anything useful here.</w:t>
      </w:r>
    </w:p>
  </w:comment>
  <w:comment w:id="330" w:author="Daniel Jacob" w:date="2022-12-16T08:16:00Z" w:initials="JDJ">
    <w:p w14:paraId="05CC1DB9" w14:textId="663AF2B2" w:rsidR="00741693" w:rsidRDefault="00741693">
      <w:pPr>
        <w:pStyle w:val="CommentText"/>
      </w:pPr>
      <w:r>
        <w:rPr>
          <w:rStyle w:val="CommentReference"/>
        </w:rPr>
        <w:annotationRef/>
      </w:r>
      <w:r>
        <w:t>Again, it’s an unhelpful range</w:t>
      </w:r>
    </w:p>
  </w:comment>
  <w:comment w:id="331" w:author="Hannah Nesser" w:date="2022-11-29T18:26:00Z" w:initials="HN">
    <w:p w14:paraId="304D03E7" w14:textId="4BCC930A" w:rsidR="008B08D6" w:rsidRDefault="008B08D6" w:rsidP="00EF4CDE">
      <w:r>
        <w:rPr>
          <w:rStyle w:val="CommentReference"/>
        </w:rPr>
        <w:annotationRef/>
      </w:r>
      <w:r>
        <w:rPr>
          <w:sz w:val="20"/>
          <w:szCs w:val="20"/>
        </w:rPr>
        <w:t>Though this could also result from the smaller ensemble? Though the larger spread in Xiao’s work may also result from the lack of quality control in his ensemble.</w:t>
      </w:r>
    </w:p>
  </w:comment>
  <w:comment w:id="332" w:author="Daniel Jacob" w:date="2022-12-16T08:17:00Z" w:initials="JDJ">
    <w:p w14:paraId="7E7D857B" w14:textId="5CAB4C09" w:rsidR="00741693" w:rsidRDefault="00741693">
      <w:pPr>
        <w:pStyle w:val="CommentText"/>
      </w:pPr>
      <w:r>
        <w:rPr>
          <w:rStyle w:val="CommentReference"/>
        </w:rPr>
        <w:annotationRef/>
      </w:r>
      <w:r>
        <w:t>I wonder about the QC in yours.</w:t>
      </w:r>
    </w:p>
  </w:comment>
  <w:comment w:id="335" w:author="Daniel Jacob" w:date="2022-12-16T13:05:00Z" w:initials="JDJ">
    <w:p w14:paraId="3924787F" w14:textId="40EC2CBB" w:rsidR="00BC278C" w:rsidRDefault="00BC278C">
      <w:pPr>
        <w:pStyle w:val="CommentText"/>
      </w:pPr>
      <w:r>
        <w:rPr>
          <w:rStyle w:val="CommentReference"/>
        </w:rPr>
        <w:annotationRef/>
      </w:r>
      <w:r>
        <w:t>I’m surprised by this. Can you really separate landfills and wastewater? In the past we’ve had to combine them.</w:t>
      </w:r>
    </w:p>
  </w:comment>
  <w:comment w:id="336" w:author="Daniel Jacob" w:date="2022-12-16T08:21:00Z" w:initials="JDJ">
    <w:p w14:paraId="23739CB6" w14:textId="3C04AC94" w:rsidR="001F3335" w:rsidRDefault="001F3335">
      <w:pPr>
        <w:pStyle w:val="CommentText"/>
      </w:pPr>
      <w:r>
        <w:rPr>
          <w:rStyle w:val="CommentReference"/>
        </w:rPr>
        <w:annotationRef/>
      </w:r>
      <w:r>
        <w:t>I thought you gave up on CA and MX, and for good reason? I wouldn’t show them, inversion doesn’t seem helpful.</w:t>
      </w:r>
    </w:p>
  </w:comment>
  <w:comment w:id="337" w:author="Daniel Jacob" w:date="2022-12-16T08:22:00Z" w:initials="JDJ">
    <w:p w14:paraId="1A5D7585" w14:textId="0211DC9D" w:rsidR="001F3335" w:rsidRDefault="001F3335">
      <w:pPr>
        <w:pStyle w:val="CommentText"/>
      </w:pPr>
      <w:r>
        <w:rPr>
          <w:rStyle w:val="CommentReference"/>
        </w:rPr>
        <w:annotationRef/>
      </w:r>
      <w:r>
        <w:t xml:space="preserve">It’s considered bad form to show the same data in table and figure, but here you actually show different info.  Again, need to explain what lack of optimization means. </w:t>
      </w:r>
    </w:p>
  </w:comment>
  <w:comment w:id="338" w:author="Daniel Jacob" w:date="2022-12-16T13:04:00Z" w:initials="JDJ">
    <w:p w14:paraId="09DC6DC4" w14:textId="0780E545" w:rsidR="00BC278C" w:rsidRDefault="00BC278C">
      <w:pPr>
        <w:pStyle w:val="CommentText"/>
      </w:pPr>
      <w:r>
        <w:rPr>
          <w:rStyle w:val="CommentReference"/>
        </w:rPr>
        <w:annotationRef/>
      </w:r>
      <w:r>
        <w:t>For wastewater I think the reason is that the prior is small? I’m surprised by the low avker for wetlands considering that it’s a fairly large source.</w:t>
      </w:r>
    </w:p>
  </w:comment>
  <w:comment w:id="339" w:author="Daniel Jacob" w:date="2022-12-16T13:07:00Z" w:initials="JDJ">
    <w:p w14:paraId="76E83B17" w14:textId="51CA57F1" w:rsidR="00BC278C" w:rsidRDefault="00BC278C">
      <w:pPr>
        <w:pStyle w:val="CommentText"/>
      </w:pPr>
      <w:r>
        <w:rPr>
          <w:rStyle w:val="CommentReference"/>
        </w:rPr>
        <w:annotationRef/>
      </w:r>
      <w:r>
        <w:t>Best to call this anthro emissions – because this is what you care about.  If you combine wastewater and landfills in the results…</w:t>
      </w:r>
    </w:p>
  </w:comment>
  <w:comment w:id="340" w:author="Daniel Jacob" w:date="2022-12-16T13:08:00Z" w:initials="JDJ">
    <w:p w14:paraId="5A9CAC50" w14:textId="7C2098F0" w:rsidR="00BC278C" w:rsidRDefault="00BC278C">
      <w:pPr>
        <w:pStyle w:val="CommentText"/>
      </w:pPr>
      <w:r>
        <w:rPr>
          <w:rStyle w:val="CommentReference"/>
        </w:rPr>
        <w:annotationRef/>
      </w:r>
      <w:r>
        <w:t>% increases in avkers is a weird concept. This increase kind of follows from your higher dofs?</w:t>
      </w:r>
    </w:p>
  </w:comment>
  <w:comment w:id="341" w:author="Daniel Jacob" w:date="2022-12-16T13:10:00Z" w:initials="JDJ">
    <w:p w14:paraId="09983B88" w14:textId="6F04AE36" w:rsidR="00BC278C" w:rsidRDefault="00BC278C">
      <w:pPr>
        <w:pStyle w:val="CommentText"/>
      </w:pPr>
      <w:r>
        <w:rPr>
          <w:rStyle w:val="CommentReference"/>
        </w:rPr>
        <w:annotationRef/>
      </w:r>
      <w:r>
        <w:t>How about adding Lu2022 and other relevant studies to Figure 4, showing only CONUS as I suggested above?</w:t>
      </w:r>
    </w:p>
  </w:comment>
  <w:comment w:id="342" w:author="Daniel Jacob" w:date="2022-12-16T13:11:00Z" w:initials="JDJ">
    <w:p w14:paraId="219C4D26" w14:textId="0AD25EF1" w:rsidR="00BC278C" w:rsidRDefault="00BC278C">
      <w:pPr>
        <w:pStyle w:val="CommentText"/>
      </w:pPr>
      <w:r>
        <w:rPr>
          <w:rStyle w:val="CommentReference"/>
        </w:rPr>
        <w:annotationRef/>
      </w:r>
      <w:r>
        <w:t>I wouldn’t talk about this beyond explaining how the optimization works at the beginning (cf. earlier comment), because readers are going to get the impression that your posterior estimate only applies to 81% of the landfills</w:t>
      </w:r>
      <w:r w:rsidR="00F01D33">
        <w:t>.  This is just not a useful number.</w:t>
      </w:r>
    </w:p>
  </w:comment>
  <w:comment w:id="343" w:author="Daniel Jacob" w:date="2022-12-16T13:13:00Z" w:initials="JDJ">
    <w:p w14:paraId="4390EC89" w14:textId="1A3B404D" w:rsidR="00F01D33" w:rsidRDefault="00F01D33">
      <w:pPr>
        <w:pStyle w:val="CommentText"/>
      </w:pPr>
      <w:r>
        <w:rPr>
          <w:rStyle w:val="CommentReference"/>
        </w:rPr>
        <w:annotationRef/>
      </w:r>
      <w:r>
        <w:t xml:space="preserve">It’s in the table and you already said this. </w:t>
      </w:r>
    </w:p>
  </w:comment>
  <w:comment w:id="344" w:author="Daniel Jacob" w:date="2022-12-16T13:15:00Z" w:initials="JDJ">
    <w:p w14:paraId="2CE03A04" w14:textId="49F6B34D" w:rsidR="00F01D33" w:rsidRDefault="00F01D33">
      <w:pPr>
        <w:pStyle w:val="CommentText"/>
      </w:pPr>
      <w:r>
        <w:rPr>
          <w:rStyle w:val="CommentReference"/>
        </w:rPr>
        <w:annotationRef/>
      </w:r>
      <w:r>
        <w:t>But you said sectors were well separated?</w:t>
      </w:r>
    </w:p>
  </w:comment>
  <w:comment w:id="345" w:author="Daniel Jacob" w:date="2022-12-16T13:16:00Z" w:initials="JDJ">
    <w:p w14:paraId="18496F63" w14:textId="0822BA11" w:rsidR="00F01D33" w:rsidRDefault="00F01D33">
      <w:pPr>
        <w:pStyle w:val="CommentText"/>
      </w:pPr>
      <w:r>
        <w:rPr>
          <w:rStyle w:val="CommentReference"/>
        </w:rPr>
        <w:annotationRef/>
      </w:r>
      <w:r>
        <w:t>Again, this is of little interest to the reader. Focus on results.</w:t>
      </w:r>
    </w:p>
  </w:comment>
  <w:comment w:id="346" w:author="Daniel Jacob" w:date="2022-12-16T13:17:00Z" w:initials="JDJ">
    <w:p w14:paraId="3748E236" w14:textId="2764E171" w:rsidR="00F01D33" w:rsidRDefault="00F01D33">
      <w:pPr>
        <w:pStyle w:val="CommentText"/>
      </w:pPr>
      <w:r>
        <w:rPr>
          <w:rStyle w:val="CommentReference"/>
        </w:rPr>
        <w:annotationRef/>
      </w:r>
      <w:r>
        <w:t>Lu2022 is worth comparing to but Shen2022 is the closest to what you’ve done.</w:t>
      </w:r>
    </w:p>
  </w:comment>
  <w:comment w:id="347" w:author="Daniel Jacob" w:date="2022-12-16T13:18:00Z" w:initials="JDJ">
    <w:p w14:paraId="64296B83" w14:textId="16236AF7" w:rsidR="00F01D33" w:rsidRDefault="00F01D33">
      <w:pPr>
        <w:pStyle w:val="CommentText"/>
      </w:pPr>
      <w:r>
        <w:rPr>
          <w:rStyle w:val="CommentReference"/>
        </w:rPr>
        <w:annotationRef/>
      </w:r>
      <w:r>
        <w:t>That’s interesting because I don’t think we found this large decrease in previous emissions?</w:t>
      </w:r>
    </w:p>
  </w:comment>
  <w:comment w:id="348" w:author="Daniel Jacob" w:date="2022-12-16T13:20:00Z" w:initials="JDJ">
    <w:p w14:paraId="2A338744" w14:textId="760B16D5" w:rsidR="00F01D33" w:rsidRDefault="00F01D33">
      <w:pPr>
        <w:pStyle w:val="CommentText"/>
      </w:pPr>
      <w:r>
        <w:rPr>
          <w:rStyle w:val="CommentReference"/>
        </w:rPr>
        <w:annotationRef/>
      </w:r>
      <w:r>
        <w:t>Try to condense these two paragraphs, to have one paragraph per sector? Or have a separate paragraph for coal? Shen2022 who is most comparable to yours was just for OG.</w:t>
      </w:r>
    </w:p>
  </w:comment>
  <w:comment w:id="350" w:author="Daniel Jacob" w:date="2022-12-16T13:21:00Z" w:initials="JDJ">
    <w:p w14:paraId="787C3C84" w14:textId="51BBB3B9" w:rsidR="00F01D33" w:rsidRDefault="00F01D33">
      <w:pPr>
        <w:pStyle w:val="CommentText"/>
      </w:pPr>
      <w:r>
        <w:rPr>
          <w:rStyle w:val="CommentReference"/>
        </w:rPr>
        <w:annotationRef/>
      </w:r>
      <w:r>
        <w:t>Present your results in a way that will be of interest to readers.</w:t>
      </w:r>
    </w:p>
  </w:comment>
  <w:comment w:id="352" w:author="Daniel Jacob" w:date="2022-12-16T13:22:00Z" w:initials="JDJ">
    <w:p w14:paraId="28EAAA88" w14:textId="0556B515" w:rsidR="00F01D33" w:rsidRDefault="00F01D33">
      <w:pPr>
        <w:pStyle w:val="CommentText"/>
      </w:pPr>
      <w:r>
        <w:rPr>
          <w:rStyle w:val="CommentReference"/>
        </w:rPr>
        <w:annotationRef/>
      </w:r>
      <w:r>
        <w:t>This should be said in intro</w:t>
      </w:r>
    </w:p>
  </w:comment>
  <w:comment w:id="353" w:author="Daniel Jacob" w:date="2022-12-16T13:32:00Z" w:initials="JDJ">
    <w:p w14:paraId="1F8DBA0A" w14:textId="7FC555F0" w:rsidR="00EB5EAC" w:rsidRDefault="00EB5EAC">
      <w:pPr>
        <w:pStyle w:val="CommentText"/>
      </w:pPr>
      <w:r>
        <w:rPr>
          <w:rStyle w:val="CommentReference"/>
        </w:rPr>
        <w:annotationRef/>
      </w:r>
      <w:r>
        <w:t>I don’t see table 4 as useful since you already have the info in fig 5 and table S1 has full results.  Remove the smaller states from fig 5 so that it is more readable.</w:t>
      </w:r>
      <w:r w:rsidR="007550C8">
        <w:t xml:space="preserve"> Use the top xx% states contributing xx% of national anthro emissions</w:t>
      </w:r>
    </w:p>
  </w:comment>
  <w:comment w:id="354" w:author="Daniel Jacob" w:date="2022-12-16T13:24:00Z" w:initials="JDJ">
    <w:p w14:paraId="09E9C250" w14:textId="479EE45D" w:rsidR="00EB5EAC" w:rsidRDefault="00EB5EAC">
      <w:pPr>
        <w:pStyle w:val="CommentText"/>
      </w:pPr>
      <w:r>
        <w:rPr>
          <w:rStyle w:val="CommentReference"/>
        </w:rPr>
        <w:annotationRef/>
      </w:r>
      <w:r>
        <w:t>Avoid jargon so that your paper is accessible to the people you want to reach. Jargon is fine and useful for the Methods section, not for the Results section, which will have different readerships.</w:t>
      </w:r>
    </w:p>
  </w:comment>
  <w:comment w:id="361" w:author="Hannah Nesser" w:date="2022-12-04T14:56:00Z" w:initials="HN">
    <w:p w14:paraId="09CF9934" w14:textId="77777777" w:rsidR="009F4847" w:rsidRDefault="009F4847" w:rsidP="00EF4CDE">
      <w:r>
        <w:rPr>
          <w:rStyle w:val="CommentReference"/>
        </w:rPr>
        <w:annotationRef/>
      </w:r>
      <w:r>
        <w:rPr>
          <w:sz w:val="20"/>
          <w:szCs w:val="20"/>
        </w:rPr>
        <w:t>Throughout this section, I avoid using statistics and stick with the mean values. I’m not sure if this is the right move or not—it made sense since I was talking about individual states and I limited the discussion to states with avker sensitivities greater than 0.5.</w:t>
      </w:r>
    </w:p>
  </w:comment>
  <w:comment w:id="359" w:author="Daniel Jacob" w:date="2022-12-16T16:12:00Z" w:initials="JDJ">
    <w:p w14:paraId="516D4E43" w14:textId="19D81171" w:rsidR="007550C8" w:rsidRDefault="007550C8">
      <w:pPr>
        <w:pStyle w:val="CommentText"/>
      </w:pPr>
      <w:r>
        <w:rPr>
          <w:rStyle w:val="CommentReference"/>
        </w:rPr>
        <w:annotationRef/>
      </w:r>
      <w:r>
        <w:t xml:space="preserve">This is not really actionable.  </w:t>
      </w:r>
    </w:p>
  </w:comment>
  <w:comment w:id="365" w:author="Hannah Nesser" w:date="2022-12-04T13:50:00Z" w:initials="HN">
    <w:p w14:paraId="1A2C0AB4" w14:textId="345C6A4E" w:rsidR="009217A3" w:rsidRDefault="009217A3" w:rsidP="00EF4CDE">
      <w:r>
        <w:rPr>
          <w:rStyle w:val="CommentReference"/>
        </w:rPr>
        <w:annotationRef/>
      </w:r>
      <w:r>
        <w:rPr>
          <w:sz w:val="20"/>
          <w:szCs w:val="20"/>
        </w:rPr>
        <w:t>This is 54% of positive corrections, not 54% of the net. Wasn’t sure how else to do this...</w:t>
      </w:r>
    </w:p>
  </w:comment>
  <w:comment w:id="366" w:author="Daniel Jacob" w:date="2022-12-16T16:11:00Z" w:initials="JDJ">
    <w:p w14:paraId="2D34C698" w14:textId="555FA5ED" w:rsidR="007550C8" w:rsidRDefault="007550C8">
      <w:pPr>
        <w:pStyle w:val="CommentText"/>
      </w:pPr>
      <w:r>
        <w:rPr>
          <w:rStyle w:val="CommentReference"/>
        </w:rPr>
        <w:annotationRef/>
      </w:r>
      <w:r>
        <w:t>Again, these increases are not of general interest.</w:t>
      </w:r>
    </w:p>
  </w:comment>
  <w:comment w:id="367" w:author="Daniel Jacob" w:date="2022-12-16T16:12:00Z" w:initials="JDJ">
    <w:p w14:paraId="1121E4CF" w14:textId="69896547" w:rsidR="007550C8" w:rsidRDefault="007550C8">
      <w:pPr>
        <w:pStyle w:val="CommentText"/>
      </w:pPr>
      <w:r>
        <w:rPr>
          <w:rStyle w:val="CommentReference"/>
        </w:rPr>
        <w:annotationRef/>
      </w:r>
      <w:r>
        <w:t>This is actionable. Tell us the magnitude of the Texas source.</w:t>
      </w:r>
    </w:p>
  </w:comment>
  <w:comment w:id="368" w:author="Daniel Jacob" w:date="2022-12-16T16:13:00Z" w:initials="JDJ">
    <w:p w14:paraId="56FF336D" w14:textId="06CDBE31" w:rsidR="007550C8" w:rsidRDefault="007550C8">
      <w:pPr>
        <w:pStyle w:val="CommentText"/>
      </w:pPr>
      <w:r>
        <w:rPr>
          <w:rStyle w:val="CommentReference"/>
        </w:rPr>
        <w:annotationRef/>
      </w:r>
      <w:r>
        <w:t>What fraction of the posterior?</w:t>
      </w:r>
    </w:p>
  </w:comment>
  <w:comment w:id="369" w:author="Daniel Jacob" w:date="2022-12-16T16:14:00Z" w:initials="JDJ">
    <w:p w14:paraId="1E05FEFF" w14:textId="5A00FF9A" w:rsidR="007550C8" w:rsidRDefault="007550C8">
      <w:pPr>
        <w:pStyle w:val="CommentText"/>
      </w:pPr>
      <w:r>
        <w:rPr>
          <w:rStyle w:val="CommentReference"/>
        </w:rPr>
        <w:annotationRef/>
      </w:r>
      <w:r>
        <w:t>Again, these ‘increases’ are not really of interest, I’m not even sure what they are relative to. If they are relative to the gridded EPA then that’s of no interest because the spatial allocation from Bram is not part of the GHGI. But at the CMS meeting we heard from the EPA that they were now quantifying emissions by state, is that available? That would be very interesting to compare to.</w:t>
      </w:r>
    </w:p>
  </w:comment>
  <w:comment w:id="370" w:author="Hannah Nesser" w:date="2022-12-03T15:43:00Z" w:initials="HN">
    <w:p w14:paraId="644391EB" w14:textId="5A5C8F8C" w:rsidR="004905D2" w:rsidRDefault="004905D2" w:rsidP="00EF4CDE">
      <w:r>
        <w:rPr>
          <w:rStyle w:val="CommentReference"/>
        </w:rPr>
        <w:annotationRef/>
      </w:r>
      <w:r>
        <w:rPr>
          <w:sz w:val="20"/>
          <w:szCs w:val="20"/>
        </w:rPr>
        <w:t>Double check this number.</w:t>
      </w:r>
    </w:p>
  </w:comment>
  <w:comment w:id="371" w:author="Daniel Jacob" w:date="2022-12-16T16:16:00Z" w:initials="JDJ">
    <w:p w14:paraId="020D71C1" w14:textId="77777777" w:rsidR="007550C8" w:rsidRDefault="007550C8">
      <w:pPr>
        <w:pStyle w:val="CommentText"/>
      </w:pPr>
      <w:r>
        <w:rPr>
          <w:rStyle w:val="CommentReference"/>
        </w:rPr>
        <w:annotationRef/>
      </w:r>
      <w:r>
        <w:t xml:space="preserve">Elaborate on states that have their own inventory efforts and how you compare. California with CARB (papers by Fischer, Duren give references), New York (ask Lee), any others… </w:t>
      </w:r>
    </w:p>
    <w:p w14:paraId="5CA10D2F" w14:textId="77777777" w:rsidR="002350B0" w:rsidRDefault="002350B0">
      <w:pPr>
        <w:pStyle w:val="CommentText"/>
      </w:pPr>
    </w:p>
    <w:p w14:paraId="735A93A1" w14:textId="06A4B8B4" w:rsidR="002350B0" w:rsidRDefault="002350B0">
      <w:pPr>
        <w:pStyle w:val="CommentText"/>
      </w:pPr>
      <w:r>
        <w:t>Are the big methane-emitting states all associated with O/G?</w:t>
      </w:r>
    </w:p>
  </w:comment>
  <w:comment w:id="372" w:author="Daniel Jacob" w:date="2022-12-16T16:19:00Z" w:initials="JDJ">
    <w:p w14:paraId="7FC77B1F" w14:textId="2BF65E53" w:rsidR="007550C8" w:rsidRDefault="007550C8">
      <w:pPr>
        <w:pStyle w:val="CommentText"/>
      </w:pPr>
      <w:r>
        <w:rPr>
          <w:rStyle w:val="CommentReference"/>
        </w:rPr>
        <w:annotationRef/>
      </w:r>
      <w:r>
        <w:t>This is descriptive and of no real interest. Who is ranking the states? Of more interest would be if some sectors are concentrated in some states.</w:t>
      </w:r>
    </w:p>
  </w:comment>
  <w:comment w:id="373" w:author="Daniel Jacob" w:date="2022-12-16T16:20:00Z" w:initials="JDJ">
    <w:p w14:paraId="258D570B" w14:textId="7903715A" w:rsidR="007550C8" w:rsidRDefault="007550C8">
      <w:pPr>
        <w:pStyle w:val="CommentText"/>
      </w:pPr>
      <w:r>
        <w:rPr>
          <w:rStyle w:val="CommentReference"/>
        </w:rPr>
        <w:annotationRef/>
      </w:r>
      <w:r>
        <w:t>Again, people don’t care.</w:t>
      </w:r>
    </w:p>
  </w:comment>
  <w:comment w:id="374" w:author="Daniel Jacob" w:date="2022-12-16T16:23:00Z" w:initials="JDJ">
    <w:p w14:paraId="784E7F52" w14:textId="26CE3D7D" w:rsidR="002350B0" w:rsidRDefault="002350B0">
      <w:pPr>
        <w:pStyle w:val="CommentText"/>
      </w:pPr>
      <w:r>
        <w:rPr>
          <w:rStyle w:val="CommentReference"/>
        </w:rPr>
        <w:annotationRef/>
      </w:r>
      <w:r>
        <w:t>I don’t understand what this represents.  Did you get your hands on the EPA state emission inventories? Reference? That would be tremendously interesting because it hasn’t been reported before.  I don’t understand the scaling.</w:t>
      </w:r>
    </w:p>
  </w:comment>
  <w:comment w:id="375" w:author="Hannah Nesser" w:date="2022-12-05T11:13:00Z" w:initials="HN">
    <w:p w14:paraId="7BF81317" w14:textId="77777777" w:rsidR="0004598D" w:rsidRDefault="0004598D" w:rsidP="00EF4CDE">
      <w:r>
        <w:rPr>
          <w:rStyle w:val="CommentReference"/>
        </w:rPr>
        <w:annotationRef/>
      </w:r>
      <w:r>
        <w:rPr>
          <w:sz w:val="20"/>
          <w:szCs w:val="20"/>
        </w:rPr>
        <w:t>I only went through state inventories linked by EPA. I should probably do a google for the other ~26 states.</w:t>
      </w:r>
    </w:p>
  </w:comment>
  <w:comment w:id="376" w:author="Daniel Jacob" w:date="2022-12-16T16:25:00Z" w:initials="JDJ">
    <w:p w14:paraId="5119BACD" w14:textId="2400CF6D" w:rsidR="002350B0" w:rsidRDefault="002350B0">
      <w:pPr>
        <w:pStyle w:val="CommentText"/>
      </w:pPr>
      <w:r>
        <w:rPr>
          <w:rStyle w:val="CommentReference"/>
        </w:rPr>
        <w:annotationRef/>
      </w:r>
      <w:r>
        <w:t>Oh, this is super interesting. Are they inventories produced by the individual states? Need references, else I don’t really know what you are comparing to.</w:t>
      </w:r>
    </w:p>
  </w:comment>
  <w:comment w:id="377" w:author="Hannah Nesser" w:date="2022-12-03T18:41:00Z" w:initials="HN">
    <w:p w14:paraId="402F59A5" w14:textId="6D3C669F" w:rsidR="00D92AD1" w:rsidRDefault="00D92AD1" w:rsidP="00EF4CDE">
      <w:r>
        <w:rPr>
          <w:rStyle w:val="CommentReference"/>
        </w:rPr>
        <w:annotationRef/>
      </w:r>
      <w:r>
        <w:rPr>
          <w:sz w:val="20"/>
          <w:szCs w:val="20"/>
        </w:rPr>
        <w:t>Double check if we can separate out sectors.</w:t>
      </w:r>
    </w:p>
  </w:comment>
  <w:comment w:id="378" w:author="Daniel Jacob" w:date="2022-12-16T16:26:00Z" w:initials="JDJ">
    <w:p w14:paraId="4E2254E0" w14:textId="1C563231" w:rsidR="002350B0" w:rsidRDefault="002350B0">
      <w:pPr>
        <w:pStyle w:val="CommentText"/>
      </w:pPr>
      <w:r>
        <w:rPr>
          <w:rStyle w:val="CommentReference"/>
        </w:rPr>
        <w:annotationRef/>
      </w:r>
      <w:r>
        <w:t>There’s been a big argument over the sectoral contributions in the California inventory – see Duren’s paper, also Wecht et al. (not the one we usually cite, the other one).  Can you weigh in? CARB has been anxious to pin emissions on OG but I think that the atm observations see a greater contribution from livestock.</w:t>
      </w:r>
    </w:p>
  </w:comment>
  <w:comment w:id="379" w:author="Hannah Nesser" w:date="2022-12-05T13:55:00Z" w:initials="HN">
    <w:p w14:paraId="5A38F053" w14:textId="77777777" w:rsidR="003E50EA" w:rsidRDefault="003E50EA" w:rsidP="00EF4CDE">
      <w:r>
        <w:rPr>
          <w:rStyle w:val="CommentReference"/>
        </w:rPr>
        <w:annotationRef/>
      </w:r>
      <w:r>
        <w:rPr>
          <w:sz w:val="20"/>
          <w:szCs w:val="20"/>
        </w:rPr>
        <w:t>Compare to Jeong et al. (2016) https://agupubs.onlinelibrary.wiley.com/doi/pdfdirect/10.1002/2016JD025404</w:t>
      </w:r>
    </w:p>
  </w:comment>
  <w:comment w:id="382" w:author="Daniel Jacob" w:date="2022-12-16T16:36:00Z" w:initials="JDJ">
    <w:p w14:paraId="56E61E50" w14:textId="36AFAFD4" w:rsidR="00A721E3" w:rsidRDefault="00A721E3">
      <w:pPr>
        <w:pStyle w:val="CommentText"/>
      </w:pPr>
      <w:r>
        <w:rPr>
          <w:rStyle w:val="CommentReference"/>
        </w:rPr>
        <w:annotationRef/>
      </w:r>
      <w:r>
        <w:t xml:space="preserve">Begin the subsection by presenting Figure 6 and referring to a table in supplement. That anchors the whole discussion.  </w:t>
      </w:r>
    </w:p>
  </w:comment>
  <w:comment w:id="383" w:author="Daniel Jacob" w:date="2022-12-16T16:31:00Z" w:initials="JDJ">
    <w:p w14:paraId="4748F852" w14:textId="48B4B08E" w:rsidR="00A721E3" w:rsidRDefault="00A721E3">
      <w:pPr>
        <w:pStyle w:val="CommentText"/>
      </w:pPr>
      <w:r>
        <w:rPr>
          <w:rStyle w:val="CommentReference"/>
        </w:rPr>
        <w:annotationRef/>
      </w:r>
      <w:r>
        <w:t>That doesn’t sound too good. Maybe we don’t have much info for the smaller cities and don’t need to get numbers for 262?</w:t>
      </w:r>
    </w:p>
  </w:comment>
  <w:comment w:id="384" w:author="Daniel Jacob" w:date="2022-12-16T16:38:00Z" w:initials="JDJ">
    <w:p w14:paraId="0CF92E30" w14:textId="75B98F00" w:rsidR="00A721E3" w:rsidRDefault="00A721E3">
      <w:pPr>
        <w:pStyle w:val="CommentText"/>
      </w:pPr>
      <w:r>
        <w:rPr>
          <w:rStyle w:val="CommentReference"/>
        </w:rPr>
        <w:annotationRef/>
      </w:r>
      <w:r>
        <w:t>Not very impressive. % of anthro emissions, right? Because we don’t care about the natural here.  Seems that methane is not so much an urban problem (O/G production, coal, livestock) and that would be worth pointing out because it’s an interesting contrast to CO2. Still interesting to quantify urban emissions.</w:t>
      </w:r>
    </w:p>
  </w:comment>
  <w:comment w:id="385" w:author="Hannah Nesser" w:date="2022-12-07T16:40:00Z" w:initials="HN">
    <w:p w14:paraId="28436BEA" w14:textId="77777777" w:rsidR="00A52B95" w:rsidRDefault="00A52B95" w:rsidP="00EF4CDE">
      <w:r>
        <w:rPr>
          <w:rStyle w:val="CommentReference"/>
        </w:rPr>
        <w:annotationRef/>
      </w:r>
      <w:r>
        <w:rPr>
          <w:sz w:val="20"/>
          <w:szCs w:val="20"/>
        </w:rPr>
        <w:t>If we wanted, we could say that we tested the sensitivity of this result to the specification of city boundary by using metropolitan statistical areas, and found that the significant increase is robust.</w:t>
      </w:r>
    </w:p>
  </w:comment>
  <w:comment w:id="386" w:author="Daniel Jacob" w:date="2022-12-16T16:40:00Z" w:initials="JDJ">
    <w:p w14:paraId="6AAFDE25" w14:textId="0C3BB4CE" w:rsidR="00A721E3" w:rsidRDefault="00A721E3">
      <w:pPr>
        <w:pStyle w:val="CommentText"/>
      </w:pPr>
      <w:r>
        <w:rPr>
          <w:rStyle w:val="CommentReference"/>
        </w:rPr>
        <w:annotationRef/>
      </w:r>
      <w:r>
        <w:t xml:space="preserve">Again, this is just not very interesting. It’s not actionable. </w:t>
      </w:r>
      <w:r w:rsidR="00B5417C">
        <w:t>Readers will not be interested in your information content – they want to see emission numbers and sectoral allocation.</w:t>
      </w:r>
    </w:p>
  </w:comment>
  <w:comment w:id="387" w:author="Daniel Jacob" w:date="2022-12-16T16:42:00Z" w:initials="JDJ">
    <w:p w14:paraId="6993F6D5" w14:textId="0E73264F" w:rsidR="00B5417C" w:rsidRDefault="00B5417C">
      <w:pPr>
        <w:pStyle w:val="CommentText"/>
      </w:pPr>
      <w:r>
        <w:rPr>
          <w:rStyle w:val="CommentReference"/>
        </w:rPr>
        <w:annotationRef/>
      </w:r>
      <w:r>
        <w:t>Is that the one that also has state emissions? It’s an important reference, would be worth bringing up earlier in the paper.</w:t>
      </w:r>
    </w:p>
  </w:comment>
  <w:comment w:id="388" w:author="Daniel Jacob" w:date="2022-12-16T16:43:00Z" w:initials="JDJ">
    <w:p w14:paraId="7291564D" w14:textId="3B25AAAE" w:rsidR="00B5417C" w:rsidRDefault="00B5417C">
      <w:pPr>
        <w:pStyle w:val="CommentText"/>
      </w:pPr>
      <w:r>
        <w:rPr>
          <w:rStyle w:val="CommentReference"/>
        </w:rPr>
        <w:annotationRef/>
      </w:r>
      <w:r>
        <w:t>You mean attribute?</w:t>
      </w:r>
    </w:p>
  </w:comment>
  <w:comment w:id="389" w:author="Daniel Jacob" w:date="2022-12-16T16:44:00Z" w:initials="JDJ">
    <w:p w14:paraId="2F11BBCA" w14:textId="130D2B32" w:rsidR="00B5417C" w:rsidRDefault="00B5417C">
      <w:pPr>
        <w:pStyle w:val="CommentText"/>
      </w:pPr>
      <w:r>
        <w:rPr>
          <w:rStyle w:val="CommentReference"/>
        </w:rPr>
        <w:annotationRef/>
      </w:r>
      <w:r>
        <w:t>What is this?</w:t>
      </w:r>
    </w:p>
  </w:comment>
  <w:comment w:id="390" w:author="Daniel Jacob" w:date="2022-12-16T16:46:00Z" w:initials="JDJ">
    <w:p w14:paraId="7B3ECADE" w14:textId="0D07CBE3" w:rsidR="00B5417C" w:rsidRDefault="00B5417C">
      <w:pPr>
        <w:pStyle w:val="CommentText"/>
      </w:pPr>
      <w:r>
        <w:rPr>
          <w:rStyle w:val="CommentReference"/>
        </w:rPr>
        <w:annotationRef/>
      </w:r>
      <w:r>
        <w:t xml:space="preserve">Even though you can’t attribute posterior corrections to sectors, it would be interesting to know what sectoral attribution there is in the prior and if the posterior correction correlates with a particular sector. </w:t>
      </w:r>
    </w:p>
  </w:comment>
  <w:comment w:id="391" w:author="Daniel Jacob" w:date="2022-12-16T16:47:00Z" w:initials="JDJ">
    <w:p w14:paraId="7F257656" w14:textId="4479EFD7" w:rsidR="00B5417C" w:rsidRDefault="00B5417C">
      <w:pPr>
        <w:pStyle w:val="CommentText"/>
      </w:pPr>
      <w:r>
        <w:rPr>
          <w:rStyle w:val="CommentReference"/>
        </w:rPr>
        <w:annotationRef/>
      </w:r>
      <w:r>
        <w:t>This Figure should anchor the subsection, with some supplementary table providing more info.</w:t>
      </w:r>
      <w:r w:rsidR="001778F5">
        <w:t xml:space="preserve"> It’s a nice figure, and the comparison to previous studies is great. I would remove the avker sensitivities panel; it could be shrunk but what’s the point?</w:t>
      </w:r>
    </w:p>
  </w:comment>
  <w:comment w:id="392" w:author="Hannah Nesser" w:date="2022-12-07T17:31:00Z" w:initials="HN">
    <w:p w14:paraId="784D5A6D" w14:textId="77777777" w:rsidR="00A74664" w:rsidRDefault="00A74664" w:rsidP="00EF4CDE">
      <w:r>
        <w:rPr>
          <w:rStyle w:val="CommentReference"/>
        </w:rPr>
        <w:annotationRef/>
      </w:r>
      <w:r>
        <w:rPr>
          <w:sz w:val="20"/>
          <w:szCs w:val="20"/>
        </w:rPr>
        <w:t>Terrible phrasing, but I’m not sure how to say that it’s a mean of means (since we’re using an ensemble)</w:t>
      </w:r>
    </w:p>
  </w:comment>
  <w:comment w:id="393" w:author="Daniel Jacob" w:date="2022-12-16T17:02:00Z" w:initials="JDJ">
    <w:p w14:paraId="14F2EBD7" w14:textId="5F4490D5" w:rsidR="001778F5" w:rsidRDefault="001778F5">
      <w:pPr>
        <w:pStyle w:val="CommentText"/>
      </w:pPr>
      <w:r>
        <w:rPr>
          <w:rStyle w:val="CommentReference"/>
        </w:rPr>
        <w:annotationRef/>
      </w:r>
      <w:r>
        <w:t>Not sure what this means?</w:t>
      </w:r>
    </w:p>
  </w:comment>
  <w:comment w:id="394" w:author="Daniel Jacob" w:date="2022-12-16T17:02:00Z" w:initials="JDJ">
    <w:p w14:paraId="64752254" w14:textId="2DD50831" w:rsidR="001778F5" w:rsidRDefault="001778F5">
      <w:pPr>
        <w:pStyle w:val="CommentText"/>
      </w:pPr>
      <w:r>
        <w:rPr>
          <w:rStyle w:val="CommentReference"/>
        </w:rPr>
        <w:annotationRef/>
      </w:r>
      <w:r>
        <w:t>Does this have to do with underestimate of a particular sector like landfills or downstream gas emissions, cf. the new post-meter estimate from EPA?</w:t>
      </w:r>
    </w:p>
  </w:comment>
  <w:comment w:id="395" w:author="Daniel Jacob" w:date="2022-12-16T17:04:00Z" w:initials="JDJ">
    <w:p w14:paraId="60A7F8F8" w14:textId="10EFEA43" w:rsidR="001778F5" w:rsidRDefault="001778F5">
      <w:pPr>
        <w:pStyle w:val="CommentText"/>
      </w:pPr>
      <w:r>
        <w:rPr>
          <w:rStyle w:val="CommentReference"/>
        </w:rPr>
        <w:annotationRef/>
      </w:r>
      <w:r>
        <w:t>Again I don’t see that these numbers are useful, because they are increases relative to what?</w:t>
      </w:r>
    </w:p>
  </w:comment>
  <w:comment w:id="396" w:author="Daniel Jacob" w:date="2022-12-16T17:05:00Z" w:initials="JDJ">
    <w:p w14:paraId="5EFAC6B5" w14:textId="165553C6" w:rsidR="001778F5" w:rsidRDefault="001778F5">
      <w:pPr>
        <w:pStyle w:val="CommentText"/>
      </w:pPr>
      <w:r>
        <w:rPr>
          <w:rStyle w:val="CommentReference"/>
        </w:rPr>
        <w:annotationRef/>
      </w:r>
      <w:r>
        <w:t>There have been a number of papers focused on emissions in LA.  The Wecht paper looked at LA and cited a paper by Wennberg, there must be more recent work.</w:t>
      </w:r>
    </w:p>
  </w:comment>
  <w:comment w:id="397" w:author="Daniel Jacob" w:date="2022-12-16T17:06:00Z" w:initials="JDJ">
    <w:p w14:paraId="627B8FFF" w14:textId="09B13606" w:rsidR="001778F5" w:rsidRDefault="001778F5">
      <w:pPr>
        <w:pStyle w:val="CommentText"/>
      </w:pPr>
      <w:r>
        <w:rPr>
          <w:rStyle w:val="CommentReference"/>
        </w:rPr>
        <w:annotationRef/>
      </w:r>
      <w:r>
        <w:t>But I don’t think we care?</w:t>
      </w:r>
    </w:p>
  </w:comment>
  <w:comment w:id="398" w:author="Daniel Jacob" w:date="2022-12-16T17:07:00Z" w:initials="JDJ">
    <w:p w14:paraId="6E723807" w14:textId="0CAE6CF4" w:rsidR="001778F5" w:rsidRDefault="001778F5">
      <w:pPr>
        <w:pStyle w:val="CommentText"/>
      </w:pPr>
      <w:r>
        <w:rPr>
          <w:rStyle w:val="CommentReference"/>
        </w:rPr>
        <w:annotationRef/>
      </w:r>
      <w:r>
        <w:t xml:space="preserve">All a bit confusing. </w:t>
      </w:r>
      <w:r w:rsidR="009D30D1">
        <w:t>You should tell us that you cannot see Boston (and maybe other cities) when you introduce Figure 6, which should be at the beginning of the subsection.</w:t>
      </w:r>
    </w:p>
  </w:comment>
  <w:comment w:id="399" w:author="Daniel Jacob" w:date="2022-12-16T17:09:00Z" w:initials="JDJ">
    <w:p w14:paraId="1A969300" w14:textId="370F18ED" w:rsidR="009D30D1" w:rsidRDefault="009D30D1">
      <w:pPr>
        <w:pStyle w:val="CommentText"/>
      </w:pPr>
      <w:r>
        <w:rPr>
          <w:rStyle w:val="CommentReference"/>
        </w:rPr>
        <w:annotationRef/>
      </w:r>
      <w:r>
        <w:t>This should probably be moved up and integrated into the discussion of your results because it is striking from Figure 6 that these previous studies come up with much higher emissions than yours. So it’s hard for the reader to focus on your results when they see these very different results.</w:t>
      </w:r>
    </w:p>
  </w:comment>
  <w:comment w:id="400" w:author="Daniel Jacob" w:date="2022-12-16T17:11:00Z" w:initials="JDJ">
    <w:p w14:paraId="593C0527" w14:textId="27D059B7" w:rsidR="009D30D1" w:rsidRDefault="009D30D1">
      <w:pPr>
        <w:pStyle w:val="CommentText"/>
      </w:pPr>
      <w:r>
        <w:rPr>
          <w:rStyle w:val="CommentReference"/>
        </w:rPr>
        <w:annotationRef/>
      </w:r>
      <w:r>
        <w:t>What does that mean?</w:t>
      </w:r>
    </w:p>
  </w:comment>
  <w:comment w:id="401" w:author="Daniel Jacob" w:date="2022-12-16T17:12:00Z" w:initials="JDJ">
    <w:p w14:paraId="7F0E7EB2" w14:textId="77B341B5" w:rsidR="009D30D1" w:rsidRDefault="009D30D1">
      <w:pPr>
        <w:pStyle w:val="CommentText"/>
      </w:pPr>
      <w:r>
        <w:rPr>
          <w:rStyle w:val="CommentReference"/>
        </w:rPr>
        <w:annotationRef/>
      </w:r>
      <w:r>
        <w:t>But then the inferred emissions cannot be compared between studies – what do we learn?</w:t>
      </w:r>
    </w:p>
  </w:comment>
  <w:comment w:id="402" w:author="Hannah Nesser" w:date="2022-12-09T19:56:00Z" w:initials="HN">
    <w:p w14:paraId="493CE3C4" w14:textId="77777777" w:rsidR="00DA7212" w:rsidRDefault="00DA7212" w:rsidP="00EF4CDE">
      <w:r>
        <w:rPr>
          <w:rStyle w:val="CommentReference"/>
        </w:rPr>
        <w:annotationRef/>
      </w:r>
      <w:r>
        <w:rPr>
          <w:sz w:val="20"/>
          <w:szCs w:val="20"/>
        </w:rPr>
        <w:t>I wonder if the W approach is limited in urban areas—if a grid cell is 50% in an urban area, aren’t most emissions from the urban area? We could easily do a sensitivity test where we assign a “1” weighting to any grid cell with an urban component.</w:t>
      </w:r>
    </w:p>
  </w:comment>
  <w:comment w:id="403" w:author="Daniel Jacob" w:date="2022-12-16T17:12:00Z" w:initials="JDJ">
    <w:p w14:paraId="32ECB397" w14:textId="2520D56D" w:rsidR="009D30D1" w:rsidRDefault="009D30D1">
      <w:pPr>
        <w:pStyle w:val="CommentText"/>
      </w:pPr>
      <w:r>
        <w:rPr>
          <w:rStyle w:val="CommentReference"/>
        </w:rPr>
        <w:annotationRef/>
      </w:r>
      <w:r>
        <w:t>Are you suggesting that TROPOMI has artifacts over cities? But then we shouldn’t be looking there.</w:t>
      </w:r>
    </w:p>
  </w:comment>
  <w:comment w:id="405" w:author="Hannah Nesser" w:date="2022-12-09T19:23:00Z" w:initials="HN">
    <w:p w14:paraId="1A788705" w14:textId="5517932B" w:rsidR="009350E5" w:rsidRDefault="009350E5" w:rsidP="00EF4CDE">
      <w:r>
        <w:rPr>
          <w:rStyle w:val="CommentReference"/>
        </w:rPr>
        <w:annotationRef/>
      </w:r>
      <w:r>
        <w:rPr>
          <w:sz w:val="20"/>
          <w:szCs w:val="20"/>
        </w:rPr>
        <w:t>San Francisco (4 study mean 13.6 times larger than our posterior mean), Washington, D.C. and Baltimore (2 study mean 9.75 and 4.67 times larger in D.C. and Baltimore, respectively, and 2 study mean 8.38 times larger in the combined metropolitan area), Boston (3 study mean 5.33 times larger than our mean), and Los Angeles (5 study mean 3.99 times larger</w:t>
      </w:r>
      <w:r>
        <w:rPr>
          <w:sz w:val="20"/>
          <w:szCs w:val="20"/>
          <w:u w:val="single"/>
        </w:rPr>
        <w:t>[HN1]</w:t>
      </w:r>
      <w:r>
        <w:rPr>
          <w:sz w:val="20"/>
          <w:szCs w:val="20"/>
        </w:rPr>
        <w:t> ).</w:t>
      </w:r>
    </w:p>
    <w:p w14:paraId="1CE09719" w14:textId="77777777" w:rsidR="009350E5" w:rsidRDefault="009350E5" w:rsidP="00EF4CDE"/>
    <w:p w14:paraId="6F114A1C" w14:textId="77777777" w:rsidR="009350E5" w:rsidRDefault="009350E5" w:rsidP="00EF4CDE">
      <w:r>
        <w:rPr>
          <w:sz w:val="20"/>
          <w:szCs w:val="20"/>
        </w:rPr>
        <w:t> </w:t>
      </w:r>
      <w:r>
        <w:rPr>
          <w:sz w:val="20"/>
          <w:szCs w:val="20"/>
          <w:u w:val="single"/>
        </w:rPr>
        <w:t>[HN1]</w:t>
      </w:r>
      <w:r>
        <w:rPr>
          <w:sz w:val="20"/>
          <w:szCs w:val="20"/>
        </w:rPr>
        <w:t>Not sure if this is worth putting into a table.</w:t>
      </w:r>
    </w:p>
    <w:p w14:paraId="42570566" w14:textId="77777777" w:rsidR="009350E5" w:rsidRDefault="009350E5" w:rsidP="00EF4CDE"/>
  </w:comment>
  <w:comment w:id="404" w:author="Daniel Jacob" w:date="2022-12-16T17:15:00Z" w:initials="JDJ">
    <w:p w14:paraId="77A883B2" w14:textId="5AA5E7E5" w:rsidR="009D30D1" w:rsidRDefault="009D30D1">
      <w:pPr>
        <w:pStyle w:val="CommentText"/>
      </w:pPr>
      <w:r>
        <w:rPr>
          <w:rStyle w:val="CommentReference"/>
        </w:rPr>
        <w:annotationRef/>
      </w:r>
      <w:r>
        <w:t>But I don’t see these cities in Figure 6, so why are we discussing them?</w:t>
      </w:r>
    </w:p>
  </w:comment>
  <w:comment w:id="406" w:author="Daniel Jacob" w:date="2022-12-16T17:16:00Z" w:initials="JDJ">
    <w:p w14:paraId="29BE2757" w14:textId="0A138C1E" w:rsidR="009D30D1" w:rsidRPr="009D30D1" w:rsidRDefault="009D30D1">
      <w:pPr>
        <w:pStyle w:val="CommentText"/>
      </w:pPr>
      <w:r>
        <w:rPr>
          <w:rStyle w:val="CommentReference"/>
        </w:rPr>
        <w:annotationRef/>
      </w:r>
      <w:r>
        <w:t>I don’t see why it would. There could be issues with model transport, since 0.25</w:t>
      </w:r>
      <w:r>
        <w:rPr>
          <w:vertAlign w:val="superscript"/>
        </w:rPr>
        <w:t>o</w:t>
      </w:r>
      <w:r>
        <w:t xml:space="preserve"> is pushing it.  But it’s not very useful to present your work and then say it may have problems – what is the reader to take from this?</w:t>
      </w:r>
    </w:p>
  </w:comment>
  <w:comment w:id="407" w:author="Hannah Nesser" w:date="2022-12-09T19:13:00Z" w:initials="HN">
    <w:p w14:paraId="0A74AD43" w14:textId="28B6FE2F" w:rsidR="00487BDE" w:rsidRDefault="00487BDE" w:rsidP="00EF4CDE">
      <w:r>
        <w:rPr>
          <w:rStyle w:val="CommentReference"/>
        </w:rPr>
        <w:annotationRef/>
      </w:r>
      <w:r>
        <w:rPr>
          <w:sz w:val="20"/>
          <w:szCs w:val="20"/>
        </w:rPr>
        <w:t>Overlapping error bars</w:t>
      </w:r>
    </w:p>
  </w:comment>
  <w:comment w:id="408" w:author="Hannah Nesser" w:date="2022-12-09T19:25:00Z" w:initials="HN">
    <w:p w14:paraId="7E1CBBF1" w14:textId="77777777" w:rsidR="009350E5" w:rsidRDefault="009350E5" w:rsidP="00EF4CDE">
      <w:r>
        <w:rPr>
          <w:rStyle w:val="CommentReference"/>
        </w:rPr>
        <w:annotationRef/>
      </w:r>
      <w:r>
        <w:rPr>
          <w:sz w:val="20"/>
          <w:szCs w:val="20"/>
        </w:rPr>
        <w:t>I have no explanation for why NYC does not fall into the “complex coastal environment” explanation…</w:t>
      </w:r>
    </w:p>
  </w:comment>
  <w:comment w:id="409" w:author="Hannah Nesser" w:date="2022-12-09T19:14:00Z" w:initials="HN">
    <w:p w14:paraId="7DE3EA2E" w14:textId="62A9A0FF" w:rsidR="00487BDE" w:rsidRDefault="00487BDE" w:rsidP="00EF4CDE">
      <w:r>
        <w:rPr>
          <w:rStyle w:val="CommentReference"/>
        </w:rPr>
        <w:annotationRef/>
      </w:r>
      <w:r>
        <w:rPr>
          <w:sz w:val="20"/>
          <w:szCs w:val="20"/>
        </w:rPr>
        <w:t>I left out Kansas City because we found very small negative emissions. Happy to mention it, but it felt like it would require a sentence or two of discussion.</w:t>
      </w:r>
    </w:p>
  </w:comment>
  <w:comment w:id="410" w:author="Daniel Jacob" w:date="2022-12-16T17:19:00Z" w:initials="JDJ">
    <w:p w14:paraId="5AA16343" w14:textId="168925FC" w:rsidR="00472439" w:rsidRDefault="00472439">
      <w:pPr>
        <w:pStyle w:val="CommentText"/>
      </w:pPr>
      <w:r>
        <w:rPr>
          <w:rStyle w:val="CommentReference"/>
        </w:rPr>
        <w:annotationRef/>
      </w:r>
      <w:r>
        <w:t>It would be most useful if you could say something about which sectors may be responsible for the underestimate in the inventories.</w:t>
      </w:r>
    </w:p>
  </w:comment>
  <w:comment w:id="411" w:author="Daniel Jacob" w:date="2022-12-16T17:20:00Z" w:initials="JDJ">
    <w:p w14:paraId="2682E208" w14:textId="1BEBC3EF" w:rsidR="00472439" w:rsidRDefault="00472439">
      <w:pPr>
        <w:pStyle w:val="CommentText"/>
      </w:pPr>
      <w:r>
        <w:rPr>
          <w:rStyle w:val="CommentReference"/>
        </w:rPr>
        <w:annotationRef/>
      </w:r>
      <w:r>
        <w:t>I feel that the subsection on livestock emissions does not belong here.  When you discuss the national emissions by sector in section 3.1 you have major contributions from O/G which has been studied a lot so you can just refer to consistency with previous estimates, landfills which you have a hard time with because they’re collocated with other sources and will integrate in your discussion of urban emissions, and livestock which has received relatively little attention and on which you have more to say.  So this livestock subsection could be 3.2, before going into states and urban areas.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CDF281" w15:done="0"/>
  <w15:commentEx w15:paraId="26FCEA2C" w15:paraIdParent="17CDF281" w15:done="0"/>
  <w15:commentEx w15:paraId="5D5C95CE" w15:done="0"/>
  <w15:commentEx w15:paraId="05D6B368" w15:done="0"/>
  <w15:commentEx w15:paraId="3EC85ADA" w15:done="0"/>
  <w15:commentEx w15:paraId="697D8F0D" w15:done="0"/>
  <w15:commentEx w15:paraId="3257365D" w15:done="0"/>
  <w15:commentEx w15:paraId="77C66343" w15:done="0"/>
  <w15:commentEx w15:paraId="791CA1F6" w15:done="0"/>
  <w15:commentEx w15:paraId="6DD58190" w15:done="0"/>
  <w15:commentEx w15:paraId="11EB5F86" w15:done="0"/>
  <w15:commentEx w15:paraId="46FB7C1A" w15:done="0"/>
  <w15:commentEx w15:paraId="15932A8D" w15:done="0"/>
  <w15:commentEx w15:paraId="09F3F687" w15:done="0"/>
  <w15:commentEx w15:paraId="4A348DC0" w15:paraIdParent="09F3F687" w15:done="0"/>
  <w15:commentEx w15:paraId="57F3BC5E" w15:done="0"/>
  <w15:commentEx w15:paraId="5049C020" w15:done="0"/>
  <w15:commentEx w15:paraId="06FE3125" w15:paraIdParent="5049C020" w15:done="0"/>
  <w15:commentEx w15:paraId="1FADC955" w15:done="0"/>
  <w15:commentEx w15:paraId="17B48112" w15:done="0"/>
  <w15:commentEx w15:paraId="44FCFE27" w15:done="0"/>
  <w15:commentEx w15:paraId="0883A78E" w15:done="0"/>
  <w15:commentEx w15:paraId="1679168D" w15:done="0"/>
  <w15:commentEx w15:paraId="49A21658" w15:done="0"/>
  <w15:commentEx w15:paraId="4335D5A2" w15:done="0"/>
  <w15:commentEx w15:paraId="18F0162E" w15:done="0"/>
  <w15:commentEx w15:paraId="674D0368" w15:done="0"/>
  <w15:commentEx w15:paraId="60047B07" w15:done="0"/>
  <w15:commentEx w15:paraId="39FBB5E8" w15:paraIdParent="60047B07" w15:done="0"/>
  <w15:commentEx w15:paraId="2D943B89" w15:done="0"/>
  <w15:commentEx w15:paraId="35F0E94C" w15:done="0"/>
  <w15:commentEx w15:paraId="62C343CB" w15:done="0"/>
  <w15:commentEx w15:paraId="129033D5" w15:done="0"/>
  <w15:commentEx w15:paraId="2DDDC7DB" w15:done="0"/>
  <w15:commentEx w15:paraId="1FC02D93" w15:done="0"/>
  <w15:commentEx w15:paraId="721A3AF6" w15:done="0"/>
  <w15:commentEx w15:paraId="46BC0FBA" w15:done="0"/>
  <w15:commentEx w15:paraId="7781F2AD" w15:done="0"/>
  <w15:commentEx w15:paraId="25C7FC04" w15:done="0"/>
  <w15:commentEx w15:paraId="536842BA" w15:done="0"/>
  <w15:commentEx w15:paraId="623F08FF" w15:done="0"/>
  <w15:commentEx w15:paraId="312EE8BF" w15:done="0"/>
  <w15:commentEx w15:paraId="0A763AF9" w15:done="0"/>
  <w15:commentEx w15:paraId="411A4149" w15:done="0"/>
  <w15:commentEx w15:paraId="1470A194" w15:done="0"/>
  <w15:commentEx w15:paraId="639B4E66" w15:done="0"/>
  <w15:commentEx w15:paraId="168C5C3C" w15:done="0"/>
  <w15:commentEx w15:paraId="514AAB64" w15:done="0"/>
  <w15:commentEx w15:paraId="23CC6557" w15:done="0"/>
  <w15:commentEx w15:paraId="6750338B" w15:done="0"/>
  <w15:commentEx w15:paraId="4FE46199" w15:done="0"/>
  <w15:commentEx w15:paraId="3C377B28" w15:done="0"/>
  <w15:commentEx w15:paraId="2D4C0CE3" w15:done="0"/>
  <w15:commentEx w15:paraId="122F57B3" w15:done="0"/>
  <w15:commentEx w15:paraId="6E3C8D00" w15:done="0"/>
  <w15:commentEx w15:paraId="4B59774C" w15:done="0"/>
  <w15:commentEx w15:paraId="3FF8318B" w15:done="0"/>
  <w15:commentEx w15:paraId="4792BE8B" w15:done="0"/>
  <w15:commentEx w15:paraId="6BD1FCFC" w15:done="0"/>
  <w15:commentEx w15:paraId="76EE2C7B" w15:done="0"/>
  <w15:commentEx w15:paraId="1FCC7F0F" w15:done="0"/>
  <w15:commentEx w15:paraId="21ABBFDD" w15:done="0"/>
  <w15:commentEx w15:paraId="6775691B" w15:done="0"/>
  <w15:commentEx w15:paraId="0C37804C" w15:done="0"/>
  <w15:commentEx w15:paraId="5D0E2C40" w15:done="0"/>
  <w15:commentEx w15:paraId="6A496C4F" w15:done="0"/>
  <w15:commentEx w15:paraId="139316C9" w15:done="0"/>
  <w15:commentEx w15:paraId="2A06A48A" w15:done="0"/>
  <w15:commentEx w15:paraId="69BA0070" w15:done="0"/>
  <w15:commentEx w15:paraId="3FA26661" w15:done="0"/>
  <w15:commentEx w15:paraId="069CBA1C" w15:done="0"/>
  <w15:commentEx w15:paraId="59C76240" w15:done="0"/>
  <w15:commentEx w15:paraId="1A38E526" w15:done="0"/>
  <w15:commentEx w15:paraId="502966F6" w15:done="0"/>
  <w15:commentEx w15:paraId="60AADF4E" w15:done="0"/>
  <w15:commentEx w15:paraId="21AAB50B" w15:done="0"/>
  <w15:commentEx w15:paraId="174DB399" w15:done="0"/>
  <w15:commentEx w15:paraId="61C4F02B" w15:done="0"/>
  <w15:commentEx w15:paraId="548B4B5E" w15:done="0"/>
  <w15:commentEx w15:paraId="3A601D85" w15:done="0"/>
  <w15:commentEx w15:paraId="11D58459" w15:done="0"/>
  <w15:commentEx w15:paraId="412D1886" w15:done="0"/>
  <w15:commentEx w15:paraId="32D24B1B" w15:done="0"/>
  <w15:commentEx w15:paraId="0D735E32" w15:done="0"/>
  <w15:commentEx w15:paraId="154665E3" w15:done="0"/>
  <w15:commentEx w15:paraId="61B1B878" w15:done="0"/>
  <w15:commentEx w15:paraId="3F33691D" w15:done="0"/>
  <w15:commentEx w15:paraId="3C13AA60" w15:done="0"/>
  <w15:commentEx w15:paraId="2E864DEA" w15:done="0"/>
  <w15:commentEx w15:paraId="12868448" w15:done="0"/>
  <w15:commentEx w15:paraId="2D2B9DD4" w15:done="0"/>
  <w15:commentEx w15:paraId="1E877C56" w15:done="0"/>
  <w15:commentEx w15:paraId="4B13664C" w15:done="0"/>
  <w15:commentEx w15:paraId="0C33193E" w15:done="0"/>
  <w15:commentEx w15:paraId="522F0A47" w15:done="0"/>
  <w15:commentEx w15:paraId="5B4D2A55" w15:done="0"/>
  <w15:commentEx w15:paraId="7AEBA1CB" w15:done="0"/>
  <w15:commentEx w15:paraId="43030641" w15:done="0"/>
  <w15:commentEx w15:paraId="4A01698D" w15:done="0"/>
  <w15:commentEx w15:paraId="4447B78D" w15:done="0"/>
  <w15:commentEx w15:paraId="52B4EC2B" w15:done="0"/>
  <w15:commentEx w15:paraId="0C2325F4" w15:done="0"/>
  <w15:commentEx w15:paraId="5C5C69BB" w15:done="0"/>
  <w15:commentEx w15:paraId="6AD52B18" w15:done="0"/>
  <w15:commentEx w15:paraId="75935935" w15:done="0"/>
  <w15:commentEx w15:paraId="2AD37CC3" w15:paraIdParent="75935935" w15:done="0"/>
  <w15:commentEx w15:paraId="4BEA7CA7" w15:paraIdParent="75935935" w15:done="0"/>
  <w15:commentEx w15:paraId="4EDF391D" w15:done="0"/>
  <w15:commentEx w15:paraId="2DDECFC2" w15:done="0"/>
  <w15:commentEx w15:paraId="05CC1DB9" w15:done="0"/>
  <w15:commentEx w15:paraId="304D03E7" w15:done="0"/>
  <w15:commentEx w15:paraId="7E7D857B" w15:paraIdParent="304D03E7" w15:done="0"/>
  <w15:commentEx w15:paraId="3924787F" w15:done="0"/>
  <w15:commentEx w15:paraId="23739CB6" w15:done="0"/>
  <w15:commentEx w15:paraId="1A5D7585" w15:done="0"/>
  <w15:commentEx w15:paraId="09DC6DC4" w15:done="0"/>
  <w15:commentEx w15:paraId="76E83B17" w15:done="0"/>
  <w15:commentEx w15:paraId="5A9CAC50" w15:done="0"/>
  <w15:commentEx w15:paraId="09983B88" w15:done="0"/>
  <w15:commentEx w15:paraId="219C4D26" w15:done="0"/>
  <w15:commentEx w15:paraId="4390EC89" w15:done="0"/>
  <w15:commentEx w15:paraId="2CE03A04" w15:done="0"/>
  <w15:commentEx w15:paraId="18496F63" w15:done="0"/>
  <w15:commentEx w15:paraId="3748E236" w15:done="0"/>
  <w15:commentEx w15:paraId="64296B83" w15:done="0"/>
  <w15:commentEx w15:paraId="2A338744" w15:done="0"/>
  <w15:commentEx w15:paraId="787C3C84" w15:done="0"/>
  <w15:commentEx w15:paraId="28EAAA88" w15:done="0"/>
  <w15:commentEx w15:paraId="1F8DBA0A" w15:done="0"/>
  <w15:commentEx w15:paraId="09E9C250" w15:done="0"/>
  <w15:commentEx w15:paraId="09CF9934" w15:done="0"/>
  <w15:commentEx w15:paraId="516D4E43" w15:done="0"/>
  <w15:commentEx w15:paraId="1A2C0AB4" w15:done="0"/>
  <w15:commentEx w15:paraId="2D34C698" w15:paraIdParent="1A2C0AB4" w15:done="0"/>
  <w15:commentEx w15:paraId="1121E4CF" w15:done="0"/>
  <w15:commentEx w15:paraId="56FF336D" w15:done="0"/>
  <w15:commentEx w15:paraId="1E05FEFF" w15:done="0"/>
  <w15:commentEx w15:paraId="644391EB" w15:done="0"/>
  <w15:commentEx w15:paraId="735A93A1" w15:done="0"/>
  <w15:commentEx w15:paraId="7FC77B1F" w15:done="0"/>
  <w15:commentEx w15:paraId="258D570B" w15:done="0"/>
  <w15:commentEx w15:paraId="784E7F52" w15:done="0"/>
  <w15:commentEx w15:paraId="7BF81317" w15:done="0"/>
  <w15:commentEx w15:paraId="5119BACD" w15:paraIdParent="7BF81317" w15:done="0"/>
  <w15:commentEx w15:paraId="402F59A5" w15:done="0"/>
  <w15:commentEx w15:paraId="4E2254E0" w15:done="0"/>
  <w15:commentEx w15:paraId="5A38F053" w15:done="0"/>
  <w15:commentEx w15:paraId="56E61E50" w15:done="0"/>
  <w15:commentEx w15:paraId="4748F852" w15:done="0"/>
  <w15:commentEx w15:paraId="0CF92E30" w15:done="0"/>
  <w15:commentEx w15:paraId="28436BEA" w15:done="0"/>
  <w15:commentEx w15:paraId="6AAFDE25" w15:paraIdParent="28436BEA" w15:done="0"/>
  <w15:commentEx w15:paraId="6993F6D5" w15:done="0"/>
  <w15:commentEx w15:paraId="7291564D" w15:done="0"/>
  <w15:commentEx w15:paraId="2F11BBCA" w15:done="0"/>
  <w15:commentEx w15:paraId="7B3ECADE" w15:done="0"/>
  <w15:commentEx w15:paraId="7F257656" w15:done="0"/>
  <w15:commentEx w15:paraId="784D5A6D" w15:done="0"/>
  <w15:commentEx w15:paraId="14F2EBD7" w15:done="0"/>
  <w15:commentEx w15:paraId="64752254" w15:done="0"/>
  <w15:commentEx w15:paraId="60A7F8F8" w15:done="0"/>
  <w15:commentEx w15:paraId="5EFAC6B5" w15:done="0"/>
  <w15:commentEx w15:paraId="627B8FFF" w15:done="0"/>
  <w15:commentEx w15:paraId="6E723807" w15:done="0"/>
  <w15:commentEx w15:paraId="1A969300" w15:done="0"/>
  <w15:commentEx w15:paraId="593C0527" w15:done="0"/>
  <w15:commentEx w15:paraId="7F0E7EB2" w15:done="0"/>
  <w15:commentEx w15:paraId="493CE3C4" w15:done="0"/>
  <w15:commentEx w15:paraId="32ECB397" w15:done="0"/>
  <w15:commentEx w15:paraId="42570566" w15:done="0"/>
  <w15:commentEx w15:paraId="77A883B2" w15:done="0"/>
  <w15:commentEx w15:paraId="29BE2757" w15:done="0"/>
  <w15:commentEx w15:paraId="0A74AD43" w15:done="0"/>
  <w15:commentEx w15:paraId="7E1CBBF1" w15:done="0"/>
  <w15:commentEx w15:paraId="7DE3EA2E" w15:done="0"/>
  <w15:commentEx w15:paraId="5AA16343" w15:done="0"/>
  <w15:commentEx w15:paraId="2682E2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EF85F" w16cex:dateUtc="2022-12-10T17:21:00Z"/>
  <w16cex:commentExtensible w16cex:durableId="27469F4F" w16cex:dateUtc="2022-12-16T12:39:00Z"/>
  <w16cex:commentExtensible w16cex:durableId="2746ABAC" w16cex:dateUtc="2022-12-16T13:32:00Z"/>
  <w16cex:commentExtensible w16cex:durableId="2746A46E" w16cex:dateUtc="2022-12-16T13:01:00Z"/>
  <w16cex:commentExtensible w16cex:durableId="274728A7" w16cex:dateUtc="2022-12-16T22:25:00Z"/>
  <w16cex:commentExtensible w16cex:durableId="274728C6" w16cex:dateUtc="2022-12-16T22:26:00Z"/>
  <w16cex:commentExtensible w16cex:durableId="274728FE" w16cex:dateUtc="2022-12-16T22:27:00Z"/>
  <w16cex:commentExtensible w16cex:durableId="2747292C" w16cex:dateUtc="2022-12-16T22:28:00Z"/>
  <w16cex:commentExtensible w16cex:durableId="27472A0E" w16cex:dateUtc="2022-12-16T22:31:00Z"/>
  <w16cex:commentExtensible w16cex:durableId="27472B43" w16cex:dateUtc="2022-12-16T22:37:00Z"/>
  <w16cex:commentExtensible w16cex:durableId="27472B81" w16cex:dateUtc="2022-12-16T22:38:00Z"/>
  <w16cex:commentExtensible w16cex:durableId="27472BBC" w16cex:dateUtc="2022-12-16T22:39:00Z"/>
  <w16cex:commentExtensible w16cex:durableId="27472C00" w16cex:dateUtc="2022-12-16T22:40:00Z"/>
  <w16cex:commentExtensible w16cex:durableId="273EF5F3" w16cex:dateUtc="2022-12-10T17:11:00Z"/>
  <w16cex:commentExtensible w16cex:durableId="27472C31" w16cex:dateUtc="2022-12-16T22:41:00Z"/>
  <w16cex:commentExtensible w16cex:durableId="27421287" w16cex:dateUtc="2022-12-13T02:50:00Z"/>
  <w16cex:commentExtensible w16cex:durableId="273E2AB3" w16cex:dateUtc="2022-12-10T02:44:00Z"/>
  <w16cex:commentExtensible w16cex:durableId="27421388" w16cex:dateUtc="2022-12-13T02:54:00Z"/>
  <w16cex:commentExtensible w16cex:durableId="274213C4" w16cex:dateUtc="2022-12-13T02:55:00Z"/>
  <w16cex:commentExtensible w16cex:durableId="274213D6" w16cex:dateUtc="2022-12-13T02:55:00Z"/>
  <w16cex:commentExtensible w16cex:durableId="27421470" w16cex:dateUtc="2022-12-13T02:58:00Z"/>
  <w16cex:commentExtensible w16cex:durableId="27421655" w16cex:dateUtc="2022-12-13T03:06:00Z"/>
  <w16cex:commentExtensible w16cex:durableId="27421668" w16cex:dateUtc="2022-12-13T03:06:00Z"/>
  <w16cex:commentExtensible w16cex:durableId="274216D1" w16cex:dateUtc="2022-12-13T03:08:00Z"/>
  <w16cex:commentExtensible w16cex:durableId="2742170B" w16cex:dateUtc="2022-12-13T03:09:00Z"/>
  <w16cex:commentExtensible w16cex:durableId="2742176F" w16cex:dateUtc="2022-12-13T03:11:00Z"/>
  <w16cex:commentExtensible w16cex:durableId="274217BC" w16cex:dateUtc="2022-12-13T03:12:00Z"/>
  <w16cex:commentExtensible w16cex:durableId="27421843" w16cex:dateUtc="2022-12-13T03:14:00Z"/>
  <w16cex:commentExtensible w16cex:durableId="274AD3A5" w16cex:dateUtc="2022-12-19T18:12:00Z"/>
  <w16cex:commentExtensible w16cex:durableId="274218CA" w16cex:dateUtc="2022-12-13T03:16:00Z"/>
  <w16cex:commentExtensible w16cex:durableId="27421D63" w16cex:dateUtc="2022-12-13T03:36:00Z"/>
  <w16cex:commentExtensible w16cex:durableId="27421DD8" w16cex:dateUtc="2022-12-13T03:38:00Z"/>
  <w16cex:commentExtensible w16cex:durableId="2742200C" w16cex:dateUtc="2022-12-13T03:47:00Z"/>
  <w16cex:commentExtensible w16cex:durableId="2742209D" w16cex:dateUtc="2022-12-13T03:50:00Z"/>
  <w16cex:commentExtensible w16cex:durableId="274220CE" w16cex:dateUtc="2022-12-13T03:51:00Z"/>
  <w16cex:commentExtensible w16cex:durableId="274220DE" w16cex:dateUtc="2022-12-13T03:51:00Z"/>
  <w16cex:commentExtensible w16cex:durableId="274221B1" w16cex:dateUtc="2022-12-13T03:54:00Z"/>
  <w16cex:commentExtensible w16cex:durableId="274224A1" w16cex:dateUtc="2022-12-13T04:07:00Z"/>
  <w16cex:commentExtensible w16cex:durableId="27454CDD" w16cex:dateUtc="2022-12-15T13:35:00Z"/>
  <w16cex:commentExtensible w16cex:durableId="27454D12" w16cex:dateUtc="2022-12-15T13:36:00Z"/>
  <w16cex:commentExtensible w16cex:durableId="27454F0D" w16cex:dateUtc="2022-12-15T13:45:00Z"/>
  <w16cex:commentExtensible w16cex:durableId="27454FBA" w16cex:dateUtc="2022-12-15T13:48:00Z"/>
  <w16cex:commentExtensible w16cex:durableId="27455004" w16cex:dateUtc="2022-12-15T13:49:00Z"/>
  <w16cex:commentExtensible w16cex:durableId="2745501D" w16cex:dateUtc="2022-12-15T13:49:00Z"/>
  <w16cex:commentExtensible w16cex:durableId="2745523C" w16cex:dateUtc="2022-12-15T13:58:00Z"/>
  <w16cex:commentExtensible w16cex:durableId="274552A2" w16cex:dateUtc="2022-12-15T14:00:00Z"/>
  <w16cex:commentExtensible w16cex:durableId="274552B9" w16cex:dateUtc="2022-12-15T14:00:00Z"/>
  <w16cex:commentExtensible w16cex:durableId="274552D6" w16cex:dateUtc="2022-12-15T14:01:00Z"/>
  <w16cex:commentExtensible w16cex:durableId="27455317" w16cex:dateUtc="2022-12-15T14:02:00Z"/>
  <w16cex:commentExtensible w16cex:durableId="2745D4A9" w16cex:dateUtc="2022-12-15T23:15:00Z"/>
  <w16cex:commentExtensible w16cex:durableId="2745D44A" w16cex:dateUtc="2022-12-15T23:13:00Z"/>
  <w16cex:commentExtensible w16cex:durableId="2745D4F3" w16cex:dateUtc="2022-12-15T23:16:00Z"/>
  <w16cex:commentExtensible w16cex:durableId="2692703D" w16cex:dateUtc="2022-08-01T19:31:00Z"/>
  <w16cex:commentExtensible w16cex:durableId="2745D6E1" w16cex:dateUtc="2022-12-15T23:24:00Z"/>
  <w16cex:commentExtensible w16cex:durableId="2745D75E" w16cex:dateUtc="2022-12-15T23:26:00Z"/>
  <w16cex:commentExtensible w16cex:durableId="2745D7C4" w16cex:dateUtc="2022-12-15T23:28:00Z"/>
  <w16cex:commentExtensible w16cex:durableId="2745D847" w16cex:dateUtc="2022-12-15T23:30:00Z"/>
  <w16cex:commentExtensible w16cex:durableId="269540A6" w16cex:dateUtc="2022-08-03T22:44:00Z"/>
  <w16cex:commentExtensible w16cex:durableId="2745D8CD" w16cex:dateUtc="2022-12-15T23:33:00Z"/>
  <w16cex:commentExtensible w16cex:durableId="2745D8E7" w16cex:dateUtc="2022-12-15T23:33:00Z"/>
  <w16cex:commentExtensible w16cex:durableId="2745DA19" w16cex:dateUtc="2022-12-15T23:38:00Z"/>
  <w16cex:commentExtensible w16cex:durableId="2745D9E2" w16cex:dateUtc="2022-12-15T23:37:00Z"/>
  <w16cex:commentExtensible w16cex:durableId="2745D9B4" w16cex:dateUtc="2022-12-15T23:36:00Z"/>
  <w16cex:commentExtensible w16cex:durableId="2745ED2A" w16cex:dateUtc="2022-12-16T00:59:00Z"/>
  <w16cex:commentExtensible w16cex:durableId="2745ED49" w16cex:dateUtc="2022-12-16T01:00:00Z"/>
  <w16cex:commentExtensible w16cex:durableId="2745EDE2" w16cex:dateUtc="2022-12-16T01:02:00Z"/>
  <w16cex:commentExtensible w16cex:durableId="2745EE3C" w16cex:dateUtc="2022-12-16T01:04:00Z"/>
  <w16cex:commentExtensible w16cex:durableId="2745EEC9" w16cex:dateUtc="2022-12-16T01:06:00Z"/>
  <w16cex:commentExtensible w16cex:durableId="2745EEAE" w16cex:dateUtc="2022-12-16T01:06:00Z"/>
  <w16cex:commentExtensible w16cex:durableId="2745EF21" w16cex:dateUtc="2022-12-16T01:08:00Z"/>
  <w16cex:commentExtensible w16cex:durableId="2745EF58" w16cex:dateUtc="2022-12-16T01:09:00Z"/>
  <w16cex:commentExtensible w16cex:durableId="2745EFEE" w16cex:dateUtc="2022-12-16T01:11:00Z"/>
  <w16cex:commentExtensible w16cex:durableId="2745F3F3" w16cex:dateUtc="2022-12-16T01:28:00Z"/>
  <w16cex:commentExtensible w16cex:durableId="2745F518" w16cex:dateUtc="2022-12-16T01:33:00Z"/>
  <w16cex:commentExtensible w16cex:durableId="2745F5A0" w16cex:dateUtc="2022-12-16T01:36:00Z"/>
  <w16cex:commentExtensible w16cex:durableId="2745F5F3" w16cex:dateUtc="2022-12-16T01:37:00Z"/>
  <w16cex:commentExtensible w16cex:durableId="2745F5EA" w16cex:dateUtc="2022-12-16T01:37:00Z"/>
  <w16cex:commentExtensible w16cex:durableId="2745F656" w16cex:dateUtc="2022-12-16T01:39:00Z"/>
  <w16cex:commentExtensible w16cex:durableId="2745F686" w16cex:dateUtc="2022-12-16T01:39:00Z"/>
  <w16cex:commentExtensible w16cex:durableId="2745F6D8" w16cex:dateUtc="2022-12-16T01:41:00Z"/>
  <w16cex:commentExtensible w16cex:durableId="2745F7A4" w16cex:dateUtc="2022-12-16T01:44:00Z"/>
  <w16cex:commentExtensible w16cex:durableId="2745F7D0" w16cex:dateUtc="2022-12-16T01:45:00Z"/>
  <w16cex:commentExtensible w16cex:durableId="2745F843" w16cex:dateUtc="2022-12-16T01:47:00Z"/>
  <w16cex:commentExtensible w16cex:durableId="2745F86A" w16cex:dateUtc="2022-12-16T01:47:00Z"/>
  <w16cex:commentExtensible w16cex:durableId="2745F8B6" w16cex:dateUtc="2022-12-16T01:49:00Z"/>
  <w16cex:commentExtensible w16cex:durableId="2745F949" w16cex:dateUtc="2022-12-16T01:51:00Z"/>
  <w16cex:commentExtensible w16cex:durableId="2745F9EA" w16cex:dateUtc="2022-12-16T01:54:00Z"/>
  <w16cex:commentExtensible w16cex:durableId="2745FABB" w16cex:dateUtc="2022-12-16T01:57:00Z"/>
  <w16cex:commentExtensible w16cex:durableId="2745FB1E" w16cex:dateUtc="2022-12-16T01:59:00Z"/>
  <w16cex:commentExtensible w16cex:durableId="2745FBAF" w16cex:dateUtc="2022-12-16T02:01:00Z"/>
  <w16cex:commentExtensible w16cex:durableId="27462539" w16cex:dateUtc="2022-12-16T03:58:00Z"/>
  <w16cex:commentExtensible w16cex:durableId="2745FC3B" w16cex:dateUtc="2022-12-16T02:04:00Z"/>
  <w16cex:commentExtensible w16cex:durableId="2746253A" w16cex:dateUtc="2022-12-16T03:58:00Z"/>
  <w16cex:commentExtensible w16cex:durableId="27469F7C" w16cex:dateUtc="2022-12-16T12:40:00Z"/>
  <w16cex:commentExtensible w16cex:durableId="2746A104" w16cex:dateUtc="2022-12-16T12:47:00Z"/>
  <w16cex:commentExtensible w16cex:durableId="2746A121" w16cex:dateUtc="2022-12-16T12:47:00Z"/>
  <w16cex:commentExtensible w16cex:durableId="2746A1D9" w16cex:dateUtc="2022-12-16T12:50:00Z"/>
  <w16cex:commentExtensible w16cex:durableId="2746A283" w16cex:dateUtc="2022-12-16T12:53:00Z"/>
  <w16cex:commentExtensible w16cex:durableId="2746A202" w16cex:dateUtc="2022-12-16T12:51:00Z"/>
  <w16cex:commentExtensible w16cex:durableId="2746A30B" w16cex:dateUtc="2022-12-16T12:55:00Z"/>
  <w16cex:commentExtensible w16cex:durableId="2746A341" w16cex:dateUtc="2022-12-16T12:56:00Z"/>
  <w16cex:commentExtensible w16cex:durableId="2746A382" w16cex:dateUtc="2022-12-16T12:57:00Z"/>
  <w16cex:commentExtensible w16cex:durableId="2746A4E4" w16cex:dateUtc="2022-12-16T13:03:00Z"/>
  <w16cex:commentExtensible w16cex:durableId="2746A5C3" w16cex:dateUtc="2022-12-16T13:07:00Z"/>
  <w16cex:commentExtensible w16cex:durableId="2731DF9F" w16cex:dateUtc="2022-11-30T18:56:00Z"/>
  <w16cex:commentExtensible w16cex:durableId="2731DFB3" w16cex:dateUtc="2022-11-30T18:57:00Z"/>
  <w16cex:commentExtensible w16cex:durableId="2746A6E0" w16cex:dateUtc="2022-12-16T13:12:00Z"/>
  <w16cex:commentExtensible w16cex:durableId="2746A776" w16cex:dateUtc="2022-12-16T13:14:00Z"/>
  <w16cex:commentExtensible w16cex:durableId="2746A7CE" w16cex:dateUtc="2022-12-16T13:16:00Z"/>
  <w16cex:commentExtensible w16cex:durableId="2746A7F2" w16cex:dateUtc="2022-12-16T13:16:00Z"/>
  <w16cex:commentExtensible w16cex:durableId="2730CD61" w16cex:dateUtc="2022-11-29T23:26:00Z"/>
  <w16cex:commentExtensible w16cex:durableId="2746A823" w16cex:dateUtc="2022-12-16T13:17:00Z"/>
  <w16cex:commentExtensible w16cex:durableId="2746EBB0" w16cex:dateUtc="2022-12-16T18:05:00Z"/>
  <w16cex:commentExtensible w16cex:durableId="2746A91D" w16cex:dateUtc="2022-12-16T13:21:00Z"/>
  <w16cex:commentExtensible w16cex:durableId="2746A94A" w16cex:dateUtc="2022-12-16T13:22:00Z"/>
  <w16cex:commentExtensible w16cex:durableId="2746EB6E" w16cex:dateUtc="2022-12-16T18:04:00Z"/>
  <w16cex:commentExtensible w16cex:durableId="2746EC1A" w16cex:dateUtc="2022-12-16T18:07:00Z"/>
  <w16cex:commentExtensible w16cex:durableId="2746EC4B" w16cex:dateUtc="2022-12-16T18:08:00Z"/>
  <w16cex:commentExtensible w16cex:durableId="2746ECA9" w16cex:dateUtc="2022-12-16T18:10:00Z"/>
  <w16cex:commentExtensible w16cex:durableId="2746ED0B" w16cex:dateUtc="2022-12-16T18:11:00Z"/>
  <w16cex:commentExtensible w16cex:durableId="2746ED8F" w16cex:dateUtc="2022-12-16T18:13:00Z"/>
  <w16cex:commentExtensible w16cex:durableId="2746EE0B" w16cex:dateUtc="2022-12-16T18:15:00Z"/>
  <w16cex:commentExtensible w16cex:durableId="2746EE28" w16cex:dateUtc="2022-12-16T18:16:00Z"/>
  <w16cex:commentExtensible w16cex:durableId="2746EE78" w16cex:dateUtc="2022-12-16T18:17:00Z"/>
  <w16cex:commentExtensible w16cex:durableId="2746EEB5" w16cex:dateUtc="2022-12-16T18:18:00Z"/>
  <w16cex:commentExtensible w16cex:durableId="2746EF11" w16cex:dateUtc="2022-12-16T18:20:00Z"/>
  <w16cex:commentExtensible w16cex:durableId="2746EF74" w16cex:dateUtc="2022-12-16T18:21:00Z"/>
  <w16cex:commentExtensible w16cex:durableId="2746EFA1" w16cex:dateUtc="2022-12-16T18:22:00Z"/>
  <w16cex:commentExtensible w16cex:durableId="2746F1E6" w16cex:dateUtc="2022-12-16T18:32:00Z"/>
  <w16cex:commentExtensible w16cex:durableId="2746EFFF" w16cex:dateUtc="2022-12-16T18:24:00Z"/>
  <w16cex:commentExtensible w16cex:durableId="273733A0" w16cex:dateUtc="2022-12-04T19:56:00Z"/>
  <w16cex:commentExtensible w16cex:durableId="2747175C" w16cex:dateUtc="2022-12-16T21:12:00Z"/>
  <w16cex:commentExtensible w16cex:durableId="2737240D" w16cex:dateUtc="2022-12-04T18:50:00Z"/>
  <w16cex:commentExtensible w16cex:durableId="2747173E" w16cex:dateUtc="2022-12-16T21:11:00Z"/>
  <w16cex:commentExtensible w16cex:durableId="27471785" w16cex:dateUtc="2022-12-16T21:12:00Z"/>
  <w16cex:commentExtensible w16cex:durableId="274717AB" w16cex:dateUtc="2022-12-16T21:13:00Z"/>
  <w16cex:commentExtensible w16cex:durableId="274717CA" w16cex:dateUtc="2022-12-16T21:14:00Z"/>
  <w16cex:commentExtensible w16cex:durableId="2735ED0F" w16cex:dateUtc="2022-12-03T20:43:00Z"/>
  <w16cex:commentExtensible w16cex:durableId="27471874" w16cex:dateUtc="2022-12-16T21:16:00Z"/>
  <w16cex:commentExtensible w16cex:durableId="274718FC" w16cex:dateUtc="2022-12-16T21:19:00Z"/>
  <w16cex:commentExtensible w16cex:durableId="27471939" w16cex:dateUtc="2022-12-16T21:20:00Z"/>
  <w16cex:commentExtensible w16cex:durableId="27471A12" w16cex:dateUtc="2022-12-16T21:23:00Z"/>
  <w16cex:commentExtensible w16cex:durableId="273850F3" w16cex:dateUtc="2022-12-05T16:13:00Z"/>
  <w16cex:commentExtensible w16cex:durableId="27471A80" w16cex:dateUtc="2022-12-16T21:25:00Z"/>
  <w16cex:commentExtensible w16cex:durableId="273616EF" w16cex:dateUtc="2022-12-03T23:41:00Z"/>
  <w16cex:commentExtensible w16cex:durableId="27471AC6" w16cex:dateUtc="2022-12-16T21:26:00Z"/>
  <w16cex:commentExtensible w16cex:durableId="273876B8" w16cex:dateUtc="2022-12-05T18:55:00Z"/>
  <w16cex:commentExtensible w16cex:durableId="27471D11" w16cex:dateUtc="2022-12-16T21:36:00Z"/>
  <w16cex:commentExtensible w16cex:durableId="27471BD2" w16cex:dateUtc="2022-12-16T21:31:00Z"/>
  <w16cex:commentExtensible w16cex:durableId="27471D73" w16cex:dateUtc="2022-12-16T21:38:00Z"/>
  <w16cex:commentExtensible w16cex:durableId="273B4089" w16cex:dateUtc="2022-12-07T21:40:00Z"/>
  <w16cex:commentExtensible w16cex:durableId="27471DFD" w16cex:dateUtc="2022-12-16T21:40:00Z"/>
  <w16cex:commentExtensible w16cex:durableId="27471E6E" w16cex:dateUtc="2022-12-16T21:42:00Z"/>
  <w16cex:commentExtensible w16cex:durableId="27471EBB" w16cex:dateUtc="2022-12-16T21:43:00Z"/>
  <w16cex:commentExtensible w16cex:durableId="27471EE6" w16cex:dateUtc="2022-12-16T21:44:00Z"/>
  <w16cex:commentExtensible w16cex:durableId="27471F52" w16cex:dateUtc="2022-12-16T21:46:00Z"/>
  <w16cex:commentExtensible w16cex:durableId="27471FBD" w16cex:dateUtc="2022-12-16T21:47:00Z"/>
  <w16cex:commentExtensible w16cex:durableId="273B4C57" w16cex:dateUtc="2022-12-07T22:31:00Z"/>
  <w16cex:commentExtensible w16cex:durableId="27472318" w16cex:dateUtc="2022-12-16T22:02:00Z"/>
  <w16cex:commentExtensible w16cex:durableId="27472343" w16cex:dateUtc="2022-12-16T22:02:00Z"/>
  <w16cex:commentExtensible w16cex:durableId="2747239F" w16cex:dateUtc="2022-12-16T22:04:00Z"/>
  <w16cex:commentExtensible w16cex:durableId="274723C2" w16cex:dateUtc="2022-12-16T22:05:00Z"/>
  <w16cex:commentExtensible w16cex:durableId="27472428" w16cex:dateUtc="2022-12-16T22:06:00Z"/>
  <w16cex:commentExtensible w16cex:durableId="27472457" w16cex:dateUtc="2022-12-16T22:07:00Z"/>
  <w16cex:commentExtensible w16cex:durableId="274724DF" w16cex:dateUtc="2022-12-16T22:09:00Z"/>
  <w16cex:commentExtensible w16cex:durableId="27472556" w16cex:dateUtc="2022-12-16T22:11:00Z"/>
  <w16cex:commentExtensible w16cex:durableId="2747256A" w16cex:dateUtc="2022-12-16T22:12:00Z"/>
  <w16cex:commentExtensible w16cex:durableId="273E1184" w16cex:dateUtc="2022-12-10T00:56:00Z"/>
  <w16cex:commentExtensible w16cex:durableId="2747258F" w16cex:dateUtc="2022-12-16T22:12:00Z"/>
  <w16cex:commentExtensible w16cex:durableId="273E09BA" w16cex:dateUtc="2022-12-10T00:23:00Z"/>
  <w16cex:commentExtensible w16cex:durableId="27472630" w16cex:dateUtc="2022-12-16T22:15:00Z"/>
  <w16cex:commentExtensible w16cex:durableId="27472655" w16cex:dateUtc="2022-12-16T22:16:00Z"/>
  <w16cex:commentExtensible w16cex:durableId="273E0777" w16cex:dateUtc="2022-12-10T00:13:00Z"/>
  <w16cex:commentExtensible w16cex:durableId="273E0A0C" w16cex:dateUtc="2022-12-10T00:25:00Z"/>
  <w16cex:commentExtensible w16cex:durableId="273E07B0" w16cex:dateUtc="2022-12-10T00:14:00Z"/>
  <w16cex:commentExtensible w16cex:durableId="27472711" w16cex:dateUtc="2022-12-16T22:19:00Z"/>
  <w16cex:commentExtensible w16cex:durableId="27472763" w16cex:dateUtc="2022-12-16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CDF281" w16cid:durableId="273EF85F"/>
  <w16cid:commentId w16cid:paraId="26FCEA2C" w16cid:durableId="27469F4F"/>
  <w16cid:commentId w16cid:paraId="5D5C95CE" w16cid:durableId="2746ABAC"/>
  <w16cid:commentId w16cid:paraId="05D6B368" w16cid:durableId="2746A46E"/>
  <w16cid:commentId w16cid:paraId="3EC85ADA" w16cid:durableId="274728A7"/>
  <w16cid:commentId w16cid:paraId="697D8F0D" w16cid:durableId="274728C6"/>
  <w16cid:commentId w16cid:paraId="3257365D" w16cid:durableId="274728FE"/>
  <w16cid:commentId w16cid:paraId="77C66343" w16cid:durableId="2747292C"/>
  <w16cid:commentId w16cid:paraId="791CA1F6" w16cid:durableId="27472A0E"/>
  <w16cid:commentId w16cid:paraId="6DD58190" w16cid:durableId="27472B43"/>
  <w16cid:commentId w16cid:paraId="11EB5F86" w16cid:durableId="27472B81"/>
  <w16cid:commentId w16cid:paraId="46FB7C1A" w16cid:durableId="27472BBC"/>
  <w16cid:commentId w16cid:paraId="15932A8D" w16cid:durableId="27472C00"/>
  <w16cid:commentId w16cid:paraId="09F3F687" w16cid:durableId="273EF5F3"/>
  <w16cid:commentId w16cid:paraId="4A348DC0" w16cid:durableId="27472C31"/>
  <w16cid:commentId w16cid:paraId="57F3BC5E" w16cid:durableId="27421287"/>
  <w16cid:commentId w16cid:paraId="5049C020" w16cid:durableId="273E2AB3"/>
  <w16cid:commentId w16cid:paraId="06FE3125" w16cid:durableId="27421388"/>
  <w16cid:commentId w16cid:paraId="1FADC955" w16cid:durableId="274213C4"/>
  <w16cid:commentId w16cid:paraId="17B48112" w16cid:durableId="274213D6"/>
  <w16cid:commentId w16cid:paraId="44FCFE27" w16cid:durableId="27421470"/>
  <w16cid:commentId w16cid:paraId="0883A78E" w16cid:durableId="27421655"/>
  <w16cid:commentId w16cid:paraId="1679168D" w16cid:durableId="27421668"/>
  <w16cid:commentId w16cid:paraId="49A21658" w16cid:durableId="274216D1"/>
  <w16cid:commentId w16cid:paraId="4335D5A2" w16cid:durableId="2742170B"/>
  <w16cid:commentId w16cid:paraId="18F0162E" w16cid:durableId="2742176F"/>
  <w16cid:commentId w16cid:paraId="674D0368" w16cid:durableId="274217BC"/>
  <w16cid:commentId w16cid:paraId="60047B07" w16cid:durableId="27421843"/>
  <w16cid:commentId w16cid:paraId="39FBB5E8" w16cid:durableId="274AD3A5"/>
  <w16cid:commentId w16cid:paraId="2D943B89" w16cid:durableId="274218CA"/>
  <w16cid:commentId w16cid:paraId="35F0E94C" w16cid:durableId="27421D63"/>
  <w16cid:commentId w16cid:paraId="62C343CB" w16cid:durableId="27421DD8"/>
  <w16cid:commentId w16cid:paraId="129033D5" w16cid:durableId="2742200C"/>
  <w16cid:commentId w16cid:paraId="2DDDC7DB" w16cid:durableId="2742209D"/>
  <w16cid:commentId w16cid:paraId="1FC02D93" w16cid:durableId="274220CE"/>
  <w16cid:commentId w16cid:paraId="721A3AF6" w16cid:durableId="274220DE"/>
  <w16cid:commentId w16cid:paraId="46BC0FBA" w16cid:durableId="274221B1"/>
  <w16cid:commentId w16cid:paraId="7781F2AD" w16cid:durableId="274224A1"/>
  <w16cid:commentId w16cid:paraId="25C7FC04" w16cid:durableId="27454CDD"/>
  <w16cid:commentId w16cid:paraId="536842BA" w16cid:durableId="27454D12"/>
  <w16cid:commentId w16cid:paraId="623F08FF" w16cid:durableId="27454F0D"/>
  <w16cid:commentId w16cid:paraId="312EE8BF" w16cid:durableId="27454FBA"/>
  <w16cid:commentId w16cid:paraId="0A763AF9" w16cid:durableId="27455004"/>
  <w16cid:commentId w16cid:paraId="411A4149" w16cid:durableId="2745501D"/>
  <w16cid:commentId w16cid:paraId="1470A194" w16cid:durableId="2745523C"/>
  <w16cid:commentId w16cid:paraId="639B4E66" w16cid:durableId="274552A2"/>
  <w16cid:commentId w16cid:paraId="168C5C3C" w16cid:durableId="274552B9"/>
  <w16cid:commentId w16cid:paraId="514AAB64" w16cid:durableId="274552D6"/>
  <w16cid:commentId w16cid:paraId="23CC6557" w16cid:durableId="27455317"/>
  <w16cid:commentId w16cid:paraId="6750338B" w16cid:durableId="2745D4A9"/>
  <w16cid:commentId w16cid:paraId="4FE46199" w16cid:durableId="2745D44A"/>
  <w16cid:commentId w16cid:paraId="3C377B28" w16cid:durableId="2745D4F3"/>
  <w16cid:commentId w16cid:paraId="2D4C0CE3" w16cid:durableId="2692703D"/>
  <w16cid:commentId w16cid:paraId="122F57B3" w16cid:durableId="2745D6E1"/>
  <w16cid:commentId w16cid:paraId="6E3C8D00" w16cid:durableId="2745D75E"/>
  <w16cid:commentId w16cid:paraId="4B59774C" w16cid:durableId="2745D7C4"/>
  <w16cid:commentId w16cid:paraId="3FF8318B" w16cid:durableId="2745D847"/>
  <w16cid:commentId w16cid:paraId="4792BE8B" w16cid:durableId="269540A6"/>
  <w16cid:commentId w16cid:paraId="6BD1FCFC" w16cid:durableId="2745D8CD"/>
  <w16cid:commentId w16cid:paraId="76EE2C7B" w16cid:durableId="2745D8E7"/>
  <w16cid:commentId w16cid:paraId="1FCC7F0F" w16cid:durableId="2745DA19"/>
  <w16cid:commentId w16cid:paraId="21ABBFDD" w16cid:durableId="2745D9E2"/>
  <w16cid:commentId w16cid:paraId="6775691B" w16cid:durableId="2745D9B4"/>
  <w16cid:commentId w16cid:paraId="0C37804C" w16cid:durableId="2745ED2A"/>
  <w16cid:commentId w16cid:paraId="5D0E2C40" w16cid:durableId="2745ED49"/>
  <w16cid:commentId w16cid:paraId="6A496C4F" w16cid:durableId="2745EDE2"/>
  <w16cid:commentId w16cid:paraId="139316C9" w16cid:durableId="2745EE3C"/>
  <w16cid:commentId w16cid:paraId="2A06A48A" w16cid:durableId="2745EEC9"/>
  <w16cid:commentId w16cid:paraId="69BA0070" w16cid:durableId="2745EEAE"/>
  <w16cid:commentId w16cid:paraId="3FA26661" w16cid:durableId="2745EF21"/>
  <w16cid:commentId w16cid:paraId="069CBA1C" w16cid:durableId="2745EF58"/>
  <w16cid:commentId w16cid:paraId="59C76240" w16cid:durableId="2745EFEE"/>
  <w16cid:commentId w16cid:paraId="1A38E526" w16cid:durableId="2745F3F3"/>
  <w16cid:commentId w16cid:paraId="502966F6" w16cid:durableId="2745F518"/>
  <w16cid:commentId w16cid:paraId="60AADF4E" w16cid:durableId="2745F5A0"/>
  <w16cid:commentId w16cid:paraId="21AAB50B" w16cid:durableId="2745F5F3"/>
  <w16cid:commentId w16cid:paraId="174DB399" w16cid:durableId="2745F5EA"/>
  <w16cid:commentId w16cid:paraId="61C4F02B" w16cid:durableId="2745F656"/>
  <w16cid:commentId w16cid:paraId="548B4B5E" w16cid:durableId="2745F686"/>
  <w16cid:commentId w16cid:paraId="3A601D85" w16cid:durableId="2745F6D8"/>
  <w16cid:commentId w16cid:paraId="11D58459" w16cid:durableId="2745F7A4"/>
  <w16cid:commentId w16cid:paraId="412D1886" w16cid:durableId="2745F7D0"/>
  <w16cid:commentId w16cid:paraId="32D24B1B" w16cid:durableId="2745F843"/>
  <w16cid:commentId w16cid:paraId="0D735E32" w16cid:durableId="2745F86A"/>
  <w16cid:commentId w16cid:paraId="154665E3" w16cid:durableId="2745F8B6"/>
  <w16cid:commentId w16cid:paraId="61B1B878" w16cid:durableId="2745F949"/>
  <w16cid:commentId w16cid:paraId="3F33691D" w16cid:durableId="2745F9EA"/>
  <w16cid:commentId w16cid:paraId="3C13AA60" w16cid:durableId="2745FABB"/>
  <w16cid:commentId w16cid:paraId="2E864DEA" w16cid:durableId="2745FB1E"/>
  <w16cid:commentId w16cid:paraId="12868448" w16cid:durableId="2745FBAF"/>
  <w16cid:commentId w16cid:paraId="2D2B9DD4" w16cid:durableId="27462539"/>
  <w16cid:commentId w16cid:paraId="1E877C56" w16cid:durableId="2745FC3B"/>
  <w16cid:commentId w16cid:paraId="4B13664C" w16cid:durableId="2746253A"/>
  <w16cid:commentId w16cid:paraId="0C33193E" w16cid:durableId="27469F7C"/>
  <w16cid:commentId w16cid:paraId="522F0A47" w16cid:durableId="2746A104"/>
  <w16cid:commentId w16cid:paraId="5B4D2A55" w16cid:durableId="2746A121"/>
  <w16cid:commentId w16cid:paraId="7AEBA1CB" w16cid:durableId="2746A1D9"/>
  <w16cid:commentId w16cid:paraId="43030641" w16cid:durableId="2746A283"/>
  <w16cid:commentId w16cid:paraId="4A01698D" w16cid:durableId="2746A202"/>
  <w16cid:commentId w16cid:paraId="4447B78D" w16cid:durableId="2746A30B"/>
  <w16cid:commentId w16cid:paraId="52B4EC2B" w16cid:durableId="2746A341"/>
  <w16cid:commentId w16cid:paraId="0C2325F4" w16cid:durableId="2746A382"/>
  <w16cid:commentId w16cid:paraId="5C5C69BB" w16cid:durableId="2746A4E4"/>
  <w16cid:commentId w16cid:paraId="6AD52B18" w16cid:durableId="2746A5C3"/>
  <w16cid:commentId w16cid:paraId="75935935" w16cid:durableId="2731DF9F"/>
  <w16cid:commentId w16cid:paraId="2AD37CC3" w16cid:durableId="2731DFB3"/>
  <w16cid:commentId w16cid:paraId="4BEA7CA7" w16cid:durableId="2746A6E0"/>
  <w16cid:commentId w16cid:paraId="4EDF391D" w16cid:durableId="2746A776"/>
  <w16cid:commentId w16cid:paraId="2DDECFC2" w16cid:durableId="2746A7CE"/>
  <w16cid:commentId w16cid:paraId="05CC1DB9" w16cid:durableId="2746A7F2"/>
  <w16cid:commentId w16cid:paraId="304D03E7" w16cid:durableId="2730CD61"/>
  <w16cid:commentId w16cid:paraId="7E7D857B" w16cid:durableId="2746A823"/>
  <w16cid:commentId w16cid:paraId="3924787F" w16cid:durableId="2746EBB0"/>
  <w16cid:commentId w16cid:paraId="23739CB6" w16cid:durableId="2746A91D"/>
  <w16cid:commentId w16cid:paraId="1A5D7585" w16cid:durableId="2746A94A"/>
  <w16cid:commentId w16cid:paraId="09DC6DC4" w16cid:durableId="2746EB6E"/>
  <w16cid:commentId w16cid:paraId="76E83B17" w16cid:durableId="2746EC1A"/>
  <w16cid:commentId w16cid:paraId="5A9CAC50" w16cid:durableId="2746EC4B"/>
  <w16cid:commentId w16cid:paraId="09983B88" w16cid:durableId="2746ECA9"/>
  <w16cid:commentId w16cid:paraId="219C4D26" w16cid:durableId="2746ED0B"/>
  <w16cid:commentId w16cid:paraId="4390EC89" w16cid:durableId="2746ED8F"/>
  <w16cid:commentId w16cid:paraId="2CE03A04" w16cid:durableId="2746EE0B"/>
  <w16cid:commentId w16cid:paraId="18496F63" w16cid:durableId="2746EE28"/>
  <w16cid:commentId w16cid:paraId="3748E236" w16cid:durableId="2746EE78"/>
  <w16cid:commentId w16cid:paraId="64296B83" w16cid:durableId="2746EEB5"/>
  <w16cid:commentId w16cid:paraId="2A338744" w16cid:durableId="2746EF11"/>
  <w16cid:commentId w16cid:paraId="787C3C84" w16cid:durableId="2746EF74"/>
  <w16cid:commentId w16cid:paraId="28EAAA88" w16cid:durableId="2746EFA1"/>
  <w16cid:commentId w16cid:paraId="1F8DBA0A" w16cid:durableId="2746F1E6"/>
  <w16cid:commentId w16cid:paraId="09E9C250" w16cid:durableId="2746EFFF"/>
  <w16cid:commentId w16cid:paraId="09CF9934" w16cid:durableId="273733A0"/>
  <w16cid:commentId w16cid:paraId="516D4E43" w16cid:durableId="2747175C"/>
  <w16cid:commentId w16cid:paraId="1A2C0AB4" w16cid:durableId="2737240D"/>
  <w16cid:commentId w16cid:paraId="2D34C698" w16cid:durableId="2747173E"/>
  <w16cid:commentId w16cid:paraId="1121E4CF" w16cid:durableId="27471785"/>
  <w16cid:commentId w16cid:paraId="56FF336D" w16cid:durableId="274717AB"/>
  <w16cid:commentId w16cid:paraId="1E05FEFF" w16cid:durableId="274717CA"/>
  <w16cid:commentId w16cid:paraId="644391EB" w16cid:durableId="2735ED0F"/>
  <w16cid:commentId w16cid:paraId="735A93A1" w16cid:durableId="27471874"/>
  <w16cid:commentId w16cid:paraId="7FC77B1F" w16cid:durableId="274718FC"/>
  <w16cid:commentId w16cid:paraId="258D570B" w16cid:durableId="27471939"/>
  <w16cid:commentId w16cid:paraId="784E7F52" w16cid:durableId="27471A12"/>
  <w16cid:commentId w16cid:paraId="7BF81317" w16cid:durableId="273850F3"/>
  <w16cid:commentId w16cid:paraId="5119BACD" w16cid:durableId="27471A80"/>
  <w16cid:commentId w16cid:paraId="402F59A5" w16cid:durableId="273616EF"/>
  <w16cid:commentId w16cid:paraId="4E2254E0" w16cid:durableId="27471AC6"/>
  <w16cid:commentId w16cid:paraId="5A38F053" w16cid:durableId="273876B8"/>
  <w16cid:commentId w16cid:paraId="56E61E50" w16cid:durableId="27471D11"/>
  <w16cid:commentId w16cid:paraId="4748F852" w16cid:durableId="27471BD2"/>
  <w16cid:commentId w16cid:paraId="0CF92E30" w16cid:durableId="27471D73"/>
  <w16cid:commentId w16cid:paraId="28436BEA" w16cid:durableId="273B4089"/>
  <w16cid:commentId w16cid:paraId="6AAFDE25" w16cid:durableId="27471DFD"/>
  <w16cid:commentId w16cid:paraId="6993F6D5" w16cid:durableId="27471E6E"/>
  <w16cid:commentId w16cid:paraId="7291564D" w16cid:durableId="27471EBB"/>
  <w16cid:commentId w16cid:paraId="2F11BBCA" w16cid:durableId="27471EE6"/>
  <w16cid:commentId w16cid:paraId="7B3ECADE" w16cid:durableId="27471F52"/>
  <w16cid:commentId w16cid:paraId="7F257656" w16cid:durableId="27471FBD"/>
  <w16cid:commentId w16cid:paraId="784D5A6D" w16cid:durableId="273B4C57"/>
  <w16cid:commentId w16cid:paraId="14F2EBD7" w16cid:durableId="27472318"/>
  <w16cid:commentId w16cid:paraId="64752254" w16cid:durableId="27472343"/>
  <w16cid:commentId w16cid:paraId="60A7F8F8" w16cid:durableId="2747239F"/>
  <w16cid:commentId w16cid:paraId="5EFAC6B5" w16cid:durableId="274723C2"/>
  <w16cid:commentId w16cid:paraId="627B8FFF" w16cid:durableId="27472428"/>
  <w16cid:commentId w16cid:paraId="6E723807" w16cid:durableId="27472457"/>
  <w16cid:commentId w16cid:paraId="1A969300" w16cid:durableId="274724DF"/>
  <w16cid:commentId w16cid:paraId="593C0527" w16cid:durableId="27472556"/>
  <w16cid:commentId w16cid:paraId="7F0E7EB2" w16cid:durableId="2747256A"/>
  <w16cid:commentId w16cid:paraId="493CE3C4" w16cid:durableId="273E1184"/>
  <w16cid:commentId w16cid:paraId="32ECB397" w16cid:durableId="2747258F"/>
  <w16cid:commentId w16cid:paraId="42570566" w16cid:durableId="273E09BA"/>
  <w16cid:commentId w16cid:paraId="77A883B2" w16cid:durableId="27472630"/>
  <w16cid:commentId w16cid:paraId="29BE2757" w16cid:durableId="27472655"/>
  <w16cid:commentId w16cid:paraId="0A74AD43" w16cid:durableId="273E0777"/>
  <w16cid:commentId w16cid:paraId="7E1CBBF1" w16cid:durableId="273E0A0C"/>
  <w16cid:commentId w16cid:paraId="7DE3EA2E" w16cid:durableId="273E07B0"/>
  <w16cid:commentId w16cid:paraId="5AA16343" w16cid:durableId="27472711"/>
  <w16cid:commentId w16cid:paraId="2682E208" w16cid:durableId="274727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1A6D9" w14:textId="77777777" w:rsidR="002F39AE" w:rsidRDefault="002F39AE" w:rsidP="00112218">
      <w:r>
        <w:separator/>
      </w:r>
    </w:p>
  </w:endnote>
  <w:endnote w:type="continuationSeparator" w:id="0">
    <w:p w14:paraId="2490DC10" w14:textId="77777777" w:rsidR="002F39AE" w:rsidRDefault="002F39AE"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A7F8B" w14:textId="77777777" w:rsidR="002F39AE" w:rsidRDefault="002F39AE" w:rsidP="00112218">
      <w:r>
        <w:separator/>
      </w:r>
    </w:p>
  </w:footnote>
  <w:footnote w:type="continuationSeparator" w:id="0">
    <w:p w14:paraId="04FC3C7D" w14:textId="77777777" w:rsidR="002F39AE" w:rsidRDefault="002F39AE"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932190">
    <w:abstractNumId w:val="5"/>
  </w:num>
  <w:num w:numId="2" w16cid:durableId="804201535">
    <w:abstractNumId w:val="8"/>
  </w:num>
  <w:num w:numId="3" w16cid:durableId="1548685634">
    <w:abstractNumId w:val="14"/>
  </w:num>
  <w:num w:numId="4" w16cid:durableId="2020689733">
    <w:abstractNumId w:val="9"/>
  </w:num>
  <w:num w:numId="5" w16cid:durableId="1017200094">
    <w:abstractNumId w:val="1"/>
  </w:num>
  <w:num w:numId="6" w16cid:durableId="1194810624">
    <w:abstractNumId w:val="2"/>
  </w:num>
  <w:num w:numId="7" w16cid:durableId="1501038722">
    <w:abstractNumId w:val="12"/>
  </w:num>
  <w:num w:numId="8" w16cid:durableId="544489031">
    <w:abstractNumId w:val="11"/>
  </w:num>
  <w:num w:numId="9" w16cid:durableId="2065641051">
    <w:abstractNumId w:val="13"/>
  </w:num>
  <w:num w:numId="10" w16cid:durableId="509105127">
    <w:abstractNumId w:val="10"/>
  </w:num>
  <w:num w:numId="11" w16cid:durableId="754519174">
    <w:abstractNumId w:val="7"/>
  </w:num>
  <w:num w:numId="12" w16cid:durableId="348605791">
    <w:abstractNumId w:val="6"/>
  </w:num>
  <w:num w:numId="13" w16cid:durableId="1908028047">
    <w:abstractNumId w:val="0"/>
  </w:num>
  <w:num w:numId="14" w16cid:durableId="1814789030">
    <w:abstractNumId w:val="15"/>
  </w:num>
  <w:num w:numId="15" w16cid:durableId="769158156">
    <w:abstractNumId w:val="3"/>
  </w:num>
  <w:num w:numId="16" w16cid:durableId="123577768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Jacob">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1BA0"/>
    <w:rsid w:val="00003595"/>
    <w:rsid w:val="000076C6"/>
    <w:rsid w:val="0001160D"/>
    <w:rsid w:val="0001535D"/>
    <w:rsid w:val="0002114F"/>
    <w:rsid w:val="00025A13"/>
    <w:rsid w:val="000325FE"/>
    <w:rsid w:val="00034AC8"/>
    <w:rsid w:val="0003630A"/>
    <w:rsid w:val="00036E35"/>
    <w:rsid w:val="00037EE2"/>
    <w:rsid w:val="0004598D"/>
    <w:rsid w:val="000471CC"/>
    <w:rsid w:val="00050963"/>
    <w:rsid w:val="000522DC"/>
    <w:rsid w:val="00060237"/>
    <w:rsid w:val="0006241D"/>
    <w:rsid w:val="00064212"/>
    <w:rsid w:val="00065213"/>
    <w:rsid w:val="000663AD"/>
    <w:rsid w:val="0008317E"/>
    <w:rsid w:val="00085A48"/>
    <w:rsid w:val="00090084"/>
    <w:rsid w:val="0009149A"/>
    <w:rsid w:val="00092842"/>
    <w:rsid w:val="000948FE"/>
    <w:rsid w:val="000A497F"/>
    <w:rsid w:val="000A6465"/>
    <w:rsid w:val="000B32F7"/>
    <w:rsid w:val="000B4540"/>
    <w:rsid w:val="000B54EC"/>
    <w:rsid w:val="000C0BEA"/>
    <w:rsid w:val="000C0D2F"/>
    <w:rsid w:val="000C19F3"/>
    <w:rsid w:val="000C310B"/>
    <w:rsid w:val="000C43DF"/>
    <w:rsid w:val="000C5B1A"/>
    <w:rsid w:val="000C60C6"/>
    <w:rsid w:val="000C6DDD"/>
    <w:rsid w:val="000C7673"/>
    <w:rsid w:val="000D7E55"/>
    <w:rsid w:val="000E257D"/>
    <w:rsid w:val="000E7A42"/>
    <w:rsid w:val="000F230B"/>
    <w:rsid w:val="0010092E"/>
    <w:rsid w:val="00100E70"/>
    <w:rsid w:val="001017B3"/>
    <w:rsid w:val="00102AF3"/>
    <w:rsid w:val="00103F25"/>
    <w:rsid w:val="00112218"/>
    <w:rsid w:val="00112BF4"/>
    <w:rsid w:val="00112E18"/>
    <w:rsid w:val="0011516C"/>
    <w:rsid w:val="00116066"/>
    <w:rsid w:val="00125BEA"/>
    <w:rsid w:val="00132DAA"/>
    <w:rsid w:val="00134F62"/>
    <w:rsid w:val="00136BC7"/>
    <w:rsid w:val="001435A8"/>
    <w:rsid w:val="00144352"/>
    <w:rsid w:val="0014533F"/>
    <w:rsid w:val="00146D72"/>
    <w:rsid w:val="00152FED"/>
    <w:rsid w:val="001568F5"/>
    <w:rsid w:val="00157961"/>
    <w:rsid w:val="00163C98"/>
    <w:rsid w:val="00172BE8"/>
    <w:rsid w:val="0017357A"/>
    <w:rsid w:val="00174751"/>
    <w:rsid w:val="001765E5"/>
    <w:rsid w:val="001778F5"/>
    <w:rsid w:val="00183AA0"/>
    <w:rsid w:val="00190FA3"/>
    <w:rsid w:val="0019599B"/>
    <w:rsid w:val="00195C82"/>
    <w:rsid w:val="001A10D0"/>
    <w:rsid w:val="001A367E"/>
    <w:rsid w:val="001A4627"/>
    <w:rsid w:val="001A6F70"/>
    <w:rsid w:val="001B317B"/>
    <w:rsid w:val="001B4897"/>
    <w:rsid w:val="001B4A42"/>
    <w:rsid w:val="001B5212"/>
    <w:rsid w:val="001B6C97"/>
    <w:rsid w:val="001C41E7"/>
    <w:rsid w:val="001C61E6"/>
    <w:rsid w:val="001C76C1"/>
    <w:rsid w:val="001D040A"/>
    <w:rsid w:val="001D05E3"/>
    <w:rsid w:val="001D197D"/>
    <w:rsid w:val="001D46FE"/>
    <w:rsid w:val="001E1154"/>
    <w:rsid w:val="001E2000"/>
    <w:rsid w:val="001E60C7"/>
    <w:rsid w:val="001E7A76"/>
    <w:rsid w:val="001E7BA6"/>
    <w:rsid w:val="001F3335"/>
    <w:rsid w:val="001F7B45"/>
    <w:rsid w:val="00202404"/>
    <w:rsid w:val="00203B38"/>
    <w:rsid w:val="0020458F"/>
    <w:rsid w:val="002072F5"/>
    <w:rsid w:val="00216EC7"/>
    <w:rsid w:val="0022085E"/>
    <w:rsid w:val="002231DD"/>
    <w:rsid w:val="002350B0"/>
    <w:rsid w:val="002456E8"/>
    <w:rsid w:val="00250269"/>
    <w:rsid w:val="00257E11"/>
    <w:rsid w:val="00257F6B"/>
    <w:rsid w:val="00260ACC"/>
    <w:rsid w:val="00262395"/>
    <w:rsid w:val="00267AB0"/>
    <w:rsid w:val="00272CC5"/>
    <w:rsid w:val="0027788C"/>
    <w:rsid w:val="0029095D"/>
    <w:rsid w:val="00295D37"/>
    <w:rsid w:val="00296165"/>
    <w:rsid w:val="002A0901"/>
    <w:rsid w:val="002A1950"/>
    <w:rsid w:val="002B69A4"/>
    <w:rsid w:val="002C00EB"/>
    <w:rsid w:val="002C068F"/>
    <w:rsid w:val="002C1748"/>
    <w:rsid w:val="002C7103"/>
    <w:rsid w:val="002D111D"/>
    <w:rsid w:val="002D332F"/>
    <w:rsid w:val="002D3DE6"/>
    <w:rsid w:val="002E042A"/>
    <w:rsid w:val="002F0415"/>
    <w:rsid w:val="002F39AE"/>
    <w:rsid w:val="002F52AD"/>
    <w:rsid w:val="003040A8"/>
    <w:rsid w:val="003158DC"/>
    <w:rsid w:val="003166C7"/>
    <w:rsid w:val="00316DA7"/>
    <w:rsid w:val="00317652"/>
    <w:rsid w:val="0032207F"/>
    <w:rsid w:val="003243C0"/>
    <w:rsid w:val="00327D69"/>
    <w:rsid w:val="00330C31"/>
    <w:rsid w:val="00331023"/>
    <w:rsid w:val="0033785E"/>
    <w:rsid w:val="0034548D"/>
    <w:rsid w:val="00347B67"/>
    <w:rsid w:val="003519C7"/>
    <w:rsid w:val="003567BB"/>
    <w:rsid w:val="003569D5"/>
    <w:rsid w:val="003572D4"/>
    <w:rsid w:val="00357B8D"/>
    <w:rsid w:val="00360DF3"/>
    <w:rsid w:val="00366013"/>
    <w:rsid w:val="00366780"/>
    <w:rsid w:val="00367D8C"/>
    <w:rsid w:val="00375B38"/>
    <w:rsid w:val="00381CA9"/>
    <w:rsid w:val="0038532E"/>
    <w:rsid w:val="003929AE"/>
    <w:rsid w:val="00392D91"/>
    <w:rsid w:val="003A1BC7"/>
    <w:rsid w:val="003A2E4E"/>
    <w:rsid w:val="003B127B"/>
    <w:rsid w:val="003B15AB"/>
    <w:rsid w:val="003B1EBF"/>
    <w:rsid w:val="003B4F4C"/>
    <w:rsid w:val="003B59CB"/>
    <w:rsid w:val="003C174E"/>
    <w:rsid w:val="003C308E"/>
    <w:rsid w:val="003C3729"/>
    <w:rsid w:val="003C65F3"/>
    <w:rsid w:val="003D01B0"/>
    <w:rsid w:val="003D3E63"/>
    <w:rsid w:val="003D698A"/>
    <w:rsid w:val="003D7A11"/>
    <w:rsid w:val="003E097F"/>
    <w:rsid w:val="003E0D11"/>
    <w:rsid w:val="003E1CC1"/>
    <w:rsid w:val="003E50EA"/>
    <w:rsid w:val="003E5769"/>
    <w:rsid w:val="003E5FF0"/>
    <w:rsid w:val="003E6295"/>
    <w:rsid w:val="003F32EE"/>
    <w:rsid w:val="003F3553"/>
    <w:rsid w:val="003F4F70"/>
    <w:rsid w:val="003F5E73"/>
    <w:rsid w:val="0040206E"/>
    <w:rsid w:val="004021AF"/>
    <w:rsid w:val="0040254E"/>
    <w:rsid w:val="00402AF5"/>
    <w:rsid w:val="004040FD"/>
    <w:rsid w:val="00405C9F"/>
    <w:rsid w:val="00407186"/>
    <w:rsid w:val="00411C6F"/>
    <w:rsid w:val="00413DF3"/>
    <w:rsid w:val="00417E6F"/>
    <w:rsid w:val="00423707"/>
    <w:rsid w:val="004239AA"/>
    <w:rsid w:val="0042686C"/>
    <w:rsid w:val="00431303"/>
    <w:rsid w:val="00433A5F"/>
    <w:rsid w:val="00435001"/>
    <w:rsid w:val="0043500C"/>
    <w:rsid w:val="00435381"/>
    <w:rsid w:val="004438A4"/>
    <w:rsid w:val="00450C1A"/>
    <w:rsid w:val="004637D0"/>
    <w:rsid w:val="00470366"/>
    <w:rsid w:val="00472439"/>
    <w:rsid w:val="004724C3"/>
    <w:rsid w:val="00486CD4"/>
    <w:rsid w:val="00487BDE"/>
    <w:rsid w:val="00487C28"/>
    <w:rsid w:val="004905D2"/>
    <w:rsid w:val="00490EB9"/>
    <w:rsid w:val="004937F6"/>
    <w:rsid w:val="00493E5C"/>
    <w:rsid w:val="0049510E"/>
    <w:rsid w:val="00497616"/>
    <w:rsid w:val="004A31EF"/>
    <w:rsid w:val="004A3B90"/>
    <w:rsid w:val="004B493F"/>
    <w:rsid w:val="004C2B85"/>
    <w:rsid w:val="004C3387"/>
    <w:rsid w:val="004D3628"/>
    <w:rsid w:val="004D7FC3"/>
    <w:rsid w:val="004E3C17"/>
    <w:rsid w:val="004E6E8C"/>
    <w:rsid w:val="004F7D1B"/>
    <w:rsid w:val="00500F8B"/>
    <w:rsid w:val="00506381"/>
    <w:rsid w:val="00507010"/>
    <w:rsid w:val="00507DDF"/>
    <w:rsid w:val="0051007C"/>
    <w:rsid w:val="005131AC"/>
    <w:rsid w:val="005178BE"/>
    <w:rsid w:val="00520F1D"/>
    <w:rsid w:val="00521D0D"/>
    <w:rsid w:val="00522565"/>
    <w:rsid w:val="005230FD"/>
    <w:rsid w:val="005258BF"/>
    <w:rsid w:val="005302DB"/>
    <w:rsid w:val="00531FA8"/>
    <w:rsid w:val="00536BCE"/>
    <w:rsid w:val="00544FE5"/>
    <w:rsid w:val="00545BFE"/>
    <w:rsid w:val="005463D2"/>
    <w:rsid w:val="00546AAA"/>
    <w:rsid w:val="00554F6C"/>
    <w:rsid w:val="00565423"/>
    <w:rsid w:val="005677C3"/>
    <w:rsid w:val="00567AFF"/>
    <w:rsid w:val="0057503D"/>
    <w:rsid w:val="00577811"/>
    <w:rsid w:val="00577CF6"/>
    <w:rsid w:val="00581BE2"/>
    <w:rsid w:val="0059457F"/>
    <w:rsid w:val="00594675"/>
    <w:rsid w:val="005A1C4E"/>
    <w:rsid w:val="005A6CB7"/>
    <w:rsid w:val="005A6D62"/>
    <w:rsid w:val="005B4BA4"/>
    <w:rsid w:val="005B57BC"/>
    <w:rsid w:val="005C180E"/>
    <w:rsid w:val="005C370D"/>
    <w:rsid w:val="005C3B98"/>
    <w:rsid w:val="005C44B9"/>
    <w:rsid w:val="005C583B"/>
    <w:rsid w:val="005C76E6"/>
    <w:rsid w:val="005D1672"/>
    <w:rsid w:val="005D2126"/>
    <w:rsid w:val="005D50EC"/>
    <w:rsid w:val="005D551E"/>
    <w:rsid w:val="005D7D3C"/>
    <w:rsid w:val="005F2417"/>
    <w:rsid w:val="005F3E24"/>
    <w:rsid w:val="005F5428"/>
    <w:rsid w:val="005F5CFD"/>
    <w:rsid w:val="005F62E3"/>
    <w:rsid w:val="005F7191"/>
    <w:rsid w:val="005F72B4"/>
    <w:rsid w:val="006046B6"/>
    <w:rsid w:val="00605EA4"/>
    <w:rsid w:val="00606F50"/>
    <w:rsid w:val="006128E7"/>
    <w:rsid w:val="00614519"/>
    <w:rsid w:val="00620767"/>
    <w:rsid w:val="00623654"/>
    <w:rsid w:val="006241BE"/>
    <w:rsid w:val="00624A2C"/>
    <w:rsid w:val="006267C3"/>
    <w:rsid w:val="00626899"/>
    <w:rsid w:val="0062723A"/>
    <w:rsid w:val="00630107"/>
    <w:rsid w:val="0063163B"/>
    <w:rsid w:val="00632B26"/>
    <w:rsid w:val="00635CE6"/>
    <w:rsid w:val="00645B23"/>
    <w:rsid w:val="006464E6"/>
    <w:rsid w:val="006506BC"/>
    <w:rsid w:val="00655EC7"/>
    <w:rsid w:val="006572FD"/>
    <w:rsid w:val="00662572"/>
    <w:rsid w:val="00663B5D"/>
    <w:rsid w:val="00664282"/>
    <w:rsid w:val="00664966"/>
    <w:rsid w:val="00664A9F"/>
    <w:rsid w:val="00666585"/>
    <w:rsid w:val="00667142"/>
    <w:rsid w:val="00687833"/>
    <w:rsid w:val="0069557F"/>
    <w:rsid w:val="006958B6"/>
    <w:rsid w:val="00697043"/>
    <w:rsid w:val="006971A0"/>
    <w:rsid w:val="006A0883"/>
    <w:rsid w:val="006A6CBE"/>
    <w:rsid w:val="006B1CD2"/>
    <w:rsid w:val="006B2808"/>
    <w:rsid w:val="006B39B7"/>
    <w:rsid w:val="006B4E88"/>
    <w:rsid w:val="006C0639"/>
    <w:rsid w:val="006C3DB2"/>
    <w:rsid w:val="006C5D97"/>
    <w:rsid w:val="006D25B8"/>
    <w:rsid w:val="006D530D"/>
    <w:rsid w:val="006E07BF"/>
    <w:rsid w:val="006E6383"/>
    <w:rsid w:val="006F18BF"/>
    <w:rsid w:val="006F218A"/>
    <w:rsid w:val="006F2CD6"/>
    <w:rsid w:val="006F5AB6"/>
    <w:rsid w:val="006F661A"/>
    <w:rsid w:val="007025FC"/>
    <w:rsid w:val="00702EAE"/>
    <w:rsid w:val="007038D6"/>
    <w:rsid w:val="00704EB9"/>
    <w:rsid w:val="00705096"/>
    <w:rsid w:val="007050CC"/>
    <w:rsid w:val="00706960"/>
    <w:rsid w:val="007122CC"/>
    <w:rsid w:val="00714C03"/>
    <w:rsid w:val="00715764"/>
    <w:rsid w:val="007179B7"/>
    <w:rsid w:val="00717DF5"/>
    <w:rsid w:val="00720003"/>
    <w:rsid w:val="00722719"/>
    <w:rsid w:val="007256CA"/>
    <w:rsid w:val="00726E62"/>
    <w:rsid w:val="007328A7"/>
    <w:rsid w:val="00733119"/>
    <w:rsid w:val="007402E1"/>
    <w:rsid w:val="00740715"/>
    <w:rsid w:val="00741693"/>
    <w:rsid w:val="00742DA8"/>
    <w:rsid w:val="00745996"/>
    <w:rsid w:val="0074675F"/>
    <w:rsid w:val="00752D44"/>
    <w:rsid w:val="007550C8"/>
    <w:rsid w:val="00755CE0"/>
    <w:rsid w:val="00756BB9"/>
    <w:rsid w:val="00762FD2"/>
    <w:rsid w:val="007648EC"/>
    <w:rsid w:val="00766CC9"/>
    <w:rsid w:val="00772A9A"/>
    <w:rsid w:val="00774F43"/>
    <w:rsid w:val="00777009"/>
    <w:rsid w:val="007819DD"/>
    <w:rsid w:val="00784266"/>
    <w:rsid w:val="007842A1"/>
    <w:rsid w:val="007912ED"/>
    <w:rsid w:val="00791F53"/>
    <w:rsid w:val="007A0C3C"/>
    <w:rsid w:val="007A1632"/>
    <w:rsid w:val="007A6263"/>
    <w:rsid w:val="007A62FC"/>
    <w:rsid w:val="007B09B2"/>
    <w:rsid w:val="007B190B"/>
    <w:rsid w:val="007B3E30"/>
    <w:rsid w:val="007B4020"/>
    <w:rsid w:val="007C147A"/>
    <w:rsid w:val="007D60DF"/>
    <w:rsid w:val="007E1CCC"/>
    <w:rsid w:val="007E295F"/>
    <w:rsid w:val="007E69C2"/>
    <w:rsid w:val="007E6C3E"/>
    <w:rsid w:val="007F1E4B"/>
    <w:rsid w:val="007F3124"/>
    <w:rsid w:val="00800D24"/>
    <w:rsid w:val="00801A88"/>
    <w:rsid w:val="0080693D"/>
    <w:rsid w:val="00806DFF"/>
    <w:rsid w:val="00810EA7"/>
    <w:rsid w:val="008118C7"/>
    <w:rsid w:val="0081450A"/>
    <w:rsid w:val="008150A2"/>
    <w:rsid w:val="00816CC5"/>
    <w:rsid w:val="0081778E"/>
    <w:rsid w:val="0082093F"/>
    <w:rsid w:val="008302D7"/>
    <w:rsid w:val="00830C59"/>
    <w:rsid w:val="008318F3"/>
    <w:rsid w:val="00834710"/>
    <w:rsid w:val="008400F8"/>
    <w:rsid w:val="0084344E"/>
    <w:rsid w:val="00847482"/>
    <w:rsid w:val="008551AB"/>
    <w:rsid w:val="0085587E"/>
    <w:rsid w:val="00863BE8"/>
    <w:rsid w:val="008648FA"/>
    <w:rsid w:val="00864D68"/>
    <w:rsid w:val="00867180"/>
    <w:rsid w:val="00876ADD"/>
    <w:rsid w:val="008778AC"/>
    <w:rsid w:val="00880F12"/>
    <w:rsid w:val="00884168"/>
    <w:rsid w:val="00887A6B"/>
    <w:rsid w:val="00890594"/>
    <w:rsid w:val="00890B4F"/>
    <w:rsid w:val="0089735F"/>
    <w:rsid w:val="008A556F"/>
    <w:rsid w:val="008A7D04"/>
    <w:rsid w:val="008B08D6"/>
    <w:rsid w:val="008C1F0D"/>
    <w:rsid w:val="008D0F19"/>
    <w:rsid w:val="008D393C"/>
    <w:rsid w:val="008D7CFF"/>
    <w:rsid w:val="008E0E09"/>
    <w:rsid w:val="008E2D46"/>
    <w:rsid w:val="008E3D30"/>
    <w:rsid w:val="008E6071"/>
    <w:rsid w:val="008E7712"/>
    <w:rsid w:val="008F0BC7"/>
    <w:rsid w:val="008F4611"/>
    <w:rsid w:val="008F4BC8"/>
    <w:rsid w:val="008F5D43"/>
    <w:rsid w:val="00902065"/>
    <w:rsid w:val="0090361F"/>
    <w:rsid w:val="009054A4"/>
    <w:rsid w:val="009130AC"/>
    <w:rsid w:val="00914C58"/>
    <w:rsid w:val="009217A3"/>
    <w:rsid w:val="0092425A"/>
    <w:rsid w:val="009257AC"/>
    <w:rsid w:val="00930C90"/>
    <w:rsid w:val="00932054"/>
    <w:rsid w:val="00932DCB"/>
    <w:rsid w:val="009332F6"/>
    <w:rsid w:val="009348A6"/>
    <w:rsid w:val="009350E5"/>
    <w:rsid w:val="00935287"/>
    <w:rsid w:val="0093788E"/>
    <w:rsid w:val="00937D59"/>
    <w:rsid w:val="00940EB7"/>
    <w:rsid w:val="00946911"/>
    <w:rsid w:val="00946FDA"/>
    <w:rsid w:val="0095372F"/>
    <w:rsid w:val="00954A4D"/>
    <w:rsid w:val="00963310"/>
    <w:rsid w:val="00973A1E"/>
    <w:rsid w:val="009770AD"/>
    <w:rsid w:val="00980A29"/>
    <w:rsid w:val="009824F2"/>
    <w:rsid w:val="00984D86"/>
    <w:rsid w:val="009861E2"/>
    <w:rsid w:val="00986D28"/>
    <w:rsid w:val="00987FB3"/>
    <w:rsid w:val="00994AE4"/>
    <w:rsid w:val="00996F51"/>
    <w:rsid w:val="009A306C"/>
    <w:rsid w:val="009A6DFD"/>
    <w:rsid w:val="009B17D8"/>
    <w:rsid w:val="009B2A55"/>
    <w:rsid w:val="009B6046"/>
    <w:rsid w:val="009C1320"/>
    <w:rsid w:val="009C13BF"/>
    <w:rsid w:val="009C1C4E"/>
    <w:rsid w:val="009C499F"/>
    <w:rsid w:val="009C59C0"/>
    <w:rsid w:val="009C5A27"/>
    <w:rsid w:val="009D30D1"/>
    <w:rsid w:val="009E0287"/>
    <w:rsid w:val="009E54FB"/>
    <w:rsid w:val="009F00AF"/>
    <w:rsid w:val="009F13B5"/>
    <w:rsid w:val="009F27AC"/>
    <w:rsid w:val="009F4847"/>
    <w:rsid w:val="009F76C9"/>
    <w:rsid w:val="009F7EC7"/>
    <w:rsid w:val="00A014F9"/>
    <w:rsid w:val="00A024C2"/>
    <w:rsid w:val="00A02C32"/>
    <w:rsid w:val="00A0748E"/>
    <w:rsid w:val="00A109E9"/>
    <w:rsid w:val="00A1169A"/>
    <w:rsid w:val="00A13ABB"/>
    <w:rsid w:val="00A156A8"/>
    <w:rsid w:val="00A22717"/>
    <w:rsid w:val="00A23C43"/>
    <w:rsid w:val="00A269E0"/>
    <w:rsid w:val="00A349EF"/>
    <w:rsid w:val="00A349F1"/>
    <w:rsid w:val="00A37197"/>
    <w:rsid w:val="00A3776F"/>
    <w:rsid w:val="00A414A6"/>
    <w:rsid w:val="00A418B9"/>
    <w:rsid w:val="00A440C1"/>
    <w:rsid w:val="00A52B95"/>
    <w:rsid w:val="00A53589"/>
    <w:rsid w:val="00A54A38"/>
    <w:rsid w:val="00A60146"/>
    <w:rsid w:val="00A60E0E"/>
    <w:rsid w:val="00A61A17"/>
    <w:rsid w:val="00A634C4"/>
    <w:rsid w:val="00A6433B"/>
    <w:rsid w:val="00A6720E"/>
    <w:rsid w:val="00A721E3"/>
    <w:rsid w:val="00A72C09"/>
    <w:rsid w:val="00A735E1"/>
    <w:rsid w:val="00A74664"/>
    <w:rsid w:val="00A74A51"/>
    <w:rsid w:val="00A759DF"/>
    <w:rsid w:val="00A75D32"/>
    <w:rsid w:val="00A76812"/>
    <w:rsid w:val="00A83036"/>
    <w:rsid w:val="00A847E9"/>
    <w:rsid w:val="00A876DA"/>
    <w:rsid w:val="00A9077F"/>
    <w:rsid w:val="00A94181"/>
    <w:rsid w:val="00A94625"/>
    <w:rsid w:val="00A95966"/>
    <w:rsid w:val="00A95FA6"/>
    <w:rsid w:val="00A976BA"/>
    <w:rsid w:val="00AA15A0"/>
    <w:rsid w:val="00AA1DC9"/>
    <w:rsid w:val="00AA2343"/>
    <w:rsid w:val="00AB148C"/>
    <w:rsid w:val="00AB2B3E"/>
    <w:rsid w:val="00AB2E73"/>
    <w:rsid w:val="00AB3C41"/>
    <w:rsid w:val="00AB3EF1"/>
    <w:rsid w:val="00AB5662"/>
    <w:rsid w:val="00AD2391"/>
    <w:rsid w:val="00AD706D"/>
    <w:rsid w:val="00AD7C69"/>
    <w:rsid w:val="00AE23A9"/>
    <w:rsid w:val="00AE2CBF"/>
    <w:rsid w:val="00AE7A4E"/>
    <w:rsid w:val="00AE7BA5"/>
    <w:rsid w:val="00AF2E9D"/>
    <w:rsid w:val="00AF32C2"/>
    <w:rsid w:val="00AF5CEB"/>
    <w:rsid w:val="00AF6257"/>
    <w:rsid w:val="00B02373"/>
    <w:rsid w:val="00B05171"/>
    <w:rsid w:val="00B05D2D"/>
    <w:rsid w:val="00B11F0C"/>
    <w:rsid w:val="00B158AB"/>
    <w:rsid w:val="00B15AE1"/>
    <w:rsid w:val="00B17814"/>
    <w:rsid w:val="00B17D47"/>
    <w:rsid w:val="00B229EE"/>
    <w:rsid w:val="00B23E28"/>
    <w:rsid w:val="00B2589F"/>
    <w:rsid w:val="00B3336E"/>
    <w:rsid w:val="00B34D17"/>
    <w:rsid w:val="00B3556E"/>
    <w:rsid w:val="00B40A20"/>
    <w:rsid w:val="00B44582"/>
    <w:rsid w:val="00B44F51"/>
    <w:rsid w:val="00B5099A"/>
    <w:rsid w:val="00B50D7D"/>
    <w:rsid w:val="00B5244D"/>
    <w:rsid w:val="00B5363B"/>
    <w:rsid w:val="00B5417C"/>
    <w:rsid w:val="00B60536"/>
    <w:rsid w:val="00B63937"/>
    <w:rsid w:val="00B641C8"/>
    <w:rsid w:val="00B65779"/>
    <w:rsid w:val="00B67DCF"/>
    <w:rsid w:val="00B745EC"/>
    <w:rsid w:val="00B746C6"/>
    <w:rsid w:val="00B85757"/>
    <w:rsid w:val="00B85986"/>
    <w:rsid w:val="00B946E2"/>
    <w:rsid w:val="00BA1AFC"/>
    <w:rsid w:val="00BA4A05"/>
    <w:rsid w:val="00BA4ABC"/>
    <w:rsid w:val="00BA5750"/>
    <w:rsid w:val="00BB275C"/>
    <w:rsid w:val="00BB4E97"/>
    <w:rsid w:val="00BB64E5"/>
    <w:rsid w:val="00BB675C"/>
    <w:rsid w:val="00BC14A8"/>
    <w:rsid w:val="00BC181E"/>
    <w:rsid w:val="00BC2319"/>
    <w:rsid w:val="00BC278C"/>
    <w:rsid w:val="00BC409C"/>
    <w:rsid w:val="00BD3D88"/>
    <w:rsid w:val="00BD4E26"/>
    <w:rsid w:val="00BD547C"/>
    <w:rsid w:val="00BD679D"/>
    <w:rsid w:val="00BF094E"/>
    <w:rsid w:val="00BF4129"/>
    <w:rsid w:val="00BF5DBB"/>
    <w:rsid w:val="00C01141"/>
    <w:rsid w:val="00C01462"/>
    <w:rsid w:val="00C02291"/>
    <w:rsid w:val="00C025E3"/>
    <w:rsid w:val="00C05FA1"/>
    <w:rsid w:val="00C15C02"/>
    <w:rsid w:val="00C200EB"/>
    <w:rsid w:val="00C22BF6"/>
    <w:rsid w:val="00C23FAB"/>
    <w:rsid w:val="00C25355"/>
    <w:rsid w:val="00C27F11"/>
    <w:rsid w:val="00C30E28"/>
    <w:rsid w:val="00C30ED6"/>
    <w:rsid w:val="00C36AAC"/>
    <w:rsid w:val="00C40351"/>
    <w:rsid w:val="00C421E9"/>
    <w:rsid w:val="00C42943"/>
    <w:rsid w:val="00C47960"/>
    <w:rsid w:val="00C47ECB"/>
    <w:rsid w:val="00C5151E"/>
    <w:rsid w:val="00C53212"/>
    <w:rsid w:val="00C5624D"/>
    <w:rsid w:val="00C6220E"/>
    <w:rsid w:val="00C6508E"/>
    <w:rsid w:val="00C6538C"/>
    <w:rsid w:val="00C67741"/>
    <w:rsid w:val="00C73594"/>
    <w:rsid w:val="00C753D2"/>
    <w:rsid w:val="00C75AC5"/>
    <w:rsid w:val="00C773C4"/>
    <w:rsid w:val="00C82EBF"/>
    <w:rsid w:val="00C84194"/>
    <w:rsid w:val="00C912C7"/>
    <w:rsid w:val="00C942C7"/>
    <w:rsid w:val="00C96991"/>
    <w:rsid w:val="00C96A94"/>
    <w:rsid w:val="00C976E9"/>
    <w:rsid w:val="00CA2CB0"/>
    <w:rsid w:val="00CA2F01"/>
    <w:rsid w:val="00CA5559"/>
    <w:rsid w:val="00CA7EA4"/>
    <w:rsid w:val="00CB0013"/>
    <w:rsid w:val="00CB0081"/>
    <w:rsid w:val="00CB19BE"/>
    <w:rsid w:val="00CB1EB6"/>
    <w:rsid w:val="00CB4B1F"/>
    <w:rsid w:val="00CB5085"/>
    <w:rsid w:val="00CC07A0"/>
    <w:rsid w:val="00CC42FE"/>
    <w:rsid w:val="00CC48A6"/>
    <w:rsid w:val="00CC7F7C"/>
    <w:rsid w:val="00CD357F"/>
    <w:rsid w:val="00CD39EF"/>
    <w:rsid w:val="00CD400B"/>
    <w:rsid w:val="00CE6CBE"/>
    <w:rsid w:val="00CF0880"/>
    <w:rsid w:val="00CF42A3"/>
    <w:rsid w:val="00CF73B6"/>
    <w:rsid w:val="00D01B9E"/>
    <w:rsid w:val="00D0302F"/>
    <w:rsid w:val="00D03253"/>
    <w:rsid w:val="00D04493"/>
    <w:rsid w:val="00D0742F"/>
    <w:rsid w:val="00D1165A"/>
    <w:rsid w:val="00D11928"/>
    <w:rsid w:val="00D12681"/>
    <w:rsid w:val="00D17D7C"/>
    <w:rsid w:val="00D20953"/>
    <w:rsid w:val="00D22480"/>
    <w:rsid w:val="00D2531D"/>
    <w:rsid w:val="00D26C5F"/>
    <w:rsid w:val="00D3266C"/>
    <w:rsid w:val="00D33D40"/>
    <w:rsid w:val="00D3580B"/>
    <w:rsid w:val="00D41E21"/>
    <w:rsid w:val="00D53E12"/>
    <w:rsid w:val="00D5557D"/>
    <w:rsid w:val="00D57CF1"/>
    <w:rsid w:val="00D63ADD"/>
    <w:rsid w:val="00D701C6"/>
    <w:rsid w:val="00D70492"/>
    <w:rsid w:val="00D7419A"/>
    <w:rsid w:val="00D767D2"/>
    <w:rsid w:val="00D81712"/>
    <w:rsid w:val="00D81B11"/>
    <w:rsid w:val="00D8280E"/>
    <w:rsid w:val="00D8311E"/>
    <w:rsid w:val="00D8398C"/>
    <w:rsid w:val="00D92AD1"/>
    <w:rsid w:val="00D93715"/>
    <w:rsid w:val="00D97F1B"/>
    <w:rsid w:val="00DA00BD"/>
    <w:rsid w:val="00DA2503"/>
    <w:rsid w:val="00DA7212"/>
    <w:rsid w:val="00DB28A5"/>
    <w:rsid w:val="00DB582B"/>
    <w:rsid w:val="00DB74F4"/>
    <w:rsid w:val="00DC09A7"/>
    <w:rsid w:val="00DD1816"/>
    <w:rsid w:val="00DD54A9"/>
    <w:rsid w:val="00DE1CE2"/>
    <w:rsid w:val="00DE4E42"/>
    <w:rsid w:val="00DF1EEA"/>
    <w:rsid w:val="00DF4423"/>
    <w:rsid w:val="00DF50D4"/>
    <w:rsid w:val="00E028EC"/>
    <w:rsid w:val="00E0372F"/>
    <w:rsid w:val="00E10C69"/>
    <w:rsid w:val="00E14379"/>
    <w:rsid w:val="00E165C6"/>
    <w:rsid w:val="00E2007F"/>
    <w:rsid w:val="00E20A10"/>
    <w:rsid w:val="00E20CE6"/>
    <w:rsid w:val="00E20E29"/>
    <w:rsid w:val="00E21322"/>
    <w:rsid w:val="00E213E6"/>
    <w:rsid w:val="00E216A3"/>
    <w:rsid w:val="00E22378"/>
    <w:rsid w:val="00E239B0"/>
    <w:rsid w:val="00E2508A"/>
    <w:rsid w:val="00E30AFE"/>
    <w:rsid w:val="00E332C1"/>
    <w:rsid w:val="00E333C6"/>
    <w:rsid w:val="00E334F2"/>
    <w:rsid w:val="00E372F2"/>
    <w:rsid w:val="00E4108E"/>
    <w:rsid w:val="00E41838"/>
    <w:rsid w:val="00E448F5"/>
    <w:rsid w:val="00E51BEB"/>
    <w:rsid w:val="00E5292E"/>
    <w:rsid w:val="00E56439"/>
    <w:rsid w:val="00E63085"/>
    <w:rsid w:val="00E66293"/>
    <w:rsid w:val="00E72BC7"/>
    <w:rsid w:val="00E73639"/>
    <w:rsid w:val="00E76887"/>
    <w:rsid w:val="00E8511B"/>
    <w:rsid w:val="00E87A82"/>
    <w:rsid w:val="00E91E2A"/>
    <w:rsid w:val="00E91E7D"/>
    <w:rsid w:val="00EA45C5"/>
    <w:rsid w:val="00EA476F"/>
    <w:rsid w:val="00EA52A5"/>
    <w:rsid w:val="00EA6C55"/>
    <w:rsid w:val="00EB22B4"/>
    <w:rsid w:val="00EB3129"/>
    <w:rsid w:val="00EB3DE1"/>
    <w:rsid w:val="00EB5EAC"/>
    <w:rsid w:val="00EC061D"/>
    <w:rsid w:val="00EC3AB1"/>
    <w:rsid w:val="00EC4952"/>
    <w:rsid w:val="00EC6677"/>
    <w:rsid w:val="00EC7B1D"/>
    <w:rsid w:val="00ED5363"/>
    <w:rsid w:val="00ED7D91"/>
    <w:rsid w:val="00EE137E"/>
    <w:rsid w:val="00EE1501"/>
    <w:rsid w:val="00EE3C01"/>
    <w:rsid w:val="00EF11B1"/>
    <w:rsid w:val="00EF19E1"/>
    <w:rsid w:val="00EF3F36"/>
    <w:rsid w:val="00EF4CDE"/>
    <w:rsid w:val="00EF55DC"/>
    <w:rsid w:val="00EF6FB5"/>
    <w:rsid w:val="00EF7917"/>
    <w:rsid w:val="00F01D33"/>
    <w:rsid w:val="00F05472"/>
    <w:rsid w:val="00F06DE2"/>
    <w:rsid w:val="00F11CAA"/>
    <w:rsid w:val="00F11D2A"/>
    <w:rsid w:val="00F1638D"/>
    <w:rsid w:val="00F215E4"/>
    <w:rsid w:val="00F236F8"/>
    <w:rsid w:val="00F3489B"/>
    <w:rsid w:val="00F364B9"/>
    <w:rsid w:val="00F36F91"/>
    <w:rsid w:val="00F372C5"/>
    <w:rsid w:val="00F37575"/>
    <w:rsid w:val="00F3762B"/>
    <w:rsid w:val="00F43966"/>
    <w:rsid w:val="00F45F91"/>
    <w:rsid w:val="00F46957"/>
    <w:rsid w:val="00F52031"/>
    <w:rsid w:val="00F534F8"/>
    <w:rsid w:val="00F54EDA"/>
    <w:rsid w:val="00F5518E"/>
    <w:rsid w:val="00F56149"/>
    <w:rsid w:val="00F603F1"/>
    <w:rsid w:val="00F71332"/>
    <w:rsid w:val="00F77B87"/>
    <w:rsid w:val="00F82B44"/>
    <w:rsid w:val="00F83042"/>
    <w:rsid w:val="00F864CC"/>
    <w:rsid w:val="00F86E2A"/>
    <w:rsid w:val="00F87536"/>
    <w:rsid w:val="00FA3FAA"/>
    <w:rsid w:val="00FA4A08"/>
    <w:rsid w:val="00FA4BC7"/>
    <w:rsid w:val="00FA6D2B"/>
    <w:rsid w:val="00FA6F96"/>
    <w:rsid w:val="00FA72BC"/>
    <w:rsid w:val="00FB7ECB"/>
    <w:rsid w:val="00FC6C11"/>
    <w:rsid w:val="00FD05AA"/>
    <w:rsid w:val="00FD0A57"/>
    <w:rsid w:val="00FD3469"/>
    <w:rsid w:val="00FD63BE"/>
    <w:rsid w:val="00FD7094"/>
    <w:rsid w:val="00FE6A00"/>
    <w:rsid w:val="00FF1C87"/>
    <w:rsid w:val="00FF33F4"/>
    <w:rsid w:val="00FF34FB"/>
    <w:rsid w:val="00FF4FE6"/>
    <w:rsid w:val="00FF57A0"/>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72B9157-087C-4A93-91C7-23C2D8D0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7A0C3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os-che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11660</Words>
  <Characters>66466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cp:revision>
  <dcterms:created xsi:type="dcterms:W3CDTF">2023-01-03T20:46:00Z</dcterms:created>
  <dcterms:modified xsi:type="dcterms:W3CDTF">2023-01-03T20:46:00Z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