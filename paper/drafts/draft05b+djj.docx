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35CDD013"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67B137B9"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r w:rsidR="0001370F" w:rsidRPr="00C9294D">
        <w:rPr>
          <w:color w:val="000000" w:themeColor="text1"/>
        </w:rPr>
        <w:t>Joannes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r w:rsidR="00FD37D6" w:rsidRPr="00C9294D">
        <w:rPr>
          <w:color w:val="000000" w:themeColor="text1"/>
        </w:rPr>
        <w:t>Zichong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7B190B" w:rsidRPr="00C9294D">
        <w:rPr>
          <w:color w:val="000000" w:themeColor="text1"/>
          <w:vertAlign w:val="superscript"/>
        </w:rPr>
        <w:t>6</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FD37D6">
        <w:rPr>
          <w:color w:val="000000" w:themeColor="text1"/>
          <w:vertAlign w:val="superscript"/>
        </w:rPr>
        <w:t>7</w:t>
      </w:r>
      <w:r w:rsidR="00AE57E9" w:rsidRPr="00C9294D">
        <w:rPr>
          <w:color w:val="000000" w:themeColor="text1"/>
        </w:rPr>
        <w:t>, A</w:t>
      </w:r>
      <w:r w:rsidRPr="00C9294D">
        <w:rPr>
          <w:color w:val="000000" w:themeColor="text1"/>
        </w:rPr>
        <w:t>. Anthony Bloom</w:t>
      </w:r>
      <w:r w:rsidR="00FD37D6">
        <w:rPr>
          <w:color w:val="000000" w:themeColor="text1"/>
          <w:vertAlign w:val="superscript"/>
        </w:rPr>
        <w:t>8</w:t>
      </w:r>
      <w:r w:rsidR="007B190B" w:rsidRPr="00C9294D">
        <w:rPr>
          <w:color w:val="000000" w:themeColor="text1"/>
        </w:rPr>
        <w:t xml:space="preserve">, </w:t>
      </w:r>
      <w:r w:rsidRPr="00C9294D">
        <w:rPr>
          <w:color w:val="000000" w:themeColor="text1"/>
        </w:rPr>
        <w:t>John Worden</w:t>
      </w:r>
      <w:r w:rsidR="00FD37D6">
        <w:rPr>
          <w:color w:val="000000" w:themeColor="text1"/>
          <w:vertAlign w:val="superscript"/>
        </w:rPr>
        <w:t>8</w:t>
      </w:r>
      <w:r w:rsidR="00AE57E9" w:rsidRPr="00C9294D">
        <w:rPr>
          <w:color w:val="000000" w:themeColor="text1"/>
        </w:rPr>
        <w:t xml:space="preserve">, </w:t>
      </w:r>
      <w:commentRangeStart w:id="0"/>
      <w:del w:id="1" w:author="Daniel Jacob" w:date="2023-03-25T17:14:00Z">
        <w:r w:rsidR="00AE57E9" w:rsidRPr="00C9294D" w:rsidDel="003A2164">
          <w:rPr>
            <w:color w:val="000000" w:themeColor="text1"/>
          </w:rPr>
          <w:delText>Melissa Weitz</w:delText>
        </w:r>
        <w:r w:rsidR="00FD37D6" w:rsidDel="003A2164">
          <w:rPr>
            <w:color w:val="000000" w:themeColor="text1"/>
            <w:vertAlign w:val="superscript"/>
          </w:rPr>
          <w:delText>9</w:delText>
        </w:r>
        <w:r w:rsidR="00AE57E9" w:rsidRPr="00C9294D" w:rsidDel="003A2164">
          <w:rPr>
            <w:color w:val="000000" w:themeColor="text1"/>
          </w:rPr>
          <w:delText>, William Irving</w:delText>
        </w:r>
        <w:r w:rsidR="00FD37D6" w:rsidDel="003A2164">
          <w:rPr>
            <w:color w:val="000000" w:themeColor="text1"/>
            <w:vertAlign w:val="superscript"/>
          </w:rPr>
          <w:delText>9</w:delText>
        </w:r>
      </w:del>
      <w:commentRangeEnd w:id="0"/>
      <w:r w:rsidR="003A2164">
        <w:rPr>
          <w:rStyle w:val="CommentReference"/>
        </w:rPr>
        <w:commentReference w:id="0"/>
      </w:r>
      <w:del w:id="2" w:author="Daniel Jacob" w:date="2023-03-25T17:14:00Z">
        <w:r w:rsidR="00FD37D6" w:rsidDel="003A2164">
          <w:rPr>
            <w:color w:val="000000" w:themeColor="text1"/>
          </w:rPr>
          <w:delText>,</w:delText>
        </w:r>
        <w:r w:rsidR="00FD37D6" w:rsidRPr="00FD37D6" w:rsidDel="003A2164">
          <w:rPr>
            <w:color w:val="000000" w:themeColor="text1"/>
          </w:rPr>
          <w:delText xml:space="preserve"> </w:delText>
        </w:r>
      </w:del>
      <w:r w:rsidR="00FD37D6" w:rsidRPr="00C9294D">
        <w:rPr>
          <w:color w:val="000000" w:themeColor="text1"/>
        </w:rPr>
        <w:t>Cynthia A. Randles</w:t>
      </w:r>
      <w:r w:rsidR="00FD37D6">
        <w:rPr>
          <w:color w:val="000000" w:themeColor="text1"/>
          <w:vertAlign w:val="superscript"/>
        </w:rPr>
        <w:t>10</w:t>
      </w:r>
      <w:r w:rsidR="00FD37D6" w:rsidRPr="00C9294D">
        <w:rPr>
          <w:color w:val="000000" w:themeColor="text1"/>
        </w:rPr>
        <w:t xml:space="preserve">, </w:t>
      </w:r>
      <w:commentRangeStart w:id="3"/>
      <w:ins w:id="4" w:author="Daniel Jacob" w:date="2023-03-25T17:11:00Z">
        <w:r w:rsidR="003A2164">
          <w:rPr>
            <w:color w:val="000000" w:themeColor="text1"/>
          </w:rPr>
          <w:t>Felipe J. Cardoso Saldana</w:t>
        </w:r>
        <w:r w:rsidR="003A2164">
          <w:rPr>
            <w:color w:val="000000" w:themeColor="text1"/>
            <w:vertAlign w:val="superscript"/>
          </w:rPr>
          <w:t>1</w:t>
        </w:r>
      </w:ins>
      <w:ins w:id="5" w:author="Daniel Jacob" w:date="2023-03-25T17:12:00Z">
        <w:r w:rsidR="003A2164">
          <w:rPr>
            <w:color w:val="000000" w:themeColor="text1"/>
            <w:vertAlign w:val="superscript"/>
          </w:rPr>
          <w:t>0</w:t>
        </w:r>
      </w:ins>
      <w:ins w:id="6" w:author="Daniel Jacob" w:date="2023-03-25T17:11:00Z">
        <w:r w:rsidR="003A2164">
          <w:rPr>
            <w:color w:val="000000" w:themeColor="text1"/>
          </w:rPr>
          <w:t xml:space="preserve">, </w:t>
        </w:r>
      </w:ins>
      <w:r w:rsidR="00FD37D6" w:rsidRPr="00C9294D">
        <w:rPr>
          <w:color w:val="000000" w:themeColor="text1"/>
        </w:rPr>
        <w:t>Bryan K. Mignone</w:t>
      </w:r>
      <w:r w:rsidR="00FD37D6">
        <w:rPr>
          <w:color w:val="000000" w:themeColor="text1"/>
          <w:vertAlign w:val="superscript"/>
        </w:rPr>
        <w:t>10</w:t>
      </w:r>
      <w:r w:rsidR="00FD37D6" w:rsidRPr="00C9294D">
        <w:rPr>
          <w:color w:val="000000" w:themeColor="text1"/>
        </w:rPr>
        <w:t>,</w:t>
      </w:r>
      <w:commentRangeEnd w:id="3"/>
      <w:r w:rsidR="003A2164">
        <w:rPr>
          <w:rStyle w:val="CommentReference"/>
        </w:rPr>
        <w:commentReference w:id="3"/>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3618D766" w14:textId="20B929D7" w:rsidR="00BF094E"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6</w:t>
      </w:r>
      <w:r w:rsidR="00AE57E9" w:rsidRPr="00C9294D">
        <w:rPr>
          <w:color w:val="000000" w:themeColor="text1"/>
          <w:sz w:val="18"/>
          <w:szCs w:val="18"/>
        </w:rPr>
        <w:t>(Check)</w:t>
      </w:r>
    </w:p>
    <w:p w14:paraId="5C0B182F" w14:textId="44C076E2"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sidRPr="00C9294D">
        <w:rPr>
          <w:color w:val="000000" w:themeColor="text1"/>
          <w:sz w:val="18"/>
          <w:szCs w:val="18"/>
          <w:lang w:val="en-US"/>
        </w:rPr>
        <w:t>(Check)</w:t>
      </w:r>
    </w:p>
    <w:p w14:paraId="07D5C17C" w14:textId="0E04286D" w:rsidR="00FD37D6" w:rsidRPr="00C9294D" w:rsidRDefault="00FD37D6" w:rsidP="00FD37D6">
      <w:pPr>
        <w:pStyle w:val="Affiliation"/>
        <w:spacing w:before="0"/>
        <w:rPr>
          <w:color w:val="000000" w:themeColor="text1"/>
          <w:sz w:val="18"/>
          <w:szCs w:val="18"/>
          <w:lang w:val="en-US"/>
        </w:rPr>
      </w:pPr>
      <w:r>
        <w:rPr>
          <w:color w:val="000000" w:themeColor="text1"/>
          <w:sz w:val="18"/>
          <w:szCs w:val="18"/>
          <w:vertAlign w:val="superscript"/>
          <w:lang w:val="en-US"/>
        </w:rPr>
        <w:t>8</w:t>
      </w:r>
      <w:r w:rsidRPr="00C9294D">
        <w:rPr>
          <w:color w:val="000000" w:themeColor="text1"/>
          <w:sz w:val="18"/>
          <w:szCs w:val="18"/>
          <w:lang w:val="en-US"/>
        </w:rPr>
        <w:t>Jet Propulsion Laboratory, California Institute of Technology, Pasadena, California, USA</w:t>
      </w:r>
    </w:p>
    <w:p w14:paraId="7DB9DC49" w14:textId="0B8F3063" w:rsidR="00AE57E9"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9</w:t>
      </w:r>
      <w:r w:rsidR="00361369" w:rsidRPr="00C9294D">
        <w:rPr>
          <w:color w:val="000000" w:themeColor="text1"/>
          <w:sz w:val="18"/>
          <w:szCs w:val="18"/>
          <w:lang w:val="en-US"/>
        </w:rPr>
        <w:t>Climate Change Division, Environmental Protection Agency, Washington, District of Columbia 20460, United States</w:t>
      </w:r>
    </w:p>
    <w:p w14:paraId="3C7D0E64" w14:textId="637500F9" w:rsidR="00FD37D6" w:rsidRPr="00C9294D" w:rsidRDefault="00FD37D6" w:rsidP="00AE57E9">
      <w:pPr>
        <w:pStyle w:val="Affiliation"/>
        <w:spacing w:before="0"/>
        <w:rPr>
          <w:color w:val="000000" w:themeColor="text1"/>
          <w:sz w:val="18"/>
          <w:szCs w:val="18"/>
          <w:lang w:val="en-US"/>
        </w:rPr>
      </w:pPr>
      <w:r>
        <w:rPr>
          <w:color w:val="000000" w:themeColor="text1"/>
          <w:sz w:val="18"/>
          <w:szCs w:val="18"/>
          <w:vertAlign w:val="superscript"/>
          <w:lang w:val="en-US"/>
        </w:rPr>
        <w:t>10</w:t>
      </w:r>
      <w:r w:rsidRPr="00C9294D">
        <w:rPr>
          <w:color w:val="000000" w:themeColor="text1"/>
          <w:sz w:val="18"/>
          <w:szCs w:val="18"/>
          <w:lang w:val="en-US"/>
        </w:rPr>
        <w:t xml:space="preserve">ExxonMobil Research and Engineering Company, </w:t>
      </w:r>
      <w:del w:id="7" w:author="Daniel Jacob" w:date="2023-03-25T17:13:00Z">
        <w:r w:rsidRPr="00C9294D" w:rsidDel="003A2164">
          <w:rPr>
            <w:color w:val="000000" w:themeColor="text1"/>
            <w:sz w:val="18"/>
            <w:szCs w:val="18"/>
            <w:lang w:val="en-US"/>
          </w:rPr>
          <w:delText>Annandale, NJ</w:delText>
        </w:r>
      </w:del>
      <w:ins w:id="8" w:author="Daniel Jacob" w:date="2023-03-25T17:13:00Z">
        <w:r w:rsidR="003A2164">
          <w:rPr>
            <w:color w:val="000000" w:themeColor="text1"/>
            <w:sz w:val="18"/>
            <w:szCs w:val="18"/>
            <w:lang w:val="en-US"/>
          </w:rPr>
          <w:t>Spring, Texas</w:t>
        </w:r>
      </w:ins>
      <w:r w:rsidRPr="00C9294D">
        <w:rPr>
          <w:color w:val="000000" w:themeColor="text1"/>
          <w:sz w:val="18"/>
          <w:szCs w:val="18"/>
          <w:lang w:val="en-US"/>
        </w:rPr>
        <w:t>, USA</w:t>
      </w:r>
    </w:p>
    <w:p w14:paraId="28BCF142" w14:textId="77777777" w:rsidR="00FD37D6" w:rsidRDefault="00FD37D6" w:rsidP="002E36D8"/>
    <w:p w14:paraId="22BF9B81" w14:textId="3EFFB9B7" w:rsidR="002E36D8" w:rsidRDefault="00A440C1" w:rsidP="002E36D8">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ins w:id="9" w:author="Daniel Jacob" w:date="2023-03-25T17:16:00Z">
        <w:r w:rsidR="00581AE7">
          <w:t xml:space="preserve">Greenhouse Gases Inventory (GHGI) </w:t>
        </w:r>
      </w:ins>
      <w:del w:id="10" w:author="Daniel Jacob" w:date="2023-03-25T17:16:00Z">
        <w:r w:rsidR="00361369" w:rsidDel="00581AE7">
          <w:delText xml:space="preserve">methane </w:delText>
        </w:r>
        <w:r w:rsidRPr="00C01462" w:rsidDel="00581AE7">
          <w:delText>inventor</w:delText>
        </w:r>
        <w:r w:rsidR="000C67B6" w:rsidDel="00581AE7">
          <w:delText>y</w:delText>
        </w:r>
        <w:r w:rsidRPr="00C01462" w:rsidDel="00581AE7">
          <w:delText xml:space="preserve"> </w:delText>
        </w:r>
      </w:del>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Pr="00C01462">
        <w:t>through analytical minimization of a Bayesian cost function</w:t>
      </w:r>
      <w:ins w:id="11" w:author="Daniel Jacob" w:date="2023-03-25T17:17:00Z">
        <w:r w:rsidR="00581AE7">
          <w:t xml:space="preserve"> with eight ensemble members</w:t>
        </w:r>
      </w:ins>
      <w:r w:rsidRPr="00C01462">
        <w:t xml:space="preserve">. We achieve high resolution with a reduced-rank characterization of the observing system </w:t>
      </w:r>
      <w:ins w:id="12" w:author="Jacob, Daniel J." w:date="2023-03-25T17:39:00Z">
        <w:r w:rsidR="004F1103">
          <w:t xml:space="preserve">to approximate the Jacobian matrix in a manner </w:t>
        </w:r>
      </w:ins>
      <w:r w:rsidRPr="00C01462">
        <w:t xml:space="preserve">that </w:t>
      </w:r>
      <w:ins w:id="13" w:author="Daniel Jacob" w:date="2023-03-25T17:18:00Z">
        <w:r w:rsidR="00581AE7">
          <w:t xml:space="preserve">optimally </w:t>
        </w:r>
      </w:ins>
      <w:r w:rsidR="0060323A">
        <w:t>preserves</w:t>
      </w:r>
      <w:r w:rsidRPr="00C01462">
        <w:t xml:space="preserve"> information content</w:t>
      </w:r>
      <w:del w:id="14" w:author="Daniel Jacob" w:date="2023-03-25T17:18:00Z">
        <w:r w:rsidR="0060323A" w:rsidDel="00581AE7">
          <w:delText xml:space="preserve"> by optimizing emissions </w:delText>
        </w:r>
        <w:r w:rsidR="00F83380" w:rsidDel="00581AE7">
          <w:delText xml:space="preserve">only </w:delText>
        </w:r>
        <w:r w:rsidR="0060323A" w:rsidDel="00581AE7">
          <w:delText xml:space="preserve">where observing system errors are </w:delText>
        </w:r>
        <w:r w:rsidR="002E36D8" w:rsidDel="00581AE7">
          <w:delText xml:space="preserve">sufficiently </w:delText>
        </w:r>
        <w:r w:rsidR="0060323A" w:rsidDel="00581AE7">
          <w:delText>low</w:delText>
        </w:r>
      </w:del>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del w:id="15" w:author="Daniel Jacob" w:date="2023-03-25T17:18:00Z">
        <w:r w:rsidR="00361369" w:rsidDel="00581AE7">
          <w:delText xml:space="preserve">an </w:delText>
        </w:r>
      </w:del>
      <w:ins w:id="16" w:author="Daniel Jacob" w:date="2023-03-25T17:18:00Z">
        <w:r w:rsidR="00581AE7">
          <w:t xml:space="preserve">the </w:t>
        </w:r>
      </w:ins>
      <w:r w:rsidR="00361369">
        <w:t>8</w:t>
      </w:r>
      <w:r w:rsidR="002E36D8">
        <w:t>-</w:t>
      </w:r>
      <w:r w:rsidR="00361369">
        <w:t>member inversion ensemble</w:t>
      </w:r>
      <w:r w:rsidR="002E36D8">
        <w:t>. This is</w:t>
      </w:r>
      <w:r w:rsidR="00E74256">
        <w:t xml:space="preserve"> </w:t>
      </w:r>
      <w:r w:rsidR="00BC2011">
        <w:t xml:space="preserve">a </w:t>
      </w:r>
      <w:r w:rsidR="00E74256">
        <w:t>1</w:t>
      </w:r>
      <w:r w:rsidR="00913AF5">
        <w:t>6</w:t>
      </w:r>
      <w:r w:rsidR="00BC2011">
        <w:t xml:space="preserve">% increase from the most recent EPA </w:t>
      </w:r>
      <w:del w:id="17" w:author="Daniel Jacob" w:date="2023-03-25T17:18:00Z">
        <w:r w:rsidR="00BC2011" w:rsidDel="00581AE7">
          <w:delText>Greenhouse Gas Inventory (GHGI)</w:delText>
        </w:r>
      </w:del>
      <w:ins w:id="18" w:author="Daniel Jacob" w:date="2023-03-25T17:18:00Z">
        <w:r w:rsidR="00581AE7">
          <w:t>GHG</w:t>
        </w:r>
      </w:ins>
      <w:ins w:id="19" w:author="Daniel Jacob" w:date="2023-03-25T17:19:00Z">
        <w:r w:rsidR="00581AE7">
          <w:t>I</w:t>
        </w:r>
      </w:ins>
      <w:r w:rsidR="00BC2011">
        <w:t xml:space="preserve"> estimate </w:t>
      </w:r>
      <w:del w:id="20" w:author="Daniel Jacob" w:date="2023-03-25T17:19:00Z">
        <w:r w:rsidR="00BC2011" w:rsidDel="00581AE7">
          <w:delText xml:space="preserve">for </w:delText>
        </w:r>
        <w:r w:rsidR="00913AF5" w:rsidDel="00581AE7">
          <w:delText xml:space="preserve">CONUS in </w:delText>
        </w:r>
        <w:r w:rsidR="00BC2011" w:rsidDel="00581AE7">
          <w:delText xml:space="preserve">2019 </w:delText>
        </w:r>
      </w:del>
      <w:r w:rsidR="00BC2011">
        <w:t xml:space="preserve">of </w:t>
      </w:r>
      <w:r w:rsidR="00BC2011" w:rsidRPr="00C01462">
        <w:t>26.</w:t>
      </w:r>
      <w:r w:rsidR="00913AF5">
        <w:t>7</w:t>
      </w:r>
      <w:r w:rsidR="00BC2011" w:rsidRPr="00C01462">
        <w:t xml:space="preserve"> </w:t>
      </w:r>
      <w:proofErr w:type="spellStart"/>
      <w:r w:rsidR="00BC2011" w:rsidRPr="00C01462">
        <w:t>Tg</w:t>
      </w:r>
      <w:proofErr w:type="spellEnd"/>
      <w:r w:rsidR="00BC2011" w:rsidRPr="00C01462">
        <w:t xml:space="preserve"> a</w:t>
      </w:r>
      <w:r w:rsidR="00BC2011" w:rsidRPr="00C01462">
        <w:rPr>
          <w:vertAlign w:val="superscript"/>
        </w:rPr>
        <w:t>-1</w:t>
      </w:r>
      <w:ins w:id="21" w:author="Daniel Jacob" w:date="2023-03-25T17:19:00Z">
        <w:r w:rsidR="00581AE7">
          <w:t xml:space="preserve"> in 2019</w:t>
        </w:r>
      </w:ins>
      <w:r w:rsidR="00BC2011">
        <w:t>.</w:t>
      </w:r>
      <w:r w:rsidR="00877CE7">
        <w:t xml:space="preserve"> </w:t>
      </w:r>
      <w:r w:rsidR="002E36D8">
        <w:t xml:space="preserve">We partition emissions by sector, with </w:t>
      </w:r>
      <w:r w:rsidR="00163087">
        <w:t xml:space="preserve">livestock emissions </w:t>
      </w:r>
      <w:r w:rsidR="002E36D8">
        <w:t>of</w:t>
      </w:r>
      <w:r w:rsidR="00163087">
        <w:t xml:space="preserve"> 10.</w:t>
      </w:r>
      <w:r w:rsidR="00323391">
        <w:t>4</w:t>
      </w:r>
      <w:r w:rsidR="00A22755">
        <w:t xml:space="preserve"> (10.0 - 10.7)</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gas</w:t>
      </w:r>
      <w:r w:rsidR="002E36D8">
        <w:t xml:space="preserve"> of </w:t>
      </w:r>
      <w:r w:rsidR="00163087">
        <w:t>10.</w:t>
      </w:r>
      <w:r w:rsidR="00323391">
        <w:t>4</w:t>
      </w:r>
      <w:r w:rsidR="00163087">
        <w:t xml:space="preserve"> </w:t>
      </w:r>
      <w:r w:rsidR="00A22755">
        <w:t xml:space="preserve">(10.1 - 10.7)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w:t>
      </w:r>
      <w:r w:rsidR="002E36D8">
        <w:t xml:space="preserve">of </w:t>
      </w:r>
      <w:r w:rsidR="00163087">
        <w:t>1.5</w:t>
      </w:r>
      <w:r w:rsidR="00A22755">
        <w:t xml:space="preserve"> (1.2 - 1.9)</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landfills</w:t>
      </w:r>
      <w:r w:rsidR="00A71C1D">
        <w:t xml:space="preserve"> </w:t>
      </w:r>
      <w:r w:rsidR="002E36D8">
        <w:t xml:space="preserve">of </w:t>
      </w:r>
      <w:r w:rsidR="00323391">
        <w:t>6.9</w:t>
      </w:r>
      <w:r w:rsidR="00A22755">
        <w:t xml:space="preserve"> </w:t>
      </w:r>
      <w:r w:rsidR="00A22755" w:rsidRPr="00A22755">
        <w:t>(</w:t>
      </w:r>
      <w:r w:rsidR="00A22755" w:rsidRPr="0078584E">
        <w:t xml:space="preserve">6.4 </w:t>
      </w:r>
      <w:r w:rsidR="00A22755">
        <w:t>-</w:t>
      </w:r>
      <w:r w:rsidR="00A22755" w:rsidRPr="0078584E">
        <w:t xml:space="preserve"> 7.5)</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2E36D8">
        <w:t xml:space="preserve">, </w:t>
      </w:r>
      <w:r w:rsidR="00A22755">
        <w:t xml:space="preserve">wastewater of 0.6 (0.5 - 0.7), </w:t>
      </w:r>
      <w:r w:rsidR="002E36D8">
        <w:t xml:space="preserve">and other </w:t>
      </w:r>
      <w:ins w:id="22" w:author="Jacob, Daniel J." w:date="2023-03-25T17:40:00Z">
        <w:r w:rsidR="004F1103">
          <w:t xml:space="preserve">anthropogenic </w:t>
        </w:r>
      </w:ins>
      <w:r w:rsidR="002E36D8">
        <w:t>sources of 1.</w:t>
      </w:r>
      <w:r w:rsidR="00A22755">
        <w:t>1 (1.0 - 1.2)</w:t>
      </w:r>
      <w:r w:rsidR="002E36D8" w:rsidRPr="002E36D8">
        <w:t xml:space="preserve"> </w:t>
      </w:r>
      <w:proofErr w:type="spellStart"/>
      <w:r w:rsidR="002E36D8" w:rsidRPr="00C01462">
        <w:t>Tg</w:t>
      </w:r>
      <w:proofErr w:type="spellEnd"/>
      <w:r w:rsidR="002E36D8" w:rsidRPr="00C01462">
        <w:t xml:space="preserve"> a</w:t>
      </w:r>
      <w:r w:rsidR="002E36D8" w:rsidRPr="00C01462">
        <w:rPr>
          <w:vertAlign w:val="superscript"/>
        </w:rPr>
        <w:t>-1</w:t>
      </w:r>
      <w:r w:rsidR="002E36D8">
        <w:t>.</w:t>
      </w:r>
      <w:r w:rsidR="00163087">
        <w:t xml:space="preserve"> </w:t>
      </w:r>
      <w:r w:rsidR="00A22755">
        <w:t>Relative to the GHGI, w</w:t>
      </w:r>
      <w:r w:rsidR="00A71C1D">
        <w:t xml:space="preserve">e find </w:t>
      </w:r>
      <w:del w:id="23" w:author="Jacob, Daniel J." w:date="2023-03-25T17:41:00Z">
        <w:r w:rsidR="000C67B6" w:rsidDel="004F1103">
          <w:delText>a</w:delText>
        </w:r>
        <w:r w:rsidR="00604A12" w:rsidDel="004F1103">
          <w:delText xml:space="preserve"> s</w:delText>
        </w:r>
      </w:del>
      <w:del w:id="24" w:author="Daniel Jacob" w:date="2023-03-25T17:20:00Z">
        <w:r w:rsidR="00604A12" w:rsidDel="00581AE7">
          <w:delText>ignificant</w:delText>
        </w:r>
        <w:r w:rsidR="000C67B6" w:rsidDel="00581AE7">
          <w:delText xml:space="preserve"> </w:delText>
        </w:r>
      </w:del>
      <w:ins w:id="25" w:author="Daniel Jacob" w:date="2023-03-25T17:20:00Z">
        <w:r w:rsidR="00581AE7">
          <w:t xml:space="preserve">the largest </w:t>
        </w:r>
      </w:ins>
      <w:del w:id="26" w:author="Daniel Jacob" w:date="2023-03-25T17:20:00Z">
        <w:r w:rsidR="00323391" w:rsidDel="00581AE7">
          <w:delText>5</w:delText>
        </w:r>
        <w:r w:rsidR="00913AF5" w:rsidDel="00581AE7">
          <w:delText>3</w:delText>
        </w:r>
        <w:r w:rsidR="000C67B6" w:rsidDel="00581AE7">
          <w:delText xml:space="preserve">% </w:delText>
        </w:r>
      </w:del>
      <w:r w:rsidR="000C67B6">
        <w:t xml:space="preserve">increase </w:t>
      </w:r>
      <w:ins w:id="27" w:author="Daniel Jacob" w:date="2023-03-25T17:20:00Z">
        <w:r w:rsidR="00581AE7">
          <w:t>(</w:t>
        </w:r>
        <w:commentRangeStart w:id="28"/>
        <w:r w:rsidR="00581AE7">
          <w:t>53</w:t>
        </w:r>
        <w:commentRangeEnd w:id="28"/>
        <w:r w:rsidR="00581AE7">
          <w:rPr>
            <w:rStyle w:val="CommentReference"/>
          </w:rPr>
          <w:commentReference w:id="28"/>
        </w:r>
        <w:r w:rsidR="00581AE7">
          <w:t xml:space="preserve">%) </w:t>
        </w:r>
      </w:ins>
      <w:r w:rsidR="00A22755">
        <w:t xml:space="preserve">for landfills </w:t>
      </w:r>
      <w:r w:rsidR="000C67B6">
        <w:t xml:space="preserve">and </w:t>
      </w:r>
      <w:ins w:id="29" w:author="Daniel Jacob" w:date="2023-03-25T17:20:00Z">
        <w:r w:rsidR="00581AE7">
          <w:t xml:space="preserve">a </w:t>
        </w:r>
      </w:ins>
      <w:r w:rsidR="00913AF5">
        <w:t>29</w:t>
      </w:r>
      <w:r w:rsidR="000C67B6">
        <w:t xml:space="preserve">% decrease </w:t>
      </w:r>
      <w:r w:rsidR="00A22755">
        <w:t>for coal</w:t>
      </w:r>
      <w:r w:rsidR="00A66DA1">
        <w:t xml:space="preserve">. </w:t>
      </w:r>
      <w:ins w:id="30" w:author="Daniel Jacob" w:date="2023-03-25T17:21:00Z">
        <w:r w:rsidR="00581AE7">
          <w:t xml:space="preserve">Comparison with </w:t>
        </w:r>
      </w:ins>
      <w:ins w:id="31" w:author="Daniel Jacob" w:date="2023-03-25T17:22:00Z">
        <w:r w:rsidR="00581AE7">
          <w:t xml:space="preserve">bottom-up </w:t>
        </w:r>
      </w:ins>
      <w:ins w:id="32" w:author="Daniel Jacob" w:date="2023-03-25T17:21:00Z">
        <w:r w:rsidR="00581AE7">
          <w:t>emission</w:t>
        </w:r>
      </w:ins>
      <w:ins w:id="33" w:author="Daniel Jacob" w:date="2023-03-25T17:22:00Z">
        <w:r w:rsidR="00581AE7">
          <w:t xml:space="preserve"> </w:t>
        </w:r>
      </w:ins>
      <w:ins w:id="34" w:author="Daniel Jacob" w:date="2023-03-25T17:23:00Z">
        <w:r w:rsidR="00581AE7">
          <w:t>inventories</w:t>
        </w:r>
      </w:ins>
      <w:ins w:id="35" w:author="Daniel Jacob" w:date="2023-03-25T17:21:00Z">
        <w:r w:rsidR="00581AE7">
          <w:t xml:space="preserve"> from 73 individual landfills reported </w:t>
        </w:r>
        <w:del w:id="36" w:author="Jacob, Daniel J." w:date="2023-03-25T17:41:00Z">
          <w:r w:rsidR="00581AE7" w:rsidDel="004F1103">
            <w:delText>through</w:delText>
          </w:r>
        </w:del>
      </w:ins>
      <w:ins w:id="37" w:author="Jacob, Daniel J." w:date="2023-03-25T17:41:00Z">
        <w:r w:rsidR="004F1103">
          <w:t>by</w:t>
        </w:r>
      </w:ins>
      <w:ins w:id="38" w:author="Daniel Jacob" w:date="2023-03-25T17:21:00Z">
        <w:r w:rsidR="00581AE7">
          <w:t xml:space="preserve"> the Greenhou</w:t>
        </w:r>
      </w:ins>
      <w:ins w:id="39" w:author="Daniel Jacob" w:date="2023-03-25T17:22:00Z">
        <w:r w:rsidR="00581AE7">
          <w:t xml:space="preserve">se Gases Reporting Program (GHGRP) finds large difference that we attribute to </w:t>
        </w:r>
      </w:ins>
      <w:del w:id="40" w:author="Daniel Jacob" w:date="2023-03-25T17:23:00Z">
        <w:r w:rsidR="00604A12" w:rsidDel="00581AE7">
          <w:delText xml:space="preserve">We attribute the increase in landfill emissions to </w:delText>
        </w:r>
      </w:del>
      <w:ins w:id="41" w:author="Daniel Jacob" w:date="2023-03-25T17:21:00Z">
        <w:r w:rsidR="00581AE7">
          <w:t>excessive emission decay</w:t>
        </w:r>
      </w:ins>
      <w:ins w:id="42" w:author="Daniel Jacob" w:date="2023-03-25T17:23:00Z">
        <w:r w:rsidR="00581AE7">
          <w:t xml:space="preserve"> rates in the </w:t>
        </w:r>
      </w:ins>
      <w:ins w:id="43" w:author="Daniel Jacob" w:date="2023-03-25T17:24:00Z">
        <w:r w:rsidR="00581AE7">
          <w:t>inventories</w:t>
        </w:r>
      </w:ins>
      <w:ins w:id="44" w:author="Daniel Jacob" w:date="2023-03-25T17:23:00Z">
        <w:r w:rsidR="00581AE7">
          <w:t xml:space="preserve">,  </w:t>
        </w:r>
      </w:ins>
      <w:r w:rsidR="00604A12">
        <w:t xml:space="preserve">overestimated </w:t>
      </w:r>
      <w:ins w:id="45" w:author="Daniel Jacob" w:date="2023-03-25T17:24:00Z">
        <w:r w:rsidR="00581AE7">
          <w:t xml:space="preserve">gas </w:t>
        </w:r>
      </w:ins>
      <w:r w:rsidR="00604A12">
        <w:t>recovery efficiencies</w:t>
      </w:r>
      <w:ins w:id="46" w:author="Daniel Jacob" w:date="2023-03-25T17:24:00Z">
        <w:r w:rsidR="00581AE7">
          <w:t xml:space="preserve">, and under-accounting of </w:t>
        </w:r>
      </w:ins>
      <w:r w:rsidR="00604A12">
        <w:t xml:space="preserve"> </w:t>
      </w:r>
      <w:del w:id="47" w:author="Daniel Jacob" w:date="2023-03-25T17:24:00Z">
        <w:r w:rsidR="00604A12" w:rsidDel="00581AE7">
          <w:delText xml:space="preserve">at landfill gas collection facilities, underestimated emissions from </w:delText>
        </w:r>
      </w:del>
      <w:r w:rsidR="00604A12">
        <w:t>leaks</w:t>
      </w:r>
      <w:del w:id="48" w:author="Daniel Jacob" w:date="2023-03-25T17:25:00Z">
        <w:r w:rsidR="00604A12" w:rsidDel="00581AE7">
          <w:delText xml:space="preserve"> and other anomalous events, and </w:delText>
        </w:r>
        <w:r w:rsidR="00A22755" w:rsidDel="00581AE7">
          <w:delText xml:space="preserve">overestimated decay of </w:delText>
        </w:r>
        <w:r w:rsidR="00604A12" w:rsidDel="00581AE7">
          <w:delText xml:space="preserve">emission rates </w:delText>
        </w:r>
        <w:r w:rsidR="00A22755" w:rsidDel="00581AE7">
          <w:delText xml:space="preserve">with </w:delText>
        </w:r>
        <w:r w:rsidR="00604A12" w:rsidDel="00581AE7">
          <w:delText>time</w:delText>
        </w:r>
      </w:del>
      <w:r w:rsidR="00604A12">
        <w:t xml:space="preserve">. </w:t>
      </w:r>
      <w:r w:rsidR="004C2B85">
        <w:t xml:space="preserve">We </w:t>
      </w:r>
      <w:r w:rsidR="002E36D8">
        <w:t xml:space="preserve">exploit the high resolution of our inversion to quantify emissions in the </w:t>
      </w:r>
      <w:r w:rsidR="004C2B85">
        <w:t xml:space="preserve">48 </w:t>
      </w:r>
      <w:ins w:id="49" w:author="Jacob, Daniel J." w:date="2023-03-25T17:42:00Z">
        <w:r w:rsidR="004F1103">
          <w:t xml:space="preserve">individual </w:t>
        </w:r>
      </w:ins>
      <w:r w:rsidR="004C2B85">
        <w:t>states</w:t>
      </w:r>
      <w:r w:rsidR="002E36D8">
        <w:t xml:space="preserve"> in CONUS</w:t>
      </w:r>
      <w:ins w:id="50" w:author="Daniel Jacob" w:date="2023-03-25T17:25:00Z">
        <w:r w:rsidR="0068652B">
          <w:t xml:space="preserve"> and compare  </w:t>
        </w:r>
      </w:ins>
      <w:del w:id="51" w:author="Daniel Jacob" w:date="2023-03-25T17:25:00Z">
        <w:r w:rsidR="002E36D8" w:rsidDel="0068652B">
          <w:delText xml:space="preserve">. We </w:delText>
        </w:r>
        <w:r w:rsidR="0088027E" w:rsidDel="0068652B">
          <w:delText>compare</w:delText>
        </w:r>
        <w:r w:rsidR="002E36D8" w:rsidDel="0068652B">
          <w:delText xml:space="preserve"> the results</w:delText>
        </w:r>
        <w:r w:rsidR="0088027E" w:rsidDel="0068652B">
          <w:delText xml:space="preserve"> </w:delText>
        </w:r>
      </w:del>
      <w:r w:rsidR="0088027E">
        <w:t xml:space="preserve">to EPA’s </w:t>
      </w:r>
      <w:r w:rsidR="00E83727">
        <w:t>new</w:t>
      </w:r>
      <w:r w:rsidR="0088027E">
        <w:t xml:space="preserve"> state</w:t>
      </w:r>
      <w:r w:rsidR="002E36D8">
        <w:t>-level</w:t>
      </w:r>
      <w:r w:rsidR="0088027E">
        <w:t xml:space="preserve"> inventories</w:t>
      </w:r>
      <w:r w:rsidR="002E36D8">
        <w:t xml:space="preserve"> as well as </w:t>
      </w:r>
      <w:r w:rsidR="00A22755">
        <w:t xml:space="preserve">to </w:t>
      </w:r>
      <w:r w:rsidR="002E36D8">
        <w:t>independent inventories produced by state agencies</w:t>
      </w:r>
      <w:r w:rsidR="00A71C1D">
        <w:t>.</w:t>
      </w:r>
      <w:r w:rsidR="0088027E">
        <w:t xml:space="preserve"> </w:t>
      </w:r>
      <w:r w:rsidR="002E36D8">
        <w:t>Our p</w:t>
      </w:r>
      <w:r w:rsidR="0088027E">
        <w:t xml:space="preserve">osterior emissions are on average </w:t>
      </w:r>
      <w:r w:rsidR="00323391">
        <w:t>38</w:t>
      </w:r>
      <w:r w:rsidR="0088027E">
        <w:t xml:space="preserve">% larger than </w:t>
      </w:r>
      <w:r w:rsidR="002E36D8">
        <w:t>the EPA</w:t>
      </w:r>
      <w:ins w:id="52" w:author="Daniel Jacob" w:date="2023-03-25T17:26:00Z">
        <w:r w:rsidR="0068652B">
          <w:t xml:space="preserve"> GHGI</w:t>
        </w:r>
      </w:ins>
      <w:r w:rsidR="0088027E">
        <w:t xml:space="preserve"> inventories in the largest 10 methane-producing state</w:t>
      </w:r>
      <w:r w:rsidR="002E36D8">
        <w:t>s, with</w:t>
      </w:r>
      <w:r w:rsidR="0088027E">
        <w:t xml:space="preserve"> the largest </w:t>
      </w:r>
      <w:r w:rsidR="00E83727">
        <w:t>upward</w:t>
      </w:r>
      <w:r w:rsidR="0088027E">
        <w:t xml:space="preserve"> adjustments in states with large oil and gas emissions and the largest downward </w:t>
      </w:r>
      <w:r w:rsidR="002E36D8">
        <w:t>adjustments</w:t>
      </w:r>
      <w:r w:rsidR="0088027E">
        <w:t xml:space="preserve"> in states with large contributions from coal emissions.</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Emissions for these urban areas are</w:t>
      </w:r>
      <w:r w:rsidR="00040B88">
        <w:t xml:space="preserve"> </w:t>
      </w:r>
      <w:r w:rsidR="00604A12">
        <w:t>42%</w:t>
      </w:r>
      <w:r w:rsidR="00A66DA1">
        <w:t xml:space="preserve"> </w:t>
      </w:r>
      <w:r w:rsidR="00A22755">
        <w:t>larger than the GHGI</w:t>
      </w:r>
      <w:del w:id="53" w:author="Daniel Jacob" w:date="2023-03-25T17:26:00Z">
        <w:r w:rsidR="00A22755" w:rsidDel="0068652B">
          <w:delText xml:space="preserve"> compared to </w:delText>
        </w:r>
        <w:r w:rsidR="002E36D8" w:rsidDel="0068652B">
          <w:delText xml:space="preserve">the </w:delText>
        </w:r>
        <w:r w:rsidR="00040B88" w:rsidDel="0068652B">
          <w:delText>15</w:delText>
        </w:r>
        <w:r w:rsidR="002E36D8" w:rsidDel="0068652B">
          <w:delText>% average correction over CONUS</w:delText>
        </w:r>
      </w:del>
      <w:r w:rsidR="00A22755">
        <w:t>, with a 66% increase in the largest 10 methane-producing cities</w:t>
      </w:r>
      <w:r w:rsidR="000C67B6">
        <w:t xml:space="preserve">. </w:t>
      </w:r>
      <w:r w:rsidR="00F61A49">
        <w:t>We attribute the discrepancy to underestimated landfill and gas distribution emissions.</w:t>
      </w:r>
    </w:p>
    <w:p w14:paraId="1E75609C" w14:textId="77777777" w:rsidR="002E36D8" w:rsidRDefault="002E36D8">
      <w:r>
        <w:br w:type="page"/>
      </w:r>
    </w:p>
    <w:p w14:paraId="5092385D" w14:textId="2BBD7670" w:rsidR="00B44582" w:rsidRPr="00C01462" w:rsidRDefault="00B44582" w:rsidP="002E36D8">
      <w:r w:rsidRPr="00C01462">
        <w:rPr>
          <w:b/>
          <w:bCs/>
        </w:rPr>
        <w:lastRenderedPageBreak/>
        <w:t>1 Introduction</w:t>
      </w:r>
    </w:p>
    <w:p w14:paraId="3B901380" w14:textId="474E4C21" w:rsidR="00FA4A08" w:rsidRPr="00C01462" w:rsidRDefault="00D3580B">
      <w:r w:rsidRPr="00C01462">
        <w:t>All modeled pathways that prevent global warming above 1.5</w:t>
      </w:r>
      <w:r w:rsidRPr="00C01462">
        <w:sym w:font="Symbol" w:char="F0B0"/>
      </w:r>
      <w:r w:rsidRPr="00C01462">
        <w:t xml:space="preserve">C require methane emissions reductions (IPCC SR5). The United Nations Framework Convention on Climate Change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contributions </w:t>
      </w:r>
      <w:r w:rsidR="00D6018F">
        <w:t xml:space="preserve">from </w:t>
      </w:r>
      <w:ins w:id="54" w:author="Daniel Jacob" w:date="2023-03-23T21:23:00Z">
        <w:r w:rsidR="00037476">
          <w:t xml:space="preserve">individual sectors including </w:t>
        </w:r>
      </w:ins>
      <w:r w:rsidR="00D6018F">
        <w:t xml:space="preserve">oil and gas, </w:t>
      </w:r>
      <w:ins w:id="55" w:author="Daniel Jacob" w:date="2023-03-23T21:23:00Z">
        <w:r w:rsidR="00037476">
          <w:t xml:space="preserve">coal, </w:t>
        </w:r>
      </w:ins>
      <w:r w:rsidR="00D6018F">
        <w:t xml:space="preserve">livestock, </w:t>
      </w:r>
      <w:ins w:id="56" w:author="Daniel Jacob" w:date="2023-03-23T21:23:00Z">
        <w:r w:rsidR="00037476">
          <w:t>rice</w:t>
        </w:r>
      </w:ins>
      <w:ins w:id="57" w:author="Daniel Jacob" w:date="2023-03-23T21:24:00Z">
        <w:r w:rsidR="00037476">
          <w:t xml:space="preserve"> agriculture</w:t>
        </w:r>
      </w:ins>
      <w:ins w:id="58" w:author="Daniel Jacob" w:date="2023-03-23T21:23:00Z">
        <w:r w:rsidR="00037476">
          <w:t xml:space="preserve">, </w:t>
        </w:r>
      </w:ins>
      <w:r w:rsidR="00D6018F">
        <w:t xml:space="preserve">landfills, </w:t>
      </w:r>
      <w:del w:id="59" w:author="Daniel Jacob" w:date="2023-03-23T21:24:00Z">
        <w:r w:rsidR="00D6018F" w:rsidDel="00037476">
          <w:delText xml:space="preserve">coal, </w:delText>
        </w:r>
      </w:del>
      <w:r w:rsidR="00D6018F">
        <w:t>and wastewater</w:t>
      </w:r>
      <w:r w:rsidRPr="00C01462">
        <w:t xml:space="preserve">. </w:t>
      </w:r>
      <w:del w:id="60" w:author="Daniel Jacob" w:date="2023-03-23T21:25:00Z">
        <w:r w:rsidR="00D7558D" w:rsidRPr="00C01462" w:rsidDel="00037476">
          <w:delText>Wetlands are the dominant natural source</w:delText>
        </w:r>
        <w:r w:rsidR="00711289" w:rsidDel="00037476">
          <w:delText xml:space="preserve"> </w:delText>
        </w:r>
        <w:r w:rsidR="00D7558D" w:rsidRPr="00C01462" w:rsidDel="00037476">
          <w:delText xml:space="preserve">(Bloom et al., xxxx). </w:delText>
        </w:r>
      </w:del>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w:t>
      </w:r>
      <w:r w:rsidR="002E36D8">
        <w:t xml:space="preserve">observations of atmospheric methane together with </w:t>
      </w:r>
      <w:r w:rsidR="00865774">
        <w:t xml:space="preserve">an atmospheric transport model </w:t>
      </w:r>
      <w:r w:rsidR="00BD0926">
        <w:t>to</w:t>
      </w:r>
      <w:r w:rsidR="00865774">
        <w:t xml:space="preserve"> </w:t>
      </w:r>
      <w:r w:rsidR="002E36D8">
        <w:t>infer</w:t>
      </w:r>
      <w:r w:rsidR="00865774">
        <w:t xml:space="preserve"> emissions</w:t>
      </w:r>
      <w:r w:rsidR="002E36D8">
        <w:t xml:space="preserve"> through inverse analyses</w:t>
      </w:r>
      <w:r w:rsidRPr="00C01462">
        <w:t xml:space="preserve">. </w:t>
      </w:r>
      <w:r w:rsidR="002E36D8">
        <w:t xml:space="preserve">These </w:t>
      </w:r>
      <w:ins w:id="61" w:author="Daniel Jacob" w:date="2023-03-23T21:25:00Z">
        <w:r w:rsidR="00037476">
          <w:t xml:space="preserve">top-down </w:t>
        </w:r>
      </w:ins>
      <w:r w:rsidR="002E36D8">
        <w:t>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TROPOMI satellite instrument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01EC321D"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AE7BA5" w:rsidRPr="00E3469C">
        <w:rPr>
          <w:color w:val="000000" w:themeColor="text1"/>
        </w:rPr>
        <w:t xml:space="preserve"> (Streets et al., 2013; Jacob et al., 2022).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AE7BA5" w:rsidRPr="00E3469C">
        <w:rPr>
          <w:color w:val="000000" w:themeColor="text1"/>
        </w:rPr>
        <w:t xml:space="preserve"> (SCIAMCHY, 2003 – 2012) or sparse </w:t>
      </w:r>
      <w:r w:rsidR="00B97F90">
        <w:rPr>
          <w:color w:val="000000" w:themeColor="text1"/>
        </w:rPr>
        <w:t>observations</w:t>
      </w:r>
      <w:r w:rsidR="00AE7BA5" w:rsidRPr="00E3469C">
        <w:rPr>
          <w:color w:val="000000" w:themeColor="text1"/>
        </w:rPr>
        <w:t xml:space="preserve"> (GOSAT, 2009 </w:t>
      </w:r>
      <w:r w:rsidR="00B97F90">
        <w:rPr>
          <w:color w:val="000000" w:themeColor="text1"/>
        </w:rPr>
        <w:t>–</w:t>
      </w:r>
      <w:r w:rsidR="00AE7BA5" w:rsidRPr="00E3469C">
        <w:rPr>
          <w:color w:val="000000" w:themeColor="text1"/>
        </w:rPr>
        <w:t xml:space="preserve"> present). </w:t>
      </w:r>
      <w:r w:rsidR="00F506A9">
        <w:t>Th</w:t>
      </w:r>
      <w:r w:rsidR="00F506A9" w:rsidRPr="00C01462">
        <w:t>e Tropospheric Monitoring Instrument (TROPOMI)</w:t>
      </w:r>
      <w:r w:rsidR="00F506A9">
        <w:t xml:space="preserve"> </w:t>
      </w:r>
      <w:ins w:id="62" w:author="Daniel Jacob" w:date="2023-03-23T21:27:00Z">
        <w:r w:rsidR="00037476">
          <w:t xml:space="preserve">launched in 2017 </w:t>
        </w:r>
      </w:ins>
      <w:r w:rsidR="00F506A9">
        <w:t xml:space="preserve">aboard the Sentinel-5 Precursor satellite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over land (Hu et al., 2018; Lorente et al., 2021</w:t>
      </w:r>
      <w:r w:rsidR="00377757">
        <w:rPr>
          <w:color w:val="000000" w:themeColor="text1"/>
        </w:rPr>
        <w:t>)</w:t>
      </w:r>
      <w:ins w:id="63" w:author="Daniel Jacob" w:date="2023-03-23T21:28:00Z">
        <w:r w:rsidR="00037476">
          <w:rPr>
            <w:color w:val="000000" w:themeColor="text1"/>
          </w:rPr>
          <w:t>, though</w:t>
        </w:r>
      </w:ins>
      <w:r w:rsidR="00377757">
        <w:rPr>
          <w:color w:val="000000" w:themeColor="text1"/>
        </w:rPr>
        <w:t xml:space="preserve"> with</w:t>
      </w:r>
      <w:r w:rsidR="00AE7BA5" w:rsidRPr="00E3469C">
        <w:rPr>
          <w:color w:val="000000" w:themeColor="text1"/>
        </w:rPr>
        <w:t xml:space="preserve"> a </w:t>
      </w:r>
      <w:del w:id="64" w:author="Daniel Jacob" w:date="2023-03-23T21:28:00Z">
        <w:r w:rsidR="00AE7BA5" w:rsidRPr="00E3469C" w:rsidDel="00037476">
          <w:rPr>
            <w:color w:val="000000" w:themeColor="text1"/>
          </w:rPr>
          <w:delText xml:space="preserve">3% </w:delText>
        </w:r>
      </w:del>
      <w:r w:rsidR="00377757">
        <w:rPr>
          <w:color w:val="000000" w:themeColor="text1"/>
        </w:rPr>
        <w:t>success</w:t>
      </w:r>
      <w:r w:rsidR="00AE7BA5" w:rsidRPr="00E3469C">
        <w:rPr>
          <w:color w:val="000000" w:themeColor="text1"/>
        </w:rPr>
        <w:t xml:space="preserve"> rate </w:t>
      </w:r>
      <w:ins w:id="65" w:author="Daniel Jacob" w:date="2023-03-23T21:28:00Z">
        <w:r w:rsidR="00037476">
          <w:rPr>
            <w:color w:val="000000" w:themeColor="text1"/>
          </w:rPr>
          <w:t xml:space="preserve">of only 3% </w:t>
        </w:r>
      </w:ins>
      <w:r w:rsidR="00AE7BA5" w:rsidRPr="00E3469C">
        <w:rPr>
          <w:color w:val="000000" w:themeColor="text1"/>
        </w:rPr>
        <w:t xml:space="preserve">limited by cloud cover, optically dark surfaces, and heterogeneous </w:t>
      </w:r>
      <w:r w:rsidR="00377757">
        <w:rPr>
          <w:color w:val="000000" w:themeColor="text1"/>
        </w:rPr>
        <w:t>terrain</w:t>
      </w:r>
      <w:r w:rsidR="00AE7BA5" w:rsidRPr="00E3469C">
        <w:rPr>
          <w:color w:val="000000" w:themeColor="text1"/>
        </w:rPr>
        <w:t xml:space="preserve"> (</w:t>
      </w:r>
      <w:proofErr w:type="spellStart"/>
      <w:r w:rsidR="00AE7BA5" w:rsidRPr="00E3469C">
        <w:rPr>
          <w:color w:val="000000" w:themeColor="text1"/>
        </w:rPr>
        <w:t>Hasekamp</w:t>
      </w:r>
      <w:proofErr w:type="spellEnd"/>
      <w:r w:rsidR="00AE7BA5" w:rsidRPr="00E3469C">
        <w:rPr>
          <w:color w:val="000000" w:themeColor="text1"/>
        </w:rPr>
        <w:t xml:space="preserve"> et al., 2019).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w:t>
      </w:r>
      <w:del w:id="66" w:author="Daniel Jacob" w:date="2023-03-23T21:28:00Z">
        <w:r w:rsidR="009861E2" w:rsidRPr="00E3469C" w:rsidDel="00037476">
          <w:rPr>
            <w:color w:val="000000" w:themeColor="text1"/>
          </w:rPr>
          <w:delText xml:space="preserve">emission </w:delText>
        </w:r>
      </w:del>
      <w:r w:rsidR="009861E2" w:rsidRPr="00E3469C">
        <w:rPr>
          <w:color w:val="000000" w:themeColor="text1"/>
        </w:rPr>
        <w:t xml:space="preserve">quantification </w:t>
      </w:r>
      <w:ins w:id="67" w:author="Daniel Jacob" w:date="2023-03-23T21:28:00Z">
        <w:r w:rsidR="00037476">
          <w:rPr>
            <w:color w:val="000000" w:themeColor="text1"/>
          </w:rPr>
          <w:t>o</w:t>
        </w:r>
      </w:ins>
      <w:ins w:id="68" w:author="Daniel Jacob" w:date="2023-03-23T21:29:00Z">
        <w:r w:rsidR="00037476">
          <w:rPr>
            <w:color w:val="000000" w:themeColor="text1"/>
          </w:rPr>
          <w:t xml:space="preserve">f methane emissions </w:t>
        </w:r>
      </w:ins>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w:t>
      </w:r>
      <w:ins w:id="69" w:author="Daniel Jacob" w:date="2023-03-23T21:29:00Z">
        <w:r w:rsidR="00037476">
          <w:rPr>
            <w:color w:val="000000" w:themeColor="text1"/>
          </w:rPr>
          <w:t xml:space="preserve">of </w:t>
        </w:r>
      </w:ins>
      <w:r w:rsidR="009861E2" w:rsidRPr="00E3469C">
        <w:rPr>
          <w:color w:val="000000" w:themeColor="text1"/>
        </w:rPr>
        <w:t>the actual information content of the observations.</w:t>
      </w:r>
    </w:p>
    <w:p w14:paraId="5EE09E94" w14:textId="77777777" w:rsidR="00AE7BA5" w:rsidRPr="00CA4A76" w:rsidRDefault="00AE7BA5">
      <w:pPr>
        <w:rPr>
          <w:color w:val="FF0000"/>
        </w:rPr>
      </w:pPr>
    </w:p>
    <w:p w14:paraId="6B10F703" w14:textId="33B27604" w:rsidR="000F3D47"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 </w:t>
      </w:r>
      <w:ins w:id="70" w:author="Daniel Jacob" w:date="2023-03-23T21:56:00Z">
        <w:r w:rsidR="00297D8D">
          <w:rPr>
            <w:color w:val="000000" w:themeColor="text1"/>
          </w:rPr>
          <w:t>The emissions represent the state vector for the inversion, and the CTM represents the forward mode</w:t>
        </w:r>
      </w:ins>
      <w:ins w:id="71" w:author="Daniel Jacob" w:date="2023-03-23T21:57:00Z">
        <w:r w:rsidR="00297D8D">
          <w:rPr>
            <w:color w:val="000000" w:themeColor="text1"/>
          </w:rPr>
          <w:t>l. Optimization</w:t>
        </w:r>
      </w:ins>
      <w:del w:id="72" w:author="Daniel Jacob" w:date="2023-03-23T21:57:00Z">
        <w:r w:rsidR="00CA0165" w:rsidDel="00297D8D">
          <w:rPr>
            <w:color w:val="000000" w:themeColor="text1"/>
          </w:rPr>
          <w:delText>This</w:delText>
        </w:r>
      </w:del>
      <w:r w:rsidR="00CA0165">
        <w:rPr>
          <w:color w:val="000000" w:themeColor="text1"/>
        </w:rPr>
        <w:t xml:space="preserve"> is typically done by </w:t>
      </w:r>
      <w:r w:rsidR="00CA0165" w:rsidRPr="00B97F90">
        <w:rPr>
          <w:color w:val="000000" w:themeColor="text1"/>
        </w:rPr>
        <w:t>minimizing a Bayesian cost function regularized by a prior emissions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E8516F">
        <w:rPr>
          <w:color w:val="000000" w:themeColor="text1"/>
        </w:rPr>
        <w:t xml:space="preserve"> (Brasseur and Jacob, 2017)</w:t>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the computationally expensive</w:t>
      </w:r>
      <w:r w:rsidR="000F3D47">
        <w:rPr>
          <w:color w:val="000000" w:themeColor="text1"/>
        </w:rPr>
        <w:t xml:space="preserve"> </w:t>
      </w:r>
      <w:r w:rsidR="002E36D8">
        <w:rPr>
          <w:color w:val="000000" w:themeColor="text1"/>
        </w:rPr>
        <w:t>construction</w:t>
      </w:r>
      <w:r w:rsidR="000F3D47">
        <w:rPr>
          <w:color w:val="000000" w:themeColor="text1"/>
        </w:rPr>
        <w:t xml:space="preserve"> 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155455">
        <w:rPr>
          <w:color w:val="000000" w:themeColor="text1"/>
        </w:rPr>
        <w:t xml:space="preserve">. </w:t>
      </w:r>
      <w:r w:rsidR="002E36D8">
        <w:rPr>
          <w:color w:val="000000" w:themeColor="text1"/>
        </w:rPr>
        <w:t xml:space="preserve">In </w:t>
      </w:r>
      <w:r w:rsidR="00155455">
        <w:rPr>
          <w:color w:val="000000" w:themeColor="text1"/>
        </w:rPr>
        <w:t>Nesser et al. (2021)</w:t>
      </w:r>
      <w:r w:rsidR="002E36D8">
        <w:rPr>
          <w:color w:val="000000" w:themeColor="text1"/>
        </w:rPr>
        <w:t>, we demonstrated an alternative method that approximates the</w:t>
      </w:r>
      <w:r w:rsidR="000D3AFE">
        <w:rPr>
          <w:color w:val="000000" w:themeColor="text1"/>
        </w:rPr>
        <w:t xml:space="preserve"> Jacobian matrix </w:t>
      </w:r>
      <w:r w:rsidR="002E36D8">
        <w:rPr>
          <w:color w:val="000000" w:themeColor="text1"/>
        </w:rPr>
        <w:t xml:space="preserve">by perturbing </w:t>
      </w:r>
      <w:r w:rsidR="00A44DAA">
        <w:rPr>
          <w:color w:val="000000" w:themeColor="text1"/>
        </w:rPr>
        <w:t xml:space="preserve">emission </w:t>
      </w:r>
      <w:r w:rsidR="000D3AFE">
        <w:rPr>
          <w:color w:val="000000" w:themeColor="text1"/>
        </w:rPr>
        <w:t xml:space="preserve">patterns </w:t>
      </w:r>
      <w:r w:rsidR="002E36D8">
        <w:rPr>
          <w:color w:val="000000" w:themeColor="text1"/>
        </w:rPr>
        <w:t>that are informed</w:t>
      </w:r>
      <w:r w:rsidR="000D3AFE">
        <w:rPr>
          <w:color w:val="000000" w:themeColor="text1"/>
        </w:rPr>
        <w:t xml:space="preserve"> by both the </w:t>
      </w:r>
      <w:r w:rsidR="002E36D8">
        <w:rPr>
          <w:color w:val="000000" w:themeColor="text1"/>
        </w:rPr>
        <w:t>prior emissions</w:t>
      </w:r>
      <w:r w:rsidR="000D3AFE">
        <w:rPr>
          <w:color w:val="000000" w:themeColor="text1"/>
        </w:rPr>
        <w:t xml:space="preserve"> and the observations.</w:t>
      </w:r>
      <w:r w:rsidR="00404931">
        <w:rPr>
          <w:color w:val="000000" w:themeColor="text1"/>
        </w:rPr>
        <w:t xml:space="preserve"> This approach </w:t>
      </w:r>
      <w:r w:rsidR="002E36D8">
        <w:rPr>
          <w:color w:val="000000" w:themeColor="text1"/>
        </w:rPr>
        <w:t xml:space="preserve">optimally exploits </w:t>
      </w:r>
      <w:r w:rsidR="00C675C8">
        <w:rPr>
          <w:color w:val="000000" w:themeColor="text1"/>
        </w:rPr>
        <w:t>the information content of the observ</w:t>
      </w:r>
      <w:r w:rsidR="002E36D8">
        <w:rPr>
          <w:color w:val="000000" w:themeColor="text1"/>
        </w:rPr>
        <w:t xml:space="preserve">ations, </w:t>
      </w:r>
      <w:r w:rsidR="00E8516F">
        <w:rPr>
          <w:color w:val="000000" w:themeColor="text1"/>
        </w:rPr>
        <w:t xml:space="preserve">quantifying </w:t>
      </w:r>
      <w:r w:rsidR="002E36D8">
        <w:rPr>
          <w:color w:val="000000" w:themeColor="text1"/>
        </w:rPr>
        <w:t xml:space="preserve">emissions at the highest resolution possible </w:t>
      </w:r>
      <w:r w:rsidR="00C675C8">
        <w:rPr>
          <w:color w:val="000000" w:themeColor="text1"/>
        </w:rPr>
        <w:t>where the observing system provides a constraint and defaulting to the prior</w:t>
      </w:r>
      <w:r w:rsidR="002E36D8">
        <w:rPr>
          <w:color w:val="000000" w:themeColor="text1"/>
        </w:rPr>
        <w:t xml:space="preserve"> estimate</w:t>
      </w:r>
      <w:r w:rsidR="00C675C8">
        <w:rPr>
          <w:color w:val="000000" w:themeColor="text1"/>
        </w:rPr>
        <w:t xml:space="preserve"> elsewhere</w:t>
      </w:r>
      <w:r w:rsidR="000D2BA1">
        <w:rPr>
          <w:color w:val="000000" w:themeColor="text1"/>
        </w:rPr>
        <w:t>.</w:t>
      </w:r>
    </w:p>
    <w:p w14:paraId="6463A12E" w14:textId="77777777" w:rsidR="00155455" w:rsidRDefault="00155455">
      <w:pPr>
        <w:rPr>
          <w:color w:val="000000" w:themeColor="text1"/>
        </w:rPr>
      </w:pPr>
    </w:p>
    <w:p w14:paraId="350D34ED" w14:textId="3A2C13FD" w:rsidR="001100B8" w:rsidRPr="00B51761" w:rsidRDefault="00881535">
      <w:pPr>
        <w:rPr>
          <w:color w:val="000000" w:themeColor="text1"/>
        </w:rPr>
      </w:pPr>
      <w:r>
        <w:rPr>
          <w:color w:val="000000" w:themeColor="text1"/>
        </w:rPr>
        <w:lastRenderedPageBreak/>
        <w:t xml:space="preserve">Many </w:t>
      </w:r>
      <w:r w:rsidR="001D4F3E" w:rsidRPr="00B51761">
        <w:rPr>
          <w:color w:val="000000" w:themeColor="text1"/>
        </w:rPr>
        <w:t xml:space="preserve">inverse studies </w:t>
      </w:r>
      <w:r>
        <w:rPr>
          <w:color w:val="000000" w:themeColor="text1"/>
        </w:rPr>
        <w:t xml:space="preserve">that quantified U.S. methane emissions using surface, aircraft, or satellite observations </w:t>
      </w:r>
      <w:r w:rsidR="00FF740D">
        <w:rPr>
          <w:color w:val="000000" w:themeColor="text1"/>
        </w:rPr>
        <w:t xml:space="preserve">have </w:t>
      </w:r>
      <w:r w:rsidR="001D4F3E" w:rsidRPr="00B51761">
        <w:rPr>
          <w:color w:val="000000" w:themeColor="text1"/>
        </w:rPr>
        <w:t xml:space="preserve">found large discrepancies </w:t>
      </w:r>
      <w:r>
        <w:rPr>
          <w:color w:val="000000" w:themeColor="text1"/>
        </w:rPr>
        <w:t>with the</w:t>
      </w:r>
      <w:r w:rsidR="00E0220A" w:rsidRPr="00B51761">
        <w:rPr>
          <w:color w:val="000000" w:themeColor="text1"/>
        </w:rPr>
        <w:t xml:space="preserve"> </w:t>
      </w:r>
      <w:r w:rsidR="001D4F3E" w:rsidRPr="00B51761">
        <w:rPr>
          <w:color w:val="000000" w:themeColor="text1"/>
        </w:rPr>
        <w:t>U.S. Environmental Protection Agency’s Greenhouse Gas Inventory (GHGI)</w:t>
      </w:r>
      <w:r w:rsidR="00A15B40">
        <w:rPr>
          <w:color w:val="000000" w:themeColor="text1"/>
        </w:rPr>
        <w:t>, the bottom-up emissions estimate reported to the UNFCCC</w:t>
      </w:r>
      <w:r w:rsidR="001D4F3E" w:rsidRPr="00B51761">
        <w:rPr>
          <w:color w:val="000000" w:themeColor="text1"/>
        </w:rPr>
        <w:t xml:space="preserve">. </w:t>
      </w:r>
      <w:r w:rsidR="003332A3" w:rsidRPr="00B51761">
        <w:rPr>
          <w:color w:val="000000" w:themeColor="text1"/>
        </w:rPr>
        <w:t xml:space="preserve">Wecht et al. (2014) found livestock emissions 40% larger than the </w:t>
      </w:r>
      <w:commentRangeStart w:id="73"/>
      <w:del w:id="74" w:author="Daniel Jacob" w:date="2023-03-23T21:45:00Z">
        <w:r w:rsidR="00E0220A" w:rsidRPr="00B51761" w:rsidDel="009A0165">
          <w:rPr>
            <w:color w:val="000000" w:themeColor="text1"/>
          </w:rPr>
          <w:delText>2013</w:delText>
        </w:r>
      </w:del>
      <w:commentRangeEnd w:id="73"/>
      <w:r w:rsidR="009A0165">
        <w:rPr>
          <w:rStyle w:val="CommentReference"/>
        </w:rPr>
        <w:commentReference w:id="73"/>
      </w:r>
      <w:r w:rsidR="00E0220A" w:rsidRPr="00B51761">
        <w:rPr>
          <w:color w:val="000000" w:themeColor="text1"/>
        </w:rPr>
        <w:t xml:space="preserve"> </w:t>
      </w:r>
      <w:r w:rsidR="003332A3" w:rsidRPr="00B51761">
        <w:rPr>
          <w:color w:val="000000" w:themeColor="text1"/>
        </w:rPr>
        <w:t xml:space="preserve">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Miller et al. (2013)</w:t>
      </w:r>
      <w:r w:rsidR="002E36D8" w:rsidRPr="00B51761">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w:t>
      </w:r>
      <w:del w:id="75" w:author="Daniel Jacob" w:date="2023-03-23T21:46:00Z">
        <w:r w:rsidR="00E0220A" w:rsidRPr="00B51761" w:rsidDel="009A0165">
          <w:rPr>
            <w:color w:val="000000" w:themeColor="text1"/>
          </w:rPr>
          <w:delText>2013</w:delText>
        </w:r>
      </w:del>
      <w:r w:rsidR="00E0220A" w:rsidRPr="00B51761">
        <w:rPr>
          <w:color w:val="000000" w:themeColor="text1"/>
        </w:rPr>
        <w:t xml:space="preserve"> </w:t>
      </w:r>
      <w:r w:rsidR="001E0B1D" w:rsidRPr="00B51761">
        <w:rPr>
          <w:color w:val="000000" w:themeColor="text1"/>
        </w:rPr>
        <w:t xml:space="preserve">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(2015) found similar results for emissions from 2009 to 2011 </w:t>
      </w:r>
      <w:r w:rsidR="00382C47">
        <w:rPr>
          <w:color w:val="000000" w:themeColor="text1"/>
        </w:rPr>
        <w:t>compared to</w:t>
      </w:r>
      <w:r w:rsidR="00E0220A" w:rsidRPr="00B51761">
        <w:rPr>
          <w:color w:val="000000" w:themeColor="text1"/>
        </w:rPr>
        <w:t xml:space="preserve"> the </w:t>
      </w:r>
      <w:del w:id="76" w:author="Daniel Jacob" w:date="2023-03-23T21:47:00Z">
        <w:r w:rsidR="00E0220A" w:rsidRPr="00B51761" w:rsidDel="009A0165">
          <w:rPr>
            <w:color w:val="000000" w:themeColor="text1"/>
          </w:rPr>
          <w:delText>2014</w:delText>
        </w:r>
      </w:del>
      <w:r w:rsidR="00E0220A" w:rsidRPr="00B51761">
        <w:rPr>
          <w:color w:val="000000" w:themeColor="text1"/>
        </w:rPr>
        <w:t xml:space="preserve"> GHGI. </w:t>
      </w:r>
      <w:r w:rsidR="00820C77" w:rsidRPr="00B51761">
        <w:rPr>
          <w:color w:val="000000" w:themeColor="text1"/>
        </w:rPr>
        <w:t>Maasakkers et al. (20</w:t>
      </w:r>
      <w:r w:rsidR="003332A3" w:rsidRPr="00B51761">
        <w:rPr>
          <w:color w:val="000000" w:themeColor="text1"/>
        </w:rPr>
        <w:t xml:space="preserve">21) inferred oil and gas emissions 35% and 22% higher than the </w:t>
      </w:r>
      <w:del w:id="77" w:author="Daniel Jacob" w:date="2023-03-23T21:47:00Z">
        <w:r w:rsidR="00E0220A" w:rsidRPr="00B51761" w:rsidDel="009A0165">
          <w:rPr>
            <w:color w:val="000000" w:themeColor="text1"/>
          </w:rPr>
          <w:delText>2020</w:delText>
        </w:r>
      </w:del>
      <w:r w:rsidR="00E0220A" w:rsidRPr="00B51761">
        <w:rPr>
          <w:color w:val="000000" w:themeColor="text1"/>
        </w:rPr>
        <w:t xml:space="preserve"> </w:t>
      </w:r>
      <w:r w:rsidR="003332A3" w:rsidRPr="00B51761">
        <w:rPr>
          <w:color w:val="000000" w:themeColor="text1"/>
        </w:rPr>
        <w:t xml:space="preserve">GHGI, respectively, for 2010 to 2015. </w:t>
      </w:r>
      <w:r w:rsidR="001E0B1D" w:rsidRPr="00B51761">
        <w:rPr>
          <w:color w:val="000000" w:themeColor="text1"/>
        </w:rPr>
        <w:t xml:space="preserve"> </w:t>
      </w:r>
      <w:r w:rsidR="002E36D8" w:rsidRPr="00B51761">
        <w:rPr>
          <w:color w:val="000000" w:themeColor="text1"/>
        </w:rPr>
        <w:t xml:space="preserve">Lu et al. (2022) </w:t>
      </w:r>
      <w:r w:rsidR="001D4F3E" w:rsidRPr="00B51761">
        <w:rPr>
          <w:color w:val="000000" w:themeColor="text1"/>
        </w:rPr>
        <w:t xml:space="preserve">found mean 2010 – 2017 anthropogenic emissions </w:t>
      </w:r>
      <w:r w:rsidR="00BE585B" w:rsidRPr="00B51761">
        <w:rPr>
          <w:color w:val="000000" w:themeColor="text1"/>
        </w:rPr>
        <w:t>10</w:t>
      </w:r>
      <w:r w:rsidR="001D4F3E" w:rsidRPr="00B51761">
        <w:rPr>
          <w:color w:val="000000" w:themeColor="text1"/>
        </w:rPr>
        <w:t>.0 (</w:t>
      </w:r>
      <w:r w:rsidR="00BE585B" w:rsidRPr="00B51761">
        <w:rPr>
          <w:color w:val="000000" w:themeColor="text1"/>
        </w:rPr>
        <w:t>6</w:t>
      </w:r>
      <w:r w:rsidR="001D4F3E" w:rsidRPr="00B51761">
        <w:rPr>
          <w:color w:val="000000" w:themeColor="text1"/>
        </w:rPr>
        <w:t xml:space="preserve">.5 - </w:t>
      </w:r>
      <w:r w:rsidR="00BE585B" w:rsidRPr="00B51761">
        <w:rPr>
          <w:color w:val="000000" w:themeColor="text1"/>
        </w:rPr>
        <w:t>11</w:t>
      </w:r>
      <w:r w:rsidR="001D4F3E" w:rsidRPr="00B51761">
        <w:rPr>
          <w:color w:val="000000" w:themeColor="text1"/>
        </w:rPr>
        <w:t xml:space="preserve">.8) </w:t>
      </w:r>
      <w:proofErr w:type="spellStart"/>
      <w:r w:rsidR="001D4F3E" w:rsidRPr="00B51761">
        <w:rPr>
          <w:color w:val="000000" w:themeColor="text1"/>
        </w:rPr>
        <w:t>Tg</w:t>
      </w:r>
      <w:proofErr w:type="spellEnd"/>
      <w:r w:rsidR="001D4F3E" w:rsidRPr="00B51761">
        <w:rPr>
          <w:color w:val="000000" w:themeColor="text1"/>
        </w:rPr>
        <w:t xml:space="preserve"> a</w:t>
      </w:r>
      <w:r w:rsidR="001D4F3E" w:rsidRPr="00B51761">
        <w:rPr>
          <w:color w:val="000000" w:themeColor="text1"/>
          <w:vertAlign w:val="superscript"/>
        </w:rPr>
        <w:t>-1</w:t>
      </w:r>
      <w:r w:rsidR="001D4F3E" w:rsidRPr="00B51761">
        <w:rPr>
          <w:color w:val="000000" w:themeColor="text1"/>
        </w:rPr>
        <w:t xml:space="preserve"> </w:t>
      </w:r>
      <w:r w:rsidR="00BE585B" w:rsidRPr="00B51761">
        <w:rPr>
          <w:color w:val="000000" w:themeColor="text1"/>
        </w:rPr>
        <w:t>larger than the</w:t>
      </w:r>
      <w:r w:rsidR="001D4F3E" w:rsidRPr="00B51761">
        <w:rPr>
          <w:color w:val="000000" w:themeColor="text1"/>
        </w:rPr>
        <w:t xml:space="preserve"> </w:t>
      </w:r>
      <w:del w:id="78" w:author="Daniel Jacob" w:date="2023-03-23T21:47:00Z">
        <w:r w:rsidR="00073E77" w:rsidRPr="00B51761" w:rsidDel="009A0165">
          <w:rPr>
            <w:color w:val="000000" w:themeColor="text1"/>
          </w:rPr>
          <w:delText>2021</w:delText>
        </w:r>
      </w:del>
      <w:r w:rsidR="00073E77" w:rsidRPr="00B51761">
        <w:rPr>
          <w:color w:val="000000" w:themeColor="text1"/>
        </w:rPr>
        <w:t xml:space="preserve"> </w:t>
      </w:r>
      <w:r w:rsidR="001D4F3E" w:rsidRPr="00B51761">
        <w:rPr>
          <w:color w:val="000000" w:themeColor="text1"/>
        </w:rPr>
        <w:t>GHGI</w:t>
      </w:r>
      <w:del w:id="79" w:author="Daniel Jacob" w:date="2023-03-23T21:47:00Z">
        <w:r w:rsidR="001D4F3E" w:rsidRPr="00B51761" w:rsidDel="009A0165">
          <w:rPr>
            <w:color w:val="000000" w:themeColor="text1"/>
          </w:rPr>
          <w:delText xml:space="preserve"> estimate </w:delText>
        </w:r>
        <w:r w:rsidR="00073E77" w:rsidRPr="00B51761" w:rsidDel="009A0165">
          <w:rPr>
            <w:color w:val="000000" w:themeColor="text1"/>
          </w:rPr>
          <w:delText>for the same</w:delText>
        </w:r>
        <w:r w:rsidR="00B21E41" w:rsidRPr="00B51761" w:rsidDel="009A0165">
          <w:rPr>
            <w:color w:val="000000" w:themeColor="text1"/>
          </w:rPr>
          <w:delText xml:space="preserve"> </w:delText>
        </w:r>
        <w:r w:rsidR="00073E77" w:rsidRPr="00B51761" w:rsidDel="009A0165">
          <w:rPr>
            <w:color w:val="000000" w:themeColor="text1"/>
          </w:rPr>
          <w:delText>period</w:delText>
        </w:r>
      </w:del>
      <w:r w:rsidR="00820C77" w:rsidRPr="00B51761">
        <w:rPr>
          <w:color w:val="000000" w:themeColor="text1"/>
        </w:rPr>
        <w:t>,</w:t>
      </w:r>
      <w:r w:rsidR="00B2067C" w:rsidRPr="00B51761">
        <w:rPr>
          <w:color w:val="000000" w:themeColor="text1"/>
        </w:rPr>
        <w:t xml:space="preserve"> which they attributed </w:t>
      </w:r>
      <w:r w:rsidR="006E0B66" w:rsidRPr="00B51761">
        <w:rPr>
          <w:color w:val="000000" w:themeColor="text1"/>
        </w:rPr>
        <w:t xml:space="preserve">largely </w:t>
      </w:r>
      <w:r w:rsidR="00B2067C" w:rsidRPr="00B51761">
        <w:rPr>
          <w:color w:val="000000" w:themeColor="text1"/>
        </w:rPr>
        <w:t>to oil</w:t>
      </w:r>
      <w:r w:rsidR="006E0B66" w:rsidRPr="00B51761">
        <w:rPr>
          <w:color w:val="000000" w:themeColor="text1"/>
        </w:rPr>
        <w:t xml:space="preserve"> emissions</w:t>
      </w:r>
      <w:r w:rsidR="00B2067C" w:rsidRPr="00B51761">
        <w:rPr>
          <w:color w:val="000000" w:themeColor="text1"/>
        </w:rPr>
        <w:t>.</w:t>
      </w:r>
      <w:r w:rsidR="00B21E41" w:rsidRPr="00B51761">
        <w:rPr>
          <w:color w:val="000000" w:themeColor="text1"/>
        </w:rPr>
        <w:t xml:space="preserve"> </w:t>
      </w:r>
      <w:del w:id="80" w:author="Daniel Jacob" w:date="2023-03-23T21:48:00Z">
        <w:r w:rsidR="00382C47" w:rsidDel="009A0165">
          <w:rPr>
            <w:color w:val="000000" w:themeColor="text1"/>
          </w:rPr>
          <w:delText xml:space="preserve">The </w:delText>
        </w:r>
        <w:r w:rsidR="00F3015F" w:rsidRPr="00B51761" w:rsidDel="009A0165">
          <w:rPr>
            <w:color w:val="000000" w:themeColor="text1"/>
          </w:rPr>
          <w:delText xml:space="preserve">coarse resolution </w:delText>
        </w:r>
        <w:r w:rsidR="00382C47" w:rsidDel="009A0165">
          <w:rPr>
            <w:color w:val="000000" w:themeColor="text1"/>
          </w:rPr>
          <w:delText xml:space="preserve">of these studies </w:delText>
        </w:r>
        <w:r w:rsidR="00CB7A33" w:rsidDel="009A0165">
          <w:rPr>
            <w:color w:val="000000" w:themeColor="text1"/>
          </w:rPr>
          <w:delText>complicated</w:delText>
        </w:r>
        <w:r w:rsidR="00382C47" w:rsidDel="009A0165">
          <w:rPr>
            <w:color w:val="000000" w:themeColor="text1"/>
          </w:rPr>
          <w:delText xml:space="preserve"> understanding the source of the discrepancy, particularly for livestock and landfill emissions.</w:delText>
        </w:r>
      </w:del>
    </w:p>
    <w:p w14:paraId="2777F056" w14:textId="77777777" w:rsidR="003C6288" w:rsidRPr="002E36D8" w:rsidRDefault="003C6288">
      <w:pPr>
        <w:rPr>
          <w:color w:val="FF0000"/>
        </w:rPr>
      </w:pPr>
    </w:p>
    <w:p w14:paraId="2DA7AF5F" w14:textId="716602F8" w:rsidR="00780DF0" w:rsidRPr="00B51761" w:rsidRDefault="003C6288">
      <w:pPr>
        <w:rPr>
          <w:color w:val="000000" w:themeColor="text1"/>
        </w:rPr>
      </w:pPr>
      <w:r w:rsidRPr="00B51761">
        <w:rPr>
          <w:color w:val="000000" w:themeColor="text1"/>
        </w:rPr>
        <w:t>High</w:t>
      </w:r>
      <w:r w:rsidR="006077B4" w:rsidRPr="00B51761">
        <w:rPr>
          <w:color w:val="000000" w:themeColor="text1"/>
        </w:rPr>
        <w:t>er</w:t>
      </w:r>
      <w:r w:rsidRPr="00B51761">
        <w:rPr>
          <w:color w:val="000000" w:themeColor="text1"/>
        </w:rPr>
        <w:t xml:space="preserve"> resolution regional </w:t>
      </w:r>
      <w:r w:rsidR="002E4A10" w:rsidRPr="00B51761">
        <w:rPr>
          <w:color w:val="000000" w:themeColor="text1"/>
        </w:rPr>
        <w:t>studies</w:t>
      </w:r>
      <w:r w:rsidRPr="00B51761">
        <w:rPr>
          <w:color w:val="000000" w:themeColor="text1"/>
        </w:rPr>
        <w:t xml:space="preserve"> </w:t>
      </w:r>
      <w:r w:rsidR="001811CB" w:rsidRPr="00B51761">
        <w:rPr>
          <w:color w:val="000000" w:themeColor="text1"/>
        </w:rPr>
        <w:t xml:space="preserve">have targeted specific aspects of </w:t>
      </w:r>
      <w:r w:rsidR="005F1E5B">
        <w:rPr>
          <w:color w:val="000000" w:themeColor="text1"/>
        </w:rPr>
        <w:t xml:space="preserve">U.S. </w:t>
      </w:r>
      <w:r w:rsidR="001811CB" w:rsidRPr="00B51761">
        <w:rPr>
          <w:color w:val="000000" w:themeColor="text1"/>
        </w:rPr>
        <w:t>emissio</w:t>
      </w:r>
      <w:r w:rsidR="005F1E5B">
        <w:rPr>
          <w:color w:val="000000" w:themeColor="text1"/>
        </w:rPr>
        <w:t>ns</w:t>
      </w:r>
      <w:r w:rsidR="008E23DF">
        <w:rPr>
          <w:color w:val="000000" w:themeColor="text1"/>
        </w:rPr>
        <w:t xml:space="preserve">, including emissions from </w:t>
      </w:r>
      <w:r w:rsidR="006C4F2F">
        <w:rPr>
          <w:color w:val="000000" w:themeColor="text1"/>
        </w:rPr>
        <w:t>different</w:t>
      </w:r>
      <w:r w:rsidR="008E23DF">
        <w:rPr>
          <w:color w:val="000000" w:themeColor="text1"/>
        </w:rPr>
        <w:t xml:space="preserve"> sectors, states, and urban areas</w:t>
      </w:r>
      <w:r w:rsidRPr="00B51761">
        <w:rPr>
          <w:color w:val="000000" w:themeColor="text1"/>
        </w:rPr>
        <w:t xml:space="preserve">. </w:t>
      </w:r>
      <w:proofErr w:type="spellStart"/>
      <w:r w:rsidR="001811CB" w:rsidRPr="00B51761">
        <w:rPr>
          <w:color w:val="000000" w:themeColor="text1"/>
        </w:rPr>
        <w:t>Karion</w:t>
      </w:r>
      <w:proofErr w:type="spellEnd"/>
      <w:r w:rsidR="001811CB" w:rsidRPr="00B51761">
        <w:rPr>
          <w:color w:val="000000" w:themeColor="text1"/>
        </w:rPr>
        <w:t xml:space="preserve"> et al. (2015) </w:t>
      </w:r>
      <w:r w:rsidR="00CB7A33">
        <w:rPr>
          <w:color w:val="000000" w:themeColor="text1"/>
        </w:rPr>
        <w:t>found</w:t>
      </w:r>
      <w:r w:rsidR="00E440E2">
        <w:rPr>
          <w:color w:val="000000" w:themeColor="text1"/>
        </w:rPr>
        <w:t xml:space="preserve"> oil and gas emissions in the</w:t>
      </w:r>
      <w:r w:rsidR="0072776E">
        <w:rPr>
          <w:color w:val="000000" w:themeColor="text1"/>
        </w:rPr>
        <w:t xml:space="preserve"> </w:t>
      </w:r>
      <w:r w:rsidR="00514AA0">
        <w:rPr>
          <w:color w:val="000000" w:themeColor="text1"/>
        </w:rPr>
        <w:t xml:space="preserve">Barnett Shale </w:t>
      </w:r>
      <w:ins w:id="81" w:author="Daniel Jacob" w:date="2023-03-23T21:48:00Z">
        <w:r w:rsidR="009A0165">
          <w:rPr>
            <w:color w:val="000000" w:themeColor="text1"/>
          </w:rPr>
          <w:t xml:space="preserve">of eastern Texas </w:t>
        </w:r>
      </w:ins>
      <w:r w:rsidR="0072776E">
        <w:rPr>
          <w:color w:val="000000" w:themeColor="text1"/>
        </w:rPr>
        <w:t>consistent with the</w:t>
      </w:r>
      <w:r w:rsidR="001C56F8">
        <w:rPr>
          <w:color w:val="000000" w:themeColor="text1"/>
        </w:rPr>
        <w:t xml:space="preserve"> </w:t>
      </w:r>
      <w:del w:id="82" w:author="Daniel Jacob" w:date="2023-03-23T21:48:00Z">
        <w:r w:rsidR="001C56F8" w:rsidDel="009A0165">
          <w:rPr>
            <w:color w:val="000000" w:themeColor="text1"/>
          </w:rPr>
          <w:delText>2013</w:delText>
        </w:r>
      </w:del>
      <w:r w:rsidR="0072776E">
        <w:rPr>
          <w:color w:val="000000" w:themeColor="text1"/>
        </w:rPr>
        <w:t xml:space="preserve"> </w:t>
      </w:r>
      <w:r w:rsidR="00E6442C">
        <w:rPr>
          <w:color w:val="000000" w:themeColor="text1"/>
        </w:rPr>
        <w:t xml:space="preserve">GHGI but larger than </w:t>
      </w:r>
      <w:del w:id="83" w:author="Daniel Jacob" w:date="2023-03-23T21:49:00Z">
        <w:r w:rsidR="00E6442C" w:rsidDel="009A0165">
          <w:rPr>
            <w:color w:val="000000" w:themeColor="text1"/>
          </w:rPr>
          <w:delText>thos</w:delText>
        </w:r>
      </w:del>
      <w:r w:rsidR="00E6442C">
        <w:rPr>
          <w:color w:val="000000" w:themeColor="text1"/>
        </w:rPr>
        <w:t>e reported by industry to the EPA’s Greenhouse Gas Reporting Program</w:t>
      </w:r>
      <w:r w:rsidR="00AC180A">
        <w:rPr>
          <w:color w:val="000000" w:themeColor="text1"/>
        </w:rPr>
        <w:t xml:space="preserve"> (GHGRP)</w:t>
      </w:r>
      <w:r w:rsidR="00E440E2">
        <w:rPr>
          <w:color w:val="000000" w:themeColor="text1"/>
        </w:rPr>
        <w:t>. A</w:t>
      </w:r>
      <w:r w:rsidR="001812A8">
        <w:rPr>
          <w:color w:val="000000" w:themeColor="text1"/>
        </w:rPr>
        <w:t xml:space="preserve"> series of studies </w:t>
      </w:r>
      <w:ins w:id="84" w:author="Daniel Jacob" w:date="2023-03-23T21:49:00Z">
        <w:r w:rsidR="009A0165">
          <w:rPr>
            <w:color w:val="000000" w:themeColor="text1"/>
          </w:rPr>
          <w:t xml:space="preserve">have </w:t>
        </w:r>
      </w:ins>
      <w:r w:rsidR="00CB7A33">
        <w:rPr>
          <w:color w:val="000000" w:themeColor="text1"/>
        </w:rPr>
        <w:t>inferred</w:t>
      </w:r>
      <w:r w:rsidR="001812A8">
        <w:rPr>
          <w:color w:val="000000" w:themeColor="text1"/>
        </w:rPr>
        <w:t xml:space="preserve"> </w:t>
      </w:r>
      <w:r w:rsidR="00CB7A33">
        <w:rPr>
          <w:color w:val="000000" w:themeColor="text1"/>
        </w:rPr>
        <w:t>much</w:t>
      </w:r>
      <w:r w:rsidR="001812A8">
        <w:rPr>
          <w:color w:val="000000" w:themeColor="text1"/>
        </w:rPr>
        <w:t xml:space="preserve"> higher emissions in the Permian Basin than </w:t>
      </w:r>
      <w:r w:rsidR="00721ED2">
        <w:rPr>
          <w:color w:val="000000" w:themeColor="text1"/>
        </w:rPr>
        <w:t>implied by the GHGI</w:t>
      </w:r>
      <w:r w:rsidR="001812A8">
        <w:rPr>
          <w:color w:val="000000" w:themeColor="text1"/>
        </w:rPr>
        <w:t xml:space="preserve"> </w:t>
      </w:r>
      <w:r w:rsidR="001812A8">
        <w:t xml:space="preserve">(Zhang et al., 2020; </w:t>
      </w:r>
      <w:proofErr w:type="spellStart"/>
      <w:r w:rsidR="001812A8">
        <w:t>Schneising</w:t>
      </w:r>
      <w:proofErr w:type="spellEnd"/>
      <w:r w:rsidR="001812A8">
        <w:t xml:space="preserve"> et al., 2020; Liu et al., 2021; Shen et al., 2022; </w:t>
      </w:r>
      <w:r w:rsidR="00D30E97">
        <w:t xml:space="preserve">Chen et al., 2022; </w:t>
      </w:r>
      <w:r w:rsidR="001812A8">
        <w:t xml:space="preserve">Varon et al., in review). </w:t>
      </w:r>
      <w:r w:rsidR="00362746" w:rsidRPr="00B51761">
        <w:rPr>
          <w:color w:val="000000" w:themeColor="text1"/>
        </w:rPr>
        <w:t xml:space="preserve">Chen et al. (2018) and </w:t>
      </w:r>
      <w:r w:rsidRPr="00B51761">
        <w:rPr>
          <w:color w:val="000000" w:themeColor="text1"/>
        </w:rPr>
        <w:t xml:space="preserve">Yu et al. (2021) </w:t>
      </w:r>
      <w:r w:rsidR="00CB7A33">
        <w:rPr>
          <w:color w:val="000000" w:themeColor="text1"/>
        </w:rPr>
        <w:t>found</w:t>
      </w:r>
      <w:r w:rsidRPr="00B51761">
        <w:rPr>
          <w:color w:val="000000" w:themeColor="text1"/>
        </w:rPr>
        <w:t xml:space="preserve"> </w:t>
      </w:r>
      <w:r w:rsidR="001C56F8">
        <w:rPr>
          <w:color w:val="000000" w:themeColor="text1"/>
        </w:rPr>
        <w:t xml:space="preserve">underestimated </w:t>
      </w:r>
      <w:r w:rsidR="00E440E2">
        <w:rPr>
          <w:color w:val="000000" w:themeColor="text1"/>
        </w:rPr>
        <w:t xml:space="preserve">livestock emissions in the </w:t>
      </w:r>
      <w:del w:id="85" w:author="Daniel Jacob" w:date="2023-03-23T21:49:00Z">
        <w:r w:rsidR="001C56F8" w:rsidDel="009A0165">
          <w:rPr>
            <w:color w:val="000000" w:themeColor="text1"/>
          </w:rPr>
          <w:delText xml:space="preserve">2016 GHGI for 2012 in the </w:delText>
        </w:r>
      </w:del>
      <w:r w:rsidRPr="00B51761">
        <w:rPr>
          <w:color w:val="000000" w:themeColor="text1"/>
        </w:rPr>
        <w:t>upper Midwest</w:t>
      </w:r>
      <w:r w:rsidR="00ED4DA5" w:rsidRPr="00B51761">
        <w:rPr>
          <w:color w:val="000000" w:themeColor="text1"/>
        </w:rPr>
        <w:t>.</w:t>
      </w:r>
      <w:r w:rsidR="002E4A10" w:rsidRPr="00B51761">
        <w:rPr>
          <w:color w:val="000000" w:themeColor="text1"/>
        </w:rPr>
        <w:t xml:space="preserve"> </w:t>
      </w:r>
      <w:r w:rsidR="001812A8">
        <w:rPr>
          <w:color w:val="000000" w:themeColor="text1"/>
        </w:rPr>
        <w:t xml:space="preserve">Jeong et al. (2016) </w:t>
      </w:r>
      <w:r w:rsidR="008E23DF">
        <w:rPr>
          <w:color w:val="000000" w:themeColor="text1"/>
        </w:rPr>
        <w:t>inferred</w:t>
      </w:r>
      <w:r w:rsidR="001812A8">
        <w:rPr>
          <w:color w:val="000000" w:themeColor="text1"/>
        </w:rPr>
        <w:t xml:space="preserve"> </w:t>
      </w:r>
      <w:r w:rsidR="008E23DF">
        <w:rPr>
          <w:color w:val="000000" w:themeColor="text1"/>
        </w:rPr>
        <w:t xml:space="preserve">California </w:t>
      </w:r>
      <w:r w:rsidR="001812A8">
        <w:rPr>
          <w:color w:val="000000" w:themeColor="text1"/>
        </w:rPr>
        <w:t xml:space="preserve">emissions 20% to 80% larger than </w:t>
      </w:r>
      <w:r w:rsidR="00514AA0">
        <w:rPr>
          <w:color w:val="000000" w:themeColor="text1"/>
        </w:rPr>
        <w:t>a</w:t>
      </w:r>
      <w:ins w:id="86" w:author="Daniel Jacob" w:date="2023-03-23T21:49:00Z">
        <w:r w:rsidR="009A0165">
          <w:rPr>
            <w:color w:val="000000" w:themeColor="text1"/>
          </w:rPr>
          <w:t xml:space="preserve"> state</w:t>
        </w:r>
      </w:ins>
      <w:del w:id="87" w:author="Daniel Jacob" w:date="2023-03-23T21:49:00Z">
        <w:r w:rsidR="00514AA0" w:rsidDel="009A0165">
          <w:rPr>
            <w:color w:val="000000" w:themeColor="text1"/>
          </w:rPr>
          <w:delText>n</w:delText>
        </w:r>
      </w:del>
      <w:r w:rsidR="00514AA0">
        <w:rPr>
          <w:color w:val="000000" w:themeColor="text1"/>
        </w:rPr>
        <w:t xml:space="preserve"> inventory from the</w:t>
      </w:r>
      <w:r w:rsidR="001812A8">
        <w:rPr>
          <w:color w:val="000000" w:themeColor="text1"/>
        </w:rPr>
        <w:t xml:space="preserve"> California Air Resources Board</w:t>
      </w:r>
      <w:r w:rsidR="001C56F8">
        <w:rPr>
          <w:color w:val="000000" w:themeColor="text1"/>
        </w:rPr>
        <w:t xml:space="preserve"> (CARB)</w:t>
      </w:r>
      <w:r w:rsidR="00CB7A33">
        <w:rPr>
          <w:color w:val="000000" w:themeColor="text1"/>
        </w:rPr>
        <w:t xml:space="preserve">. </w:t>
      </w:r>
      <w:r w:rsidR="002E4A10" w:rsidRPr="00B51761">
        <w:rPr>
          <w:color w:val="000000" w:themeColor="text1"/>
        </w:rPr>
        <w:t xml:space="preserve">Plant et al. (2019) </w:t>
      </w:r>
      <w:r w:rsidR="001C56F8">
        <w:rPr>
          <w:color w:val="000000" w:themeColor="text1"/>
        </w:rPr>
        <w:t>found</w:t>
      </w:r>
      <w:r w:rsidR="001C56F8" w:rsidRPr="00B51761">
        <w:rPr>
          <w:color w:val="000000" w:themeColor="text1"/>
        </w:rPr>
        <w:t xml:space="preserve"> </w:t>
      </w:r>
      <w:r w:rsidR="002E4A10" w:rsidRPr="00B51761">
        <w:rPr>
          <w:color w:val="000000" w:themeColor="text1"/>
        </w:rPr>
        <w:t>m</w:t>
      </w:r>
      <w:r w:rsidR="00A0012E" w:rsidRPr="00B51761">
        <w:rPr>
          <w:color w:val="000000" w:themeColor="text1"/>
        </w:rPr>
        <w:t>ethane emissions from six East Coast urban areas</w:t>
      </w:r>
      <w:r w:rsidR="001C56F8">
        <w:rPr>
          <w:color w:val="000000" w:themeColor="text1"/>
        </w:rPr>
        <w:t xml:space="preserve"> to be</w:t>
      </w:r>
      <w:r w:rsidR="00A0012E" w:rsidRPr="00B51761">
        <w:rPr>
          <w:color w:val="000000" w:themeColor="text1"/>
        </w:rPr>
        <w:t xml:space="preserve"> more than two times larger than </w:t>
      </w:r>
      <w:r w:rsidR="001C56F8">
        <w:rPr>
          <w:color w:val="000000" w:themeColor="text1"/>
        </w:rPr>
        <w:t xml:space="preserve">the </w:t>
      </w:r>
      <w:del w:id="88" w:author="Daniel Jacob" w:date="2023-03-23T21:49:00Z">
        <w:r w:rsidR="001C56F8" w:rsidDel="009A0165">
          <w:rPr>
            <w:color w:val="000000" w:themeColor="text1"/>
          </w:rPr>
          <w:delText xml:space="preserve">2016 </w:delText>
        </w:r>
      </w:del>
      <w:r w:rsidR="001C56F8">
        <w:rPr>
          <w:color w:val="000000" w:themeColor="text1"/>
        </w:rPr>
        <w:t>GHGI</w:t>
      </w:r>
      <w:del w:id="89" w:author="Daniel Jacob" w:date="2023-03-23T21:50:00Z">
        <w:r w:rsidR="001C56F8" w:rsidDel="009A0165">
          <w:rPr>
            <w:color w:val="000000" w:themeColor="text1"/>
          </w:rPr>
          <w:delText xml:space="preserve"> for 2012</w:delText>
        </w:r>
      </w:del>
      <w:r w:rsidR="00A0012E" w:rsidRPr="00B51761">
        <w:rPr>
          <w:color w:val="000000" w:themeColor="text1"/>
        </w:rPr>
        <w:t>.</w:t>
      </w:r>
      <w:r w:rsidR="006E023C" w:rsidRPr="00B51761">
        <w:rPr>
          <w:color w:val="000000" w:themeColor="text1"/>
        </w:rPr>
        <w:t xml:space="preserve"> </w:t>
      </w:r>
      <w:del w:id="90" w:author="Daniel Jacob" w:date="2023-03-23T21:50:00Z">
        <w:r w:rsidR="006E023C" w:rsidRPr="00B51761" w:rsidDel="009A0165">
          <w:rPr>
            <w:color w:val="000000" w:themeColor="text1"/>
          </w:rPr>
          <w:delText>While these regional studies provide insight into some of the sources of the observed discrepancy with EPA estimates, they are hindered by their limited domain.</w:delText>
        </w:r>
      </w:del>
    </w:p>
    <w:p w14:paraId="284DA6D0" w14:textId="77777777" w:rsidR="00780DF0" w:rsidRPr="00780DF0" w:rsidRDefault="00780DF0">
      <w:pPr>
        <w:rPr>
          <w:color w:val="000000" w:themeColor="text1"/>
        </w:rPr>
      </w:pPr>
    </w:p>
    <w:p w14:paraId="17CD566C" w14:textId="128F66FF"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(2021) in an analytical inversion of </w:t>
      </w:r>
      <w:r w:rsidR="00C5624D" w:rsidRPr="00B51761">
        <w:rPr>
          <w:color w:val="000000" w:themeColor="text1"/>
        </w:rPr>
        <w:t xml:space="preserve">2019 </w:t>
      </w:r>
      <w:r w:rsidRPr="00B51761">
        <w:rPr>
          <w:color w:val="000000" w:themeColor="text1"/>
        </w:rPr>
        <w:t xml:space="preserve">TROPOMI observations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w:t>
      </w:r>
      <w:ins w:id="91" w:author="Daniel Jacob" w:date="2023-03-23T21:51:00Z">
        <w:r w:rsidR="009A0165">
          <w:rPr>
            <w:color w:val="000000" w:themeColor="text1"/>
          </w:rPr>
          <w:t xml:space="preserve">(CONUS, Canada, and Mexico) </w:t>
        </w:r>
      </w:ins>
      <w:r w:rsidRPr="00B51761">
        <w:rPr>
          <w:color w:val="000000" w:themeColor="text1"/>
        </w:rPr>
        <w:t>using national emission inventories reported to the UNFCCC as prior estimates. Several filters are applied to the TROPOMI data to avoid biases</w:t>
      </w:r>
      <w:r w:rsidR="006E023C" w:rsidRPr="00B51761">
        <w:rPr>
          <w:color w:val="000000" w:themeColor="text1"/>
        </w:rPr>
        <w:t xml:space="preserve">.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to 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We compare our results to the most recent version of the GHGI (EPA, 2022)</w:t>
      </w:r>
      <w:r w:rsidR="00FA46C4">
        <w:rPr>
          <w:color w:val="000000" w:themeColor="text1"/>
        </w:rPr>
        <w:t xml:space="preserve">. This inventory </w:t>
      </w:r>
      <w:r w:rsidR="00CB7A33">
        <w:rPr>
          <w:color w:val="000000" w:themeColor="text1"/>
        </w:rPr>
        <w:t xml:space="preserve">includes </w:t>
      </w:r>
      <w:r w:rsidR="00FA46C4">
        <w:rPr>
          <w:color w:val="000000" w:themeColor="text1"/>
        </w:rPr>
        <w:t xml:space="preserve">for </w:t>
      </w:r>
      <w:r w:rsidR="001C56F8">
        <w:rPr>
          <w:color w:val="000000" w:themeColor="text1"/>
        </w:rPr>
        <w:t xml:space="preserve">the </w:t>
      </w:r>
      <w:commentRangeStart w:id="92"/>
      <w:r w:rsidR="001C56F8">
        <w:rPr>
          <w:color w:val="000000" w:themeColor="text1"/>
        </w:rPr>
        <w:t xml:space="preserve">first </w:t>
      </w:r>
      <w:commentRangeEnd w:id="92"/>
      <w:r w:rsidR="009923C3">
        <w:rPr>
          <w:rStyle w:val="CommentReference"/>
        </w:rPr>
        <w:commentReference w:id="92"/>
      </w:r>
      <w:r w:rsidR="001C56F8">
        <w:rPr>
          <w:color w:val="000000" w:themeColor="text1"/>
        </w:rPr>
        <w:t xml:space="preserve">time </w:t>
      </w:r>
      <w:r w:rsidR="00FA46C4">
        <w:rPr>
          <w:color w:val="000000" w:themeColor="text1"/>
        </w:rPr>
        <w:t>emissions estimates</w:t>
      </w:r>
      <w:r w:rsidR="00CB7A33">
        <w:rPr>
          <w:color w:val="000000" w:themeColor="text1"/>
        </w:rPr>
        <w:t xml:space="preserve"> for individual states, for which our inversion provides the first observational evaluation.</w:t>
      </w:r>
      <w:r w:rsidR="00FA46C4">
        <w:rPr>
          <w:color w:val="000000" w:themeColor="text1"/>
        </w:rPr>
        <w:t xml:space="preserve"> We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2A268521"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2E36D8" w:rsidRPr="00B51761">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ins w:id="93" w:author="Daniel Jacob" w:date="2023-03-23T21:54:00Z">
        <w:r w:rsidR="00297D8D">
          <w:rPr>
            <w:color w:val="000000" w:themeColor="text1"/>
          </w:rPr>
          <w:t xml:space="preserve">nested </w:t>
        </w:r>
      </w:ins>
      <w:r w:rsidR="002E36D8" w:rsidRPr="00B51761">
        <w:rPr>
          <w:color w:val="000000" w:themeColor="text1"/>
        </w:rPr>
        <w:t xml:space="preserve">GEOS-Chem CTM </w:t>
      </w:r>
      <w:ins w:id="94" w:author="Daniel Jacob" w:date="2023-03-23T21:54:00Z">
        <w:r w:rsidR="00297D8D">
          <w:rPr>
            <w:color w:val="000000" w:themeColor="text1"/>
          </w:rPr>
          <w:t>at 0.25</w:t>
        </w:r>
        <w:r w:rsidR="00297D8D">
          <w:rPr>
            <w:color w:val="000000" w:themeColor="text1"/>
            <w:vertAlign w:val="superscript"/>
          </w:rPr>
          <w:t>o</w:t>
        </w:r>
        <w:r w:rsidR="00297D8D">
          <w:rPr>
            <w:color w:val="000000" w:themeColor="text1"/>
          </w:rPr>
          <w:t>x0.3125</w:t>
        </w:r>
        <w:r w:rsidR="00297D8D">
          <w:rPr>
            <w:color w:val="000000" w:themeColor="text1"/>
            <w:vertAlign w:val="superscript"/>
          </w:rPr>
          <w:t>o</w:t>
        </w:r>
        <w:r w:rsidR="00297D8D">
          <w:rPr>
            <w:color w:val="000000" w:themeColor="text1"/>
          </w:rPr>
          <w:t xml:space="preserve"> horizontal reso</w:t>
        </w:r>
      </w:ins>
      <w:ins w:id="95" w:author="Daniel Jacob" w:date="2023-03-23T21:55:00Z">
        <w:r w:rsidR="00297D8D">
          <w:rPr>
            <w:color w:val="000000" w:themeColor="text1"/>
          </w:rPr>
          <w:t>lution over that domain</w:t>
        </w:r>
      </w:ins>
      <w:ins w:id="96" w:author="Daniel Jacob" w:date="2023-03-23T21:54:00Z">
        <w:r w:rsidR="00297D8D">
          <w:rPr>
            <w:color w:val="000000" w:themeColor="text1"/>
          </w:rPr>
          <w:t xml:space="preserve"> </w:t>
        </w:r>
      </w:ins>
      <w:r w:rsidR="002E36D8" w:rsidRPr="00B51761">
        <w:rPr>
          <w:color w:val="000000" w:themeColor="text1"/>
        </w:rPr>
        <w:t>as forward model</w:t>
      </w:r>
      <w:r w:rsidR="000C7673" w:rsidRPr="00B51761">
        <w:rPr>
          <w:color w:val="000000" w:themeColor="text1"/>
        </w:rPr>
        <w:t xml:space="preserve">. The TROPOMI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w:t>
      </w:r>
      <w:ins w:id="97" w:author="Daniel Jacob" w:date="2023-03-23T22:04:00Z">
        <w:r w:rsidR="00AA7499">
          <w:rPr>
            <w:color w:val="000000" w:themeColor="text1"/>
          </w:rPr>
          <w:t xml:space="preserve">the native </w:t>
        </w:r>
      </w:ins>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del w:id="98" w:author="Daniel Jacob" w:date="2023-03-23T22:04:00Z">
        <w:r w:rsidR="000C7673" w:rsidRPr="00B51761" w:rsidDel="00AA7499">
          <w:rPr>
            <w:color w:val="000000" w:themeColor="text1"/>
          </w:rPr>
          <w:delText xml:space="preserve">spatial </w:delText>
        </w:r>
      </w:del>
      <w:r w:rsidR="000C7673" w:rsidRPr="00B51761">
        <w:rPr>
          <w:color w:val="000000" w:themeColor="text1"/>
        </w:rPr>
        <w:t>resolution</w:t>
      </w:r>
      <w:ins w:id="99" w:author="Daniel Jacob" w:date="2023-03-23T22:04:00Z">
        <w:r w:rsidR="00AA7499">
          <w:rPr>
            <w:color w:val="000000" w:themeColor="text1"/>
          </w:rPr>
          <w:t xml:space="preserve"> of GEOS-Chem</w:t>
        </w:r>
      </w:ins>
      <w:r w:rsidR="000C7673" w:rsidRPr="00B51761">
        <w:rPr>
          <w:color w:val="000000" w:themeColor="text1"/>
        </w:rPr>
        <w:t xml:space="preserve">. </w:t>
      </w:r>
      <w:r w:rsidR="002E36D8" w:rsidRPr="00B51761">
        <w:rPr>
          <w:color w:val="000000" w:themeColor="text1"/>
        </w:rPr>
        <w:t xml:space="preserve">This </w:t>
      </w:r>
      <w:r w:rsidR="00781238" w:rsidRPr="00B51761">
        <w:rPr>
          <w:color w:val="000000" w:themeColor="text1"/>
        </w:rPr>
        <w:t xml:space="preserve">corresponds to </w:t>
      </w:r>
      <w:r w:rsidR="002E36D8" w:rsidRPr="00B51761">
        <w:rPr>
          <w:color w:val="000000" w:themeColor="text1"/>
        </w:rPr>
        <w:t xml:space="preserve">state vector with dimension </w:t>
      </w:r>
      <m:oMath>
        <m:r>
          <w:rPr>
            <w:rFonts w:ascii="Cambria Math" w:eastAsiaTheme="minorEastAsia" w:hAnsi="Cambria Math"/>
            <w:color w:val="000000" w:themeColor="text1"/>
          </w:rPr>
          <m:t>n</m:t>
        </m:r>
      </m:oMath>
      <w:r w:rsidR="002E36D8" w:rsidRPr="00B51761">
        <w:rPr>
          <w:color w:val="000000" w:themeColor="text1"/>
        </w:rPr>
        <w:t xml:space="preserve"> = 23691 </w:t>
      </w:r>
      <w:r w:rsidR="00781238" w:rsidRPr="00B51761">
        <w:rPr>
          <w:color w:val="000000" w:themeColor="text1"/>
        </w:rPr>
        <w:t>including</w:t>
      </w:r>
      <w:r w:rsidR="002E36D8" w:rsidRPr="00B51761">
        <w:rPr>
          <w:color w:val="000000" w:themeColor="text1"/>
        </w:rPr>
        <w:t xml:space="preserve"> all grid cells 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corresponding to each of the four cardinal directions (north, south, east, and west) for the nested GEOS-Chem simulation. Methane chemical and soil sinks are not optimized 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lastRenderedPageBreak/>
        <w:t xml:space="preserve">2.1 </w:t>
      </w:r>
      <w:r w:rsidR="00381CA9" w:rsidRPr="00C01462">
        <w:rPr>
          <w:b/>
          <w:bCs/>
        </w:rPr>
        <w:t>Reduced-rank a</w:t>
      </w:r>
      <w:r w:rsidR="008302D7" w:rsidRPr="00C01462">
        <w:rPr>
          <w:b/>
          <w:bCs/>
        </w:rPr>
        <w:t>nalytical i</w:t>
      </w:r>
      <w:r w:rsidRPr="00C01462">
        <w:rPr>
          <w:b/>
          <w:bCs/>
        </w:rPr>
        <w:t>nversion</w:t>
      </w:r>
    </w:p>
    <w:p w14:paraId="34FECCBF" w14:textId="4A07AA14"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del w:id="100" w:author="Daniel Jacob" w:date="2023-03-23T22:02:00Z">
        <w:r w:rsidR="00A349EF" w:rsidRPr="00C01462" w:rsidDel="00297D8D">
          <w:delText xml:space="preserve">assuming normal errors </w:delText>
        </w:r>
      </w:del>
      <w:r w:rsidR="008302D7" w:rsidRPr="00C01462">
        <w:t>by minimizing a Bayesian cost function</w:t>
      </w:r>
      <w:r>
        <w:t xml:space="preserve"> regularized by the prior emissions estimate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ins w:id="101" w:author="Daniel Jacob" w:date="2023-03-23T22:02:00Z">
        <w:r w:rsidR="00297D8D">
          <w:rPr>
            <w:bCs/>
          </w:rPr>
          <w:t xml:space="preserve"> and assuming normal errors:</w:t>
        </w:r>
      </w:ins>
      <w:del w:id="102" w:author="Daniel Jacob" w:date="2023-03-23T22:02:00Z">
        <w:r w:rsidDel="00297D8D">
          <w:rPr>
            <w:bCs/>
          </w:rPr>
          <w:delText>:</w:delText>
        </w:r>
      </w:del>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483B9386"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3D698A" w:rsidRPr="00C01462">
        <w:rPr>
          <w:rFonts w:eastAsiaTheme="minorEastAsia"/>
          <w:bCs/>
          <w:iCs/>
        </w:rPr>
        <w:t>(</w:t>
      </w:r>
      <w:proofErr w:type="spellStart"/>
      <w:r w:rsidR="005F0491">
        <w:rPr>
          <w:rFonts w:eastAsiaTheme="minorEastAsia"/>
          <w:bCs/>
          <w:iCs/>
        </w:rPr>
        <w:t>Chevallier</w:t>
      </w:r>
      <w:proofErr w:type="spellEnd"/>
      <w:r w:rsidR="005F0491">
        <w:rPr>
          <w:rFonts w:eastAsiaTheme="minorEastAsia"/>
          <w:bCs/>
          <w:iCs/>
        </w:rPr>
        <w:t xml:space="preserve"> et al., 2014)</w:t>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 inversion ensemble using a range of prior error</w:t>
      </w:r>
      <w:ins w:id="103" w:author="Daniel Jacob" w:date="2023-03-23T22:03:00Z">
        <w:r w:rsidR="00297D8D">
          <w:t xml:space="preserve"> variance</w:t>
        </w:r>
      </w:ins>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(section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w:commentRangeStart w:id="104"/>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commentRangeEnd w:id="104"/>
      <w:r w:rsidR="00AA7499">
        <w:rPr>
          <w:rStyle w:val="CommentReference"/>
        </w:rPr>
        <w:commentReference w:id="104"/>
      </w:r>
      <w:r>
        <w:rPr>
          <w:rFonts w:eastAsiaTheme="minorEastAsia"/>
          <w:bCs/>
          <w:iCs/>
        </w:rPr>
        <w:t xml:space="preserve">represents the sensitivity of concentrations to emissions in the </w:t>
      </w:r>
      <w:r w:rsidRPr="00C01462">
        <w:rPr>
          <w:rFonts w:eastAsiaTheme="minorEastAsia"/>
          <w:bCs/>
          <w:iCs/>
        </w:rPr>
        <w:t>CTM</w:t>
      </w:r>
      <w:r w:rsidR="0038092C">
        <w:rPr>
          <w:rFonts w:eastAsiaTheme="minorEastAsia"/>
          <w:bCs/>
          <w:iCs/>
        </w:rPr>
        <w:t xml:space="preserve"> </w:t>
      </w:r>
      <w:r>
        <w:rPr>
          <w:rFonts w:eastAsiaTheme="minorEastAsia"/>
          <w:bCs/>
          <w:iCs/>
        </w:rPr>
        <w:t xml:space="preserve">(Rodgers, 2000). To construct </w:t>
      </w:r>
      <w:r w:rsidR="00B22D3B">
        <w:rPr>
          <w:rFonts w:eastAsiaTheme="minorEastAsia"/>
          <w:bCs/>
          <w:iCs/>
        </w:rPr>
        <w:t>a rank</w:t>
      </w:r>
      <w:r w:rsidR="00514AA0">
        <w:rPr>
          <w:rFonts w:eastAsiaTheme="minorEastAsia"/>
          <w:bCs/>
          <w:iCs/>
        </w:rPr>
        <w:t xml:space="preserve"> </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at reduced computational cost</w:t>
      </w:r>
      <w:r w:rsidRPr="00E547A6">
        <w:rPr>
          <w:color w:val="000000" w:themeColor="text1"/>
        </w:rPr>
        <w:t>,</w:t>
      </w:r>
      <w:r w:rsidRPr="00E547A6">
        <w:rPr>
          <w:rFonts w:eastAsiaTheme="minorEastAsia"/>
          <w:bCs/>
          <w:iCs/>
          <w:color w:val="000000" w:themeColor="text1"/>
        </w:rPr>
        <w:t xml:space="preserve"> we perturb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r>
        <w:rPr>
          <w:rFonts w:eastAsiaTheme="minorEastAsia"/>
          <w:bCs/>
          <w:iCs/>
        </w:rPr>
        <w:t xml:space="preserve">the information content of the TROPOMI observations as described in section 2.6. </w:t>
      </w:r>
    </w:p>
    <w:p w14:paraId="4295FF79" w14:textId="77777777" w:rsidR="00676233" w:rsidRDefault="00676233" w:rsidP="00914133"/>
    <w:p w14:paraId="7C174F36" w14:textId="463408CE" w:rsidR="0038092C" w:rsidRPr="00B51761" w:rsidRDefault="005178BE" w:rsidP="0038092C">
      <w:pPr>
        <w:rPr>
          <w:rFonts w:eastAsiaTheme="minorEastAsia"/>
          <w:bCs/>
        </w:rPr>
      </w:pPr>
      <w:r w:rsidRPr="00C01462">
        <w:rPr>
          <w:rFonts w:eastAsiaTheme="minorEastAsia"/>
          <w:bCs/>
        </w:rPr>
        <w:t>A</w:t>
      </w:r>
      <w:r w:rsidR="001B4A42" w:rsidRPr="00C01462">
        <w:rPr>
          <w:rFonts w:eastAsiaTheme="minorEastAsia"/>
          <w:bCs/>
        </w:rPr>
        <w:t xml:space="preserve">nalytical minimization of the cost function </w:t>
      </w:r>
      <w:r w:rsidR="002E36D8">
        <w:rPr>
          <w:rFonts w:eastAsiaTheme="minorEastAsia"/>
          <w:bCs/>
        </w:rPr>
        <w:t xml:space="preserve">following Rodgers (2000)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a</w:t>
      </w:r>
      <w:r w:rsidR="00B22D3B">
        <w:t xml:space="preserve">n </w:t>
      </w:r>
      <m:oMath>
        <m:r>
          <w:rPr>
            <w:rFonts w:ascii="Cambria Math" w:hAnsi="Cambria Math"/>
          </w:rPr>
          <m:t>n×n</m:t>
        </m:r>
      </m:oMath>
      <w:r w:rsidR="002E36D8">
        <w:t xml:space="preserve"> </w:t>
      </w:r>
      <w:r w:rsidR="00B22D3B">
        <w:t>matrix</w:t>
      </w:r>
      <w:ins w:id="105" w:author="Daniel Jacob" w:date="2023-03-23T22:06:00Z">
        <w:r w:rsidR="00AA7499">
          <w:t xml:space="preserve">, which produces </w:t>
        </w:r>
      </w:ins>
      <w:r w:rsidR="00B22D3B">
        <w:t xml:space="preserve"> </w:t>
      </w:r>
      <w:del w:id="106" w:author="Daniel Jacob" w:date="2023-03-23T22:07:00Z">
        <w:r w:rsidR="00B22D3B" w:rsidDel="00AA7499">
          <w:delText xml:space="preserve">that is a function of </w:delText>
        </w:r>
      </w:del>
      <m:oMath>
        <m:r>
          <w:del w:id="107" w:author="Daniel Jacob" w:date="2023-03-23T22:07:00Z">
            <m:rPr>
              <m:sty m:val="b"/>
            </m:rPr>
            <w:rPr>
              <w:rFonts w:ascii="Cambria Math" w:hAnsi="Cambria Math"/>
            </w:rPr>
            <m:t>K</m:t>
          </w:del>
        </m:r>
      </m:oMath>
      <w:del w:id="108" w:author="Daniel Jacob" w:date="2023-03-23T22:07:00Z">
        <w:r w:rsidR="00B22D3B" w:rsidDel="00AA7499">
          <w:delText>,</w:delText>
        </w:r>
        <w:r w:rsidR="002E36D8" w:rsidDel="00AA7499">
          <w:delText xml:space="preserve"> prod</w:delText>
        </w:r>
        <w:r w:rsidR="00EA27F1" w:rsidDel="00AA7499">
          <w:delText>ucing</w:delText>
        </w:r>
        <w:r w:rsidR="003324A5" w:rsidDel="00AA7499">
          <w:rPr>
            <w:bCs/>
          </w:rPr>
          <w:delText xml:space="preserve"> </w:delText>
        </w:r>
      </w:del>
      <w:r w:rsidR="003324A5">
        <w:rPr>
          <w:bCs/>
        </w:rPr>
        <w:t>numerical instabilities</w:t>
      </w:r>
      <w:r w:rsidR="00B22D3B">
        <w:rPr>
          <w:bCs/>
        </w:rPr>
        <w:t xml:space="preserve"> due to the rank reduction</w:t>
      </w:r>
      <w:ins w:id="109" w:author="Daniel Jacob" w:date="2023-03-23T22:07:00Z">
        <w:r w:rsidR="00AA7499">
          <w:rPr>
            <w:bCs/>
          </w:rPr>
          <w:t xml:space="preserve"> in the Jacobian construction</w:t>
        </w:r>
      </w:ins>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2E36D8">
        <w:rPr>
          <w:rFonts w:eastAsiaTheme="minorEastAsia"/>
          <w:bCs/>
        </w:rPr>
        <w:t xml:space="preserve"> (2018)</w:t>
      </w:r>
      <w:r w:rsidR="00914133" w:rsidRPr="00C01462">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p>
    <w:p w14:paraId="00C60591" w14:textId="77777777" w:rsidR="00914133" w:rsidRPr="00C01462" w:rsidRDefault="00914133" w:rsidP="00914133">
      <w:pPr>
        <w:rPr>
          <w:rFonts w:eastAsiaTheme="minorEastAsia"/>
          <w:bCs/>
        </w:rPr>
      </w:pPr>
    </w:p>
    <w:p w14:paraId="47D0381C" w14:textId="77777777"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2F2BCCE7"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which w</w:t>
      </w:r>
      <w:r w:rsidR="004D2E2D" w:rsidRPr="00C01462">
        <w:t>e</w:t>
      </w:r>
      <w:r w:rsidR="00B11954">
        <w:t xml:space="preserve"> address</w:t>
      </w:r>
      <w:r w:rsidR="004D2E2D" w:rsidRPr="00C01462">
        <w:t xml:space="preserve"> </w:t>
      </w:r>
      <w:r w:rsidR="00B11954">
        <w:t>with</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B11954">
        <w:rPr>
          <w:rFonts w:eastAsiaTheme="minorEastAsia"/>
        </w:rPr>
        <w:t>(</w:t>
      </w:r>
      <w:proofErr w:type="spellStart"/>
      <w:r w:rsidR="00B11954">
        <w:rPr>
          <w:rFonts w:eastAsiaTheme="minorEastAsia"/>
        </w:rPr>
        <w:t>Bousserez</w:t>
      </w:r>
      <w:proofErr w:type="spellEnd"/>
      <w:r w:rsidR="00B11954">
        <w:rPr>
          <w:rFonts w:eastAsiaTheme="minorEastAsia"/>
        </w:rPr>
        <w:t xml:space="preserve"> and </w:t>
      </w:r>
      <w:proofErr w:type="spellStart"/>
      <w:r w:rsidR="00B11954">
        <w:rPr>
          <w:rFonts w:eastAsiaTheme="minorEastAsia"/>
        </w:rPr>
        <w:t>Henze</w:t>
      </w:r>
      <w:proofErr w:type="spellEnd"/>
      <w:r w:rsidR="000545CE">
        <w:rPr>
          <w:rFonts w:eastAsiaTheme="minorEastAsia"/>
        </w:rPr>
        <w:t>,</w:t>
      </w:r>
      <w:r w:rsidR="00B11954">
        <w:rPr>
          <w:rFonts w:eastAsiaTheme="minorEastAsia"/>
        </w:rPr>
        <w:t xml:space="preserve"> 2018)</w:t>
      </w:r>
      <w:r w:rsidR="0016623C">
        <w:t>:</w:t>
      </w:r>
    </w:p>
    <w:p w14:paraId="1B6C4884" w14:textId="77777777" w:rsidR="00914133" w:rsidRPr="00C01462" w:rsidRDefault="00914133" w:rsidP="00914133">
      <w:pPr>
        <w:rPr>
          <w:rFonts w:eastAsiaTheme="minorEastAsia"/>
          <w:bCs/>
          <w:iCs/>
        </w:rPr>
      </w:pPr>
    </w:p>
    <w:p w14:paraId="2426C320" w14:textId="5A2110A7"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4F2D7C79"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 xml:space="preserve">matrices for an inversion solved </w:t>
      </w:r>
      <w:r w:rsidR="00B22D3B">
        <w:t xml:space="preserve">with </w:t>
      </w:r>
      <w:del w:id="110" w:author="Daniel Jacob" w:date="2023-03-23T22:09:00Z">
        <w:r w:rsidR="00B22D3B" w:rsidDel="00AA7499">
          <w:delText xml:space="preserve">a </w:delText>
        </w:r>
      </w:del>
      <w:ins w:id="111" w:author="Daniel Jacob" w:date="2023-03-23T22:09:00Z">
        <w:r w:rsidR="00AA7499">
          <w:t xml:space="preserve">the </w:t>
        </w:r>
      </w:ins>
      <w:r w:rsidR="00B22D3B">
        <w:t xml:space="preserve">reduced-rank </w:t>
      </w:r>
      <w:del w:id="112" w:author="Daniel Jacob" w:date="2023-03-23T22:09:00Z">
        <w:r w:rsidR="000D1015" w:rsidDel="00AA7499">
          <w:delText>forward model</w:delText>
        </w:r>
      </w:del>
      <w:ins w:id="113" w:author="Daniel Jacob" w:date="2023-03-23T22:09:00Z">
        <w:r w:rsidR="00AA7499">
          <w:t>Jacobian matrix</w:t>
        </w:r>
      </w:ins>
      <w:r w:rsidR="00B22D3B" w:rsidRPr="00C01462">
        <w:t xml:space="preserve">. We </w:t>
      </w:r>
      <w:r w:rsidRPr="00C01462">
        <w:t xml:space="preserve">choose </w:t>
      </w:r>
      <m:oMath>
        <m:r>
          <w:rPr>
            <w:rFonts w:ascii="Cambria Math" w:hAnsi="Cambria Math"/>
          </w:rPr>
          <m:t>k</m:t>
        </m:r>
      </m:oMath>
      <w:r w:rsidRPr="00C01462">
        <w:t xml:space="preserve"> to </w:t>
      </w:r>
      <w:del w:id="114" w:author="Daniel Jacob" w:date="2023-03-23T22:09:00Z">
        <w:r w:rsidRPr="00C01462" w:rsidDel="00AA7499">
          <w:delText xml:space="preserve">match the rank of the </w:delText>
        </w:r>
        <w:r w:rsidR="0016623C" w:rsidDel="00AA7499">
          <w:delText xml:space="preserve">reduced-rank </w:delText>
        </w:r>
        <w:r w:rsidRPr="00C01462" w:rsidDel="00AA7499">
          <w:delText>Jacobian matrix</w:delText>
        </w:r>
        <w:r w:rsidR="0016623C" w:rsidDel="00AA7499">
          <w:delText xml:space="preserve">, which is chosen to </w:delText>
        </w:r>
      </w:del>
      <w:r w:rsidR="0016623C">
        <w:t xml:space="preserve">maximize the DOFS </w:t>
      </w:r>
      <w:r w:rsidR="004D2E2D">
        <w:t>within</w:t>
      </w:r>
      <w:r w:rsidR="0016623C">
        <w:t xml:space="preserve"> the available computational resources</w:t>
      </w:r>
      <w:r w:rsidR="000D1015">
        <w:t xml:space="preserve"> (section 2.8)</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 and their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w:t>
      </w:r>
      <w:r w:rsidR="00EA27F1" w:rsidRPr="00C01462">
        <w:rPr>
          <w:rFonts w:eastAsiaTheme="minorEastAsia"/>
        </w:rPr>
        <w:lastRenderedPageBreak/>
        <w:t>freedom for signal (DOFS)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system</w:t>
      </w:r>
      <w:r w:rsidR="00EA27F1" w:rsidRPr="00C01462">
        <w:rPr>
          <w:rFonts w:eastAsiaTheme="minorEastAsia"/>
          <w:bCs/>
        </w:rPr>
        <w:t xml:space="preserve"> </w:t>
      </w:r>
      <w:r w:rsidR="00EA27F1" w:rsidRPr="00C01462">
        <w:rPr>
          <w:rFonts w:eastAsiaTheme="minorEastAsia"/>
          <w:bCs/>
        </w:rPr>
        <w:fldChar w:fldCharType="begin"/>
      </w:r>
      <w:r w:rsidR="00EA27F1"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C01462">
        <w:rPr>
          <w:rFonts w:eastAsiaTheme="minorEastAsia"/>
          <w:bCs/>
        </w:rPr>
        <w:fldChar w:fldCharType="separate"/>
      </w:r>
      <w:r w:rsidR="00EA27F1" w:rsidRPr="00C01462">
        <w:rPr>
          <w:rFonts w:eastAsiaTheme="minorEastAsia"/>
          <w:bCs/>
          <w:noProof/>
        </w:rPr>
        <w:t>(Rodgers, 2000</w:t>
      </w:r>
      <w:r w:rsidR="000545CE">
        <w:rPr>
          <w:rFonts w:eastAsiaTheme="minorEastAsia"/>
          <w:bCs/>
          <w:noProof/>
        </w:rPr>
        <w:t>; Bousserez and Henze, 2018</w:t>
      </w:r>
      <w:r w:rsidR="00EA27F1" w:rsidRPr="00C01462">
        <w:rPr>
          <w:rFonts w:eastAsiaTheme="minorEastAsia"/>
          <w:bCs/>
          <w:noProof/>
        </w:rPr>
        <w:t>)</w:t>
      </w:r>
      <w:r w:rsidR="00EA27F1" w:rsidRPr="00C01462">
        <w:rPr>
          <w:rFonts w:eastAsiaTheme="minorEastAsia"/>
          <w:bCs/>
        </w:rPr>
        <w:fldChar w:fldCharType="end"/>
      </w:r>
      <w:r w:rsidR="00EA27F1" w:rsidRPr="00C01462">
        <w:rPr>
          <w:rFonts w:eastAsiaTheme="minorEastAsia"/>
          <w:bCs/>
        </w:rPr>
        <w:t>.</w:t>
      </w:r>
      <w:r w:rsidR="00EA27F1" w:rsidRPr="00C01462">
        <w:t xml:space="preserve"> </w:t>
      </w:r>
      <w:r w:rsidR="00B22D3B">
        <w:t>The</w:t>
      </w:r>
      <w:r w:rsidR="004D2E2D">
        <w:t xml:space="preserve"> 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372C77">
        <w:t xml:space="preserve"> (Nesser et al., 2021)</w:t>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F104FB3" w14:textId="2A5086BA" w:rsidR="00E63085" w:rsidRDefault="00E63085" w:rsidP="00E63085">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w:t>
      </w:r>
      <w:del w:id="115" w:author="Daniel Jacob" w:date="2023-03-23T22:22:00Z">
        <w:r w:rsidR="007B140B" w:rsidDel="003C5478">
          <w:delText>given by</w:delText>
        </w:r>
      </w:del>
      <w:ins w:id="116" w:author="Daniel Jacob" w:date="2023-03-23T22:22:00Z">
        <w:r w:rsidR="003C5478">
          <w:t>from</w:t>
        </w:r>
      </w:ins>
      <w:r w:rsidR="007B140B">
        <w:t xml:space="preserve"> </w:t>
      </w:r>
      <w:r w:rsidRPr="00C01462">
        <w:t>the spatially disaggregated (gridded) versions of the</w:t>
      </w:r>
      <w:r w:rsidR="00386B40">
        <w:t xml:space="preserve"> </w:t>
      </w:r>
      <w:r w:rsidRPr="00C01462">
        <w:t xml:space="preserve">EPA GHGI </w:t>
      </w:r>
      <w:r w:rsidR="007B140B">
        <w:t xml:space="preserve">for the </w:t>
      </w:r>
      <w:r w:rsidR="005F1E5B">
        <w:t>U.S.</w:t>
      </w:r>
      <w:r w:rsidR="007B140B">
        <w:t xml:space="preserve"> </w:t>
      </w:r>
      <w:r w:rsidRPr="00C01462">
        <w:t xml:space="preserve">for 2012 (Maasakkers et al., 2016), the INECC </w:t>
      </w:r>
      <w:r w:rsidR="00CC7F7C" w:rsidRPr="00C01462">
        <w:t xml:space="preserve">inventory </w:t>
      </w:r>
      <w:r w:rsidRPr="00C01462">
        <w:t xml:space="preserve">for </w:t>
      </w:r>
      <w:r w:rsidR="007B140B">
        <w:t xml:space="preserve">Mexico for </w:t>
      </w:r>
      <w:r w:rsidRPr="00C01462">
        <w:t>20</w:t>
      </w:r>
      <w:r w:rsidR="00CC7F7C" w:rsidRPr="00C01462">
        <w:t>15</w:t>
      </w:r>
      <w:r w:rsidRPr="00C01462">
        <w:t xml:space="preserve"> (Scarpelli et al.</w:t>
      </w:r>
      <w:r w:rsidR="00CC7F7C" w:rsidRPr="00C01462">
        <w:t>, 2020</w:t>
      </w:r>
      <w:r w:rsidRPr="00C01462">
        <w:t xml:space="preserve">), and the ECCC </w:t>
      </w:r>
      <w:r w:rsidR="007B140B">
        <w:t>inventory for Canada for</w:t>
      </w:r>
      <w:r w:rsidRPr="00C01462">
        <w:t xml:space="preserve"> 20</w:t>
      </w:r>
      <w:r w:rsidR="00CC7F7C" w:rsidRPr="00C01462">
        <w:t>18</w:t>
      </w:r>
      <w:r w:rsidRPr="00C01462">
        <w:t xml:space="preserve"> (Scarpelli et al.</w:t>
      </w:r>
      <w:r w:rsidR="00CC7F7C" w:rsidRPr="00C01462">
        <w:t>, 2021</w:t>
      </w:r>
      <w:r w:rsidRPr="00C01462">
        <w:t xml:space="preserve">). </w:t>
      </w:r>
      <w:r w:rsidR="007B140B">
        <w:t>We</w:t>
      </w:r>
      <w:r w:rsidRPr="00C01462">
        <w:t xml:space="preserve"> update </w:t>
      </w:r>
      <w:r w:rsidR="00372C77">
        <w:t xml:space="preserve">GHGI </w:t>
      </w:r>
      <w:r w:rsidR="007B140B">
        <w:t xml:space="preserve">oil and gas emissions to 2018 following </w:t>
      </w:r>
      <w:r w:rsidR="006E601D">
        <w:t xml:space="preserve">Shen et al. </w:t>
      </w:r>
      <w:r w:rsidR="007B140B">
        <w:t>(</w:t>
      </w:r>
      <w:r w:rsidR="006E601D">
        <w:t>2022</w:t>
      </w:r>
      <w:r w:rsidR="00372C77">
        <w:t>) and</w:t>
      </w:r>
      <w:r w:rsidR="007B140B" w:rsidRPr="00C01462">
        <w:t xml:space="preserve"> </w:t>
      </w:r>
      <w:r w:rsidR="007B140B">
        <w:t xml:space="preserve">use </w:t>
      </w:r>
      <w:r w:rsidR="00490EB9" w:rsidRPr="00C01462">
        <w:t>the Environmental Defense Fund’s</w:t>
      </w:r>
      <w:r w:rsidR="00267AB0" w:rsidRPr="00C01462">
        <w:t xml:space="preserve"> </w:t>
      </w:r>
      <w:r w:rsidR="00146D72" w:rsidRPr="00C01462">
        <w:t xml:space="preserve">inventory </w:t>
      </w:r>
      <w:r w:rsidR="00386B40">
        <w:t xml:space="preserve">for </w:t>
      </w:r>
      <w:r w:rsidR="007B140B">
        <w:t xml:space="preserve">the Permian basin for </w:t>
      </w:r>
      <w:r w:rsidR="00386B40">
        <w:t xml:space="preserve">2019 </w:t>
      </w:r>
      <w:r w:rsidR="00FD7094" w:rsidRPr="00C01462">
        <w:t>(</w:t>
      </w:r>
      <w:commentRangeStart w:id="117"/>
      <w:ins w:id="118" w:author="Daniel Jacob" w:date="2023-03-23T22:24:00Z">
        <w:r w:rsidR="003C5478">
          <w:t xml:space="preserve">Y. </w:t>
        </w:r>
      </w:ins>
      <w:r w:rsidR="00FD7094" w:rsidRPr="00C01462">
        <w:t>Zhang</w:t>
      </w:r>
      <w:r w:rsidR="001C61E6" w:rsidRPr="00C01462">
        <w:t xml:space="preserve"> </w:t>
      </w:r>
      <w:commentRangeEnd w:id="117"/>
      <w:r w:rsidR="003C5478">
        <w:rPr>
          <w:rStyle w:val="CommentReference"/>
        </w:rPr>
        <w:commentReference w:id="117"/>
      </w:r>
      <w:r w:rsidR="001C61E6" w:rsidRPr="00C01462">
        <w:t>et al.,</w:t>
      </w:r>
      <w:r w:rsidR="00FD7094" w:rsidRPr="00C01462">
        <w:t xml:space="preserve"> 2020).</w:t>
      </w:r>
      <w:r w:rsidR="00146D72" w:rsidRPr="00C01462">
        <w:t xml:space="preserve">  </w:t>
      </w:r>
      <w:r w:rsidR="006E601D">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t xml:space="preserve">Anthropogenic </w:t>
      </w:r>
      <w:r w:rsidRPr="00C01462">
        <w:t>emissions</w:t>
      </w:r>
      <w:r w:rsidR="00386B40">
        <w:t xml:space="preserve"> </w:t>
      </w:r>
      <w:r w:rsidR="0028365E">
        <w:t xml:space="preserve">for Central America and the Caribbean islands </w:t>
      </w:r>
      <w:r w:rsidRPr="00C01462">
        <w:t xml:space="preserve">are </w:t>
      </w:r>
      <w:del w:id="119" w:author="Daniel Jacob" w:date="2023-03-23T22:23:00Z">
        <w:r w:rsidRPr="00C01462" w:rsidDel="003C5478">
          <w:delText>provided by</w:delText>
        </w:r>
      </w:del>
      <w:ins w:id="120" w:author="Daniel Jacob" w:date="2023-03-23T22:23:00Z">
        <w:r w:rsidR="003C5478">
          <w:t>from</w:t>
        </w:r>
      </w:ins>
      <w:r w:rsidRPr="00C01462">
        <w:t xml:space="preserve"> the EDGAR v4.3.2 global emission inventory for 2012.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scaling factors as described by Maasakkers et al. (2016) and Zhang et al. (2016), respectively.</w:t>
      </w:r>
    </w:p>
    <w:p w14:paraId="3FCE5DFE" w14:textId="77777777" w:rsidR="00E63085" w:rsidRPr="00C01462" w:rsidRDefault="00E63085" w:rsidP="00E63085"/>
    <w:p w14:paraId="200F7012" w14:textId="3C7DB19B" w:rsidR="00C47E95" w:rsidRDefault="00D7558D">
      <w:r>
        <w:t xml:space="preserve">Prior emissions for wetlands are given by </w:t>
      </w:r>
      <w:r w:rsidR="00CC12E6">
        <w:t>the</w:t>
      </w:r>
      <w:r w:rsidR="00E63085" w:rsidRPr="00C01462">
        <w:t xml:space="preserve"> high</w:t>
      </w:r>
      <w:r w:rsidR="0028365E">
        <w:t>-</w:t>
      </w:r>
      <w:r w:rsidR="00E63085" w:rsidRPr="00C01462">
        <w:t xml:space="preserve">performance </w:t>
      </w:r>
      <w:r w:rsidR="00CC12E6">
        <w:t xml:space="preserve">subset of 9 members of the </w:t>
      </w:r>
      <w:proofErr w:type="spellStart"/>
      <w:r w:rsidR="00E63085" w:rsidRPr="00C01462">
        <w:t>W</w:t>
      </w:r>
      <w:r w:rsidR="0019599B" w:rsidRPr="00C01462">
        <w:t>et</w:t>
      </w:r>
      <w:r w:rsidR="00E63085" w:rsidRPr="00C01462">
        <w:t>C</w:t>
      </w:r>
      <w:r w:rsidR="0019599B" w:rsidRPr="00C01462">
        <w:t>HART</w:t>
      </w:r>
      <w:r w:rsidR="00E63085" w:rsidRPr="00C01462">
        <w:t>s</w:t>
      </w:r>
      <w:proofErr w:type="spellEnd"/>
      <w:r w:rsidR="00E63085" w:rsidRPr="00C01462">
        <w:t xml:space="preserve"> ensemble version 1.3.</w:t>
      </w:r>
      <w:r w:rsidR="0028365E">
        <w:t>1</w:t>
      </w:r>
      <w:r w:rsidR="00CC12E6">
        <w:t xml:space="preserve"> that </w:t>
      </w:r>
      <w:r w:rsidR="0028365E">
        <w:t xml:space="preserve">best </w:t>
      </w:r>
      <w:r w:rsidR="00CC12E6">
        <w:t>match global</w:t>
      </w:r>
      <w:r w:rsidR="0028365E">
        <w:t xml:space="preserve"> GOSAT </w:t>
      </w:r>
      <w:r w:rsidR="00CC12E6">
        <w:t xml:space="preserve">inversion results </w:t>
      </w:r>
      <w:r w:rsidR="0028365E" w:rsidRPr="00C01462">
        <w:t>(Ma et al. 2021)</w:t>
      </w:r>
      <w:r w:rsidR="00E63085" w:rsidRPr="00C01462">
        <w:t xml:space="preserve">. </w:t>
      </w:r>
      <w:r w:rsidR="0028365E">
        <w:t>Lu et al. (2022)</w:t>
      </w:r>
      <w:r w:rsidR="001B317B" w:rsidRPr="00C01462">
        <w:t xml:space="preserve"> found </w:t>
      </w:r>
      <w:r w:rsidR="00CC12E6">
        <w:t xml:space="preserve">in an inversion of GOSAT data over North America that the high-performance subset </w:t>
      </w:r>
      <w:r w:rsidR="001B317B" w:rsidRPr="00C01462">
        <w:t>overestimate</w:t>
      </w:r>
      <w:r w:rsidR="00CC12E6">
        <w:t>d</w:t>
      </w:r>
      <w:r w:rsidR="001B317B" w:rsidRPr="00C01462">
        <w:t xml:space="preserve"> wetland methane emissions, particularly </w:t>
      </w:r>
      <w:r w:rsidR="00CC12E6">
        <w:t>at high latitudes</w:t>
      </w:r>
      <w:r w:rsidR="001B317B" w:rsidRPr="00C01462">
        <w:t xml:space="preserve">. </w:t>
      </w:r>
      <w:r w:rsidR="00CC12E6">
        <w:t>We</w:t>
      </w:r>
      <w:r w:rsidR="00CC12E6" w:rsidRPr="00C01462">
        <w:t xml:space="preserve"> </w:t>
      </w:r>
      <w:r w:rsidR="00A440C1" w:rsidRPr="00C01462">
        <w:t>remove</w:t>
      </w:r>
      <w:r w:rsidR="0028365E">
        <w:t xml:space="preserve"> from the ensemble</w:t>
      </w:r>
      <w:r w:rsidR="00A440C1" w:rsidRPr="00C01462">
        <w:t xml:space="preserve"> </w:t>
      </w:r>
      <w:r w:rsidR="00CC12E6">
        <w:t xml:space="preserve">the </w:t>
      </w:r>
      <w:r w:rsidR="00733119" w:rsidRPr="00C01462">
        <w:t>two members</w:t>
      </w:r>
      <w:r>
        <w:t xml:space="preserve"> (</w:t>
      </w:r>
      <w:r w:rsidR="007B140B">
        <w:t>models 1923 and 2913)</w:t>
      </w:r>
      <w:r w:rsidR="00733119" w:rsidRPr="00C01462">
        <w:t xml:space="preserve"> </w:t>
      </w:r>
      <w:r w:rsidR="003B15AB" w:rsidRPr="00C01462">
        <w:t xml:space="preserve">that </w:t>
      </w:r>
      <w:r w:rsidR="00CC12E6">
        <w:t>are most responsible for this overestimate</w:t>
      </w:r>
      <w:r w:rsidR="0028365E">
        <w:t>.</w:t>
      </w:r>
      <w:r w:rsidR="00733119" w:rsidRPr="00C01462">
        <w:t xml:space="preserve"> </w:t>
      </w:r>
      <w:r w:rsidR="00E63085" w:rsidRPr="00C01462">
        <w:t xml:space="preserve">Other natural methane emission sources </w:t>
      </w:r>
      <w:r w:rsidR="00CC12E6">
        <w:t xml:space="preserve">are minor and </w:t>
      </w:r>
      <w:r w:rsidR="00E63085" w:rsidRPr="00C01462">
        <w:t>include open fires, termites, and geological seep</w:t>
      </w:r>
      <w:r w:rsidR="00486CD4" w:rsidRPr="00C01462">
        <w:t>s</w:t>
      </w:r>
      <w:r w:rsidR="0028365E">
        <w:t>, for which we follow the emissions described in</w:t>
      </w:r>
      <w:r w:rsidR="00486CD4" w:rsidRPr="00C01462">
        <w:t xml:space="preserve"> Lu et al. (2022).</w:t>
      </w:r>
    </w:p>
    <w:p w14:paraId="67BDB6F2" w14:textId="74203FF2" w:rsidR="00E63085" w:rsidRPr="00C01462" w:rsidRDefault="00E63085"/>
    <w:p w14:paraId="066853A8" w14:textId="09AF46C7" w:rsidR="003D698A" w:rsidRDefault="000D1015">
      <w:r>
        <w:t>We</w:t>
      </w:r>
      <w:r w:rsidR="00E63085" w:rsidRPr="00C01462">
        <w:t xml:space="preserve"> assume uniform relative </w:t>
      </w:r>
      <w:del w:id="121" w:author="Daniel Jacob" w:date="2023-03-23T22:29:00Z">
        <w:r w:rsidR="003C3729" w:rsidRPr="00C01462" w:rsidDel="003C5478">
          <w:delText>prior</w:delText>
        </w:r>
        <w:r w:rsidR="00784251" w:rsidDel="003C5478">
          <w:delText xml:space="preserve"> </w:delText>
        </w:r>
      </w:del>
      <w:r w:rsidR="00E63085" w:rsidRPr="00C01462">
        <w:t>error</w:t>
      </w:r>
      <w:r w:rsidR="00577811" w:rsidRPr="00C01462">
        <w:t xml:space="preserve"> standard deviations </w:t>
      </w:r>
      <w:r w:rsidR="009C59C0" w:rsidRPr="00C01462">
        <w:t xml:space="preserve">for </w:t>
      </w:r>
      <w:ins w:id="122" w:author="Daniel Jacob" w:date="2023-03-23T22:29:00Z">
        <w:r w:rsidR="003C5478">
          <w:t xml:space="preserve">prior </w:t>
        </w:r>
      </w:ins>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ins w:id="123" w:author="Daniel Jacob" w:date="2023-03-23T22:30:00Z">
        <w:r w:rsidR="003C5478">
          <w:t xml:space="preserve"> for the different members of </w:t>
        </w:r>
      </w:ins>
      <w:del w:id="124" w:author="Daniel Jacob" w:date="2023-03-23T22:27:00Z">
        <w:r w:rsidDel="003C5478">
          <w:delText xml:space="preserve"> with no error covariance between grid cells in </w:delText>
        </w:r>
      </w:del>
      <w:r>
        <w:t>our inversion ensemble</w:t>
      </w:r>
      <w:r w:rsidR="00C36AAC" w:rsidRPr="00C01462">
        <w:t xml:space="preserve">. </w:t>
      </w:r>
      <w:del w:id="125" w:author="Daniel Jacob" w:date="2023-03-23T22:27:00Z">
        <w:r w:rsidR="00577811" w:rsidRPr="00C01462" w:rsidDel="003C5478">
          <w:delText>The 50% relative error lower bound follows p</w:delText>
        </w:r>
      </w:del>
      <w:ins w:id="126" w:author="Daniel Jacob" w:date="2023-03-23T22:27:00Z">
        <w:r w:rsidR="003C5478">
          <w:t>P</w:t>
        </w:r>
      </w:ins>
      <w:r w:rsidR="00577811" w:rsidRPr="00C01462">
        <w:t>revious inversions that optimized methane emissions over North America</w:t>
      </w:r>
      <w:ins w:id="127" w:author="Daniel Jacob" w:date="2023-03-23T22:28:00Z">
        <w:r w:rsidR="003C5478">
          <w:t xml:space="preserve"> assumed 50% error standard deviation on prior emissions</w:t>
        </w:r>
      </w:ins>
      <w:r w:rsidR="00577811" w:rsidRPr="00C01462">
        <w:t xml:space="preserve">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xml:space="preserve">. We </w:t>
      </w:r>
      <w:r>
        <w:t>inflate</w:t>
      </w:r>
      <w:r w:rsidRPr="00C01462">
        <w:t xml:space="preserve"> </w:t>
      </w:r>
      <w:r w:rsidR="00577811" w:rsidRPr="00C01462">
        <w:t xml:space="preserve">errors up to 100% </w:t>
      </w:r>
      <w:ins w:id="128" w:author="Daniel Jacob" w:date="2023-03-23T22:30:00Z">
        <w:r w:rsidR="00007E0E">
          <w:t xml:space="preserve">in </w:t>
        </w:r>
      </w:ins>
      <w:ins w:id="129" w:author="Daniel Jacob" w:date="2023-03-23T22:31:00Z">
        <w:r w:rsidR="00007E0E">
          <w:t xml:space="preserve">our ensemble </w:t>
        </w:r>
      </w:ins>
      <w:r w:rsidR="00577811" w:rsidRPr="00C01462">
        <w:t xml:space="preserve">to account for </w:t>
      </w:r>
      <w:del w:id="130" w:author="Daniel Jacob" w:date="2023-03-23T22:28:00Z">
        <w:r w:rsidR="00577811" w:rsidRPr="00C01462" w:rsidDel="003C5478">
          <w:delText xml:space="preserve">displacement errors and increased error covariance </w:delText>
        </w:r>
      </w:del>
      <w:ins w:id="131" w:author="Daniel Jacob" w:date="2023-03-23T22:28:00Z">
        <w:r w:rsidR="003C5478">
          <w:t xml:space="preserve">increased error </w:t>
        </w:r>
      </w:ins>
      <w:r w:rsidR="00577811" w:rsidRPr="00C01462">
        <w:t xml:space="preserve">at high resolution (Maasakkers et al. 2016). </w:t>
      </w:r>
      <w:del w:id="132" w:author="Daniel Jacob" w:date="2023-03-23T22:31:00Z">
        <w:r w:rsidDel="00007E0E">
          <w:delText>E</w:delText>
        </w:r>
        <w:r w:rsidR="009C59C0" w:rsidRPr="00C01462" w:rsidDel="00007E0E">
          <w:delText>rror</w:delText>
        </w:r>
        <w:r w:rsidDel="00007E0E">
          <w:delText>s</w:delText>
        </w:r>
        <w:r w:rsidR="009C59C0" w:rsidRPr="00C01462" w:rsidDel="00007E0E">
          <w:delText xml:space="preserve"> for each ensemble member</w:delText>
        </w:r>
        <w:r w:rsidDel="00007E0E">
          <w:delText xml:space="preserve"> are chosen</w:delText>
        </w:r>
        <w:r w:rsidR="009C59C0" w:rsidRPr="00C01462" w:rsidDel="00007E0E">
          <w:delText xml:space="preserve"> as described in section 2.7.</w:delText>
        </w:r>
      </w:del>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059CB0A4" w:rsidR="00AE00A1"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described in Maasakkers et al. (2019)</w:t>
      </w:r>
      <w:del w:id="133" w:author="Daniel Jacob" w:date="2023-03-25T08:52:00Z">
        <w:r w:rsidR="00CC12E6" w:rsidDel="00A524E7">
          <w:delText xml:space="preserve"> but are unimportant in our domain because loss by ventilation is much faster</w:delText>
        </w:r>
      </w:del>
      <w:r w:rsidRPr="00C01462">
        <w:t xml:space="preserve">. Initial conditions for January </w:t>
      </w:r>
      <w:r w:rsidR="00A60FF9">
        <w:t xml:space="preserve">1, </w:t>
      </w:r>
      <w:proofErr w:type="gramStart"/>
      <w:r w:rsidRPr="00C01462">
        <w:t>2019</w:t>
      </w:r>
      <w:proofErr w:type="gramEnd"/>
      <w:r w:rsidRPr="00C01462">
        <w:t xml:space="preserve"> and 3-hourly boundary conditions </w:t>
      </w:r>
      <w:del w:id="134" w:author="Daniel Jacob" w:date="2023-03-25T08:53:00Z">
        <w:r w:rsidRPr="00C01462" w:rsidDel="00A524E7">
          <w:delText xml:space="preserve">for the year </w:delText>
        </w:r>
      </w:del>
      <w:r w:rsidRPr="00C01462">
        <w:t xml:space="preserve">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 (</w:t>
      </w:r>
      <w:r w:rsidRPr="00C01462">
        <w:t>Qu et al.</w:t>
      </w:r>
      <w:r w:rsidR="00AD42EC">
        <w:t xml:space="preserve">, </w:t>
      </w:r>
      <w:r w:rsidRPr="00C01462">
        <w:t xml:space="preserve">2021). </w:t>
      </w:r>
      <w:del w:id="135" w:author="Daniel Jacob" w:date="2023-03-25T08:53:00Z">
        <w:r w:rsidRPr="00C01462" w:rsidDel="00A524E7">
          <w:delText>T</w:delText>
        </w:r>
      </w:del>
      <w:del w:id="136" w:author="Daniel Jacob" w:date="2023-03-25T09:01:00Z">
        <w:r w:rsidRPr="00C01462" w:rsidDel="00A524E7">
          <w:delText>hese concentration fields are unbiased with respect to the global TROPOMI data.</w:delText>
        </w:r>
        <w:r w:rsidR="00FB6690" w:rsidDel="00A524E7">
          <w:delText xml:space="preserve"> </w:delText>
        </w:r>
      </w:del>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79233887" w:rsidR="00987FB3" w:rsidRPr="00C01462" w:rsidRDefault="0002114F">
      <w:r w:rsidRPr="00C01462">
        <w:lastRenderedPageBreak/>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FD3469" w:rsidRPr="00C01462">
        <w:t xml:space="preserve">(Veefkind et al. 2012).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that </w:t>
      </w:r>
      <w:del w:id="137" w:author="Daniel Jacob" w:date="2023-03-25T08:55:00Z">
        <w:r w:rsidR="00F506A9" w:rsidDel="00A524E7">
          <w:delText>can fail</w:delText>
        </w:r>
      </w:del>
      <w:ins w:id="138" w:author="Daniel Jacob" w:date="2023-03-25T08:55:00Z">
        <w:r w:rsidR="00A524E7">
          <w:t>is only 3% successful</w:t>
        </w:r>
      </w:ins>
      <w:r w:rsidR="001765E5" w:rsidRPr="00C01462">
        <w:t xml:space="preserve"> </w:t>
      </w:r>
      <w:r w:rsidR="00F506A9">
        <w:t>due to</w:t>
      </w:r>
      <w:r w:rsidR="00FD3469" w:rsidRPr="00C01462">
        <w:t xml:space="preserve"> cloud cover, variable topography, </w:t>
      </w:r>
      <w:r w:rsidR="00F506A9">
        <w:t xml:space="preserve">low or heterogeneous </w:t>
      </w:r>
      <w:r w:rsidR="00FD3469" w:rsidRPr="00C01462">
        <w:t xml:space="preserve">albedo, </w:t>
      </w:r>
      <w:del w:id="139" w:author="Daniel Jacob" w:date="2023-03-25T08:55:00Z">
        <w:r w:rsidR="00FD3469" w:rsidRPr="00C01462" w:rsidDel="00A524E7">
          <w:delText xml:space="preserve">and </w:delText>
        </w:r>
      </w:del>
      <w:ins w:id="140" w:author="Daniel Jacob" w:date="2023-03-25T08:55:00Z">
        <w:r w:rsidR="00A524E7">
          <w:t xml:space="preserve">or </w:t>
        </w:r>
      </w:ins>
      <w:r w:rsidR="00FD3469" w:rsidRPr="00C01462">
        <w:t>high aerosol loading</w:t>
      </w:r>
      <w:r w:rsidR="00AB5662" w:rsidRPr="00C01462">
        <w:t xml:space="preserve"> (citation)</w:t>
      </w:r>
      <w:r w:rsidR="00FD3469" w:rsidRPr="00C01462">
        <w:t xml:space="preserve">. </w:t>
      </w:r>
      <w:del w:id="141" w:author="Daniel Jacob" w:date="2023-03-25T08:55:00Z">
        <w:r w:rsidR="00FD3469" w:rsidRPr="00C01462" w:rsidDel="00A524E7">
          <w:delText xml:space="preserve">As a result, TROPOMI has a xx% retrieval </w:delText>
        </w:r>
        <w:r w:rsidR="00F506A9" w:rsidDel="00A524E7">
          <w:delText xml:space="preserve">success </w:delText>
        </w:r>
        <w:r w:rsidR="00FD3469" w:rsidRPr="00C01462" w:rsidDel="00A524E7">
          <w:delText xml:space="preserve">rate over North America for 2019. </w:delText>
        </w:r>
      </w:del>
      <w:r w:rsidR="001765E5" w:rsidRPr="00C01462">
        <w:t>We use retrieval</w:t>
      </w:r>
      <w:r w:rsidR="00AE00A1">
        <w:t xml:space="preserve"> v14</w:t>
      </w:r>
      <w:r w:rsidR="001765E5" w:rsidRPr="00C01462">
        <w:t xml:space="preserve"> </w:t>
      </w:r>
      <w:r w:rsidR="00AE00A1">
        <w:t xml:space="preserve">as </w:t>
      </w:r>
      <w:r w:rsidR="001765E5" w:rsidRPr="00C01462">
        <w:t>described by Lorente et al. (2021)</w:t>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74AAED04" w:rsidR="00637999" w:rsidRDefault="00D01432">
      <w:r>
        <w:t>Previous analyses of TROPOMI data identified surface artifacts (Barré et al., 2021) and spatially variable biases relative to the more accurate but sparser GOSAT data (Qu et al., 2021; Chen et al., 2023</w:t>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an empirical parameter developed by Wunch et al. (2011) and suggested for the TROPOMI data by Lorente et al. (2021).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A3FAA" w:rsidRPr="00C01462">
        <w:t>2020</w:t>
      </w:r>
      <w:r w:rsidR="00DC61E6">
        <w:t>)</w:t>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185865A9" w:rsidR="003168EA" w:rsidRDefault="00020EE6" w:rsidP="003168EA">
      <w:r w:rsidRPr="00C01462">
        <w:t xml:space="preserve">Figure 2 shows the </w:t>
      </w:r>
      <w:r>
        <w:t xml:space="preserve">final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rsidR="003168EA">
        <w:t xml:space="preserve">, and Figure S1 shows the improved correlation with seasonal averaged GOSAT observations on a </w:t>
      </w:r>
      <w:r w:rsidR="003168EA" w:rsidRPr="00C01462">
        <w:t xml:space="preserve">2° </w:t>
      </w:r>
      <w:r w:rsidR="003168EA" w:rsidRPr="00E3469C">
        <w:t>×</w:t>
      </w:r>
      <w:r w:rsidR="003168EA" w:rsidRPr="00C01462">
        <w:t xml:space="preserve"> 2°</w:t>
      </w:r>
      <w:r w:rsidR="003168EA">
        <w:t xml:space="preserve"> 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shows a mean GEOS-Chem – TROPOMI bias of </w:t>
      </w:r>
      <m:oMath>
        <m:r>
          <m:rPr>
            <m:sty m:val="p"/>
          </m:rPr>
          <w:rPr>
            <w:rFonts w:ascii="Cambria Math" w:hAnsi="Cambria Math"/>
          </w:rPr>
          <m:t>ξ</m:t>
        </m:r>
      </m:oMath>
      <w:r w:rsidR="003168EA">
        <w:t xml:space="preserve"> = 9.1 ppb over North America. This bias can </w:t>
      </w:r>
      <w:del w:id="142" w:author="Daniel Jacob" w:date="2023-03-25T09:00:00Z">
        <w:r w:rsidR="003168EA" w:rsidDel="00A524E7">
          <w:delText xml:space="preserve">also </w:delText>
        </w:r>
      </w:del>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3168EA">
        <w:t>as</w:t>
      </w:r>
      <w:r w:rsidR="00E85FF7"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del w:id="143" w:author="Daniel Jacob" w:date="2023-03-25T09:01:00Z">
        <w:r w:rsidR="003168EA" w:rsidDel="00A524E7">
          <w:rPr>
            <w:rFonts w:eastAsiaTheme="minorEastAsia"/>
          </w:rPr>
          <w:delText>This bias and its latitudinal structure</w:delText>
        </w:r>
      </w:del>
      <w:ins w:id="144" w:author="Daniel Jacob" w:date="2023-03-25T09:01:00Z">
        <w:r w:rsidR="00A524E7">
          <w:rPr>
            <w:rFonts w:eastAsiaTheme="minorEastAsia"/>
          </w:rPr>
          <w:t>It</w:t>
        </w:r>
      </w:ins>
      <w:r w:rsidR="003168EA">
        <w:rPr>
          <w:rFonts w:eastAsiaTheme="minorEastAsia"/>
        </w:rPr>
        <w:t xml:space="preserve"> could be</w:t>
      </w:r>
      <w:r w:rsidR="00E85FF7" w:rsidRPr="00C01462">
        <w:rPr>
          <w:rFonts w:eastAsiaTheme="minorEastAsia"/>
        </w:rPr>
        <w:t xml:space="preserve"> </w:t>
      </w:r>
      <w:r w:rsidR="003168EA">
        <w:rPr>
          <w:rFonts w:eastAsiaTheme="minorEastAsia"/>
        </w:rPr>
        <w:t>caused by</w:t>
      </w:r>
      <w:r w:rsidR="00E85FF7" w:rsidRPr="00C01462">
        <w:rPr>
          <w:rFonts w:eastAsiaTheme="minorEastAsia"/>
        </w:rPr>
        <w:t xml:space="preserve"> errors in the boundary conditions.</w:t>
      </w:r>
      <w:r w:rsidR="000C4634">
        <w:t xml:space="preserve"> </w:t>
      </w:r>
      <w:r w:rsidR="003168EA">
        <w:t xml:space="preserve">We correct it in our inversion ensemble members </w:t>
      </w:r>
      <w:r w:rsidR="0061592A">
        <w:t>by removing either the continental mean bias or a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3E66E5AF"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ED7E18">
        <w:rPr>
          <w:rFonts w:eastAsiaTheme="minorEastAsia"/>
        </w:rPr>
        <w:t>,</w:t>
      </w:r>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 xml:space="preserve">contributions from the forward model, </w:t>
      </w:r>
      <w:del w:id="145" w:author="Daniel Jacob" w:date="2023-03-25T09:02:00Z">
        <w:r w:rsidR="00944E59" w:rsidRPr="00C01462" w:rsidDel="004B1CA4">
          <w:rPr>
            <w:rFonts w:eastAsiaTheme="minorEastAsia"/>
            <w:bCs/>
            <w:iCs/>
          </w:rPr>
          <w:delText xml:space="preserve">the </w:delText>
        </w:r>
      </w:del>
      <w:r w:rsidR="00944E59" w:rsidRPr="00C01462">
        <w:rPr>
          <w:rFonts w:eastAsiaTheme="minorEastAsia"/>
          <w:bCs/>
          <w:iCs/>
        </w:rPr>
        <w:t>instrument, and representation error</w:t>
      </w:r>
      <w:ins w:id="146" w:author="Daniel Jacob" w:date="2023-03-25T09:02:00Z">
        <w:r w:rsidR="004B1CA4">
          <w:rPr>
            <w:rFonts w:eastAsiaTheme="minorEastAsia"/>
            <w:bCs/>
            <w:iCs/>
          </w:rPr>
          <w:t>s</w:t>
        </w:r>
      </w:ins>
      <w:r w:rsidR="00944E59" w:rsidRPr="00C01462">
        <w:rPr>
          <w:rFonts w:eastAsiaTheme="minorEastAsia"/>
          <w:bCs/>
          <w:iCs/>
        </w:rPr>
        <w:t xml:space="preserve">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ins w:id="147" w:author="Daniel Jacob" w:date="2023-03-25T09:02:00Z">
        <w:r w:rsidR="004B1CA4">
          <w:rPr>
            <w:rFonts w:eastAsiaTheme="minorEastAsia"/>
            <w:bCs/>
            <w:iCs/>
          </w:rPr>
          <w:t xml:space="preserve">total observing system </w:t>
        </w:r>
      </w:ins>
      <w:r w:rsidR="00944E59">
        <w:rPr>
          <w:rFonts w:eastAsiaTheme="minorEastAsia"/>
          <w:bCs/>
          <w:iCs/>
        </w:rPr>
        <w:t xml:space="preserve">error </w:t>
      </w:r>
      <w:r w:rsidR="00944E59" w:rsidRPr="00C01462">
        <w:rPr>
          <w:rFonts w:eastAsiaTheme="minorEastAsia"/>
          <w:bCs/>
          <w:iCs/>
        </w:rPr>
        <w:t>variances using the residual error method (Heald et al. 2004).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commentRangeStart w:id="148"/>
      <w:r w:rsidR="00944E59" w:rsidRPr="00C01462">
        <w:rPr>
          <w:rFonts w:eastAsiaTheme="minorEastAsia"/>
          <w:bCs/>
          <w:iCs/>
        </w:rPr>
        <w:t xml:space="preserve">the </w:t>
      </w:r>
      <w:del w:id="149" w:author="Daniel Jacob" w:date="2023-03-25T09:03:00Z">
        <w:r w:rsidR="00944E59" w:rsidRPr="00C01462" w:rsidDel="004B1CA4">
          <w:rPr>
            <w:rFonts w:eastAsiaTheme="minorEastAsia"/>
            <w:bCs/>
            <w:iCs/>
          </w:rPr>
          <w:delText>observational error</w:delText>
        </w:r>
        <w:r w:rsidR="00372C77" w:rsidDel="004B1CA4">
          <w:rPr>
            <w:rFonts w:eastAsiaTheme="minorEastAsia"/>
            <w:bCs/>
            <w:iCs/>
          </w:rPr>
          <w:delText xml:space="preserve"> </w:delText>
        </w:r>
      </w:del>
      <w:r w:rsidR="00372C77">
        <w:rPr>
          <w:rFonts w:eastAsiaTheme="minorEastAsia"/>
          <w:bCs/>
          <w:iCs/>
        </w:rPr>
        <w:t>standard deviation</w:t>
      </w:r>
      <w:ins w:id="150" w:author="Daniel Jacob" w:date="2023-03-25T09:03:00Z">
        <w:r w:rsidR="004B1CA4">
          <w:rPr>
            <w:rFonts w:eastAsiaTheme="minorEastAsia"/>
            <w:bCs/>
            <w:iCs/>
          </w:rPr>
          <w:t xml:space="preserve"> of the observing system</w:t>
        </w:r>
      </w:ins>
      <w:r w:rsidR="00944E59" w:rsidRPr="00C01462">
        <w:rPr>
          <w:rFonts w:eastAsiaTheme="minorEastAsia"/>
          <w:bCs/>
          <w:iCs/>
        </w:rPr>
        <w:t xml:space="preserve">. </w:t>
      </w:r>
      <w:commentRangeEnd w:id="148"/>
      <w:r w:rsidR="004B1CA4">
        <w:rPr>
          <w:rStyle w:val="CommentReference"/>
        </w:rPr>
        <w:commentReference w:id="148"/>
      </w:r>
      <w:r w:rsidR="00944E59" w:rsidRPr="00C01462">
        <w:rPr>
          <w:rFonts w:eastAsiaTheme="minorEastAsia"/>
          <w:bCs/>
          <w:iCs/>
        </w:rPr>
        <w:t xml:space="preserve">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observations. We find a mean </w:t>
      </w:r>
      <w:del w:id="151" w:author="Daniel Jacob" w:date="2023-03-25T09:04:00Z">
        <w:r w:rsidR="00944E59" w:rsidRPr="00C01462" w:rsidDel="004B1CA4">
          <w:rPr>
            <w:rFonts w:eastAsiaTheme="minorEastAsia"/>
            <w:bCs/>
            <w:iCs/>
          </w:rPr>
          <w:delText xml:space="preserve">observational </w:delText>
        </w:r>
      </w:del>
      <w:ins w:id="152" w:author="Daniel Jacob" w:date="2023-03-25T09:04:00Z">
        <w:r w:rsidR="004B1CA4">
          <w:rPr>
            <w:rFonts w:eastAsiaTheme="minorEastAsia"/>
            <w:bCs/>
            <w:iCs/>
          </w:rPr>
          <w:t>observing system</w:t>
        </w:r>
        <w:r w:rsidR="004B1CA4" w:rsidRPr="00C01462">
          <w:rPr>
            <w:rFonts w:eastAsiaTheme="minorEastAsia"/>
            <w:bCs/>
            <w:iCs/>
          </w:rPr>
          <w:t xml:space="preserve"> </w:t>
        </w:r>
      </w:ins>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by </w:t>
      </w:r>
      <w:r w:rsidR="00944E59" w:rsidRPr="00C01462">
        <w:rPr>
          <w:rFonts w:eastAsiaTheme="minorEastAsia"/>
          <w:bCs/>
          <w:iCs/>
        </w:rPr>
        <w:t>introduc</w:t>
      </w:r>
      <w:r w:rsidR="00CE3DE2">
        <w:rPr>
          <w:rFonts w:eastAsiaTheme="minorEastAsia"/>
          <w:bCs/>
          <w:iCs/>
        </w:rPr>
        <w:t>ing</w:t>
      </w:r>
      <w:r w:rsidR="00944E59" w:rsidRPr="00C01462">
        <w:rPr>
          <w:rFonts w:eastAsiaTheme="minorEastAsia"/>
          <w:bCs/>
          <w:iCs/>
        </w:rPr>
        <w:t xml:space="preserve"> </w:t>
      </w:r>
      <w:r w:rsidR="00BB7178">
        <w:rPr>
          <w:rFonts w:eastAsiaTheme="minorEastAsia"/>
          <w:bCs/>
          <w:iCs/>
        </w:rPr>
        <w:t>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944E59" w:rsidRPr="00C01462">
        <w:rPr>
          <w:rFonts w:eastAsiaTheme="minorEastAsia"/>
          <w:bCs/>
          <w:iCs/>
        </w:rPr>
        <w:t>(</w:t>
      </w:r>
      <w:proofErr w:type="spellStart"/>
      <w:r w:rsidR="00944E59" w:rsidRPr="00C01462">
        <w:rPr>
          <w:rFonts w:eastAsiaTheme="minorEastAsia"/>
          <w:bCs/>
          <w:iCs/>
        </w:rPr>
        <w:t>Chevallier</w:t>
      </w:r>
      <w:proofErr w:type="spellEnd"/>
      <w:r w:rsidR="00944E59" w:rsidRPr="00C01462">
        <w:rPr>
          <w:rFonts w:eastAsiaTheme="minorEastAsia"/>
          <w:bCs/>
          <w:iCs/>
        </w:rPr>
        <w:t xml:space="preserve"> et al., 2007).</w:t>
      </w:r>
      <w:r>
        <w:rPr>
          <w:rFonts w:eastAsiaTheme="minorEastAsia"/>
          <w:bCs/>
          <w:iCs/>
        </w:rPr>
        <w:t xml:space="preserve"> We describe the choice of </w:t>
      </w:r>
      <m:oMath>
        <m:r>
          <w:rPr>
            <w:rFonts w:ascii="Cambria Math" w:hAnsi="Cambria Math"/>
          </w:rPr>
          <m:t>γ</m:t>
        </m:r>
      </m:oMath>
      <w:r>
        <w:rPr>
          <w:rFonts w:eastAsiaTheme="minorEastAsia"/>
        </w:rPr>
        <w:t xml:space="preserve"> in section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lastRenderedPageBreak/>
        <w:t>2.</w:t>
      </w:r>
      <w:r w:rsidR="009E0287" w:rsidRPr="00C01462">
        <w:rPr>
          <w:rFonts w:eastAsiaTheme="minorEastAsia"/>
          <w:b/>
          <w:bCs/>
        </w:rPr>
        <w:t>6</w:t>
      </w:r>
      <w:r w:rsidR="00C15C02" w:rsidRPr="00C01462">
        <w:rPr>
          <w:rFonts w:eastAsiaTheme="minorEastAsia"/>
          <w:b/>
          <w:bCs/>
        </w:rPr>
        <w:t xml:space="preserve"> Jacobian matrix</w:t>
      </w:r>
    </w:p>
    <w:p w14:paraId="784A3AB5" w14:textId="697CA184"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for our inversion would typically 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 xml:space="preserve">construct the Jacobian matrix at substantially decreased computational cost using the reduced-rank method introduced by Nesser et al. (2021), which </w:t>
      </w:r>
      <w:r w:rsidR="007879BA">
        <w:t>takes advantage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This method updates an initial, low-cost estimate of the Jacobian matrix by perturbing the patterns that best explain the information content of the observing system, constructing a reduced-rank Jacobian matrix while optimally preserving information content.</w:t>
      </w:r>
    </w:p>
    <w:p w14:paraId="1C0D3D34" w14:textId="77777777" w:rsidR="00357B8D" w:rsidRPr="00C01462" w:rsidRDefault="00357B8D" w:rsidP="00E334F2"/>
    <w:p w14:paraId="4EF02D51" w14:textId="7E318155"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del w:id="153" w:author="Daniel Jacob" w:date="2023-03-25T09:08:00Z">
        <w:r w:rsidRPr="00C01462" w:rsidDel="004B1CA4">
          <w:delText xml:space="preserve">introduced </w:delText>
        </w:r>
      </w:del>
      <w:ins w:id="154" w:author="Daniel Jacob" w:date="2023-03-25T09:08:00Z">
        <w:r w:rsidR="004B1CA4">
          <w:t>described</w:t>
        </w:r>
        <w:r w:rsidR="004B1CA4" w:rsidRPr="00C01462">
          <w:t xml:space="preserve"> </w:t>
        </w:r>
      </w:ins>
      <w:r w:rsidRPr="00C01462">
        <w:t xml:space="preserve">by Nesser et al. (2021).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r w:rsidR="00863BE8" w:rsidRPr="00C01462">
        <w:rPr>
          <w:rFonts w:eastAsiaTheme="minorEastAsia"/>
          <w:i/>
          <w:iCs/>
        </w:rPr>
        <w:t xml:space="preserve">i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6682B5EB"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w:t>
      </w:r>
      <w:ins w:id="155" w:author="Daniel Jacob" w:date="2023-03-25T09:10:00Z">
        <w:r w:rsidR="004B1CA4">
          <w:rPr>
            <w:rFonts w:eastAsiaTheme="minorEastAsia"/>
          </w:rPr>
          <w:t xml:space="preserve">the </w:t>
        </w:r>
      </w:ins>
      <w:r w:rsidRPr="00C01462">
        <w:rPr>
          <w:rFonts w:eastAsiaTheme="minorEastAsia"/>
        </w:rPr>
        <w:t xml:space="preserve">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(2021)</w:t>
      </w:r>
      <w:r w:rsidR="007879BA">
        <w:rPr>
          <w:rFonts w:eastAsiaTheme="minorEastAsia"/>
          <w:iCs/>
        </w:rPr>
        <w:t xml:space="preserve"> </w:t>
      </w:r>
      <w:del w:id="156" w:author="Daniel Jacob" w:date="2023-03-25T09:11:00Z">
        <w:r w:rsidR="007879BA" w:rsidDel="004B1CA4">
          <w:rPr>
            <w:rFonts w:eastAsiaTheme="minorEastAsia"/>
            <w:iCs/>
          </w:rPr>
          <w:delText xml:space="preserve">is </w:delText>
        </w:r>
      </w:del>
      <w:ins w:id="157" w:author="Daniel Jacob" w:date="2023-03-25T09:11:00Z">
        <w:r w:rsidR="004B1CA4">
          <w:rPr>
            <w:rFonts w:eastAsiaTheme="minorEastAsia"/>
            <w:iCs/>
          </w:rPr>
          <w:t xml:space="preserve">to be </w:t>
        </w:r>
      </w:ins>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w:bookmarkStart w:id="158" w:name="_Hlk130628270"/>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bookmarkEnd w:id="158"/>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0, 1, …, </m:t>
            </m:r>
            <m:r>
              <w:ins w:id="159" w:author="Daniel Jacob" w:date="2023-03-25T09:12:00Z">
                <w:rPr>
                  <w:rFonts w:ascii="Cambria Math" w:eastAsiaTheme="minorEastAsia" w:hAnsi="Cambria Math"/>
                </w:rPr>
                <m:t>7</m:t>
              </w:ins>
            </m:r>
            <m:r>
              <w:del w:id="160" w:author="Daniel Jacob" w:date="2023-03-25T09:12:00Z">
                <w:rPr>
                  <w:rFonts w:ascii="Cambria Math" w:eastAsiaTheme="minorEastAsia" w:hAnsi="Cambria Math"/>
                </w:rPr>
                <m:t>8</m:t>
              </w:del>
            </m:r>
          </m:e>
        </m:d>
      </m:oMath>
      <w:r w:rsidR="0087456C">
        <w:rPr>
          <w:rFonts w:eastAsiaTheme="minorEastAsia"/>
        </w:rPr>
        <w:t xml:space="preserve"> gives the absolute value of the difference in latitude or longitude grid cell index between </w:t>
      </w:r>
      <m:oMath>
        <m:r>
          <w:rPr>
            <w:rFonts w:ascii="Cambria Math" w:eastAsiaTheme="minorEastAsia" w:hAnsi="Cambria Math"/>
          </w:rPr>
          <m:t>i</m:t>
        </m:r>
      </m:oMath>
      <w:r w:rsidR="0087456C">
        <w:rPr>
          <w:rFonts w:eastAsiaTheme="minorEastAsia"/>
        </w:rPr>
        <w:t xml:space="preserve"> and </w:t>
      </w:r>
      <m:oMath>
        <m:r>
          <w:rPr>
            <w:rFonts w:ascii="Cambria Math" w:eastAsiaTheme="minorEastAsia" w:hAnsi="Cambria Math"/>
          </w:rPr>
          <m:t>j</m:t>
        </m:r>
      </m:oMath>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m:t>
            </m:r>
            <m:r>
              <w:ins w:id="161" w:author="Daniel Jacob" w:date="2023-03-25T09:17:00Z">
                <w:rPr>
                  <w:rFonts w:ascii="Cambria Math" w:eastAsiaTheme="minorEastAsia" w:hAnsi="Cambria Math"/>
                </w:rPr>
                <m:t>+1</m:t>
              </w:ins>
            </m:r>
          </m:e>
        </m:d>
      </m:oMath>
      <w:r w:rsidR="00826AA8">
        <w:rPr>
          <w:rFonts w:eastAsiaTheme="minorEastAsia"/>
        </w:rPr>
        <w:t xml:space="preserve"> values, </w:t>
      </w:r>
      <w:del w:id="162" w:author="Daniel Jacob" w:date="2023-03-25T09:17:00Z">
        <w:r w:rsidR="0087456C" w:rsidDel="007753CE">
          <w:rPr>
            <w:rFonts w:eastAsiaTheme="minorEastAsia"/>
          </w:rPr>
          <w:delText xml:space="preserve">and </w:delText>
        </w:r>
      </w:del>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ins w:id="163" w:author="Daniel Jacob" w:date="2023-03-25T09:17:00Z">
        <w:r w:rsidR="007753CE">
          <w:rPr>
            <w:rFonts w:eastAsiaTheme="minorEastAsia"/>
          </w:rPr>
          <w:t xml:space="preserve">, and </w:t>
        </w:r>
      </w:ins>
      <m:oMath>
        <m:sSub>
          <m:sSubPr>
            <m:ctrlPr>
              <w:ins w:id="164" w:author="Daniel Jacob" w:date="2023-03-25T09:17:00Z">
                <w:rPr>
                  <w:rFonts w:ascii="Cambria Math" w:eastAsiaTheme="minorEastAsia" w:hAnsi="Cambria Math"/>
                  <w:i/>
                </w:rPr>
              </w:ins>
            </m:ctrlPr>
          </m:sSubPr>
          <m:e>
            <m:r>
              <w:ins w:id="165" w:author="Daniel Jacob" w:date="2023-03-25T09:17:00Z">
                <w:rPr>
                  <w:rFonts w:ascii="Cambria Math" w:eastAsiaTheme="minorEastAsia" w:hAnsi="Cambria Math"/>
                </w:rPr>
                <m:t>α</m:t>
              </w:ins>
            </m:r>
          </m:e>
          <m:sub>
            <m:r>
              <w:ins w:id="166" w:author="Daniel Jacob" w:date="2023-03-25T09:17:00Z">
                <w:rPr>
                  <w:rFonts w:ascii="Cambria Math" w:eastAsiaTheme="minorEastAsia" w:hAnsi="Cambria Math"/>
                </w:rPr>
                <m:t>ij</m:t>
              </w:ins>
            </m:r>
          </m:sub>
        </m:sSub>
        <m:r>
          <w:ins w:id="167" w:author="Daniel Jacob" w:date="2023-03-25T09:17:00Z">
            <w:rPr>
              <w:rFonts w:ascii="Cambria Math" w:eastAsiaTheme="minorEastAsia" w:hAnsi="Cambria Math"/>
            </w:rPr>
            <m:t xml:space="preserve">=0 </m:t>
          </w:ins>
        </m:r>
        <m:r>
          <w:ins w:id="168" w:author="Daniel Jacob" w:date="2023-03-25T09:17:00Z">
            <m:rPr>
              <m:sty m:val="p"/>
            </m:rPr>
            <w:rPr>
              <w:rFonts w:ascii="Cambria Math" w:eastAsiaTheme="minorEastAsia" w:hAnsi="Cambria Math"/>
            </w:rPr>
            <m:t xml:space="preserve">for </m:t>
          </w:ins>
        </m:r>
        <m:d>
          <m:dPr>
            <m:begChr m:val="‖"/>
            <m:endChr m:val="‖"/>
            <m:ctrlPr>
              <w:ins w:id="169" w:author="Daniel Jacob" w:date="2023-03-25T09:18:00Z">
                <w:rPr>
                  <w:rFonts w:ascii="Cambria Math" w:eastAsiaTheme="minorEastAsia" w:hAnsi="Cambria Math"/>
                  <w:i/>
                </w:rPr>
              </w:ins>
            </m:ctrlPr>
          </m:dPr>
          <m:e>
            <m:r>
              <w:ins w:id="170" w:author="Daniel Jacob" w:date="2023-03-25T09:18:00Z">
                <w:rPr>
                  <w:rFonts w:ascii="Cambria Math" w:eastAsiaTheme="minorEastAsia" w:hAnsi="Cambria Math"/>
                </w:rPr>
                <m:t>i-j</m:t>
              </w:ins>
            </m:r>
          </m:e>
        </m:d>
        <m:r>
          <w:ins w:id="171" w:author="Daniel Jacob" w:date="2023-03-25T09:18:00Z">
            <w:rPr>
              <w:rFonts w:ascii="Cambria Math" w:eastAsiaTheme="minorEastAsia" w:hAnsi="Cambria Math"/>
            </w:rPr>
            <m:t>&gt;</m:t>
          </w:ins>
        </m:r>
        <m:r>
          <w:ins w:id="172" w:author="Daniel Jacob" w:date="2023-03-25T09:21:00Z">
            <w:rPr>
              <w:rFonts w:ascii="Cambria Math" w:eastAsiaTheme="minorEastAsia" w:hAnsi="Cambria Math"/>
            </w:rPr>
            <m:t>7</m:t>
          </w:ins>
        </m:r>
      </m:oMath>
      <w:del w:id="173" w:author="Daniel Jacob" w:date="2023-03-25T09:17:00Z">
        <w:r w:rsidR="0087456C" w:rsidDel="007753CE">
          <w:rPr>
            <w:rFonts w:eastAsiaTheme="minorEastAsia"/>
          </w:rPr>
          <w:delText>.</w:delText>
        </w:r>
      </w:del>
      <w:ins w:id="174" w:author="Daniel Jacob" w:date="2023-03-25T09:18:00Z">
        <w:r w:rsidR="007753CE">
          <w:rPr>
            <w:rFonts w:eastAsiaTheme="minorEastAsia"/>
          </w:rPr>
          <w:t>.</w:t>
        </w:r>
      </w:ins>
    </w:p>
    <w:p w14:paraId="3C6568C2" w14:textId="77777777" w:rsidR="006267C3" w:rsidRPr="00C01462" w:rsidRDefault="006267C3" w:rsidP="00E334F2">
      <w:pPr>
        <w:rPr>
          <w:rFonts w:eastAsiaTheme="minorEastAsia"/>
        </w:rPr>
      </w:pPr>
    </w:p>
    <w:p w14:paraId="195987B4" w14:textId="4E98325B" w:rsidR="006267C3" w:rsidRDefault="00742DA8" w:rsidP="00E334F2">
      <w:pPr>
        <w:rPr>
          <w:ins w:id="175" w:author="Hannah Nesser" w:date="2023-03-26T16:32:00Z"/>
          <w:rFonts w:eastAsiaTheme="minorEastAsia"/>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del w:id="176" w:author="Daniel Jacob" w:date="2023-03-25T09:23:00Z">
        <w:r w:rsidR="0087456C" w:rsidDel="00A65361">
          <w:rPr>
            <w:rFonts w:eastAsiaTheme="minorEastAsia"/>
            <w:iCs/>
          </w:rPr>
          <w:delText xml:space="preserve">complete </w:delText>
        </w:r>
      </w:del>
      <w:ins w:id="177" w:author="Daniel Jacob" w:date="2023-03-25T09:23:00Z">
        <w:r w:rsidR="00A65361">
          <w:rPr>
            <w:rFonts w:eastAsiaTheme="minorEastAsia"/>
            <w:iCs/>
          </w:rPr>
          <w:t xml:space="preserve">perform </w:t>
        </w:r>
      </w:ins>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eigenvectors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(Bousserez and Henze, 2018)</w:t>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w:moveFromRangeStart w:id="178" w:author="Daniel Jacob" w:date="2023-03-25T09:25:00Z" w:name="move130628732"/>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moveFrom w:id="179" w:author="Daniel Jacob" w:date="2023-03-25T09:25:00Z">
        <w:r w:rsidR="002072F5" w:rsidRPr="00C01462" w:rsidDel="00A65361">
          <w:rPr>
            <w:rFonts w:eastAsiaTheme="minorEastAsia"/>
          </w:rPr>
          <w:t xml:space="preserve"> </w:t>
        </w:r>
        <w:r w:rsidR="00EC3AB1" w:rsidRPr="00C01462" w:rsidDel="00A65361">
          <w:rPr>
            <w:rFonts w:eastAsiaTheme="minorEastAsia"/>
          </w:rPr>
          <w:t xml:space="preserve">= 434 </w:t>
        </w:r>
        <w:moveFromRangeEnd w:id="178"/>
        <w:moveToRangeStart w:id="180" w:author="Daniel Jacob" w:date="2023-03-25T09:25:00Z" w:name="move130628732"/>
        <m:oMath>
          <m:sSub>
            <m:sSubPr>
              <m:ctrlPr>
                <w:del w:id="181" w:author="Daniel Jacob" w:date="2023-03-25T09:25:00Z">
                  <w:rPr>
                    <w:rFonts w:ascii="Cambria Math" w:eastAsiaTheme="minorEastAsia" w:hAnsi="Cambria Math"/>
                    <w:i/>
                  </w:rPr>
                </w:del>
              </m:ctrlPr>
            </m:sSubPr>
            <m:e>
              <m:r>
                <w:del w:id="182" w:author="Daniel Jacob" w:date="2023-03-25T09:25:00Z">
                  <w:rPr>
                    <w:rFonts w:ascii="Cambria Math" w:eastAsiaTheme="minorEastAsia" w:hAnsi="Cambria Math"/>
                  </w:rPr>
                  <m:t>k</m:t>
                </w:del>
              </m:r>
            </m:e>
            <m:sub>
              <m:r>
                <w:del w:id="183" w:author="Daniel Jacob" w:date="2023-03-25T09:25:00Z">
                  <w:rPr>
                    <w:rFonts w:ascii="Cambria Math" w:eastAsiaTheme="minorEastAsia" w:hAnsi="Cambria Math"/>
                  </w:rPr>
                  <m:t>1</m:t>
                </w:del>
              </m:r>
            </m:sub>
          </m:sSub>
        </m:oMath>
        <w:moveTo w:id="184" w:author="Daniel Jacob" w:date="2023-03-25T09:25:00Z">
          <w:del w:id="185" w:author="Daniel Jacob" w:date="2023-03-25T09:25:00Z">
            <w:r w:rsidR="00A65361" w:rsidRPr="00C01462" w:rsidDel="00A65361">
              <w:rPr>
                <w:rFonts w:eastAsiaTheme="minorEastAsia"/>
              </w:rPr>
              <w:delText xml:space="preserve"> = 434 </w:delText>
            </w:r>
          </w:del>
        </w:moveTo>
        <w:moveToRangeEnd w:id="180"/>
        <w:del w:id="186" w:author="Daniel Jacob" w:date="2023-03-25T09:25:00Z">
          <w:r w:rsidR="00EB22B4" w:rsidRPr="00C01462">
            <w:rPr>
              <w:rFonts w:eastAsiaTheme="minorEastAsia"/>
            </w:rPr>
            <w:delText>eigenvectors</w:delText>
          </w:r>
        </w:del>
        <w:ins w:id="187" w:author="Daniel Jacob" w:date="2023-03-25T09:25:00Z">
          <w:del w:id="188" w:author="Daniel Jacob" w:date="2023-03-25T09:25:00Z">
            <w:r w:rsidR="00A65361">
              <w:rPr>
                <w:rFonts w:eastAsiaTheme="minorEastAsia"/>
              </w:rPr>
              <w:delText xml:space="preserve"> (</w:delText>
            </w:r>
          </w:del>
        </w:ins>
        <w:del w:id="189" w:author="Daniel Jacob" w:date="2023-03-25T09:25:00Z">
          <w:r w:rsidR="00EB22B4" w:rsidRPr="00C01462" w:rsidDel="00A65361">
            <w:rPr>
              <w:rFonts w:eastAsiaTheme="minorEastAsia"/>
            </w:rPr>
            <w:delText xml:space="preserve"> </w:delText>
          </w:r>
        </w:del>
        <m:oMath>
          <m:sSub>
            <m:sSubPr>
              <m:ctrlPr>
                <w:ins w:id="190" w:author="Daniel Jacob" w:date="2023-03-25T09:25:00Z">
                  <w:del w:id="191" w:author="Daniel Jacob" w:date="2023-03-25T09:25:00Z">
                    <w:rPr>
                      <w:rFonts w:ascii="Cambria Math" w:eastAsiaTheme="minorEastAsia" w:hAnsi="Cambria Math"/>
                      <w:i/>
                    </w:rPr>
                  </w:del>
                </w:ins>
              </m:ctrlPr>
            </m:sSubPr>
            <m:e>
              <m:r>
                <w:ins w:id="192" w:author="Daniel Jacob" w:date="2023-03-25T09:25:00Z">
                  <w:del w:id="193" w:author="Daniel Jacob" w:date="2023-03-25T09:25:00Z">
                    <w:rPr>
                      <w:rFonts w:ascii="Cambria Math" w:eastAsiaTheme="minorEastAsia" w:hAnsi="Cambria Math"/>
                    </w:rPr>
                    <m:t>k</m:t>
                  </w:del>
                </w:ins>
              </m:r>
            </m:e>
            <m:sub>
              <m:r>
                <w:ins w:id="194" w:author="Daniel Jacob" w:date="2023-03-25T09:25:00Z">
                  <w:del w:id="195" w:author="Daniel Jacob" w:date="2023-03-25T09:25:00Z">
                    <w:rPr>
                      <w:rFonts w:ascii="Cambria Math" w:eastAsiaTheme="minorEastAsia" w:hAnsi="Cambria Math"/>
                    </w:rPr>
                    <m:t>1</m:t>
                  </w:del>
                </w:ins>
              </m:r>
            </m:sub>
          </m:sSub>
        </m:oMath>
        <w:ins w:id="196" w:author="Daniel Jacob" w:date="2023-03-25T09:25:00Z">
          <w:del w:id="197" w:author="Daniel Jacob" w:date="2023-03-25T09:25:00Z">
            <w:r w:rsidR="00A65361" w:rsidRPr="00A65361">
              <w:rPr>
                <w:rFonts w:eastAsiaTheme="minorEastAsia"/>
              </w:rPr>
              <w:delText xml:space="preserve"> = 434 </w:delText>
            </w:r>
            <w:r w:rsidR="00A65361">
              <w:rPr>
                <w:rFonts w:eastAsiaTheme="minorEastAsia"/>
              </w:rPr>
              <w:delText xml:space="preserve">in our case) </w:delText>
            </w:r>
          </w:del>
        </w:ins>
        <w:del w:id="198" w:author="Daniel Jacob" w:date="2023-03-25T09:25:00Z">
          <w:r w:rsidR="00EC3AB1" w:rsidRPr="00C01462">
            <w:rPr>
              <w:rFonts w:eastAsiaTheme="minorEastAsia"/>
            </w:rPr>
            <w:delText xml:space="preserve">that </w:delText>
          </w:r>
          <w:r w:rsidR="00580AA1">
            <w:rPr>
              <w:rFonts w:eastAsiaTheme="minorEastAsia"/>
            </w:rPr>
            <w:delText>capture</w:delText>
          </w:r>
          <w:r w:rsidR="00EC3AB1" w:rsidRPr="00C01462">
            <w:rPr>
              <w:rFonts w:eastAsiaTheme="minorEastAsia"/>
            </w:rPr>
            <w:delText xml:space="preserve"> 50% of </w:delText>
          </w:r>
          <w:r w:rsidR="00580AA1">
            <w:rPr>
              <w:rFonts w:eastAsiaTheme="minorEastAsia"/>
            </w:rPr>
            <w:delText xml:space="preserve">the DOFS generated with </w:delText>
          </w:r>
        </w:del>
        <m:oMath>
          <m:sSup>
            <m:sSupPr>
              <m:ctrlPr>
                <w:del w:id="199" w:author="Daniel Jacob" w:date="2023-03-25T09:25:00Z">
                  <w:rPr>
                    <w:rFonts w:ascii="Cambria Math" w:eastAsiaTheme="minorEastAsia" w:hAnsi="Cambria Math"/>
                    <w:b/>
                    <w:bCs/>
                    <w:iCs/>
                  </w:rPr>
                </w:del>
              </m:ctrlPr>
            </m:sSupPr>
            <m:e>
              <m:r>
                <w:del w:id="200" w:author="Daniel Jacob" w:date="2023-03-25T09:25:00Z">
                  <m:rPr>
                    <m:sty m:val="b"/>
                  </m:rPr>
                  <w:rPr>
                    <w:rFonts w:ascii="Cambria Math" w:eastAsiaTheme="minorEastAsia" w:hAnsi="Cambria Math"/>
                  </w:rPr>
                  <m:t>K</m:t>
                </w:del>
              </m:r>
            </m:e>
            <m:sup>
              <m:r>
                <w:del w:id="201" w:author="Daniel Jacob" w:date="2023-03-25T09:25:00Z">
                  <w:rPr>
                    <w:rFonts w:ascii="Cambria Math" w:eastAsiaTheme="minorEastAsia" w:hAnsi="Cambria Math"/>
                  </w:rPr>
                  <m:t>(0)</m:t>
                </w:del>
              </m:r>
            </m:sup>
          </m:sSup>
        </m:oMath>
        <w:del w:id="202" w:author="Daniel Jacob" w:date="2023-03-25T09:25:00Z">
          <w:r w:rsidR="002072F5" w:rsidRPr="00C01462">
            <w:rPr>
              <w:rFonts w:eastAsiaTheme="minorEastAsia"/>
            </w:rPr>
            <w:delText xml:space="preserve">. We </w:delText>
          </w:r>
          <w:r w:rsidR="00580AA1">
            <w:rPr>
              <w:rFonts w:eastAsiaTheme="minorEastAsia"/>
            </w:rPr>
            <w:delText xml:space="preserve">then </w:delText>
          </w:r>
          <w:r w:rsidR="00C6508E" w:rsidRPr="00C01462">
            <w:rPr>
              <w:rFonts w:eastAsiaTheme="minorEastAsia"/>
            </w:rPr>
            <w:delText xml:space="preserve">apply an optimal operator that restores the original state dimension and minimizes information content loss </w:delText>
          </w:r>
          <w:r w:rsidR="00580AA1">
            <w:rPr>
              <w:rFonts w:eastAsiaTheme="minorEastAsia"/>
            </w:rPr>
            <w:delText xml:space="preserve">to </w:delText>
          </w:r>
          <w:r w:rsidR="00C6508E" w:rsidRPr="00C01462">
            <w:rPr>
              <w:rFonts w:eastAsiaTheme="minorEastAsia"/>
            </w:rPr>
            <w:delText>yield</w:delText>
          </w:r>
          <w:r w:rsidR="00E5292E" w:rsidRPr="00C01462">
            <w:rPr>
              <w:rFonts w:eastAsiaTheme="minorEastAsia"/>
            </w:rPr>
            <w:delText xml:space="preserve"> an updated</w:delText>
          </w:r>
          <w:r w:rsidR="00FD05AA" w:rsidRPr="00C01462">
            <w:rPr>
              <w:rFonts w:eastAsiaTheme="minorEastAsia"/>
            </w:rPr>
            <w:delText xml:space="preserve"> reduced-rank</w:delText>
          </w:r>
          <w:r w:rsidR="00E5292E" w:rsidRPr="00C01462">
            <w:rPr>
              <w:rFonts w:eastAsiaTheme="minorEastAsia"/>
            </w:rPr>
            <w:delText xml:space="preserve"> Jacobian matrix estimate </w:delText>
          </w:r>
        </w:del>
        <m:oMath>
          <m:sSup>
            <m:sSupPr>
              <m:ctrlPr>
                <w:del w:id="203" w:author="Daniel Jacob" w:date="2023-03-25T09:25:00Z">
                  <w:rPr>
                    <w:rFonts w:ascii="Cambria Math" w:hAnsi="Cambria Math"/>
                    <w:b/>
                  </w:rPr>
                </w:del>
              </m:ctrlPr>
            </m:sSupPr>
            <m:e>
              <m:r>
                <w:del w:id="204" w:author="Daniel Jacob" w:date="2023-03-25T09:25:00Z">
                  <m:rPr>
                    <m:sty m:val="b"/>
                  </m:rPr>
                  <w:rPr>
                    <w:rFonts w:ascii="Cambria Math" w:eastAsiaTheme="minorEastAsia" w:hAnsi="Cambria Math"/>
                  </w:rPr>
                  <m:t>K</m:t>
                </w:del>
              </m:r>
            </m:e>
            <m:sup>
              <m:r>
                <w:del w:id="205" w:author="Daniel Jacob" w:date="2023-03-25T09:25:00Z">
                  <w:rPr>
                    <w:rFonts w:ascii="Cambria Math" w:eastAsiaTheme="minorEastAsia" w:hAnsi="Cambria Math"/>
                  </w:rPr>
                  <m:t>(1)</m:t>
                </w:del>
              </m:r>
              <m:ctrlPr>
                <w:del w:id="206" w:author="Daniel Jacob" w:date="2023-03-25T09:25:00Z">
                  <w:rPr>
                    <w:rFonts w:ascii="Cambria Math" w:hAnsi="Cambria Math"/>
                    <w:i/>
                  </w:rPr>
                </w:del>
              </m:ctrlPr>
            </m:sup>
          </m:sSup>
        </m:oMath>
        <w:del w:id="207" w:author="Daniel Jacob" w:date="2023-03-25T09:25:00Z">
          <w:r w:rsidR="00E5292E" w:rsidRPr="00C01462">
            <w:rPr>
              <w:rFonts w:eastAsiaTheme="minorEastAsia"/>
            </w:rPr>
            <w:delText xml:space="preserve">. </w:delText>
          </w:r>
          <w:r w:rsidR="00632B26" w:rsidRPr="00C01462">
            <w:rPr>
              <w:rFonts w:eastAsiaTheme="minorEastAsia"/>
            </w:rPr>
            <w:delText>We then recompute the eigenvecto</w:delText>
          </w:r>
          <w:r w:rsidR="00A109E9" w:rsidRPr="00C01462">
            <w:rPr>
              <w:rFonts w:eastAsiaTheme="minorEastAsia"/>
            </w:rPr>
            <w:delText xml:space="preserve">rs, </w:delText>
          </w:r>
          <w:r w:rsidR="00632B26" w:rsidRPr="00C01462">
            <w:rPr>
              <w:rFonts w:eastAsiaTheme="minorEastAsia"/>
            </w:rPr>
            <w:delText xml:space="preserve">perturb the </w:delText>
          </w:r>
        </w:del>
        <m:oMath>
          <m:sSub>
            <m:sSubPr>
              <m:ctrlPr>
                <w:del w:id="208" w:author="Daniel Jacob" w:date="2023-03-25T09:25:00Z">
                  <w:rPr>
                    <w:rFonts w:ascii="Cambria Math" w:eastAsiaTheme="minorEastAsia" w:hAnsi="Cambria Math"/>
                    <w:i/>
                  </w:rPr>
                </w:del>
              </m:ctrlPr>
            </m:sSubPr>
            <m:e>
              <m:r>
                <w:del w:id="209" w:author="Daniel Jacob" w:date="2023-03-25T09:25:00Z">
                  <w:rPr>
                    <w:rFonts w:ascii="Cambria Math" w:eastAsiaTheme="minorEastAsia" w:hAnsi="Cambria Math"/>
                  </w:rPr>
                  <m:t>k</m:t>
                </w:del>
              </m:r>
            </m:e>
            <m:sub>
              <m:r>
                <w:del w:id="210" w:author="Daniel Jacob" w:date="2023-03-25T09:25:00Z">
                  <w:rPr>
                    <w:rFonts w:ascii="Cambria Math" w:eastAsiaTheme="minorEastAsia" w:hAnsi="Cambria Math"/>
                  </w:rPr>
                  <m:t>2</m:t>
                </w:del>
              </m:r>
            </m:sub>
          </m:sSub>
        </m:oMath>
        <w:del w:id="211" w:author="Daniel Jacob" w:date="2023-03-25T09:25:00Z">
          <w:r w:rsidR="00632B26" w:rsidRPr="00C01462">
            <w:rPr>
              <w:rFonts w:eastAsiaTheme="minorEastAsia"/>
            </w:rPr>
            <w:delText xml:space="preserve"> </w:delText>
          </w:r>
          <w:r w:rsidR="005F2417" w:rsidRPr="00C01462" w:rsidDel="00A65361">
            <w:rPr>
              <w:rFonts w:eastAsiaTheme="minorEastAsia"/>
            </w:rPr>
            <w:delText>= 1952</w:delText>
          </w:r>
          <w:r w:rsidR="005F2417" w:rsidRPr="00C01462">
            <w:rPr>
              <w:rFonts w:eastAsiaTheme="minorEastAsia"/>
            </w:rPr>
            <w:delText xml:space="preserve"> </w:delText>
          </w:r>
          <w:r w:rsidR="00632B26" w:rsidRPr="00C01462">
            <w:rPr>
              <w:rFonts w:eastAsiaTheme="minorEastAsia"/>
            </w:rPr>
            <w:delText>eigenvectors</w:delText>
          </w:r>
          <w:r w:rsidR="00E20A10" w:rsidRPr="00C01462">
            <w:rPr>
              <w:rFonts w:eastAsiaTheme="minorEastAsia"/>
            </w:rPr>
            <w:delText xml:space="preserve"> </w:delText>
          </w:r>
        </w:del>
        <w:ins w:id="212" w:author="Daniel Jacob" w:date="2023-03-25T09:26:00Z">
          <w:del w:id="213" w:author="Daniel Jacob" w:date="2023-03-25T09:25:00Z">
            <w:r w:rsidR="00A65361">
              <w:rPr>
                <w:rFonts w:eastAsiaTheme="minorEastAsia"/>
              </w:rPr>
              <w:delText>(</w:delText>
            </w:r>
          </w:del>
        </w:ins>
        <m:oMath>
          <m:sSub>
            <m:sSubPr>
              <m:ctrlPr>
                <w:ins w:id="214" w:author="Daniel Jacob" w:date="2023-03-25T09:26:00Z">
                  <w:del w:id="215" w:author="Daniel Jacob" w:date="2023-03-25T09:25:00Z">
                    <w:rPr>
                      <w:rFonts w:ascii="Cambria Math" w:eastAsiaTheme="minorEastAsia" w:hAnsi="Cambria Math"/>
                      <w:i/>
                    </w:rPr>
                  </w:del>
                </w:ins>
              </m:ctrlPr>
            </m:sSubPr>
            <m:e>
              <m:r>
                <w:ins w:id="216" w:author="Daniel Jacob" w:date="2023-03-25T09:26:00Z">
                  <w:del w:id="217" w:author="Daniel Jacob" w:date="2023-03-25T09:25:00Z">
                    <w:rPr>
                      <w:rFonts w:ascii="Cambria Math" w:eastAsiaTheme="minorEastAsia" w:hAnsi="Cambria Math"/>
                    </w:rPr>
                    <m:t>k</m:t>
                  </w:del>
                </w:ins>
              </m:r>
            </m:e>
            <m:sub>
              <m:r>
                <w:ins w:id="218" w:author="Daniel Jacob" w:date="2023-03-25T09:26:00Z">
                  <w:del w:id="219" w:author="Daniel Jacob" w:date="2023-03-25T09:25:00Z">
                    <w:rPr>
                      <w:rFonts w:ascii="Cambria Math" w:eastAsiaTheme="minorEastAsia" w:hAnsi="Cambria Math"/>
                    </w:rPr>
                    <m:t>2</m:t>
                  </w:del>
                </w:ins>
              </m:r>
            </m:sub>
          </m:sSub>
        </m:oMath>
        <w:ins w:id="220" w:author="Daniel Jacob" w:date="2023-03-25T09:26:00Z">
          <w:del w:id="221" w:author="Daniel Jacob" w:date="2023-03-25T09:25:00Z">
            <w:r w:rsidR="00A65361" w:rsidRPr="00C01462">
              <w:rPr>
                <w:rFonts w:eastAsiaTheme="minorEastAsia"/>
              </w:rPr>
              <w:delText xml:space="preserve"> = 1952 </w:delText>
            </w:r>
            <w:r w:rsidR="00A65361">
              <w:rPr>
                <w:rFonts w:eastAsiaTheme="minorEastAsia"/>
              </w:rPr>
              <w:delText xml:space="preserve"> in our case) </w:delText>
            </w:r>
          </w:del>
        </w:ins>
        <w:del w:id="222" w:author="Daniel Jacob" w:date="2023-03-25T09:25:00Z">
          <w:r w:rsidR="00E20A10" w:rsidRPr="00C01462">
            <w:rPr>
              <w:rFonts w:eastAsiaTheme="minorEastAsia"/>
            </w:rPr>
            <w:delText xml:space="preserve">that </w:delText>
          </w:r>
          <w:r w:rsidR="00632B26" w:rsidRPr="00C01462">
            <w:rPr>
              <w:rFonts w:eastAsiaTheme="minorEastAsia"/>
            </w:rPr>
            <w:delText xml:space="preserve">explain </w:delText>
          </w:r>
          <w:r w:rsidR="005F2417" w:rsidRPr="00C01462">
            <w:rPr>
              <w:rFonts w:eastAsiaTheme="minorEastAsia"/>
            </w:rPr>
            <w:delText>80</w:delText>
          </w:r>
          <w:r w:rsidR="00632B26" w:rsidRPr="00C01462">
            <w:rPr>
              <w:rFonts w:eastAsiaTheme="minorEastAsia"/>
            </w:rPr>
            <w:delText xml:space="preserve">% of the </w:delText>
          </w:r>
          <w:r w:rsidR="00580AA1">
            <w:rPr>
              <w:rFonts w:eastAsiaTheme="minorEastAsia"/>
            </w:rPr>
            <w:delText>initial DOFS</w:delText>
          </w:r>
          <w:r w:rsidR="00F5518E" w:rsidRPr="00C01462">
            <w:rPr>
              <w:rFonts w:eastAsiaTheme="minorEastAsia"/>
            </w:rPr>
            <w:delText xml:space="preserve">, and construct the </w:delText>
          </w:r>
          <w:r w:rsidR="0091130E">
            <w:rPr>
              <w:rFonts w:eastAsiaTheme="minorEastAsia"/>
            </w:rPr>
            <w:delText>final</w:delText>
          </w:r>
          <w:r w:rsidR="0091130E" w:rsidRPr="00C01462">
            <w:rPr>
              <w:rFonts w:eastAsiaTheme="minorEastAsia"/>
            </w:rPr>
            <w:delText xml:space="preserve"> </w:delText>
          </w:r>
          <w:r w:rsidR="00FD05AA" w:rsidRPr="00C01462">
            <w:rPr>
              <w:rFonts w:eastAsiaTheme="minorEastAsia"/>
            </w:rPr>
            <w:delText xml:space="preserve">reduced-rank </w:delText>
          </w:r>
          <w:r w:rsidR="00F5518E" w:rsidRPr="00C01462">
            <w:rPr>
              <w:rFonts w:eastAsiaTheme="minorEastAsia"/>
            </w:rPr>
            <w:delText xml:space="preserve">Jacobian matrix </w:delText>
          </w:r>
        </w:del>
        <m:oMath>
          <m:sSup>
            <m:sSupPr>
              <m:ctrlPr>
                <w:del w:id="223" w:author="Daniel Jacob" w:date="2023-03-25T09:25:00Z">
                  <w:rPr>
                    <w:rFonts w:ascii="Cambria Math" w:hAnsi="Cambria Math"/>
                    <w:b/>
                  </w:rPr>
                </w:del>
              </m:ctrlPr>
            </m:sSupPr>
            <m:e>
              <m:r>
                <w:del w:id="224" w:author="Daniel Jacob" w:date="2023-03-25T09:25:00Z">
                  <m:rPr>
                    <m:sty m:val="b"/>
                  </m:rPr>
                  <w:rPr>
                    <w:rFonts w:ascii="Cambria Math" w:eastAsiaTheme="minorEastAsia" w:hAnsi="Cambria Math"/>
                  </w:rPr>
                  <m:t>K</m:t>
                </w:del>
              </m:r>
            </m:e>
            <m:sup>
              <m:r>
                <w:del w:id="225" w:author="Daniel Jacob" w:date="2023-03-25T09:25:00Z">
                  <w:rPr>
                    <w:rFonts w:ascii="Cambria Math" w:eastAsiaTheme="minorEastAsia" w:hAnsi="Cambria Math"/>
                  </w:rPr>
                  <m:t>(2)</m:t>
                </w:del>
              </m:r>
              <m:ctrlPr>
                <w:del w:id="226" w:author="Daniel Jacob" w:date="2023-03-25T09:25:00Z">
                  <w:rPr>
                    <w:rFonts w:ascii="Cambria Math" w:hAnsi="Cambria Math"/>
                    <w:i/>
                  </w:rPr>
                </w:del>
              </m:ctrlPr>
            </m:sup>
          </m:sSup>
        </m:oMath>
        <w:del w:id="227" w:author="Daniel Jacob" w:date="2023-03-25T09:25:00Z">
          <w:r w:rsidR="00C6508E" w:rsidRPr="00C01462">
            <w:rPr>
              <w:rFonts w:eastAsiaTheme="minorEastAsia"/>
              <w:iCs/>
            </w:rPr>
            <w:delText xml:space="preserve">. </w:delText>
          </w:r>
          <w:r w:rsidR="00EF3F36" w:rsidRPr="00C01462">
            <w:rPr>
              <w:rFonts w:eastAsiaTheme="minorEastAsia"/>
              <w:iCs/>
            </w:rPr>
            <w:delText xml:space="preserve">This </w:delText>
          </w:r>
          <w:r w:rsidR="0091130E">
            <w:rPr>
              <w:rFonts w:eastAsiaTheme="minorEastAsia"/>
              <w:iCs/>
            </w:rPr>
            <w:delText xml:space="preserve">iterative </w:delText>
          </w:r>
          <w:r w:rsidR="00EF3F36" w:rsidRPr="00C01462">
            <w:rPr>
              <w:rFonts w:eastAsiaTheme="minorEastAsia"/>
              <w:iCs/>
            </w:rPr>
            <w:delText xml:space="preserve">update scheme </w:delText>
          </w:r>
          <w:r w:rsidR="005F2417" w:rsidRPr="00C01462">
            <w:rPr>
              <w:rFonts w:eastAsiaTheme="minorEastAsia"/>
              <w:iCs/>
            </w:rPr>
            <w:delText xml:space="preserve">optimizes the information content of the posterior solution </w:delText>
          </w:r>
          <w:r w:rsidR="00A440C1" w:rsidRPr="00C01462">
            <w:rPr>
              <w:rFonts w:eastAsiaTheme="minorEastAsia"/>
              <w:iCs/>
            </w:rPr>
            <w:delText xml:space="preserve">while reducing the computational cost by an order of magnitude </w:delText>
          </w:r>
          <w:r w:rsidR="005F2417" w:rsidRPr="00C01462">
            <w:rPr>
              <w:rFonts w:eastAsiaTheme="minorEastAsia"/>
              <w:iCs/>
            </w:rPr>
            <w:delText>(Nesser et al., 2021)</w:delText>
          </w:r>
          <w:r w:rsidR="00EF3F36" w:rsidRPr="00C01462">
            <w:rPr>
              <w:rFonts w:eastAsiaTheme="minorEastAsia"/>
              <w:iCs/>
            </w:rPr>
            <w:delText>.</w:delText>
          </w:r>
          <w:r w:rsidR="00F5518E" w:rsidRPr="00C01462">
            <w:rPr>
              <w:rFonts w:eastAsiaTheme="minorEastAsia"/>
            </w:rPr>
            <w:delText xml:space="preserve"> </w:delText>
          </w:r>
        </w:del>
      </w:moveFrom>
    </w:p>
    <w:p w14:paraId="3FD0ACD1" w14:textId="77777777" w:rsidR="000B00DD" w:rsidRPr="00580AA1" w:rsidRDefault="000B00DD" w:rsidP="00E334F2">
      <w:pPr>
        <w:rPr>
          <w:rFonts w:eastAsiaTheme="minorEastAsia"/>
          <w:iCs/>
        </w:rPr>
      </w:pP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037FF387"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ins w:id="228" w:author="Daniel Jacob" w:date="2023-03-25T09:28:00Z">
        <w:r w:rsidR="00A65361">
          <w:rPr>
            <w:rFonts w:eastAsiaTheme="minorEastAsia"/>
          </w:rPr>
          <w:t xml:space="preserve">in equation (4) </w:t>
        </w:r>
      </w:ins>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 (</w:t>
      </w:r>
      <w:r w:rsidR="004F4DBA">
        <w:rPr>
          <w:rFonts w:eastAsiaTheme="minorEastAsia"/>
        </w:rPr>
        <w:t>Houweling</w:t>
      </w:r>
      <w:r w:rsidRPr="00C01462">
        <w:rPr>
          <w:rFonts w:eastAsiaTheme="minorEastAsia"/>
        </w:rPr>
        <w:t xml:space="preserve"> et al., 2</w:t>
      </w:r>
      <w:r w:rsidR="004F4DBA">
        <w:rPr>
          <w:rFonts w:eastAsiaTheme="minorEastAsia"/>
        </w:rPr>
        <w:t>0</w:t>
      </w:r>
      <w:r w:rsidRPr="00C01462">
        <w:rPr>
          <w:rFonts w:eastAsiaTheme="minorEastAsia"/>
        </w:rPr>
        <w:t>1</w:t>
      </w:r>
      <w:r w:rsidR="004F4DBA">
        <w:rPr>
          <w:rFonts w:eastAsiaTheme="minorEastAsia"/>
        </w:rPr>
        <w:t>4</w:t>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ins w:id="229" w:author="Daniel Jacob" w:date="2023-03-25T09:28:00Z">
        <w:r w:rsidR="00A65361">
          <w:rPr>
            <w:rFonts w:eastAsiaTheme="minorEastAsia"/>
          </w:rPr>
          <w:t xml:space="preserve"> including </w:t>
        </w:r>
        <w:proofErr w:type="spellStart"/>
        <w:r w:rsidR="00A65361">
          <w:rPr>
            <w:rFonts w:eastAsiaTheme="minorEastAsia"/>
          </w:rPr>
          <w:t>paraeters</w:t>
        </w:r>
      </w:ins>
      <w:proofErr w:type="spellEnd"/>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w:t>
      </w:r>
      <w:del w:id="230" w:author="Daniel Jacob" w:date="2023-03-25T09:29:00Z">
        <w:r w:rsidR="00B13A3D" w:rsidRPr="00C01462" w:rsidDel="00A65361">
          <w:rPr>
            <w:rFonts w:eastAsiaTheme="minorEastAsia"/>
          </w:rPr>
          <w:delText xml:space="preserve">quality-controlled </w:delText>
        </w:r>
      </w:del>
      <w:r w:rsidR="00B13A3D" w:rsidRPr="00C01462">
        <w:rPr>
          <w:rFonts w:eastAsiaTheme="minorEastAsia"/>
        </w:rPr>
        <w:t>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and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w:t>
      </w:r>
      <w:ins w:id="231" w:author="Daniel Jacob" w:date="2023-03-25T09:29:00Z">
        <w:r w:rsidR="00A65361">
          <w:rPr>
            <w:rFonts w:eastAsiaTheme="minorEastAsia"/>
          </w:rPr>
          <w:t>,</w:t>
        </w:r>
      </w:ins>
      <w:r w:rsidR="00297C07">
        <w:rPr>
          <w:rFonts w:eastAsiaTheme="minorEastAsia"/>
        </w:rPr>
        <w:t xml:space="preserve"> and </w:t>
      </w:r>
      <w:r w:rsidR="00E01524">
        <w:rPr>
          <w:rFonts w:eastAsiaTheme="minorEastAsia"/>
        </w:rPr>
        <w:t xml:space="preserve">that do and do not apply a </w:t>
      </w:r>
      <w:r w:rsidR="00B13A3D" w:rsidRPr="00C01462">
        <w:rPr>
          <w:rFonts w:eastAsiaTheme="minorEastAsia"/>
        </w:rPr>
        <w:t xml:space="preserve">latitudinal correction to the </w:t>
      </w:r>
      <w:ins w:id="232" w:author="Daniel Jacob" w:date="2023-03-25T09:29:00Z">
        <w:r w:rsidR="00A65361">
          <w:rPr>
            <w:rFonts w:eastAsiaTheme="minorEastAsia"/>
          </w:rPr>
          <w:t xml:space="preserve">prior </w:t>
        </w:r>
      </w:ins>
      <w:r w:rsidR="00E01524">
        <w:rPr>
          <w:rFonts w:eastAsiaTheme="minorEastAsia"/>
        </w:rPr>
        <w:t>(</w:t>
      </w:r>
      <w:r w:rsidR="00B13A3D" w:rsidRPr="00C01462">
        <w:rPr>
          <w:rFonts w:eastAsiaTheme="minorEastAsia"/>
        </w:rPr>
        <w:t>model –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 xml:space="preserve">relative prior error (50%, 75%, or 100%) and regularization factor </w:t>
      </w:r>
      <w:r w:rsidR="00B13A3D" w:rsidRPr="00C01462">
        <w:rPr>
          <w:rFonts w:eastAsiaTheme="minorEastAsia"/>
        </w:rPr>
        <w:lastRenderedPageBreak/>
        <w:t>(between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9F4575">
        <w:t xml:space="preserve">, </w:t>
      </w:r>
      <w:r w:rsidR="00E01524">
        <w:t xml:space="preserve">as </w:t>
      </w:r>
      <w:r w:rsidR="009F4575">
        <w:t xml:space="preserve">expected from the narrow chi-square distribution </w:t>
      </w:r>
      <w:r w:rsidR="001D4447">
        <w:t>(</w:t>
      </w:r>
      <w:r w:rsidR="00394E99">
        <w:t>Lu et al., 202</w:t>
      </w:r>
      <w:r w:rsidR="009F4575">
        <w:t>1</w:t>
      </w:r>
      <w:r w:rsidR="001D4447">
        <w:t>)</w:t>
      </w:r>
      <w:r w:rsidR="00B13A3D" w:rsidRPr="00C01462">
        <w:t xml:space="preserve">. This yields </w:t>
      </w:r>
      <w:r w:rsidR="009F4575">
        <w:t xml:space="preserve">an ensemble of </w:t>
      </w:r>
      <w:r>
        <w:t>8</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156393E2"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w:t>
      </w:r>
      <w:r w:rsidR="00A82233">
        <w:rPr>
          <w:rFonts w:eastAsiaTheme="minorEastAsia"/>
        </w:rPr>
        <w:t>s</w:t>
      </w:r>
      <w:r w:rsidRPr="00C01462">
        <w:rPr>
          <w:rFonts w:eastAsiaTheme="minorEastAsia"/>
        </w:rPr>
        <w:t xml:space="preserve"> </w:t>
      </w:r>
      <w:r w:rsidR="00EF7917" w:rsidRPr="00C01462">
        <w:rPr>
          <w:rFonts w:eastAsiaTheme="minorEastAsia"/>
        </w:rPr>
        <w:t xml:space="preserve">estimates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emissions </w:t>
      </w:r>
      <w:r w:rsidR="00A82233">
        <w:rPr>
          <w:rFonts w:eastAsiaTheme="minorEastAsia"/>
        </w:rPr>
        <w:t xml:space="preserve">and errors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each individual</w:t>
      </w:r>
      <w:r w:rsidR="00A82233" w:rsidRPr="00C01462">
        <w:rPr>
          <w:rFonts w:eastAsiaTheme="minorEastAsia"/>
          <w:iCs/>
        </w:rPr>
        <w:t xml:space="preserve">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emissions estimate.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t>
      </w:r>
      <w:proofErr w:type="gramStart"/>
      <w:r w:rsidR="00113ED9">
        <w:rPr>
          <w:rFonts w:eastAsiaTheme="minorEastAsia"/>
          <w:iCs/>
        </w:rPr>
        <w:t>whether or not</w:t>
      </w:r>
      <w:proofErr w:type="gramEnd"/>
      <w:r w:rsidR="00113ED9">
        <w:rPr>
          <w:rFonts w:eastAsiaTheme="minorEastAsia"/>
          <w:iCs/>
        </w:rPr>
        <w:t xml:space="preserve"> the grid cell overlaps with a given urban area. </w:t>
      </w:r>
      <w:r w:rsidR="001A10D0" w:rsidRPr="00C01462">
        <w:rPr>
          <w:rFonts w:eastAsiaTheme="minorEastAsia"/>
          <w:iCs/>
        </w:rPr>
        <w:t>The reduced-dimension posterior estimate</w:t>
      </w:r>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764C24D9"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(Caliesi et al., 2005).</w:t>
      </w:r>
      <w:r w:rsidR="004A24A1">
        <w:rPr>
          <w:bCs/>
          <w:iCs/>
        </w:rPr>
        <w:t xml:space="preserve"> </w:t>
      </w:r>
      <w:r w:rsidR="00B13A3D" w:rsidRPr="00C01462">
        <w:rPr>
          <w:bCs/>
          <w:iCs/>
        </w:rPr>
        <w:t xml:space="preserve">This approach to source attribution assumes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 xml:space="preserve">emission sources are evenly distributed in grid cells that cross state </w:t>
      </w:r>
      <w:del w:id="233" w:author="Daniel Jacob" w:date="2023-03-25T09:34:00Z">
        <w:r w:rsidR="00930C90" w:rsidRPr="00C01462" w:rsidDel="009A2975">
          <w:rPr>
            <w:bCs/>
            <w:iCs/>
          </w:rPr>
          <w:delText xml:space="preserve">or urban </w:delText>
        </w:r>
      </w:del>
      <w:r w:rsidR="00930C90" w:rsidRPr="00C01462">
        <w:rPr>
          <w:bCs/>
          <w:iCs/>
        </w:rPr>
        <w:t xml:space="preserve">lines. </w:t>
      </w:r>
      <w:r w:rsidR="004A24A1">
        <w:rPr>
          <w:bCs/>
          <w:iCs/>
        </w:rPr>
        <w:t xml:space="preserve">The </w:t>
      </w:r>
      <w:r w:rsidR="00930C90" w:rsidRPr="00C01462">
        <w:rPr>
          <w:bCs/>
          <w:iCs/>
        </w:rPr>
        <w:t xml:space="preserve">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4A24A1">
        <w:rPr>
          <w:bCs/>
          <w:iCs/>
        </w:rPr>
        <w:t>.</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4F738166"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emissions estimate (left)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del w:id="234" w:author="Daniel Jacob" w:date="2023-03-25T10:16:00Z">
        <w:r w:rsidR="006A4E81" w:rsidDel="00736528">
          <w:delText xml:space="preserve">any </w:delText>
        </w:r>
      </w:del>
      <w:ins w:id="235" w:author="Daniel Jacob" w:date="2023-03-25T10:16:00Z">
        <w:r w:rsidR="00736528">
          <w:t xml:space="preserve">the </w:t>
        </w:r>
      </w:ins>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5F0A5D">
        <w:t>This represents a</w:t>
      </w:r>
      <w:r w:rsidR="005F0A5D" w:rsidRPr="00C01462">
        <w:t xml:space="preserve"> large increase in information content relative to </w:t>
      </w:r>
      <w:ins w:id="236" w:author="Daniel Jacob" w:date="2023-03-25T10:17:00Z">
        <w:r w:rsidR="00736528">
          <w:t xml:space="preserve">the previous </w:t>
        </w:r>
      </w:ins>
      <w:del w:id="237" w:author="Daniel Jacob" w:date="2023-03-25T10:18:00Z">
        <w:r w:rsidR="005F0A5D" w:rsidRPr="00C01462" w:rsidDel="00736528">
          <w:delText xml:space="preserve">past inversions over </w:delText>
        </w:r>
      </w:del>
      <w:r w:rsidR="005F0A5D">
        <w:t>North America</w:t>
      </w:r>
      <w:ins w:id="238" w:author="Daniel Jacob" w:date="2023-03-25T10:18:00Z">
        <w:r w:rsidR="00736528">
          <w:t xml:space="preserve"> inversion of</w:t>
        </w:r>
      </w:ins>
      <w:del w:id="239" w:author="Daniel Jacob" w:date="2023-03-25T10:18:00Z">
        <w:r w:rsidR="005F0A5D" w:rsidRPr="00C01462" w:rsidDel="00736528">
          <w:delText>:</w:delText>
        </w:r>
      </w:del>
      <w:r w:rsidR="005F0A5D" w:rsidRPr="00C01462">
        <w:t xml:space="preserve"> Lu et al. (2022)</w:t>
      </w:r>
      <w:ins w:id="240" w:author="Daniel Jacob" w:date="2023-03-25T10:18:00Z">
        <w:r w:rsidR="00736528">
          <w:t>, who</w:t>
        </w:r>
      </w:ins>
      <w:r w:rsidR="005F0A5D" w:rsidRPr="00C01462">
        <w:t xml:space="preserve"> found 114 DOFS in a joint inversion of </w:t>
      </w:r>
      <w:del w:id="241" w:author="Daniel Jacob" w:date="2023-03-25T10:34:00Z">
        <w:r w:rsidR="005F0A5D" w:rsidRPr="00C01462" w:rsidDel="00F651FA">
          <w:delText xml:space="preserve">data from </w:delText>
        </w:r>
      </w:del>
      <w:r w:rsidR="005F0A5D" w:rsidRPr="00C01462">
        <w:t xml:space="preserve">GOSAT and NOAA’s </w:t>
      </w:r>
      <w:proofErr w:type="spellStart"/>
      <w:ins w:id="242" w:author="Daniel Jacob" w:date="2023-03-25T10:37:00Z">
        <w:r w:rsidR="00F651FA" w:rsidRPr="00F651FA">
          <w:t>GLOBALVIEWplus</w:t>
        </w:r>
        <w:proofErr w:type="spellEnd"/>
        <w:r w:rsidR="00F651FA" w:rsidRPr="00F651FA">
          <w:t xml:space="preserve"> </w:t>
        </w:r>
      </w:ins>
      <w:proofErr w:type="spellStart"/>
      <w:r w:rsidR="005F0A5D" w:rsidRPr="00C01462">
        <w:t>ObsPack</w:t>
      </w:r>
      <w:proofErr w:type="spellEnd"/>
      <w:r w:rsidR="0077535A">
        <w:t xml:space="preserve"> in situ data</w:t>
      </w:r>
      <w:del w:id="243" w:author="Daniel Jacob" w:date="2023-03-25T10:34:00Z">
        <w:r w:rsidR="005F0A5D" w:rsidRPr="00C01462" w:rsidDel="00F651FA">
          <w:delText>, while Shen et al. (2022) found 201 DOFS in an inversion of TROPOMI observations over 14 oil and gas basins</w:delText>
        </w:r>
      </w:del>
      <w:r w:rsidR="005F0A5D" w:rsidRPr="00C01462">
        <w:t xml:space="preserve">. </w:t>
      </w:r>
      <w:commentRangeStart w:id="244"/>
      <w:commentRangeStart w:id="245"/>
      <w:r w:rsidR="005F0A5D" w:rsidRPr="00C01462">
        <w:t xml:space="preserve">This increase reflects both the improved constraint provided by TROPOMI and </w:t>
      </w:r>
      <w:r w:rsidR="005F0A5D">
        <w:t xml:space="preserve">the benefit of achieving </w:t>
      </w:r>
      <w:r w:rsidR="005F0A5D" w:rsidRPr="00C01462">
        <w:t xml:space="preserve">0.25° </w:t>
      </w:r>
      <w:r w:rsidR="005F0A5D" w:rsidRPr="00E3469C">
        <w:t>×</w:t>
      </w:r>
      <w:r w:rsidR="005F0A5D" w:rsidRPr="00C01462">
        <w:t xml:space="preserve"> 0.3125° resolution </w:t>
      </w:r>
      <w:r w:rsidR="005F0A5D">
        <w:t xml:space="preserve">on the </w:t>
      </w:r>
      <w:r w:rsidR="005F0A5D" w:rsidRPr="00C01462">
        <w:t>continental scale</w:t>
      </w:r>
      <w:commentRangeEnd w:id="244"/>
      <w:r w:rsidR="0077535A">
        <w:rPr>
          <w:rStyle w:val="CommentReference"/>
        </w:rPr>
        <w:commentReference w:id="244"/>
      </w:r>
      <w:commentRangeEnd w:id="245"/>
      <w:r w:rsidR="00F651FA">
        <w:rPr>
          <w:rStyle w:val="CommentReference"/>
        </w:rPr>
        <w:commentReference w:id="245"/>
      </w:r>
      <w:r w:rsidR="005F0A5D" w:rsidRPr="00C01462">
        <w:t>.</w:t>
      </w:r>
      <w:r w:rsidR="005F0A5D">
        <w:t xml:space="preserve"> </w:t>
      </w:r>
      <w:r w:rsidR="00C22BF6" w:rsidRPr="00C01462">
        <w:t xml:space="preserve">Of these DOFS, </w:t>
      </w:r>
      <w:r w:rsidR="00B34787">
        <w:t>37</w:t>
      </w:r>
      <w:r w:rsidR="00392D91" w:rsidRPr="00C01462">
        <w:t xml:space="preserve"> (</w:t>
      </w:r>
      <w:r w:rsidR="00B34787">
        <w:t>15</w:t>
      </w:r>
      <w:r w:rsidR="00392D91" w:rsidRPr="00C01462">
        <w:t xml:space="preserve"> - 69)</w:t>
      </w:r>
      <w:r w:rsidR="007A62FC" w:rsidRPr="00C01462">
        <w:t xml:space="preserve"> are found in Canada, </w:t>
      </w:r>
      <w:r w:rsidR="00392D91" w:rsidRPr="00C01462">
        <w:t>64</w:t>
      </w:r>
      <w:r w:rsidR="00B34787">
        <w:t>1</w:t>
      </w:r>
      <w:r w:rsidR="00392D91" w:rsidRPr="00C01462">
        <w:t xml:space="preserve"> (</w:t>
      </w:r>
      <w:r w:rsidR="00B34787">
        <w:t>350</w:t>
      </w:r>
      <w:r w:rsidR="00392D91" w:rsidRPr="00C01462">
        <w:t xml:space="preserve"> – 1058)</w:t>
      </w:r>
      <w:r w:rsidR="007A62FC" w:rsidRPr="00C01462">
        <w:t xml:space="preserve"> in </w:t>
      </w:r>
      <w:r w:rsidR="00D81ED8">
        <w:t>CONUS</w:t>
      </w:r>
      <w:r w:rsidR="007A62FC" w:rsidRPr="00C01462">
        <w:t xml:space="preserve">, and </w:t>
      </w:r>
      <w:r w:rsidR="00B34787">
        <w:t>86</w:t>
      </w:r>
      <w:r w:rsidR="00C22BF6" w:rsidRPr="00C01462">
        <w:t xml:space="preserve"> (</w:t>
      </w:r>
      <w:r w:rsidR="00B34787">
        <w:t>53</w:t>
      </w:r>
      <w:r w:rsidR="00C22BF6" w:rsidRPr="00C01462">
        <w:t xml:space="preserve"> - 134)</w:t>
      </w:r>
      <w:r w:rsidR="007A62FC" w:rsidRPr="00C01462">
        <w:t xml:space="preserve"> in Mexico. </w:t>
      </w:r>
      <w:r w:rsidR="005B4BA4" w:rsidRPr="00C01462">
        <w:t xml:space="preserve">The </w:t>
      </w:r>
      <w:r w:rsidR="00D81ED8">
        <w:t xml:space="preserve">high fraction of DOFS in 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where we isolate anthropogenic emissions by removing contributions from wetlands and other natural sources following Section 2.8.</w:t>
      </w:r>
      <w:r w:rsidR="001165E4">
        <w:t xml:space="preserve"> We compare our posterior emissions the most recent EPA GHGI inventory for 2019, which includes emissions estimates for individual states (EPA, 2022).</w:t>
      </w:r>
    </w:p>
    <w:p w14:paraId="55A317F8" w14:textId="77777777" w:rsidR="00F36F91" w:rsidRPr="00C01462" w:rsidRDefault="00F36F91" w:rsidP="00100E70"/>
    <w:p w14:paraId="5D323CF3" w14:textId="44AE4EA7" w:rsidR="00100E70" w:rsidRPr="0078584E" w:rsidRDefault="008E59AD" w:rsidP="00100E70">
      <w:pPr>
        <w:rPr>
          <w:color w:val="000000" w:themeColor="text1"/>
        </w:rPr>
      </w:pPr>
      <w:r w:rsidRPr="0078584E">
        <w:rPr>
          <w:color w:val="000000" w:themeColor="text1"/>
        </w:rPr>
        <w:lastRenderedPageBreak/>
        <w:t xml:space="preserve">Figure 4 shows simulated observations from GEOS-Chem </w:t>
      </w:r>
      <w:r w:rsidR="00DB786F" w:rsidRPr="0078584E">
        <w:rPr>
          <w:color w:val="000000" w:themeColor="text1"/>
        </w:rPr>
        <w:t>driven by the prior and mean posterior emissions compared to TROPOMI data and</w:t>
      </w:r>
      <w:r w:rsidR="00267EEA" w:rsidRPr="0078584E">
        <w:rPr>
          <w:color w:val="000000" w:themeColor="text1"/>
        </w:rPr>
        <w:t xml:space="preserve"> to</w:t>
      </w:r>
      <w:r w:rsidR="00DB786F" w:rsidRPr="0078584E">
        <w:rPr>
          <w:color w:val="000000" w:themeColor="text1"/>
        </w:rPr>
        <w:t xml:space="preserve"> </w:t>
      </w:r>
      <w:ins w:id="246" w:author="Daniel Jacob" w:date="2023-03-25T10:47:00Z">
        <w:r w:rsidR="009E0C0C">
          <w:rPr>
            <w:color w:val="000000" w:themeColor="text1"/>
          </w:rPr>
          <w:t xml:space="preserve">independent </w:t>
        </w:r>
      </w:ins>
      <w:r w:rsidR="00DB786F" w:rsidRPr="0078584E">
        <w:rPr>
          <w:color w:val="000000" w:themeColor="text1"/>
        </w:rPr>
        <w:t xml:space="preserve">in situ surface and aircraft observations from </w:t>
      </w:r>
      <w:del w:id="247" w:author="Daniel Jacob" w:date="2023-03-25T10:38:00Z">
        <w:r w:rsidR="00DB786F" w:rsidRPr="0078584E" w:rsidDel="00F651FA">
          <w:rPr>
            <w:color w:val="000000" w:themeColor="text1"/>
          </w:rPr>
          <w:delText>the National Oceanic and Atmospheric Administration’s (NOAA)</w:delText>
        </w:r>
      </w:del>
      <w:ins w:id="248" w:author="Daniel Jacob" w:date="2023-03-25T10:38:00Z">
        <w:r w:rsidR="00F651FA">
          <w:rPr>
            <w:color w:val="000000" w:themeColor="text1"/>
          </w:rPr>
          <w:t>NOAA’s</w:t>
        </w:r>
      </w:ins>
      <w:r w:rsidR="00DB786F" w:rsidRPr="0078584E">
        <w:rPr>
          <w:color w:val="000000" w:themeColor="text1"/>
        </w:rPr>
        <w:t xml:space="preserve"> </w:t>
      </w:r>
      <w:bookmarkStart w:id="249" w:name="_Hlk130633084"/>
      <w:proofErr w:type="spellStart"/>
      <w:r w:rsidR="00DB786F" w:rsidRPr="0078584E">
        <w:rPr>
          <w:color w:val="000000" w:themeColor="text1"/>
        </w:rPr>
        <w:t>GLOBALVIEWplus</w:t>
      </w:r>
      <w:proofErr w:type="spellEnd"/>
      <w:r w:rsidR="00DB786F" w:rsidRPr="0078584E">
        <w:rPr>
          <w:color w:val="000000" w:themeColor="text1"/>
        </w:rPr>
        <w:t xml:space="preserve"> </w:t>
      </w:r>
      <w:bookmarkEnd w:id="249"/>
      <w:r w:rsidR="00DB786F" w:rsidRPr="0078584E">
        <w:rPr>
          <w:color w:val="000000" w:themeColor="text1"/>
        </w:rPr>
        <w:t>CH</w:t>
      </w:r>
      <w:r w:rsidR="00DB786F" w:rsidRPr="0078584E">
        <w:rPr>
          <w:color w:val="000000" w:themeColor="text1"/>
          <w:vertAlign w:val="subscript"/>
        </w:rPr>
        <w:t>4</w:t>
      </w:r>
      <w:r w:rsidRPr="0078584E">
        <w:rPr>
          <w:color w:val="000000" w:themeColor="text1"/>
        </w:rPr>
        <w:t xml:space="preserve"> </w:t>
      </w:r>
      <w:proofErr w:type="spellStart"/>
      <w:r w:rsidR="00DB786F" w:rsidRPr="0078584E">
        <w:rPr>
          <w:color w:val="000000" w:themeColor="text1"/>
        </w:rPr>
        <w:t>ObsPack</w:t>
      </w:r>
      <w:proofErr w:type="spellEnd"/>
      <w:r w:rsidR="00DB786F" w:rsidRPr="0078584E">
        <w:rPr>
          <w:color w:val="000000" w:themeColor="text1"/>
        </w:rPr>
        <w:t xml:space="preserve"> v3.0 database (cite). </w:t>
      </w:r>
      <w:r w:rsidR="00FE2A93" w:rsidRPr="0078584E">
        <w:rPr>
          <w:color w:val="000000" w:themeColor="text1"/>
        </w:rPr>
        <w:t xml:space="preserve">We follow Lu et al. (2021) and use only daytime average </w:t>
      </w:r>
      <w:proofErr w:type="spellStart"/>
      <w:ins w:id="250" w:author="Daniel Jacob" w:date="2023-03-25T10:40:00Z">
        <w:r w:rsidR="009E0C0C">
          <w:rPr>
            <w:color w:val="000000" w:themeColor="text1"/>
          </w:rPr>
          <w:t>Obspack</w:t>
        </w:r>
        <w:proofErr w:type="spellEnd"/>
        <w:r w:rsidR="009E0C0C">
          <w:rPr>
            <w:color w:val="000000" w:themeColor="text1"/>
          </w:rPr>
          <w:t xml:space="preserve"> surface and tower </w:t>
        </w:r>
      </w:ins>
      <w:r w:rsidR="00FE2A93" w:rsidRPr="0078584E">
        <w:rPr>
          <w:color w:val="000000" w:themeColor="text1"/>
        </w:rPr>
        <w:t>observations with outliers excluded</w:t>
      </w:r>
      <w:del w:id="251" w:author="Daniel Jacob" w:date="2023-03-25T10:40:00Z">
        <w:r w:rsidR="00FE2A93" w:rsidRPr="0078584E" w:rsidDel="009E0C0C">
          <w:rPr>
            <w:color w:val="000000" w:themeColor="text1"/>
          </w:rPr>
          <w:delText xml:space="preserve"> for</w:delText>
        </w:r>
        <w:r w:rsidR="00267EEA" w:rsidRPr="0078584E" w:rsidDel="009E0C0C">
          <w:rPr>
            <w:color w:val="000000" w:themeColor="text1"/>
          </w:rPr>
          <w:delText xml:space="preserve"> ObsPack</w:delText>
        </w:r>
        <w:r w:rsidR="00FE2A93" w:rsidRPr="0078584E" w:rsidDel="009E0C0C">
          <w:rPr>
            <w:color w:val="000000" w:themeColor="text1"/>
          </w:rPr>
          <w:delText xml:space="preserve"> surface and tower observation</w:delText>
        </w:r>
        <w:r w:rsidR="00913042" w:rsidRPr="0078584E" w:rsidDel="009E0C0C">
          <w:rPr>
            <w:color w:val="000000" w:themeColor="text1"/>
          </w:rPr>
          <w:delText>s</w:delText>
        </w:r>
      </w:del>
      <w:r w:rsidR="00913042" w:rsidRPr="0078584E">
        <w:rPr>
          <w:color w:val="000000" w:themeColor="text1"/>
        </w:rPr>
        <w:t xml:space="preserve">. </w:t>
      </w:r>
      <w:r w:rsidR="00C22BF6" w:rsidRPr="0078584E">
        <w:rPr>
          <w:color w:val="000000" w:themeColor="text1"/>
        </w:rPr>
        <w:t>The</w:t>
      </w:r>
      <w:r w:rsidR="00100E70" w:rsidRPr="0078584E">
        <w:rPr>
          <w:color w:val="000000" w:themeColor="text1"/>
        </w:rPr>
        <w:t xml:space="preserve"> posterior GEOS-Chem</w:t>
      </w:r>
      <w:r w:rsidR="00DB786F" w:rsidRPr="0078584E">
        <w:rPr>
          <w:color w:val="000000" w:themeColor="text1"/>
        </w:rPr>
        <w:t xml:space="preserve"> simulation</w:t>
      </w:r>
      <w:r w:rsidR="00100E70" w:rsidRPr="0078584E">
        <w:rPr>
          <w:color w:val="000000" w:themeColor="text1"/>
        </w:rPr>
        <w:t xml:space="preserve"> </w:t>
      </w:r>
      <w:r w:rsidR="00C22BF6" w:rsidRPr="0078584E">
        <w:rPr>
          <w:color w:val="000000" w:themeColor="text1"/>
        </w:rPr>
        <w:t>decreases the root mean squared error</w:t>
      </w:r>
      <w:r w:rsidR="00913042" w:rsidRPr="0078584E">
        <w:rPr>
          <w:color w:val="000000" w:themeColor="text1"/>
        </w:rPr>
        <w:t xml:space="preserve"> (RMSE)</w:t>
      </w:r>
      <w:r w:rsidR="00C22BF6" w:rsidRPr="0078584E">
        <w:rPr>
          <w:color w:val="000000" w:themeColor="text1"/>
        </w:rPr>
        <w:t xml:space="preserve"> of the simulated observations with the TROPOMI data relative to the prior simulation</w:t>
      </w:r>
      <w:r w:rsidR="00913042" w:rsidRPr="0078584E">
        <w:rPr>
          <w:color w:val="000000" w:themeColor="text1"/>
        </w:rPr>
        <w:t xml:space="preserve"> by 5% </w:t>
      </w:r>
      <w:r w:rsidR="00B11BE5" w:rsidRPr="0078584E">
        <w:rPr>
          <w:color w:val="000000" w:themeColor="text1"/>
        </w:rPr>
        <w:t xml:space="preserve">(from 15.8 ppb to 15.0 ppb) </w:t>
      </w:r>
      <w:r w:rsidR="00913042" w:rsidRPr="0078584E">
        <w:rPr>
          <w:color w:val="000000" w:themeColor="text1"/>
        </w:rPr>
        <w:t>and the mean bias by 9%</w:t>
      </w:r>
      <w:r w:rsidR="00B11BE5" w:rsidRPr="0078584E">
        <w:rPr>
          <w:color w:val="000000" w:themeColor="text1"/>
        </w:rPr>
        <w:t xml:space="preserve"> (from 9.1 ppb to 8.3 ppb)</w:t>
      </w:r>
      <w:r w:rsidR="00913042" w:rsidRPr="0078584E">
        <w:rPr>
          <w:color w:val="000000" w:themeColor="text1"/>
        </w:rPr>
        <w:t>.</w:t>
      </w:r>
      <w:r w:rsidR="00DB786F" w:rsidRPr="0078584E">
        <w:rPr>
          <w:color w:val="000000" w:themeColor="text1"/>
        </w:rPr>
        <w:t xml:space="preserve"> </w:t>
      </w:r>
      <w:r w:rsidR="00B11BE5" w:rsidRPr="0078584E">
        <w:rPr>
          <w:color w:val="000000" w:themeColor="text1"/>
        </w:rPr>
        <w:t xml:space="preserve">Both simulations produce similar Pearson correlation coefficients. When compared to </w:t>
      </w:r>
      <w:proofErr w:type="spellStart"/>
      <w:r w:rsidR="00B11BE5" w:rsidRPr="0078584E">
        <w:rPr>
          <w:color w:val="000000" w:themeColor="text1"/>
        </w:rPr>
        <w:t>ObsPack</w:t>
      </w:r>
      <w:proofErr w:type="spellEnd"/>
      <w:r w:rsidR="00B11BE5" w:rsidRPr="0078584E">
        <w:rPr>
          <w:color w:val="000000" w:themeColor="text1"/>
        </w:rPr>
        <w:t xml:space="preserve"> data, b</w:t>
      </w:r>
      <w:r w:rsidR="00DB786F" w:rsidRPr="0078584E">
        <w:rPr>
          <w:color w:val="000000" w:themeColor="text1"/>
        </w:rPr>
        <w:t xml:space="preserve">oth simulations </w:t>
      </w:r>
      <w:r w:rsidR="00913042" w:rsidRPr="0078584E">
        <w:rPr>
          <w:color w:val="000000" w:themeColor="text1"/>
        </w:rPr>
        <w:t>yield</w:t>
      </w:r>
      <w:r w:rsidR="00FE2A93" w:rsidRPr="0078584E">
        <w:rPr>
          <w:color w:val="000000" w:themeColor="text1"/>
        </w:rPr>
        <w:t xml:space="preserve"> </w:t>
      </w:r>
      <w:r w:rsidR="00913042" w:rsidRPr="0078584E">
        <w:rPr>
          <w:color w:val="000000" w:themeColor="text1"/>
        </w:rPr>
        <w:t>similar</w:t>
      </w:r>
      <w:r w:rsidR="00FE2A93" w:rsidRPr="0078584E">
        <w:rPr>
          <w:color w:val="000000" w:themeColor="text1"/>
        </w:rPr>
        <w:t xml:space="preserve"> </w:t>
      </w:r>
      <w:r w:rsidR="00913042" w:rsidRPr="0078584E">
        <w:rPr>
          <w:color w:val="000000" w:themeColor="text1"/>
        </w:rPr>
        <w:t xml:space="preserve">RMSE, mean bias, </w:t>
      </w:r>
      <w:r w:rsidR="00B11BE5" w:rsidRPr="0078584E">
        <w:rPr>
          <w:color w:val="000000" w:themeColor="text1"/>
        </w:rPr>
        <w:t>and R</w:t>
      </w:r>
      <w:r w:rsidR="00B11BE5" w:rsidRPr="0078584E">
        <w:rPr>
          <w:color w:val="000000" w:themeColor="text1"/>
          <w:vertAlign w:val="superscript"/>
        </w:rPr>
        <w:t>2</w:t>
      </w:r>
      <w:r w:rsidR="00B11BE5" w:rsidRPr="0078584E">
        <w:rPr>
          <w:color w:val="000000" w:themeColor="text1"/>
        </w:rPr>
        <w:t xml:space="preserve">, while </w:t>
      </w:r>
      <w:r w:rsidR="00913042" w:rsidRPr="0078584E">
        <w:rPr>
          <w:color w:val="000000" w:themeColor="text1"/>
        </w:rPr>
        <w:t>the posterior simulation improves the reduced major axis regression (RMA) intercept by 4% and the slope by 3%</w:t>
      </w:r>
      <w:r w:rsidR="00FE2A93" w:rsidRPr="0078584E">
        <w:rPr>
          <w:color w:val="000000" w:themeColor="text1"/>
        </w:rPr>
        <w:t xml:space="preserve">. The broad agreement of both simulations with observations reflects the high quality of the prior emissions estimate in North America (Maasakkers et al., 2019). The failure of the posterior simulation to significantly improve agreement with the observations compared to the prior simulation may reflect </w:t>
      </w:r>
      <w:ins w:id="252" w:author="Daniel Jacob" w:date="2023-03-25T10:46:00Z">
        <w:r w:rsidR="009E0C0C">
          <w:rPr>
            <w:color w:val="000000" w:themeColor="text1"/>
          </w:rPr>
          <w:t xml:space="preserve">the large observing system errors for individual observations. </w:t>
        </w:r>
      </w:ins>
      <w:del w:id="253" w:author="Daniel Jacob" w:date="2023-03-25T10:46:00Z">
        <w:r w:rsidR="00BA44EC" w:rsidRPr="0078584E" w:rsidDel="009E0C0C">
          <w:rPr>
            <w:color w:val="000000" w:themeColor="text1"/>
          </w:rPr>
          <w:delText xml:space="preserve">temporal variability in the emissions that is not captured </w:delText>
        </w:r>
        <w:r w:rsidR="00F05667" w:rsidDel="009E0C0C">
          <w:rPr>
            <w:color w:val="000000" w:themeColor="text1"/>
          </w:rPr>
          <w:delText>by</w:delText>
        </w:r>
        <w:r w:rsidR="00BA44EC" w:rsidRPr="0078584E" w:rsidDel="009E0C0C">
          <w:rPr>
            <w:color w:val="000000" w:themeColor="text1"/>
          </w:rPr>
          <w:delText xml:space="preserve"> our annual average</w:delText>
        </w:r>
        <w:r w:rsidR="00F05667" w:rsidDel="009E0C0C">
          <w:rPr>
            <w:color w:val="000000" w:themeColor="text1"/>
          </w:rPr>
          <w:delText xml:space="preserve"> optimization</w:delText>
        </w:r>
        <w:r w:rsidR="00BA44EC" w:rsidRPr="0078584E" w:rsidDel="009E0C0C">
          <w:rPr>
            <w:color w:val="000000" w:themeColor="text1"/>
          </w:rPr>
          <w:delText>.</w:delText>
        </w:r>
        <w:r w:rsidR="00FE2A93" w:rsidRPr="0078584E" w:rsidDel="009E0C0C">
          <w:rPr>
            <w:color w:val="000000" w:themeColor="text1"/>
          </w:rPr>
          <w:delText xml:space="preserve"> </w:delText>
        </w:r>
      </w:del>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1E29AD8E" w:rsidR="002D3DE6" w:rsidRPr="00C01462" w:rsidRDefault="000A6465" w:rsidP="000E257D">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in CONUS</w:t>
      </w:r>
      <w:r w:rsidR="00286BD1" w:rsidRPr="0078584E">
        <w:rPr>
          <w:color w:val="000000" w:themeColor="text1"/>
        </w:rPr>
        <w:t xml:space="preserve">, </w:t>
      </w:r>
      <w:r w:rsidR="00EA52A5" w:rsidRPr="0078584E">
        <w:rPr>
          <w:color w:val="000000" w:themeColor="text1"/>
        </w:rPr>
        <w:t xml:space="preserve">a </w:t>
      </w:r>
      <w:r w:rsidR="00A91924" w:rsidRPr="0078584E">
        <w:rPr>
          <w:color w:val="000000" w:themeColor="text1"/>
        </w:rPr>
        <w:t>16</w:t>
      </w:r>
      <w:r w:rsidR="00EA52A5" w:rsidRPr="0078584E">
        <w:rPr>
          <w:color w:val="000000" w:themeColor="text1"/>
        </w:rPr>
        <w:t xml:space="preserve"> </w:t>
      </w:r>
      <w:r w:rsidR="00435381" w:rsidRPr="0078584E">
        <w:rPr>
          <w:color w:val="000000" w:themeColor="text1"/>
        </w:rPr>
        <w:t>(</w:t>
      </w:r>
      <w:r w:rsidR="00BB4E97" w:rsidRPr="0078584E">
        <w:rPr>
          <w:color w:val="000000" w:themeColor="text1"/>
        </w:rPr>
        <w:t xml:space="preserve">12 - </w:t>
      </w:r>
      <w:r w:rsidR="00E5559E" w:rsidRPr="0078584E">
        <w:rPr>
          <w:color w:val="000000" w:themeColor="text1"/>
        </w:rPr>
        <w:t>19</w:t>
      </w:r>
      <w:r w:rsidR="00435381" w:rsidRPr="0078584E">
        <w:rPr>
          <w:color w:val="000000" w:themeColor="text1"/>
        </w:rPr>
        <w:t>)</w:t>
      </w:r>
      <w:r w:rsidR="00E462E6">
        <w:rPr>
          <w:color w:val="000000" w:themeColor="text1"/>
        </w:rPr>
        <w:t xml:space="preserve"> %</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he most recent</w:t>
      </w:r>
      <w:r w:rsidR="00EA52A5" w:rsidRPr="0078584E">
        <w:rPr>
          <w:color w:val="000000" w:themeColor="text1"/>
        </w:rPr>
        <w:t xml:space="preserve"> GHGI estimate </w:t>
      </w:r>
      <w:r w:rsidR="00651C18" w:rsidRPr="0078584E">
        <w:rPr>
          <w:color w:val="000000" w:themeColor="text1"/>
        </w:rPr>
        <w:t xml:space="preserve">for 2019 (henceforth “GHGI”) </w:t>
      </w:r>
      <w:r w:rsidR="00DA2503" w:rsidRPr="0078584E">
        <w:rPr>
          <w:color w:val="000000" w:themeColor="text1"/>
        </w:rPr>
        <w:t>of 26.</w:t>
      </w:r>
      <w:r w:rsidR="00A91924" w:rsidRPr="0078584E">
        <w:rPr>
          <w:color w:val="000000" w:themeColor="text1"/>
        </w:rPr>
        <w:t>7</w:t>
      </w:r>
      <w:r w:rsidR="00DA2503" w:rsidRPr="0078584E">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DA2503" w:rsidRPr="0078584E">
        <w:rPr>
          <w:color w:val="000000" w:themeColor="text1"/>
        </w:rPr>
        <w:t xml:space="preserve"> </w:t>
      </w:r>
      <w:r w:rsidR="002031BC" w:rsidRPr="0078584E">
        <w:rPr>
          <w:color w:val="000000" w:themeColor="text1"/>
        </w:rPr>
        <w:t>(EPA, 2022)</w:t>
      </w:r>
      <w:r w:rsidR="001E1154" w:rsidRPr="0078584E">
        <w:rPr>
          <w:color w:val="000000" w:themeColor="text1"/>
        </w:rPr>
        <w:t>.</w:t>
      </w:r>
      <w:r w:rsidR="0082093F" w:rsidRPr="0078584E">
        <w:rPr>
          <w:color w:val="000000" w:themeColor="text1"/>
        </w:rPr>
        <w:t xml:space="preserve"> </w:t>
      </w:r>
      <w:r w:rsidR="001017B3" w:rsidRPr="00C01462">
        <w:t xml:space="preserve">Lu et al. (2022) found </w:t>
      </w:r>
      <w:r w:rsidR="005302DB" w:rsidRPr="00C01462">
        <w:t xml:space="preserve">larger </w:t>
      </w:r>
      <w:r w:rsidR="001017B3" w:rsidRPr="00C01462">
        <w:t xml:space="preserve">anthropogenic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 xml:space="preserve">Deng et al. (2022)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proofErr w:type="gramStart"/>
      <w:r w:rsidR="00651C18">
        <w:t xml:space="preserve">with </w:t>
      </w:r>
      <w:r w:rsidR="002031BC">
        <w:t>in</w:t>
      </w:r>
      <w:proofErr w:type="gramEnd"/>
      <w:r w:rsidR="002031BC">
        <w:t xml:space="preserve"> situ </w:t>
      </w:r>
      <w:r w:rsidR="00651C18">
        <w:t>data</w:t>
      </w:r>
      <w:r w:rsidR="00286BD1">
        <w:t>.</w:t>
      </w:r>
    </w:p>
    <w:p w14:paraId="254BFB55" w14:textId="77777777" w:rsidR="00136BC7" w:rsidRPr="00C01462" w:rsidRDefault="00136BC7" w:rsidP="000E257D"/>
    <w:p w14:paraId="55CE13F9" w14:textId="2FBBBF3C" w:rsidR="005F1E5B" w:rsidRDefault="00A847E9" w:rsidP="005F1E5B">
      <w:r w:rsidRPr="00C01462">
        <w:t xml:space="preserve">We allocate our national total to the emission sectors described in section 2.2 using the attribution method described in section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indicating that we can separate sectoral emissions</w:t>
      </w:r>
      <w:r w:rsidRPr="00C01462">
        <w:t xml:space="preserve">. </w:t>
      </w:r>
      <w:r w:rsidR="00100E70" w:rsidRPr="00C01462">
        <w:t xml:space="preserve">Figure </w:t>
      </w:r>
      <w:r w:rsidR="00D775B7">
        <w:t>5</w:t>
      </w:r>
      <w:r w:rsidR="00100E70" w:rsidRPr="00C01462">
        <w:t xml:space="preserve"> </w:t>
      </w:r>
      <w:r w:rsidR="002031BC">
        <w:t>and Table 2 summarize the results</w:t>
      </w:r>
      <w:r w:rsidR="00100E70" w:rsidRPr="00C01462">
        <w:t xml:space="preserve">. </w:t>
      </w:r>
      <w:r w:rsidR="00EE28A0">
        <w:t>L</w:t>
      </w:r>
      <w:r w:rsidR="002031BC">
        <w:t>ivestock, oil and gas, and landfill</w:t>
      </w:r>
      <w:r w:rsidR="00EE28A0">
        <w:t xml:space="preserve">s </w:t>
      </w:r>
      <w:del w:id="254" w:author="Daniel Jacob" w:date="2023-03-25T11:47:00Z">
        <w:r w:rsidR="00EE28A0" w:rsidDel="001B5EFE">
          <w:delText xml:space="preserve">explain </w:delText>
        </w:r>
      </w:del>
      <w:ins w:id="255" w:author="Daniel Jacob" w:date="2023-03-25T11:47:00Z">
        <w:r w:rsidR="001B5EFE">
          <w:t xml:space="preserve">account for </w:t>
        </w:r>
      </w:ins>
      <w:r w:rsidR="00EE28A0">
        <w:t>90% of posterior anthropogenic emissions</w:t>
      </w:r>
      <w:r w:rsidR="00A82233">
        <w:t xml:space="preserve"> and all increase relative to</w:t>
      </w:r>
      <w:r w:rsidR="00EE28A0">
        <w:t xml:space="preserve"> the </w:t>
      </w:r>
      <w:r w:rsidR="00651C18">
        <w:t>GHGI</w:t>
      </w:r>
      <w:r w:rsidR="005F1E5B">
        <w:t>.</w:t>
      </w:r>
      <w:r w:rsidR="005F1E5B" w:rsidRPr="005F1E5B">
        <w:t xml:space="preserve"> </w:t>
      </w:r>
      <w:r w:rsidR="00EE28A0">
        <w:t xml:space="preserve">We </w:t>
      </w:r>
      <w:r w:rsidR="007305E0">
        <w:t>find a significant decrease from the GHGI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significantly larger than the values found by</w:t>
      </w:r>
      <w:r w:rsidR="005F1E5B" w:rsidRPr="00C01462">
        <w:t xml:space="preserve"> Lu et al. (2022)</w:t>
      </w:r>
      <w:r w:rsidR="005F1E5B">
        <w:t xml:space="preserve"> from GOSAT and in situ data. We find a small but significant increase in wetland emissions that is consistent with the large range found by Lu et al. (2022). However, the </w:t>
      </w:r>
      <w:r w:rsidR="005F1E5B" w:rsidRPr="00C01462">
        <w:t>observing system</w:t>
      </w:r>
      <w:r w:rsidR="005F1E5B">
        <w:t xml:space="preserve"> </w:t>
      </w:r>
      <w:r w:rsidR="00A82233">
        <w:t xml:space="preserve">only </w:t>
      </w:r>
      <w:r w:rsidR="005F1E5B">
        <w:t xml:space="preserve">constrains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in South Carolina, Georgia, and eastern Florida</w:t>
      </w:r>
      <w:r w:rsidR="005F1E5B" w:rsidRPr="00C01462">
        <w:t xml:space="preserve">. </w:t>
      </w:r>
      <w:del w:id="256" w:author="Daniel Jacob" w:date="2023-03-25T12:03:00Z">
        <w:r w:rsidR="00645C3F" w:rsidDel="00264F52">
          <w:delText>Here we focus on emissions from landfills, coal, and livestock, which are less studied than CONUS oil and gas.</w:delText>
        </w:r>
      </w:del>
    </w:p>
    <w:p w14:paraId="5FC86F27" w14:textId="11270CCA" w:rsidR="002031BC" w:rsidRDefault="002031BC" w:rsidP="000E257D"/>
    <w:p w14:paraId="537D06BB" w14:textId="32B3702D" w:rsidR="00597C3C" w:rsidRPr="0078584E" w:rsidRDefault="002031BC" w:rsidP="002031BC">
      <w:pPr>
        <w:rPr>
          <w:color w:val="000000" w:themeColor="text1"/>
        </w:rPr>
      </w:pPr>
      <w:r w:rsidRPr="0078584E">
        <w:rPr>
          <w:color w:val="000000" w:themeColor="text1"/>
        </w:rPr>
        <w:t xml:space="preserve">Landfill emissions show the largest relative and absolute increase from the GHGI for 2019. We find posterior emissions of 6.9 (6.4 - 7.5)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an increase of 52% relative to the GHGI</w:t>
      </w:r>
      <w:r w:rsidR="00FA6AC9" w:rsidRPr="0078584E">
        <w:rPr>
          <w:color w:val="000000" w:themeColor="text1"/>
        </w:rPr>
        <w:t xml:space="preserve"> estimate of 4.5 (3.5 </w:t>
      </w:r>
      <w:r w:rsidR="007869AF" w:rsidRPr="0078584E">
        <w:rPr>
          <w:color w:val="000000" w:themeColor="text1"/>
        </w:rPr>
        <w:t>–</w:t>
      </w:r>
      <w:r w:rsidR="00FA6AC9" w:rsidRPr="0078584E">
        <w:rPr>
          <w:color w:val="000000" w:themeColor="text1"/>
        </w:rPr>
        <w:t xml:space="preserve"> 5.5) </w:t>
      </w:r>
      <w:proofErr w:type="spellStart"/>
      <w:r w:rsidR="00FA6AC9" w:rsidRPr="0078584E">
        <w:rPr>
          <w:color w:val="000000" w:themeColor="text1"/>
        </w:rPr>
        <w:t>Tg</w:t>
      </w:r>
      <w:proofErr w:type="spellEnd"/>
      <w:r w:rsidR="00FA6AC9" w:rsidRPr="0078584E">
        <w:rPr>
          <w:color w:val="000000" w:themeColor="text1"/>
        </w:rPr>
        <w:t xml:space="preserve"> a</w:t>
      </w:r>
      <w:r w:rsidR="00FA6AC9" w:rsidRPr="0078584E">
        <w:rPr>
          <w:color w:val="000000" w:themeColor="text1"/>
          <w:vertAlign w:val="superscript"/>
        </w:rPr>
        <w:t>-1</w:t>
      </w:r>
      <w:r w:rsidR="007869AF" w:rsidRPr="0078584E">
        <w:rPr>
          <w:color w:val="000000" w:themeColor="text1"/>
        </w:rPr>
        <w:t xml:space="preserve">, where the </w:t>
      </w:r>
      <w:del w:id="257" w:author="Daniel Jacob" w:date="2023-03-25T11:57:00Z">
        <w:r w:rsidR="007869AF" w:rsidRPr="0078584E" w:rsidDel="00264F52">
          <w:rPr>
            <w:color w:val="000000" w:themeColor="text1"/>
          </w:rPr>
          <w:delText xml:space="preserve">parenthetical </w:delText>
        </w:r>
      </w:del>
      <w:r w:rsidR="007869AF" w:rsidRPr="0078584E">
        <w:rPr>
          <w:color w:val="000000" w:themeColor="text1"/>
        </w:rPr>
        <w:t xml:space="preserve">values </w:t>
      </w:r>
      <w:ins w:id="258" w:author="Daniel Jacob" w:date="2023-03-25T11:57:00Z">
        <w:r w:rsidR="00264F52">
          <w:rPr>
            <w:color w:val="000000" w:themeColor="text1"/>
          </w:rPr>
          <w:t xml:space="preserve">in parentheses </w:t>
        </w:r>
      </w:ins>
      <w:r w:rsidR="007869AF" w:rsidRPr="0078584E">
        <w:rPr>
          <w:color w:val="000000" w:themeColor="text1"/>
        </w:rPr>
        <w:t>represent EPA bottom-up error</w:t>
      </w:r>
      <w:r w:rsidR="00A91924" w:rsidRPr="00D737D6">
        <w:rPr>
          <w:color w:val="000000" w:themeColor="text1"/>
        </w:rPr>
        <w:t xml:space="preserve"> estimates</w:t>
      </w:r>
      <w:ins w:id="259" w:author="Daniel Jacob" w:date="2023-03-25T11:58:00Z">
        <w:r w:rsidR="00264F52">
          <w:rPr>
            <w:color w:val="000000" w:themeColor="text1"/>
          </w:rPr>
          <w:t xml:space="preserve"> (95% confidence interval)</w:t>
        </w:r>
      </w:ins>
      <w:r w:rsidR="00A91924" w:rsidRPr="00D737D6">
        <w:rPr>
          <w:color w:val="000000" w:themeColor="text1"/>
        </w:rPr>
        <w:t>.</w:t>
      </w:r>
      <w:r w:rsidR="007869AF" w:rsidRPr="0078584E">
        <w:rPr>
          <w:color w:val="000000" w:themeColor="text1"/>
        </w:rPr>
        <w:t xml:space="preserve"> </w:t>
      </w:r>
      <w:r w:rsidRPr="0078584E">
        <w:rPr>
          <w:color w:val="000000" w:themeColor="text1"/>
        </w:rPr>
        <w:t xml:space="preserve">Lu et al. (2022) found similar mean posterior landfill </w:t>
      </w:r>
      <w:r w:rsidRPr="00D737D6">
        <w:rPr>
          <w:color w:val="000000" w:themeColor="text1"/>
        </w:rPr>
        <w:t xml:space="preserve">emissions of 7.5 (5.9 – 7.7) </w:t>
      </w:r>
      <w:proofErr w:type="spellStart"/>
      <w:r w:rsidRPr="00D737D6">
        <w:rPr>
          <w:color w:val="000000" w:themeColor="text1"/>
        </w:rPr>
        <w:t>Tg</w:t>
      </w:r>
      <w:proofErr w:type="spellEnd"/>
      <w:r w:rsidRPr="00D737D6">
        <w:rPr>
          <w:color w:val="000000" w:themeColor="text1"/>
        </w:rPr>
        <w:t xml:space="preserve"> a</w:t>
      </w:r>
      <w:r w:rsidRPr="00D737D6">
        <w:rPr>
          <w:color w:val="000000" w:themeColor="text1"/>
          <w:vertAlign w:val="superscript"/>
        </w:rPr>
        <w:t>-1</w:t>
      </w:r>
      <w:r w:rsidRPr="00D737D6">
        <w:rPr>
          <w:color w:val="000000" w:themeColor="text1"/>
        </w:rPr>
        <w:t xml:space="preserve"> for 2017. </w:t>
      </w:r>
      <w:r w:rsidR="00265893" w:rsidRPr="0078584E">
        <w:rPr>
          <w:color w:val="000000" w:themeColor="text1"/>
        </w:rPr>
        <w:t xml:space="preserve">We attribute the </w:t>
      </w:r>
      <w:r w:rsidR="00A17685" w:rsidRPr="0078584E">
        <w:rPr>
          <w:color w:val="000000" w:themeColor="text1"/>
        </w:rPr>
        <w:t xml:space="preserve">EPA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of landfill</w:t>
      </w:r>
      <w:r w:rsidR="00265893" w:rsidRPr="0078584E">
        <w:rPr>
          <w:color w:val="000000" w:themeColor="text1"/>
        </w:rPr>
        <w:t xml:space="preserve"> inventory methodologies. </w:t>
      </w:r>
      <w:r w:rsidR="006A20A7" w:rsidRPr="0078584E">
        <w:rPr>
          <w:color w:val="000000" w:themeColor="text1"/>
        </w:rPr>
        <w:t>First, for landfills with gas recovery systems, the GHGI relies on reported emissions from the GHGRP that use too-high collection efficiencies. Second</w:t>
      </w:r>
      <w:r w:rsidR="00265893" w:rsidRPr="0078584E">
        <w:rPr>
          <w:color w:val="000000" w:themeColor="text1"/>
        </w:rPr>
        <w:t>, the GHGI does not account for site-specific operation</w:t>
      </w:r>
      <w:ins w:id="260" w:author="Daniel Jacob" w:date="2023-03-25T11:59:00Z">
        <w:r w:rsidR="00264F52">
          <w:rPr>
            <w:color w:val="000000" w:themeColor="text1"/>
          </w:rPr>
          <w:t>s</w:t>
        </w:r>
      </w:ins>
      <w:r w:rsidR="00265893" w:rsidRPr="0078584E">
        <w:rPr>
          <w:color w:val="000000" w:themeColor="text1"/>
        </w:rPr>
        <w:t xml:space="preserve"> </w:t>
      </w:r>
      <w:del w:id="261" w:author="Daniel Jacob" w:date="2023-03-25T11:59:00Z">
        <w:r w:rsidR="00265893" w:rsidRPr="0078584E" w:rsidDel="00264F52">
          <w:rPr>
            <w:color w:val="000000" w:themeColor="text1"/>
          </w:rPr>
          <w:delText xml:space="preserve">effects </w:delText>
        </w:r>
      </w:del>
      <w:r w:rsidR="00265893" w:rsidRPr="0078584E">
        <w:rPr>
          <w:color w:val="000000" w:themeColor="text1"/>
        </w:rPr>
        <w:t xml:space="preserve">that may produce </w:t>
      </w:r>
      <w:r w:rsidR="006A20A7" w:rsidRPr="0078584E">
        <w:rPr>
          <w:color w:val="000000" w:themeColor="text1"/>
        </w:rPr>
        <w:t xml:space="preserve">anomalous </w:t>
      </w:r>
      <w:del w:id="262" w:author="Daniel Jacob" w:date="2023-03-25T11:59:00Z">
        <w:r w:rsidR="006A20A7" w:rsidRPr="0078584E" w:rsidDel="00264F52">
          <w:rPr>
            <w:color w:val="000000" w:themeColor="text1"/>
          </w:rPr>
          <w:delText>but significant</w:delText>
        </w:r>
        <w:r w:rsidR="00265893" w:rsidRPr="0078584E" w:rsidDel="00264F52">
          <w:rPr>
            <w:color w:val="000000" w:themeColor="text1"/>
          </w:rPr>
          <w:delText xml:space="preserve"> </w:delText>
        </w:r>
      </w:del>
      <w:r w:rsidR="00265893" w:rsidRPr="0078584E">
        <w:rPr>
          <w:color w:val="000000" w:themeColor="text1"/>
        </w:rPr>
        <w:t xml:space="preserve">emissions. We discuss these </w:t>
      </w:r>
      <w:r w:rsidR="006A20A7" w:rsidRPr="0078584E">
        <w:rPr>
          <w:color w:val="000000" w:themeColor="text1"/>
        </w:rPr>
        <w:t>causes</w:t>
      </w:r>
      <w:r w:rsidR="00265893" w:rsidRPr="0078584E">
        <w:rPr>
          <w:color w:val="000000" w:themeColor="text1"/>
        </w:rPr>
        <w:t xml:space="preserve"> in detail in Section 3.2.</w:t>
      </w:r>
    </w:p>
    <w:p w14:paraId="1E382032" w14:textId="6A37D1F0" w:rsidR="000760BB" w:rsidRDefault="000760BB" w:rsidP="002031BC"/>
    <w:p w14:paraId="364F2383" w14:textId="0059895E" w:rsidR="00952D34" w:rsidRPr="00B51761" w:rsidRDefault="000760BB" w:rsidP="002031BC">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1E1628">
        <w:t xml:space="preserve"> </w:t>
      </w:r>
      <w:r w:rsidR="001E1628" w:rsidRPr="0078584E">
        <w:rPr>
          <w:color w:val="000000" w:themeColor="text1"/>
        </w:rPr>
        <w:t xml:space="preserve">estimate of </w:t>
      </w:r>
      <w:r w:rsidRPr="0078584E">
        <w:rPr>
          <w:color w:val="000000" w:themeColor="text1"/>
        </w:rPr>
        <w:t>2.1 (</w:t>
      </w:r>
      <w:r w:rsidR="00846FB9" w:rsidRPr="0078584E">
        <w:rPr>
          <w:color w:val="000000" w:themeColor="text1"/>
        </w:rPr>
        <w:t xml:space="preserve">2.0 - 2.5)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u et al. (2022)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38533B">
        <w:t xml:space="preserve"> </w:t>
      </w:r>
      <w:r w:rsidR="00E00F2D">
        <w:t xml:space="preserve">that are </w:t>
      </w:r>
      <w:r w:rsidR="0038533B">
        <w:t>consistent with GHGI estimates for 2012</w:t>
      </w:r>
      <w:r w:rsidR="00503604">
        <w:t>.</w:t>
      </w:r>
      <w:r w:rsidR="00A976C3">
        <w:t xml:space="preserve"> Our lower estimate better reflects the 30% decrease in CONUS coal production from 2012</w:t>
      </w:r>
      <w:r w:rsidR="00DD7365">
        <w:t xml:space="preserve"> </w:t>
      </w:r>
      <w:r w:rsidR="0038533B">
        <w:t xml:space="preserve">to 2019 </w:t>
      </w:r>
      <w:r w:rsidR="00A976C3">
        <w:t>(</w:t>
      </w:r>
      <w:r w:rsidR="0038533B">
        <w:t>EIA</w:t>
      </w:r>
      <w:r w:rsidR="00A976C3">
        <w:t>, 202</w:t>
      </w:r>
      <w:r w:rsidR="0038533B">
        <w:t>x</w:t>
      </w:r>
      <w:r w:rsidR="00A976C3">
        <w:t>)</w:t>
      </w:r>
      <w:r w:rsidR="004864FE">
        <w:t>, which is also s</w:t>
      </w:r>
      <w:r w:rsidR="00A976C3">
        <w:t>how</w:t>
      </w:r>
      <w:r w:rsidR="004864FE">
        <w:t xml:space="preserve">n in the </w:t>
      </w:r>
      <w:r w:rsidR="006A09D4">
        <w:t>30% decrease in</w:t>
      </w:r>
      <w:r w:rsidR="00A976C3">
        <w:t xml:space="preserve"> </w:t>
      </w:r>
      <w:r w:rsidR="004864FE">
        <w:t xml:space="preserve">GHGI </w:t>
      </w:r>
      <w:r w:rsidR="00E00F2D">
        <w:t>coal emissions</w:t>
      </w:r>
      <w:r w:rsidR="00A976C3">
        <w:t xml:space="preserve"> </w:t>
      </w:r>
      <w:r w:rsidR="006A09D4">
        <w:t>over the same period</w:t>
      </w:r>
      <w:r w:rsidR="00A976C3">
        <w:t xml:space="preserve">. </w:t>
      </w:r>
      <w:r w:rsidR="005F11CA">
        <w:t>As expected,</w:t>
      </w:r>
      <w:r w:rsidR="00AF44EC">
        <w:t xml:space="preserve"> emissions correlate with underground </w:t>
      </w:r>
      <w:r w:rsidR="005F11CA">
        <w:t>coal mining:</w:t>
      </w:r>
      <w:r w:rsidR="00AF44EC">
        <w:t xml:space="preserve"> </w:t>
      </w:r>
      <w:r w:rsidR="00DC0606">
        <w:t xml:space="preserve">Appalachia </w:t>
      </w:r>
      <w:r w:rsidR="005F11CA">
        <w:t xml:space="preserve">generates </w:t>
      </w:r>
      <w:r w:rsidR="00E00F2D">
        <w:t xml:space="preserve">56% of coal </w:t>
      </w:r>
      <w:r w:rsidR="00360EA7">
        <w:t xml:space="preserve">from underground mines </w:t>
      </w:r>
      <w:r w:rsidR="00E00F2D">
        <w:t xml:space="preserve">and </w:t>
      </w:r>
      <w:r w:rsidR="00DC0606">
        <w:t xml:space="preserve">64% of posterior emissions, </w:t>
      </w:r>
      <w:r w:rsidR="005F11CA">
        <w:t xml:space="preserve">while </w:t>
      </w:r>
      <w:r w:rsidR="00DC0606">
        <w:t xml:space="preserve">the Illinois Basin </w:t>
      </w:r>
      <w:r w:rsidR="005F11CA">
        <w:t xml:space="preserve">yields </w:t>
      </w:r>
      <w:r w:rsidR="00E00F2D">
        <w:t>30%</w:t>
      </w:r>
      <w:r w:rsidR="005F11CA">
        <w:t xml:space="preserve"> of underground coal </w:t>
      </w:r>
      <w:r w:rsidR="00E00F2D">
        <w:t xml:space="preserve">and </w:t>
      </w:r>
      <w:r w:rsidR="00DC0606">
        <w:t>20%</w:t>
      </w:r>
      <w:r w:rsidR="005F11CA">
        <w:t xml:space="preserve"> of posterior emissions.</w:t>
      </w:r>
    </w:p>
    <w:p w14:paraId="6EE7BAF3" w14:textId="4AFBF908" w:rsidR="00DA0C92" w:rsidRDefault="00DA0C92" w:rsidP="000E257D"/>
    <w:p w14:paraId="699C5745" w14:textId="0F4B55FD" w:rsidR="00EF0C1D" w:rsidRDefault="002031BC" w:rsidP="002031BC">
      <w:r w:rsidRPr="00C01462">
        <w:t xml:space="preserve">Livestock emissions show </w:t>
      </w:r>
      <w:r>
        <w:t>broad agreement with the GHGI,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t>n insignificant</w:t>
      </w:r>
      <w:r w:rsidRPr="00C01462">
        <w:t xml:space="preserve"> </w:t>
      </w:r>
      <w:r>
        <w:t xml:space="preserve">11% </w:t>
      </w:r>
      <w:r w:rsidRPr="00C01462">
        <w:t xml:space="preserve">increase from </w:t>
      </w:r>
      <w:r>
        <w:t xml:space="preserve">the </w:t>
      </w:r>
      <w:r w:rsidRPr="00C01462">
        <w:t>GHGI</w:t>
      </w:r>
      <w:r>
        <w:t xml:space="preserve"> </w:t>
      </w:r>
      <w:r w:rsidRPr="0078584E">
        <w:rPr>
          <w:color w:val="000000" w:themeColor="text1"/>
        </w:rPr>
        <w:t xml:space="preserve">estimate of 9.4 (8.6 - 10.2)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del w:id="263" w:author="Daniel Jacob" w:date="2023-03-25T12:01:00Z">
        <w:r w:rsidRPr="0078584E" w:rsidDel="00264F52">
          <w:rPr>
            <w:color w:val="000000" w:themeColor="text1"/>
          </w:rPr>
          <w:delText xml:space="preserve">, where the parenthetical values represent the sum in quadrature of the EPA </w:delText>
        </w:r>
        <w:r w:rsidR="000760BB" w:rsidRPr="0078584E" w:rsidDel="00264F52">
          <w:rPr>
            <w:color w:val="000000" w:themeColor="text1"/>
          </w:rPr>
          <w:delText xml:space="preserve">bottom-up </w:delText>
        </w:r>
        <w:r w:rsidRPr="0078584E" w:rsidDel="00264F52">
          <w:rPr>
            <w:color w:val="000000" w:themeColor="text1"/>
          </w:rPr>
          <w:delText>errors for livestock subsectors</w:delText>
        </w:r>
      </w:del>
      <w:r w:rsidRPr="0078584E">
        <w:rPr>
          <w:color w:val="000000" w:themeColor="text1"/>
        </w:rPr>
        <w:t>. Lu et al. (2022) found</w:t>
      </w:r>
      <w:r w:rsidRPr="00A91924">
        <w:rPr>
          <w:color w:val="000000" w:themeColor="text1"/>
        </w:rPr>
        <w:t xml:space="preserve"> similar mean p</w:t>
      </w:r>
      <w:r w:rsidRPr="00C01462">
        <w:rPr>
          <w:color w:val="000000" w:themeColor="text1"/>
        </w:rPr>
        <w:t xml:space="preserve">osterior livestock emissions of 10.4 (8.8 </w:t>
      </w:r>
      <w:r>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 </w:t>
      </w:r>
      <w:r w:rsidRPr="00C01462">
        <w:t xml:space="preserve">Yu et al. (2021) conducted a seasonal inversion of aircraft observations over the north central </w:t>
      </w:r>
      <w:r w:rsidR="005F1E5B">
        <w:t>U.S.</w:t>
      </w:r>
      <w:r w:rsidRPr="00C01462">
        <w:t xml:space="preserve"> and </w:t>
      </w:r>
      <w:proofErr w:type="gramStart"/>
      <w:r w:rsidRPr="00C01462">
        <w:t>south central</w:t>
      </w:r>
      <w:proofErr w:type="gramEnd"/>
      <w:r w:rsidRPr="00C01462">
        <w:t xml:space="preserve"> Canada to find mean posterior livestock emissions of 5.5 (5.1 </w:t>
      </w:r>
      <w:r w:rsidR="00267670">
        <w:t>-</w:t>
      </w:r>
      <w:r w:rsidRPr="00C01462">
        <w:t xml:space="preserve"> 6.2) </w:t>
      </w:r>
      <w:proofErr w:type="spellStart"/>
      <w:r w:rsidRPr="00C01462">
        <w:t>Tg</w:t>
      </w:r>
      <w:proofErr w:type="spellEnd"/>
      <w:r w:rsidRPr="00C01462">
        <w:t xml:space="preserve"> a</w:t>
      </w:r>
      <w:r w:rsidRPr="00C01462">
        <w:rPr>
          <w:vertAlign w:val="superscript"/>
        </w:rPr>
        <w:t>-1</w:t>
      </w:r>
      <w:r w:rsidRPr="00C01462">
        <w:t>, which agrees with our posterior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733FDE">
        <w:t xml:space="preserve"> livestock estimates</w:t>
      </w:r>
      <w:r>
        <w:t xml:space="preserve">, we find </w:t>
      </w:r>
      <w:r w:rsidR="00733FDE">
        <w:t>a significant increase in</w:t>
      </w:r>
      <w:r>
        <w:t xml:space="preserve"> manure management emissions</w:t>
      </w:r>
      <w:r w:rsidR="00733FDE">
        <w:t xml:space="preserve"> from 2.3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which would almost entirely explain the observed discrepancy between the mean GHGI and posterior emissions. </w:t>
      </w:r>
      <w:r w:rsidR="00A10FEF">
        <w:t>The increase in manure management emissions is concentrated over the California Central Valley, northern Iowa, and Sampson and Duplin Counties in North Carolina. Notably, Iowa is the largest pork-producing state</w:t>
      </w:r>
      <w:r w:rsidR="00081298">
        <w:t>,</w:t>
      </w:r>
      <w:r w:rsidR="00A10FEF">
        <w:t xml:space="preserve"> and Sampson and Duplin Counties are the two largest pork-producing counties in CONUS (USDA, 2017). </w:t>
      </w:r>
      <w:r w:rsidR="005F11CA">
        <w:t>W</w:t>
      </w:r>
      <w:r w:rsidR="00A10FEF">
        <w:t>e find no correlation between our inferred increase and hog populations</w:t>
      </w:r>
      <w:r w:rsidR="005F11CA">
        <w:t>, which could reflect variability in manure management practices.</w:t>
      </w:r>
    </w:p>
    <w:p w14:paraId="24259D34" w14:textId="77777777" w:rsidR="007869AF" w:rsidRPr="00C01462" w:rsidRDefault="007869AF" w:rsidP="007869AF"/>
    <w:p w14:paraId="4F65A6E0" w14:textId="41EBD90C" w:rsidR="00B33A0E"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an</w:t>
      </w:r>
      <w:r>
        <w:t xml:space="preserve"> 18% </w:t>
      </w:r>
      <w:r w:rsidRPr="00C01462">
        <w:t xml:space="preserve">increase from </w:t>
      </w:r>
      <w:r>
        <w:t xml:space="preserve">the </w:t>
      </w:r>
      <w:r w:rsidRPr="0078584E">
        <w:rPr>
          <w:color w:val="000000" w:themeColor="text1"/>
        </w:rPr>
        <w:t>GHGI estimate of 8.</w:t>
      </w:r>
      <w:r w:rsidR="00AF44EC" w:rsidRPr="0078584E">
        <w:rPr>
          <w:color w:val="000000" w:themeColor="text1"/>
        </w:rPr>
        <w:t xml:space="preserve">7 </w:t>
      </w:r>
      <w:r w:rsidRPr="0078584E">
        <w:rPr>
          <w:color w:val="000000" w:themeColor="text1"/>
        </w:rPr>
        <w:t>(</w:t>
      </w:r>
      <w:r w:rsidR="00AF44EC" w:rsidRPr="0078584E">
        <w:rPr>
          <w:color w:val="000000" w:themeColor="text1"/>
        </w:rPr>
        <w:t>7.4</w:t>
      </w:r>
      <w:r w:rsidRPr="0078584E">
        <w:rPr>
          <w:color w:val="000000" w:themeColor="text1"/>
        </w:rPr>
        <w:t xml:space="preserve"> </w:t>
      </w:r>
      <w:r w:rsidR="00AF44EC" w:rsidRPr="0078584E">
        <w:rPr>
          <w:color w:val="000000" w:themeColor="text1"/>
        </w:rPr>
        <w:t>–</w:t>
      </w:r>
      <w:r w:rsidRPr="0078584E">
        <w:rPr>
          <w:color w:val="000000" w:themeColor="text1"/>
        </w:rPr>
        <w:t xml:space="preserve"> </w:t>
      </w:r>
      <w:r w:rsidR="00AF44EC" w:rsidRPr="0078584E">
        <w:rPr>
          <w:color w:val="000000" w:themeColor="text1"/>
        </w:rPr>
        <w:t>10.2</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(2022)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E211C3">
        <w:t xml:space="preserve"> </w:t>
      </w:r>
      <w:r w:rsidR="00E211C3" w:rsidRPr="00C01462">
        <w:t xml:space="preserve">However, they found decreasing gas emissions beginning in 2014. </w:t>
      </w:r>
      <w:r w:rsidR="00E211C3">
        <w:t>Compared</w:t>
      </w:r>
      <w:r>
        <w:t xml:space="preserve"> to Lu et al. (2022), </w:t>
      </w:r>
      <w:r w:rsidRPr="00C01462">
        <w:t xml:space="preserve">Shen et al. (2022) found lower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2020, which is consistent with continued emissions decreases</w:t>
      </w:r>
      <w:r>
        <w:t xml:space="preserve"> into 2019</w:t>
      </w:r>
      <w:r w:rsidRPr="00C01462">
        <w:t>.</w:t>
      </w:r>
      <w:r w:rsidR="00E211C3">
        <w:t xml:space="preserve"> </w:t>
      </w:r>
      <w:r w:rsidR="00276208">
        <w:t>T</w:t>
      </w:r>
      <w:r w:rsidR="00E211C3">
        <w:t xml:space="preserve">hese emissions are </w:t>
      </w:r>
      <w:r w:rsidR="005F11CA">
        <w:t>within the uncertainty range of</w:t>
      </w:r>
      <w:r w:rsidR="00E211C3">
        <w:t xml:space="preserve"> our posterior</w:t>
      </w:r>
      <w:r w:rsidR="005F11CA">
        <w:t xml:space="preserve"> estimate</w:t>
      </w:r>
      <w:r w:rsidR="00E211C3">
        <w:t>,</w:t>
      </w:r>
      <w:r w:rsidR="00B33A0E">
        <w:t xml:space="preserve"> </w:t>
      </w:r>
      <w:r w:rsidR="00276208">
        <w:t xml:space="preserve">and </w:t>
      </w:r>
      <w:r w:rsidR="00B33A0E">
        <w:t xml:space="preserve">we find consistent </w:t>
      </w:r>
      <w:r w:rsidR="00267670">
        <w:t xml:space="preserve">basin-level </w:t>
      </w:r>
      <w:r w:rsidR="00276208">
        <w:t>results</w:t>
      </w:r>
      <w:r w:rsidR="00547456">
        <w:t xml:space="preserve"> as shown in Figure S2</w:t>
      </w:r>
      <w:r w:rsidR="00E211C3">
        <w:t>.</w:t>
      </w:r>
      <w:r w:rsidR="00B33A0E">
        <w:t xml:space="preserve"> </w:t>
      </w:r>
      <w:r w:rsidR="00E211C3">
        <w:t>A</w:t>
      </w:r>
      <w:r w:rsidR="00B33A0E">
        <w:t xml:space="preserve">ll posterior </w:t>
      </w:r>
      <w:r w:rsidR="00E211C3">
        <w:t xml:space="preserve">basin </w:t>
      </w:r>
      <w:r w:rsidR="00B33A0E">
        <w:t xml:space="preserve">emissions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Shen et al. (2022)</w:t>
      </w:r>
      <w:r w:rsidR="00B33A0E">
        <w:t xml:space="preserve"> and all but five basins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B33A0E">
        <w:t xml:space="preserve">.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(2022) for successful quantification of basin emissions by TROPOMI, w</w:t>
      </w:r>
      <w:r w:rsidR="00B33A0E">
        <w:t xml:space="preserve">e find significant </w:t>
      </w:r>
      <w:r w:rsidR="00E211C3">
        <w:t xml:space="preserve">but small </w:t>
      </w:r>
      <w:r w:rsidR="00B33A0E">
        <w:t xml:space="preserve">differences </w:t>
      </w:r>
      <w:r w:rsidR="00E211C3">
        <w:t xml:space="preserve">only in </w:t>
      </w:r>
      <w:r w:rsidR="00B33A0E">
        <w:t>the Delaware</w:t>
      </w:r>
      <w:r w:rsidR="00E211C3">
        <w:rPr>
          <w:color w:val="000000" w:themeColor="text1"/>
        </w:rPr>
        <w:t xml:space="preserve">. </w:t>
      </w:r>
      <w:r w:rsidR="00F04732">
        <w:t>We find total emissions in the Permian</w:t>
      </w:r>
      <w:r w:rsidR="00C4545E">
        <w:t xml:space="preserve"> </w:t>
      </w:r>
      <w:r w:rsidR="00F04732">
        <w:t xml:space="preserve">basin of 2.9 </w:t>
      </w:r>
      <w:proofErr w:type="spellStart"/>
      <w:r w:rsidR="00F04732" w:rsidRPr="00C01462">
        <w:t>Tg</w:t>
      </w:r>
      <w:proofErr w:type="spellEnd"/>
      <w:r w:rsidR="00F04732" w:rsidRPr="00C01462">
        <w:t xml:space="preserve"> a</w:t>
      </w:r>
      <w:r w:rsidR="00F04732" w:rsidRPr="00C01462">
        <w:rPr>
          <w:vertAlign w:val="superscript"/>
        </w:rPr>
        <w:t>-1</w:t>
      </w:r>
      <w:r w:rsidR="00F04732">
        <w:t xml:space="preserve">, which is consistent with other recent studies (Zhang et al., 2020; </w:t>
      </w:r>
      <w:proofErr w:type="spellStart"/>
      <w:r w:rsidR="00F04732">
        <w:t>Schneising</w:t>
      </w:r>
      <w:proofErr w:type="spellEnd"/>
      <w:r w:rsidR="00F04732">
        <w:t xml:space="preserve"> et al., 2020; Liu et al., 2021; Varon et al., </w:t>
      </w:r>
      <w:del w:id="264" w:author="Daniel Jacob" w:date="2023-03-25T12:04:00Z">
        <w:r w:rsidR="00F04732" w:rsidDel="00264F52">
          <w:delText>in review</w:delText>
        </w:r>
      </w:del>
      <w:commentRangeStart w:id="265"/>
      <w:ins w:id="266" w:author="Daniel Jacob" w:date="2023-03-25T12:04:00Z">
        <w:r w:rsidR="00264F52">
          <w:t>2023</w:t>
        </w:r>
        <w:commentRangeEnd w:id="265"/>
        <w:r w:rsidR="00264F52">
          <w:rPr>
            <w:rStyle w:val="CommentReference"/>
          </w:rPr>
          <w:commentReference w:id="265"/>
        </w:r>
      </w:ins>
      <w:r w:rsidR="00F04732">
        <w:t>).</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6B1BD4FD" w:rsidR="00ED167E" w:rsidRDefault="00FA6AC9" w:rsidP="00ED167E">
      <w:r>
        <w:t xml:space="preserve">We </w:t>
      </w:r>
      <w:r w:rsidR="00E7379F">
        <w:t>consider in more detail the</w:t>
      </w:r>
      <w:r>
        <w:t xml:space="preserve"> </w:t>
      </w:r>
      <w:r w:rsidRPr="00C01462">
        <w:t>5</w:t>
      </w:r>
      <w:r>
        <w:t>2</w:t>
      </w:r>
      <w:r w:rsidRPr="00C01462">
        <w:t xml:space="preserve">% </w:t>
      </w:r>
      <w:r>
        <w:t xml:space="preserve">increase in </w:t>
      </w:r>
      <w:r w:rsidR="00E7379F">
        <w:t xml:space="preserve">our posterior </w:t>
      </w:r>
      <w:r>
        <w:t>landfill emissions relative to the GHGI</w:t>
      </w:r>
      <w:r w:rsidR="00E7379F">
        <w:t xml:space="preserve">. </w:t>
      </w:r>
      <w:r w:rsidR="00ED167E">
        <w:t xml:space="preserve">The GHGI uses two methodologies to estimate </w:t>
      </w:r>
      <w:r w:rsidR="00547456">
        <w:t xml:space="preserve">landfill </w:t>
      </w:r>
      <w:r w:rsidR="00ED167E">
        <w:t>emissions (</w:t>
      </w:r>
      <w:r w:rsidR="009B2BF9">
        <w:t>EPA</w:t>
      </w:r>
      <w:r w:rsidR="00ED167E">
        <w:t xml:space="preserve">, </w:t>
      </w:r>
      <w:r w:rsidR="009B2BF9">
        <w:t>2022</w:t>
      </w:r>
      <w:r w:rsidR="00ED167E">
        <w:t>). The first</w:t>
      </w:r>
      <w:r w:rsidR="00FA5D74">
        <w:t xml:space="preserve"> </w:t>
      </w:r>
      <w:r w:rsidR="00547456">
        <w:t xml:space="preserve">uses </w:t>
      </w:r>
      <w:r w:rsidR="00ED167E">
        <w:t>a first order decay model based on landfill mass so that emissions peak the year after waste</w:t>
      </w:r>
      <w:r w:rsidR="00E7379F">
        <w:t xml:space="preserve"> disposal </w:t>
      </w:r>
      <w:r w:rsidR="00FA5D74">
        <w:t>(IPCC, 2006)</w:t>
      </w:r>
      <w:r w:rsidR="00ED167E">
        <w:t xml:space="preserve">. </w:t>
      </w:r>
      <w:r w:rsidR="00FA5D74">
        <w:t>Recovered methane is removed from the total. However, a</w:t>
      </w:r>
      <w:r w:rsidR="00ED167E">
        <w:t xml:space="preserve"> survey of 128 </w:t>
      </w:r>
      <w:r w:rsidR="00ED167E">
        <w:lastRenderedPageBreak/>
        <w:t xml:space="preserve">California landfills with </w:t>
      </w:r>
      <w:r w:rsidR="00FA5D74">
        <w:t>gas recovery</w:t>
      </w:r>
      <w:r w:rsidR="00ED167E">
        <w:t xml:space="preserve"> systems </w:t>
      </w:r>
      <w:r w:rsidR="00547456">
        <w:t xml:space="preserve">found </w:t>
      </w:r>
      <w:r w:rsidR="00ED167E">
        <w:t>that methane was produced at relatively constant rates over time</w:t>
      </w:r>
      <w:r w:rsidR="00FA5D74">
        <w:t xml:space="preserve"> (</w:t>
      </w:r>
      <w:proofErr w:type="spellStart"/>
      <w:r w:rsidR="00FA5D74">
        <w:t>Spokas</w:t>
      </w:r>
      <w:proofErr w:type="spellEnd"/>
      <w:r w:rsidR="00FA5D74">
        <w:t xml:space="preserve"> et al., 2015)</w:t>
      </w:r>
      <w:r w:rsidR="00ED167E">
        <w:t>. The second method</w:t>
      </w:r>
      <w:r w:rsidR="00547456">
        <w:t xml:space="preserve"> </w:t>
      </w:r>
      <w:r w:rsidR="007F155A">
        <w:t>back</w:t>
      </w:r>
      <w:r w:rsidR="00547456">
        <w:t>-</w:t>
      </w:r>
      <w:r w:rsidR="00ED167E">
        <w:t>calculates emissions 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(40 CFR § 98.343)</w:t>
      </w:r>
      <w:r w:rsidR="00ED167E">
        <w:t xml:space="preserve">. </w:t>
      </w:r>
      <w:r w:rsidR="00FA5D74">
        <w:t xml:space="preserve">GHGI estimates also incorporate GHGRP information from </w:t>
      </w:r>
      <w:r w:rsidR="00046B68">
        <w:t>1297</w:t>
      </w:r>
      <w:r w:rsidR="00500E82">
        <w:t xml:space="preserve"> landfills </w:t>
      </w:r>
      <w:r w:rsidR="00FA5D74">
        <w:t>emitting more than 1 Gg a</w:t>
      </w:r>
      <w:r w:rsidR="00FA5D74">
        <w:rPr>
          <w:vertAlign w:val="superscript"/>
        </w:rPr>
        <w:t>-1</w:t>
      </w:r>
      <w:r w:rsidR="00FA5D74">
        <w:t xml:space="preserve"> </w:t>
      </w:r>
      <w:r w:rsidR="00500E82">
        <w:t>across the U.S</w:t>
      </w:r>
      <w:r>
        <w:t>.</w:t>
      </w:r>
      <w:r w:rsidR="0070694F">
        <w:t xml:space="preserve">, </w:t>
      </w:r>
      <w:r w:rsidR="007463E0">
        <w:t xml:space="preserve">500 of </w:t>
      </w:r>
      <w:r w:rsidR="0070694F">
        <w:t>which</w:t>
      </w:r>
      <w:r w:rsidR="007463E0">
        <w:t xml:space="preserve"> have gas recovery systems (EPA LMOP, 2022). </w:t>
      </w:r>
      <w:r w:rsidR="00FA5D74">
        <w:t>GHGRP m</w:t>
      </w:r>
      <w:r w:rsidR="009B2BF9">
        <w:t xml:space="preserve">ethane emissions </w:t>
      </w:r>
      <w:r w:rsidR="00FA5D74">
        <w:t xml:space="preserve">can be estimated </w:t>
      </w:r>
      <w:r w:rsidR="009B2BF9">
        <w:t>with</w:t>
      </w:r>
      <w:r w:rsidR="001572D6">
        <w:t xml:space="preserve"> two of</w:t>
      </w:r>
      <w:r w:rsidR="009B2BF9">
        <w:t xml:space="preserve"> four </w:t>
      </w:r>
      <w:r w:rsidR="001572D6">
        <w:t xml:space="preserve">methods depending on whether gas </w:t>
      </w:r>
      <w:r w:rsidR="0070694F">
        <w:t xml:space="preserve">is </w:t>
      </w:r>
      <w:r w:rsidR="001572D6">
        <w:t>collect</w:t>
      </w:r>
      <w:r w:rsidR="0070694F">
        <w:t xml:space="preserve">ed </w:t>
      </w:r>
      <w:r w:rsidR="00DB2273">
        <w:t>(EPA, 2022; 40 CFR § 98.343)</w:t>
      </w:r>
      <w:r w:rsidR="009B2BF9">
        <w:t xml:space="preserve">. </w:t>
      </w:r>
      <w:r w:rsidR="007F155A">
        <w:t>Landfills without gas collection</w:t>
      </w:r>
      <w:r w:rsidR="00172438">
        <w:t xml:space="preserve"> </w:t>
      </w:r>
      <w:r w:rsidR="00FA5D74">
        <w:t>estimate</w:t>
      </w:r>
      <w:r w:rsidR="007F155A">
        <w:t xml:space="preserve"> emissions based on landfill attributes </w:t>
      </w:r>
      <w:r w:rsidR="00FA5D74">
        <w:t xml:space="preserve">and the </w:t>
      </w:r>
      <w:r w:rsidR="00172438">
        <w:t xml:space="preserve">GHGI </w:t>
      </w:r>
      <w:r w:rsidR="007F155A">
        <w:t>first</w:t>
      </w:r>
      <w:r w:rsidR="00E7379F">
        <w:t>-</w:t>
      </w:r>
      <w:r w:rsidR="007F155A">
        <w:t>order decay model. Landfills with gas collection must use one of these methods in addition to a back</w:t>
      </w:r>
      <w:r w:rsidR="00333FA4">
        <w:t>-</w:t>
      </w:r>
      <w:r w:rsidR="007F155A">
        <w:t xml:space="preserve">calculation approach. </w:t>
      </w:r>
      <w:r w:rsidR="00333FA4">
        <w:t>T</w:t>
      </w:r>
      <w:r w:rsidR="009B2BF9">
        <w:t xml:space="preserve">hese methods </w:t>
      </w:r>
      <w:r w:rsidR="00DB2273">
        <w:t xml:space="preserve">have </w:t>
      </w:r>
      <w:r w:rsidR="007F155A">
        <w:t xml:space="preserve">high uncertainties and have </w:t>
      </w:r>
      <w:r w:rsidR="00DB2273">
        <w:t xml:space="preserve">not been field validated (NAS, 2018). </w:t>
      </w:r>
    </w:p>
    <w:p w14:paraId="046C3D87" w14:textId="77777777" w:rsidR="00FA5D74" w:rsidRDefault="00FA5D74" w:rsidP="00ED167E"/>
    <w:p w14:paraId="762C383A" w14:textId="502ECA53" w:rsidR="00B210C3" w:rsidRDefault="00176FC4" w:rsidP="00ED167E">
      <w:r>
        <w:t xml:space="preserve">We </w:t>
      </w:r>
      <w:r w:rsidR="00E7379F">
        <w:t>compare</w:t>
      </w:r>
      <w:r w:rsidR="00203C40">
        <w:t xml:space="preserve"> our </w:t>
      </w:r>
      <w:r w:rsidR="00E267D4">
        <w:t xml:space="preserve">posterior </w:t>
      </w:r>
      <w:r w:rsidR="00203C40">
        <w:t xml:space="preserve">landfill emissions to 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172438">
        <w:t xml:space="preserve">We </w:t>
      </w:r>
      <w:r w:rsidR="00E267D4">
        <w:t xml:space="preserve">limit our </w:t>
      </w:r>
      <w:r w:rsidR="002607C4">
        <w:t xml:space="preserve">analysis </w:t>
      </w:r>
      <w:r w:rsidR="00E267D4">
        <w:t xml:space="preserve">to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w:t>
      </w:r>
      <w:ins w:id="267" w:author="Daniel Jacob" w:date="2023-03-25T12:09:00Z">
        <w:r w:rsidR="00264F52">
          <w:t xml:space="preserve">grid </w:t>
        </w:r>
      </w:ins>
      <w:ins w:id="268" w:author="Daniel Jacob" w:date="2023-03-25T12:07:00Z">
        <w:r w:rsidR="00264F52">
          <w:t>cell (0.25</w:t>
        </w:r>
        <w:r w:rsidR="00264F52">
          <w:rPr>
            <w:vertAlign w:val="superscript"/>
          </w:rPr>
          <w:t>o</w:t>
        </w:r>
      </w:ins>
      <w:ins w:id="269" w:author="Daniel Jacob" w:date="2023-03-25T12:08:00Z">
        <w:r w:rsidR="00264F52">
          <w:t>×0.3125</w:t>
        </w:r>
        <w:r w:rsidR="00264F52">
          <w:rPr>
            <w:vertAlign w:val="superscript"/>
          </w:rPr>
          <w:t>o</w:t>
        </w:r>
        <w:r w:rsidR="00264F52">
          <w:t>)</w:t>
        </w:r>
      </w:ins>
      <w:ins w:id="270" w:author="Daniel Jacob" w:date="2023-03-25T12:07:00Z">
        <w:r w:rsidR="00264F52">
          <w:t xml:space="preserve"> </w:t>
        </w:r>
      </w:ins>
      <w:r w:rsidR="00E7379F">
        <w:t>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D775B7">
        <w:t>6</w:t>
      </w:r>
      <w:r w:rsidR="00B17E55">
        <w:t xml:space="preserve"> shows the posterior emissions and corrections to 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17806" w:rsidRPr="00B17806">
        <w:rPr>
          <w:color w:val="000000" w:themeColor="text1"/>
        </w:rPr>
        <w:t xml:space="preserve"> and</w:t>
      </w:r>
      <w:r w:rsidR="00906AC5" w:rsidRPr="00B17806">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w:t>
      </w:r>
      <w:commentRangeStart w:id="271"/>
      <w:commentRangeStart w:id="272"/>
      <w:r w:rsidR="00D21697" w:rsidRPr="00B17806">
        <w:rPr>
          <w:color w:val="000000" w:themeColor="text1"/>
        </w:rPr>
        <w:t>emissions</w:t>
      </w:r>
      <w:commentRangeEnd w:id="271"/>
      <w:r w:rsidR="00B17806" w:rsidRPr="00B17806">
        <w:rPr>
          <w:rStyle w:val="CommentReference"/>
          <w:color w:val="000000" w:themeColor="text1"/>
        </w:rPr>
        <w:commentReference w:id="271"/>
      </w:r>
      <w:commentRangeEnd w:id="272"/>
      <w:r w:rsidR="00264F52">
        <w:rPr>
          <w:rStyle w:val="CommentReference"/>
        </w:rPr>
        <w:commentReference w:id="272"/>
      </w:r>
      <w:r w:rsidR="00E85C1A" w:rsidRPr="00B17806">
        <w:rPr>
          <w:color w:val="000000" w:themeColor="text1"/>
        </w:rPr>
        <w:t>.</w:t>
      </w:r>
    </w:p>
    <w:p w14:paraId="17760718" w14:textId="77777777" w:rsidR="0009254E" w:rsidRPr="0009254E" w:rsidRDefault="0009254E" w:rsidP="00ED167E"/>
    <w:p w14:paraId="700605CF" w14:textId="50254C29" w:rsidR="00BA2006" w:rsidRPr="0078584E" w:rsidRDefault="007373E7" w:rsidP="00ED167E">
      <w:pPr>
        <w:rPr>
          <w:color w:val="FF0000"/>
        </w:rPr>
      </w:pPr>
      <w:r w:rsidRPr="0078584E">
        <w:rPr>
          <w:color w:val="000000" w:themeColor="text1"/>
        </w:rPr>
        <w:t>W</w:t>
      </w:r>
      <w:r w:rsidR="00BA2006" w:rsidRPr="0078584E">
        <w:rPr>
          <w:color w:val="000000" w:themeColor="text1"/>
        </w:rPr>
        <w:t xml:space="preserve">e validate </w:t>
      </w:r>
      <w:r w:rsidR="00B17E55" w:rsidRPr="0078584E">
        <w:rPr>
          <w:color w:val="000000" w:themeColor="text1"/>
        </w:rPr>
        <w:t xml:space="preserve">our posterior landfill </w:t>
      </w:r>
      <w:r w:rsidR="00BA2006" w:rsidRPr="0078584E">
        <w:rPr>
          <w:color w:val="000000" w:themeColor="text1"/>
        </w:rPr>
        <w:t>results by compar</w:t>
      </w:r>
      <w:r w:rsidR="002B02AB" w:rsidRPr="0078584E">
        <w:rPr>
          <w:color w:val="000000" w:themeColor="text1"/>
        </w:rPr>
        <w:t>ison to aircraft</w:t>
      </w:r>
      <w:r w:rsidR="00D01F0A" w:rsidRPr="0078584E">
        <w:rPr>
          <w:color w:val="000000" w:themeColor="text1"/>
        </w:rPr>
        <w:t xml:space="preserve">-derived </w:t>
      </w:r>
      <w:r w:rsidR="00172438" w:rsidRPr="0078584E">
        <w:rPr>
          <w:color w:val="000000" w:themeColor="text1"/>
        </w:rPr>
        <w:t xml:space="preserve">estimates </w:t>
      </w:r>
      <w:r w:rsidR="00D01F0A" w:rsidRPr="0078584E">
        <w:rPr>
          <w:color w:val="000000" w:themeColor="text1"/>
        </w:rPr>
        <w:t xml:space="preserve">for </w:t>
      </w:r>
      <w:r w:rsidR="006C37A7" w:rsidRPr="0078584E">
        <w:rPr>
          <w:color w:val="000000" w:themeColor="text1"/>
        </w:rPr>
        <w:t>nine</w:t>
      </w:r>
      <w:r w:rsidR="00B17E55" w:rsidRPr="0078584E">
        <w:rPr>
          <w:color w:val="000000" w:themeColor="text1"/>
        </w:rPr>
        <w:t xml:space="preserve"> </w:t>
      </w:r>
      <w:r w:rsidR="00D01F0A" w:rsidRPr="0078584E">
        <w:rPr>
          <w:color w:val="000000" w:themeColor="text1"/>
        </w:rPr>
        <w:t>facilitie</w:t>
      </w:r>
      <w:r w:rsidR="0009254E" w:rsidRPr="0078584E">
        <w:rPr>
          <w:color w:val="000000" w:themeColor="text1"/>
        </w:rPr>
        <w:t>s</w:t>
      </w:r>
      <w:r w:rsidR="00D21697">
        <w:rPr>
          <w:color w:val="000000" w:themeColor="text1"/>
        </w:rPr>
        <w:t xml:space="preserve"> as shown in Figure </w:t>
      </w:r>
      <w:r w:rsidR="00D775B7">
        <w:rPr>
          <w:color w:val="000000" w:themeColor="text1"/>
        </w:rPr>
        <w:t>6</w:t>
      </w:r>
      <w:commentRangeStart w:id="273"/>
      <w:r w:rsidR="002B02AB" w:rsidRPr="0078584E">
        <w:rPr>
          <w:color w:val="000000" w:themeColor="text1"/>
        </w:rPr>
        <w:t xml:space="preserve">. </w:t>
      </w:r>
      <w:r w:rsidR="008C5D31" w:rsidRPr="0078584E">
        <w:rPr>
          <w:color w:val="000000" w:themeColor="text1"/>
        </w:rPr>
        <w:t xml:space="preserve">We find </w:t>
      </w:r>
      <w:r w:rsidR="0009254E" w:rsidRPr="0078584E">
        <w:rPr>
          <w:color w:val="000000" w:themeColor="text1"/>
        </w:rPr>
        <w:t>agreement within error bounds at</w:t>
      </w:r>
      <w:r w:rsidR="008C5D31" w:rsidRPr="0078584E">
        <w:rPr>
          <w:color w:val="000000" w:themeColor="text1"/>
        </w:rPr>
        <w:t xml:space="preserve"> the Seneca Meadows </w:t>
      </w:r>
      <w:commentRangeStart w:id="274"/>
      <w:ins w:id="275" w:author="Daniel Jacob" w:date="2023-03-25T12:48:00Z">
        <w:r w:rsidR="00BB1B84">
          <w:rPr>
            <w:color w:val="000000" w:themeColor="text1"/>
          </w:rPr>
          <w:t>l</w:t>
        </w:r>
      </w:ins>
      <w:del w:id="276" w:author="Daniel Jacob" w:date="2023-03-25T12:48:00Z">
        <w:r w:rsidR="0009254E" w:rsidRPr="0078584E" w:rsidDel="00BB1B84">
          <w:rPr>
            <w:color w:val="000000" w:themeColor="text1"/>
          </w:rPr>
          <w:delText>L</w:delText>
        </w:r>
      </w:del>
      <w:commentRangeEnd w:id="274"/>
      <w:r w:rsidR="00BB1B84">
        <w:rPr>
          <w:rStyle w:val="CommentReference"/>
        </w:rPr>
        <w:commentReference w:id="274"/>
      </w:r>
      <w:r w:rsidR="0009254E" w:rsidRPr="0078584E">
        <w:rPr>
          <w:color w:val="000000" w:themeColor="text1"/>
        </w:rPr>
        <w:t>andfill</w:t>
      </w:r>
      <w:r w:rsidR="00BE3287" w:rsidRPr="0078584E">
        <w:rPr>
          <w:color w:val="000000" w:themeColor="text1"/>
        </w:rPr>
        <w:t xml:space="preserve"> </w:t>
      </w:r>
      <w:r w:rsidR="00392F72" w:rsidRPr="0078584E">
        <w:rPr>
          <w:color w:val="000000" w:themeColor="text1"/>
        </w:rPr>
        <w:t>in New York (</w:t>
      </w:r>
      <w:r w:rsidR="00C81EA3" w:rsidRPr="0078584E">
        <w:rPr>
          <w:color w:val="000000" w:themeColor="text1"/>
        </w:rPr>
        <w:t>landfill c</w:t>
      </w:r>
      <w:r w:rsidR="001E0770">
        <w:rPr>
          <w:color w:val="000000" w:themeColor="text1"/>
        </w:rPr>
        <w:t xml:space="preserve"> in Figure </w:t>
      </w:r>
      <w:del w:id="277" w:author="Daniel Jacob" w:date="2023-03-25T12:46:00Z">
        <w:r w:rsidR="001E0770" w:rsidDel="00A81DC8">
          <w:rPr>
            <w:color w:val="000000" w:themeColor="text1"/>
          </w:rPr>
          <w:delText>5</w:delText>
        </w:r>
      </w:del>
      <w:ins w:id="278" w:author="Daniel Jacob" w:date="2023-03-25T12:46:00Z">
        <w:r w:rsidR="00A81DC8">
          <w:rPr>
            <w:color w:val="000000" w:themeColor="text1"/>
          </w:rPr>
          <w:t>6</w:t>
        </w:r>
      </w:ins>
      <w:r w:rsidR="008C5D31" w:rsidRPr="0078584E">
        <w:rPr>
          <w:color w:val="000000" w:themeColor="text1"/>
        </w:rPr>
        <w:t>)</w:t>
      </w:r>
      <w:commentRangeEnd w:id="273"/>
      <w:r w:rsidR="00BB1B84">
        <w:rPr>
          <w:rStyle w:val="CommentReference"/>
        </w:rPr>
        <w:commentReference w:id="273"/>
      </w:r>
      <w:r w:rsidR="00392F72" w:rsidRPr="0078584E">
        <w:rPr>
          <w:color w:val="000000" w:themeColor="text1"/>
        </w:rPr>
        <w:t xml:space="preserve"> and at the</w:t>
      </w:r>
      <w:r w:rsidR="0009254E" w:rsidRPr="0078584E">
        <w:rPr>
          <w:color w:val="000000" w:themeColor="text1"/>
        </w:rPr>
        <w:t xml:space="preserve"> Kiefer</w:t>
      </w:r>
      <w:r w:rsidR="00C81EA3" w:rsidRPr="0078584E">
        <w:rPr>
          <w:color w:val="000000" w:themeColor="text1"/>
        </w:rPr>
        <w:t xml:space="preserve"> (d)</w:t>
      </w:r>
      <w:r w:rsidR="00392F72" w:rsidRPr="0078584E">
        <w:rPr>
          <w:color w:val="000000" w:themeColor="text1"/>
        </w:rPr>
        <w:t xml:space="preserve">, </w:t>
      </w:r>
      <w:r w:rsidR="00C81EA3" w:rsidRPr="0078584E">
        <w:rPr>
          <w:color w:val="000000" w:themeColor="text1"/>
        </w:rPr>
        <w:t>Frank R. Bowerman (f)</w:t>
      </w:r>
      <w:r w:rsidR="00392F72" w:rsidRPr="0078584E">
        <w:rPr>
          <w:color w:val="000000" w:themeColor="text1"/>
        </w:rPr>
        <w:t xml:space="preserve">, </w:t>
      </w:r>
      <w:r w:rsidR="00C81EA3" w:rsidRPr="0078584E">
        <w:rPr>
          <w:color w:val="000000" w:themeColor="text1"/>
        </w:rPr>
        <w:t xml:space="preserve">Altamont (g), </w:t>
      </w:r>
      <w:r w:rsidR="00392F72" w:rsidRPr="0078584E">
        <w:rPr>
          <w:color w:val="000000" w:themeColor="text1"/>
        </w:rPr>
        <w:t>Newby Island</w:t>
      </w:r>
      <w:r w:rsidR="00C81EA3" w:rsidRPr="0078584E">
        <w:rPr>
          <w:color w:val="000000" w:themeColor="text1"/>
        </w:rPr>
        <w:t xml:space="preserve"> (h), and Keller Canyon (i)</w:t>
      </w:r>
      <w:r w:rsidR="00392F72" w:rsidRPr="0078584E">
        <w:rPr>
          <w:color w:val="000000" w:themeColor="text1"/>
        </w:rPr>
        <w:t xml:space="preserve"> </w:t>
      </w:r>
      <w:ins w:id="279" w:author="Daniel Jacob" w:date="2023-03-25T12:47:00Z">
        <w:r w:rsidR="00BB1B84">
          <w:rPr>
            <w:color w:val="000000" w:themeColor="text1"/>
          </w:rPr>
          <w:t>l</w:t>
        </w:r>
      </w:ins>
      <w:del w:id="280" w:author="Daniel Jacob" w:date="2023-03-25T12:47:00Z">
        <w:r w:rsidR="00CD1037" w:rsidRPr="0078584E" w:rsidDel="00BB1B84">
          <w:rPr>
            <w:color w:val="000000" w:themeColor="text1"/>
          </w:rPr>
          <w:delText>L</w:delText>
        </w:r>
      </w:del>
      <w:r w:rsidR="00392F72" w:rsidRPr="0078584E">
        <w:rPr>
          <w:color w:val="000000" w:themeColor="text1"/>
        </w:rPr>
        <w:t xml:space="preserve">andfills in California. </w:t>
      </w:r>
      <w:r w:rsidR="00EB64D7" w:rsidRPr="0078584E">
        <w:rPr>
          <w:color w:val="000000" w:themeColor="text1"/>
        </w:rPr>
        <w:t>W</w:t>
      </w:r>
      <w:r w:rsidRPr="0078584E">
        <w:rPr>
          <w:color w:val="000000" w:themeColor="text1"/>
        </w:rPr>
        <w:t xml:space="preserve">e find much larger emissions </w:t>
      </w:r>
      <w:r w:rsidR="00392F72" w:rsidRPr="0078584E">
        <w:rPr>
          <w:color w:val="000000" w:themeColor="text1"/>
        </w:rPr>
        <w:t xml:space="preserve">than </w:t>
      </w:r>
      <w:r w:rsidR="00C81EA3" w:rsidRPr="0078584E">
        <w:rPr>
          <w:color w:val="000000" w:themeColor="text1"/>
        </w:rPr>
        <w:t xml:space="preserve">previous studies at the South Side </w:t>
      </w:r>
      <w:ins w:id="281" w:author="Daniel Jacob" w:date="2023-03-25T12:48:00Z">
        <w:r w:rsidR="00BB1B84">
          <w:rPr>
            <w:color w:val="000000" w:themeColor="text1"/>
          </w:rPr>
          <w:t>l</w:t>
        </w:r>
      </w:ins>
      <w:del w:id="282" w:author="Daniel Jacob" w:date="2023-03-25T12:48:00Z">
        <w:r w:rsidR="00C81EA3" w:rsidRPr="0078584E" w:rsidDel="00BB1B84">
          <w:rPr>
            <w:color w:val="000000" w:themeColor="text1"/>
          </w:rPr>
          <w:delText>L</w:delText>
        </w:r>
      </w:del>
      <w:r w:rsidR="00C81EA3" w:rsidRPr="0078584E">
        <w:rPr>
          <w:color w:val="000000" w:themeColor="text1"/>
        </w:rPr>
        <w:t xml:space="preserve">andfill (a) in Indiana and </w:t>
      </w:r>
      <w:r w:rsidR="00392F72" w:rsidRPr="0078584E">
        <w:rPr>
          <w:color w:val="000000" w:themeColor="text1"/>
        </w:rPr>
        <w:t xml:space="preserve">at the West Miramar Sanitary </w:t>
      </w:r>
      <w:r w:rsidR="00C81EA3" w:rsidRPr="0078584E">
        <w:rPr>
          <w:color w:val="000000" w:themeColor="text1"/>
        </w:rPr>
        <w:t xml:space="preserve">(b) </w:t>
      </w:r>
      <w:r w:rsidR="00392F72" w:rsidRPr="0078584E">
        <w:rPr>
          <w:color w:val="000000" w:themeColor="text1"/>
        </w:rPr>
        <w:t>and Puente Hills</w:t>
      </w:r>
      <w:r w:rsidR="00C81EA3" w:rsidRPr="0078584E">
        <w:rPr>
          <w:color w:val="000000" w:themeColor="text1"/>
        </w:rPr>
        <w:t xml:space="preserve"> (e)</w:t>
      </w:r>
      <w:r w:rsidR="00392F72" w:rsidRPr="0078584E">
        <w:rPr>
          <w:color w:val="000000" w:themeColor="text1"/>
        </w:rPr>
        <w:t xml:space="preserve"> </w:t>
      </w:r>
      <w:ins w:id="283" w:author="Daniel Jacob" w:date="2023-03-25T12:48:00Z">
        <w:r w:rsidR="00BB1B84">
          <w:rPr>
            <w:color w:val="000000" w:themeColor="text1"/>
          </w:rPr>
          <w:t>l</w:t>
        </w:r>
      </w:ins>
      <w:del w:id="284" w:author="Daniel Jacob" w:date="2023-03-25T12:48:00Z">
        <w:r w:rsidR="00392F72" w:rsidRPr="0078584E" w:rsidDel="00BB1B84">
          <w:rPr>
            <w:color w:val="000000" w:themeColor="text1"/>
          </w:rPr>
          <w:delText>L</w:delText>
        </w:r>
      </w:del>
      <w:r w:rsidR="00392F72" w:rsidRPr="0078584E">
        <w:rPr>
          <w:color w:val="000000" w:themeColor="text1"/>
        </w:rPr>
        <w:t>andfill</w:t>
      </w:r>
      <w:r w:rsidR="00C81EA3" w:rsidRPr="0078584E">
        <w:rPr>
          <w:color w:val="000000" w:themeColor="text1"/>
        </w:rPr>
        <w:t>s</w:t>
      </w:r>
      <w:r w:rsidR="00392F72" w:rsidRPr="0078584E">
        <w:rPr>
          <w:color w:val="000000" w:themeColor="text1"/>
        </w:rPr>
        <w:t xml:space="preserve"> in Californi</w:t>
      </w:r>
      <w:r w:rsidR="00C81EA3" w:rsidRPr="0078584E">
        <w:rPr>
          <w:color w:val="000000" w:themeColor="text1"/>
        </w:rPr>
        <w:t>a</w:t>
      </w:r>
      <w:r w:rsidR="009248C7" w:rsidRPr="0078584E">
        <w:rPr>
          <w:color w:val="000000" w:themeColor="text1"/>
        </w:rPr>
        <w:t xml:space="preserve">. </w:t>
      </w:r>
      <w:r w:rsidR="00172438" w:rsidRPr="0078584E">
        <w:rPr>
          <w:color w:val="000000" w:themeColor="text1"/>
        </w:rPr>
        <w:t>The</w:t>
      </w:r>
      <w:r w:rsidR="009248C7" w:rsidRPr="0078584E">
        <w:rPr>
          <w:color w:val="000000" w:themeColor="text1"/>
        </w:rPr>
        <w:t xml:space="preserve"> </w:t>
      </w:r>
      <w:r w:rsidR="00CD1037" w:rsidRPr="0078584E">
        <w:rPr>
          <w:color w:val="000000" w:themeColor="text1"/>
        </w:rPr>
        <w:t xml:space="preserve">South Side </w:t>
      </w:r>
      <w:ins w:id="285" w:author="Daniel Jacob" w:date="2023-03-25T12:48:00Z">
        <w:r w:rsidR="00BB1B84">
          <w:rPr>
            <w:color w:val="000000" w:themeColor="text1"/>
          </w:rPr>
          <w:t>l</w:t>
        </w:r>
      </w:ins>
      <w:del w:id="286" w:author="Daniel Jacob" w:date="2023-03-25T12:48:00Z">
        <w:r w:rsidR="00CD1037" w:rsidRPr="0078584E" w:rsidDel="00BB1B84">
          <w:rPr>
            <w:color w:val="000000" w:themeColor="text1"/>
          </w:rPr>
          <w:delText>L</w:delText>
        </w:r>
      </w:del>
      <w:r w:rsidR="00CD1037" w:rsidRPr="0078584E">
        <w:rPr>
          <w:color w:val="000000" w:themeColor="text1"/>
        </w:rPr>
        <w:t xml:space="preserve">andfill began construction on a large landfill gas facility in June 2019, emissions from which were not captured by the 2011 aircraft </w:t>
      </w:r>
      <w:r w:rsidR="000A0B9F" w:rsidRPr="0078584E">
        <w:rPr>
          <w:color w:val="000000" w:themeColor="text1"/>
        </w:rPr>
        <w:t>campaign</w:t>
      </w:r>
      <w:r w:rsidR="00CD1037" w:rsidRPr="0078584E">
        <w:rPr>
          <w:color w:val="000000" w:themeColor="text1"/>
        </w:rPr>
        <w:t xml:space="preserve">. The West Miramar Sanitary </w:t>
      </w:r>
      <w:del w:id="287" w:author="Daniel Jacob" w:date="2023-03-25T12:49:00Z">
        <w:r w:rsidR="00CD1037" w:rsidRPr="0078584E" w:rsidDel="00BB1B84">
          <w:rPr>
            <w:color w:val="000000" w:themeColor="text1"/>
          </w:rPr>
          <w:delText xml:space="preserve">Landfill </w:delText>
        </w:r>
      </w:del>
      <w:ins w:id="288" w:author="Daniel Jacob" w:date="2023-03-25T12:49:00Z">
        <w:r w:rsidR="00BB1B84">
          <w:rPr>
            <w:color w:val="000000" w:themeColor="text1"/>
          </w:rPr>
          <w:t>l</w:t>
        </w:r>
        <w:r w:rsidR="00BB1B84" w:rsidRPr="0078584E">
          <w:rPr>
            <w:color w:val="000000" w:themeColor="text1"/>
          </w:rPr>
          <w:t xml:space="preserve">andfill </w:t>
        </w:r>
      </w:ins>
      <w:commentRangeStart w:id="289"/>
      <w:r w:rsidR="00CD1037" w:rsidRPr="0078584E">
        <w:rPr>
          <w:color w:val="000000" w:themeColor="text1"/>
        </w:rPr>
        <w:t>leaked methane at 8662 ppm in November 2019 (San Diego Air Pollution Control District, 2019), a period that was not covered by either study</w:t>
      </w:r>
      <w:r w:rsidR="000A0B9F" w:rsidRPr="0078584E">
        <w:rPr>
          <w:color w:val="000000" w:themeColor="text1"/>
        </w:rPr>
        <w:t xml:space="preserve"> of the facility</w:t>
      </w:r>
      <w:r w:rsidR="00CD1037" w:rsidRPr="0078584E">
        <w:rPr>
          <w:color w:val="000000" w:themeColor="text1"/>
        </w:rPr>
        <w:t>.</w:t>
      </w:r>
      <w:commentRangeEnd w:id="289"/>
      <w:r w:rsidR="00BB1B84">
        <w:rPr>
          <w:rStyle w:val="CommentReference"/>
        </w:rPr>
        <w:commentReference w:id="289"/>
      </w:r>
      <w:r w:rsidR="00CD1037" w:rsidRPr="0078584E">
        <w:rPr>
          <w:color w:val="000000" w:themeColor="text1"/>
        </w:rPr>
        <w:t xml:space="preserve"> </w:t>
      </w:r>
      <w:r w:rsidR="000A0B9F" w:rsidRPr="0078584E">
        <w:rPr>
          <w:color w:val="000000" w:themeColor="text1"/>
        </w:rPr>
        <w:t>T</w:t>
      </w:r>
      <w:r w:rsidR="00CD1037" w:rsidRPr="0078584E">
        <w:rPr>
          <w:color w:val="000000" w:themeColor="text1"/>
        </w:rPr>
        <w:t xml:space="preserve">he Puente Hill Landfill </w:t>
      </w:r>
      <w:r w:rsidR="00F113DC" w:rsidRPr="0078584E">
        <w:rPr>
          <w:color w:val="000000" w:themeColor="text1"/>
        </w:rPr>
        <w:t>closed in 2013</w:t>
      </w:r>
      <w:r w:rsidR="001D7C11" w:rsidRPr="0078584E">
        <w:rPr>
          <w:color w:val="000000" w:themeColor="text1"/>
        </w:rPr>
        <w:t xml:space="preserve"> but was previously one of the largest landfills in CONUS (cite</w:t>
      </w:r>
      <w:commentRangeStart w:id="290"/>
      <w:r w:rsidR="001D7C11" w:rsidRPr="0078584E">
        <w:rPr>
          <w:color w:val="000000" w:themeColor="text1"/>
        </w:rPr>
        <w:t>). As a result, our prior estimate from 2012 may misattribute emissions to the landfill compared to other sources.</w:t>
      </w:r>
      <w:commentRangeEnd w:id="290"/>
      <w:r w:rsidR="00305E58">
        <w:rPr>
          <w:rStyle w:val="CommentReference"/>
        </w:rPr>
        <w:commentReference w:id="290"/>
      </w:r>
    </w:p>
    <w:p w14:paraId="2123E31F" w14:textId="77777777" w:rsidR="00BA2006" w:rsidRDefault="00BA2006" w:rsidP="00ED167E"/>
    <w:p w14:paraId="3DB926D3" w14:textId="5611B3DA" w:rsidR="001A5124" w:rsidRDefault="00906A1B" w:rsidP="00172438">
      <w:r>
        <w:t>We find larger mean facility emissions of</w:t>
      </w:r>
      <w:r w:rsidR="00096FEF">
        <w:t xml:space="preserve"> </w:t>
      </w:r>
      <w:r w:rsidR="00E85C1A">
        <w:t>13</w:t>
      </w:r>
      <w:r w:rsidR="00096FEF">
        <w:t xml:space="preserve"> Gg</w:t>
      </w:r>
      <w:r w:rsidR="00096FEF" w:rsidRPr="00C01462">
        <w:t xml:space="preserve"> a</w:t>
      </w:r>
      <w:r w:rsidR="00096FEF" w:rsidRPr="00C01462">
        <w:rPr>
          <w:vertAlign w:val="superscript"/>
        </w:rPr>
        <w:t>-1</w:t>
      </w:r>
      <w:r>
        <w:t xml:space="preserve"> compared 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t xml:space="preserve"> </w:t>
      </w:r>
      <w:r w:rsidR="002217CA">
        <w:t xml:space="preserve">We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estimates</w:t>
      </w:r>
      <w:r w:rsidR="00D10EC6">
        <w:t xml:space="preserve">, 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670F07">
        <w:t>.</w:t>
      </w:r>
      <w:r w:rsidR="0028067E">
        <w:t xml:space="preserve"> </w:t>
      </w:r>
      <w:proofErr w:type="gramStart"/>
      <w:ins w:id="291" w:author="Daniel Jacob" w:date="2023-03-25T13:07:00Z">
        <w:r w:rsidR="00305E58">
          <w:t>This is why</w:t>
        </w:r>
        <w:proofErr w:type="gramEnd"/>
        <w:r w:rsidR="00305E58">
          <w:t xml:space="preserve"> there is no relationship between GHRG-reported emissions and our posterior estimates in Table 3. </w:t>
        </w:r>
      </w:ins>
      <w:ins w:id="292" w:author="Daniel Jacob" w:date="2023-03-25T13:08:00Z">
        <w:r w:rsidR="00BA4F10">
          <w:t xml:space="preserve">The implication is that the bottom-up approaches have little predictability. </w:t>
        </w:r>
      </w:ins>
      <w:commentRangeStart w:id="293"/>
      <w:del w:id="294" w:author="Daniel Jacob" w:date="2023-03-25T13:09:00Z">
        <w:r w:rsidR="005D6E91" w:rsidDel="00BA4F10">
          <w:delText xml:space="preserve">The </w:delText>
        </w:r>
        <w:r w:rsidR="00AD22AA" w:rsidDel="00BA4F10">
          <w:delText xml:space="preserve">posterior </w:delText>
        </w:r>
        <w:r w:rsidR="005D6E91" w:rsidDel="00BA4F10">
          <w:delText xml:space="preserve">increases are concentrated in facilities </w:delText>
        </w:r>
        <w:r w:rsidR="00F71B09" w:rsidDel="00BA4F10">
          <w:delText>that report smaller (&lt;10 Gg a</w:delText>
        </w:r>
        <w:r w:rsidR="00F71B09" w:rsidRPr="0078584E" w:rsidDel="00BA4F10">
          <w:rPr>
            <w:vertAlign w:val="superscript"/>
          </w:rPr>
          <w:delText>-1</w:delText>
        </w:r>
        <w:r w:rsidR="00F71B09" w:rsidDel="00BA4F10">
          <w:delText xml:space="preserve">) total emissions so that the largest nine methane-producing landfills as </w:delText>
        </w:r>
        <w:r w:rsidR="00AD22AA" w:rsidDel="00BA4F10">
          <w:delText>ranked</w:delText>
        </w:r>
        <w:r w:rsidR="00F71B09" w:rsidDel="00BA4F10">
          <w:delText xml:space="preserve"> by posterior emissions (Table 3) also exhibit the largest differences relative to GHGRP emissions. Indeed, we find mean facility emissions of 35 Gg</w:delText>
        </w:r>
        <w:r w:rsidR="00F71B09" w:rsidRPr="00C01462" w:rsidDel="00BA4F10">
          <w:delText xml:space="preserve"> a</w:delText>
        </w:r>
        <w:r w:rsidR="00F71B09" w:rsidRPr="00C01462" w:rsidDel="00BA4F10">
          <w:rPr>
            <w:vertAlign w:val="superscript"/>
          </w:rPr>
          <w:delText>-1</w:delText>
        </w:r>
        <w:r w:rsidR="00F71B09" w:rsidDel="00BA4F10">
          <w:rPr>
            <w:vertAlign w:val="superscript"/>
          </w:rPr>
          <w:delText xml:space="preserve"> </w:delText>
        </w:r>
        <w:r w:rsidR="00F71B09" w:rsidDel="00BA4F10">
          <w:delText>compared to the GHGRP mean of 8.2 Gg</w:delText>
        </w:r>
        <w:r w:rsidR="00F71B09" w:rsidRPr="00C01462" w:rsidDel="00BA4F10">
          <w:delText xml:space="preserve"> a</w:delText>
        </w:r>
        <w:r w:rsidR="00F71B09" w:rsidRPr="00C01462" w:rsidDel="00BA4F10">
          <w:rPr>
            <w:vertAlign w:val="superscript"/>
          </w:rPr>
          <w:delText>-1</w:delText>
        </w:r>
        <w:r w:rsidR="00F71B09" w:rsidDel="00BA4F10">
          <w:rPr>
            <w:vertAlign w:val="superscript"/>
          </w:rPr>
          <w:delText xml:space="preserve"> </w:delText>
        </w:r>
        <w:r w:rsidR="00F71B09" w:rsidDel="00BA4F10">
          <w:delText>in the top 10 methane-producing landfills</w:delText>
        </w:r>
        <w:r w:rsidR="0015075C" w:rsidDel="00BA4F10">
          <w:delText xml:space="preserve">, and we find </w:delText>
        </w:r>
        <w:r w:rsidR="00AD22AA" w:rsidDel="00BA4F10">
          <w:delText xml:space="preserve">posterior </w:delText>
        </w:r>
        <w:r w:rsidR="0015075C" w:rsidDel="00BA4F10">
          <w:delText>emissions</w:delText>
        </w:r>
        <w:r w:rsidR="00F71B09" w:rsidDel="00BA4F10">
          <w:delText xml:space="preserve"> that </w:delText>
        </w:r>
        <w:r w:rsidR="0015075C" w:rsidDel="00BA4F10">
          <w:delText xml:space="preserve">differ by less than 100% from the GHGRP only </w:delText>
        </w:r>
        <w:r w:rsidR="00444CC0" w:rsidDel="00BA4F10">
          <w:delText xml:space="preserve">at </w:delText>
        </w:r>
        <w:r w:rsidR="00AD22AA" w:rsidDel="00BA4F10">
          <w:delText>Sampson County Disposal, LLC</w:delText>
        </w:r>
        <w:r w:rsidR="00EC67B9" w:rsidDel="00BA4F10">
          <w:delText xml:space="preserve"> (landfill 10 in Figure </w:delText>
        </w:r>
        <w:r w:rsidR="00D775B7" w:rsidDel="00BA4F10">
          <w:delText>6</w:delText>
        </w:r>
        <w:r w:rsidR="00EC67B9" w:rsidDel="00BA4F10">
          <w:delText xml:space="preserve"> and Table 3)</w:delText>
        </w:r>
        <w:r w:rsidR="001A5124" w:rsidDel="00BA4F10">
          <w:delText>.</w:delText>
        </w:r>
      </w:del>
      <w:commentRangeEnd w:id="293"/>
      <w:r w:rsidR="00BA4F10">
        <w:rPr>
          <w:rStyle w:val="CommentReference"/>
        </w:rPr>
        <w:commentReference w:id="293"/>
      </w:r>
    </w:p>
    <w:p w14:paraId="127364C1" w14:textId="77777777" w:rsidR="001A5124" w:rsidRDefault="001A5124" w:rsidP="00172438"/>
    <w:p w14:paraId="55F4FC6D" w14:textId="5E4D3F16" w:rsidR="00172438" w:rsidRDefault="005C42C4" w:rsidP="00172438">
      <w:r>
        <w:t xml:space="preserve">For the </w:t>
      </w:r>
      <w:r w:rsidR="003252FF">
        <w:t>38</w:t>
      </w:r>
      <w:r w:rsidR="00E85C1A">
        <w:t xml:space="preserve"> </w:t>
      </w:r>
      <w:r>
        <w:t xml:space="preserve">facilities that recover gas, we </w:t>
      </w:r>
      <w:commentRangeStart w:id="295"/>
      <w:r w:rsidR="002A1A35">
        <w:t>use</w:t>
      </w:r>
      <w:r w:rsidR="000B4C5D">
        <w:t xml:space="preserve"> reported avoided methane emissions </w:t>
      </w:r>
      <w:commentRangeEnd w:id="295"/>
      <w:r w:rsidR="00BA4F10">
        <w:rPr>
          <w:rStyle w:val="CommentReference"/>
        </w:rPr>
        <w:commentReference w:id="295"/>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AD22AA">
        <w:t xml:space="preserve"> (LMOP, 2019)</w:t>
      </w:r>
      <w:r w:rsidR="000B4C5D">
        <w:t>.</w:t>
      </w:r>
      <w:r w:rsidR="00CC62D5">
        <w:t xml:space="preserve"> </w:t>
      </w:r>
      <w:commentRangeStart w:id="296"/>
      <w:r w:rsidR="00CC62D5">
        <w:t>We find a</w:t>
      </w:r>
      <w:r w:rsidR="000B4C5D">
        <w:t xml:space="preserve"> </w:t>
      </w:r>
      <w:r w:rsidR="00CC62D5">
        <w:t xml:space="preserve">low correlation </w:t>
      </w:r>
      <w:commentRangeEnd w:id="296"/>
      <w:r w:rsidR="00473E3D">
        <w:rPr>
          <w:rStyle w:val="CommentReference"/>
        </w:rPr>
        <w:commentReference w:id="296"/>
      </w:r>
      <w:r w:rsidR="00CC62D5">
        <w:t>(R</w:t>
      </w:r>
      <w:r w:rsidR="00CC62D5" w:rsidRPr="00C66686">
        <w:rPr>
          <w:vertAlign w:val="superscript"/>
        </w:rPr>
        <w:t>2</w:t>
      </w:r>
      <w:r w:rsidR="00CC62D5">
        <w:t xml:space="preserve"> = 0.17) between the efficiencies </w:t>
      </w:r>
      <w:r w:rsidR="00E56C71">
        <w:t>regardless of facility size</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w:t>
      </w:r>
      <w:r w:rsidR="00786146">
        <w:lastRenderedPageBreak/>
        <w:t xml:space="preserve">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F33626">
        <w:t xml:space="preserve"> (40 CFR § 98.343)</w:t>
      </w:r>
      <w:r w:rsidR="00DD3738">
        <w:t>.</w:t>
      </w:r>
      <w:r>
        <w:t xml:space="preserve"> </w:t>
      </w:r>
      <w:r w:rsidR="00786146">
        <w:t>The discrepancy between posterior and GHGRP efficiencies does not depend on facility age or size</w:t>
      </w:r>
      <w:r w:rsidR="00AD22AA">
        <w:t>.</w:t>
      </w:r>
      <w:r w:rsidR="001367E5">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emissions and recovery values that are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3DA50EC1" w14:textId="49FD6981" w:rsidR="0028067E"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AE2CE5">
        <w:t>The facilities with the largest posterior - GHGRP differences experienced significant operational changes in the last decade. National Serv-All Landfill</w:t>
      </w:r>
      <w:r w:rsidR="00EC67B9">
        <w:t xml:space="preserve"> (landfill 1)</w:t>
      </w:r>
      <w:r w:rsidR="00AE2CE5">
        <w:t xml:space="preserve"> began receiving additional waste after a nearby landfill closed in March 2019</w:t>
      </w:r>
      <w:r w:rsidR="00EC67B9">
        <w:t xml:space="preserve"> (cite)</w:t>
      </w:r>
      <w:r w:rsidR="00AE2CE5">
        <w:t xml:space="preserve">. </w:t>
      </w:r>
      <w:r w:rsidR="000330CF">
        <w:t xml:space="preserve">The </w:t>
      </w:r>
      <w:r w:rsidR="00AE2CE5">
        <w:t xml:space="preserve">South Shelby </w:t>
      </w:r>
      <w:r w:rsidR="00EC67B9">
        <w:t xml:space="preserve">(2) </w:t>
      </w:r>
      <w:r w:rsidR="00AE2CE5">
        <w:t>and South Side</w:t>
      </w:r>
      <w:r w:rsidR="00EC67B9">
        <w:t xml:space="preserve"> (3)</w:t>
      </w:r>
      <w:r w:rsidR="00AE2CE5">
        <w:t xml:space="preserve"> Landfills </w:t>
      </w:r>
      <w:r w:rsidR="00C95F3F">
        <w:t>started</w:t>
      </w:r>
      <w:r w:rsidR="00AE2CE5">
        <w:t xml:space="preserve"> construction on large landfill gas facilities </w:t>
      </w:r>
      <w:r w:rsidR="007907D1">
        <w:t>in 2019</w:t>
      </w:r>
      <w:r w:rsidR="00EC67B9">
        <w:t xml:space="preserve"> (cite). </w:t>
      </w:r>
      <w:r w:rsidR="00891F7B">
        <w:t>Finally, t</w:t>
      </w:r>
      <w:r w:rsidR="00AE2CE5">
        <w:t>he City of Dothan Sanitary Landfill (</w:t>
      </w:r>
      <w:r w:rsidR="00EC67B9">
        <w:t>6</w:t>
      </w:r>
      <w:r w:rsidR="00AE2CE5">
        <w:t>) has been full since 2014 (citation)</w:t>
      </w:r>
      <w:r w:rsidR="00EC67B9">
        <w:t>. Reported emissions peaked at 7.4 Gg a</w:t>
      </w:r>
      <w:r w:rsidR="00EC67B9">
        <w:rPr>
          <w:vertAlign w:val="superscript"/>
        </w:rPr>
        <w:t>-1</w:t>
      </w:r>
      <w:r w:rsidR="00080551">
        <w:t xml:space="preserve"> that year,</w:t>
      </w:r>
      <w:r w:rsidR="00EC67B9">
        <w:t xml:space="preserve"> a value almost five times smaller than our posterior emissions, suggesting </w:t>
      </w:r>
      <w:r w:rsidR="00AE2CE5">
        <w:t>that the first order decay model is inadequate to</w:t>
      </w:r>
      <w:r w:rsidR="00EC67B9">
        <w:t xml:space="preserve"> reproduce </w:t>
      </w:r>
      <w:r w:rsidR="00AE2CE5">
        <w:t>methane emissions over time</w:t>
      </w:r>
      <w:r w:rsidR="00EC67B9">
        <w:t>.</w:t>
      </w:r>
      <w:r w:rsidR="00C95F3F">
        <w:t xml:space="preserve"> </w:t>
      </w:r>
      <w:r w:rsidR="000330CF">
        <w:t xml:space="preserve">We also find a </w:t>
      </w:r>
      <w:r w:rsidR="00906A1B">
        <w:t xml:space="preserve">history of air quality </w:t>
      </w:r>
      <w:r w:rsidR="00080551">
        <w:t xml:space="preserve">and </w:t>
      </w:r>
      <w:r w:rsidR="00906A1B">
        <w:t>landfill standard</w:t>
      </w:r>
      <w:r w:rsidR="00C03412">
        <w:t xml:space="preserve"> violations</w:t>
      </w:r>
      <w:r w:rsidR="000330CF">
        <w:t xml:space="preserve"> at these 34 facilities</w:t>
      </w:r>
      <w:r w:rsidR="00906A1B">
        <w:t xml:space="preserve">. </w:t>
      </w:r>
      <w:r w:rsidR="00C03412">
        <w:t>At</w:t>
      </w:r>
      <w:r w:rsidR="00906A1B">
        <w:t xml:space="preserve"> the West Miramar Sanitary Landfill </w:t>
      </w:r>
      <w:r w:rsidR="00BE3287">
        <w:t>(</w:t>
      </w:r>
      <w:r w:rsidR="000330CF">
        <w:t>b</w:t>
      </w:r>
      <w:r w:rsidR="00BE3287">
        <w:t>)</w:t>
      </w:r>
      <w:r w:rsidR="00C03412">
        <w:t xml:space="preserve">, </w:t>
      </w:r>
      <w:commentRangeStart w:id="297"/>
      <w:r w:rsidR="0028067E">
        <w:t xml:space="preserve">emissions of 8662 ppm </w:t>
      </w:r>
      <w:commentRangeEnd w:id="297"/>
      <w:r w:rsidR="00473E3D">
        <w:rPr>
          <w:rStyle w:val="CommentReference"/>
        </w:rPr>
        <w:commentReference w:id="297"/>
      </w:r>
      <w:r w:rsidR="0028067E">
        <w:t>were recorded</w:t>
      </w:r>
      <w:r w:rsidR="00C03412">
        <w:t xml:space="preserve"> in November 2019</w:t>
      </w:r>
      <w:r w:rsidR="000330CF">
        <w:t xml:space="preserve"> (San Diego Air Pollution Control District, 2019)</w:t>
      </w:r>
      <w:r w:rsidR="0069629D">
        <w:t>.</w:t>
      </w:r>
      <w:r w:rsidR="000330CF">
        <w:t xml:space="preserve"> </w:t>
      </w:r>
      <w:r w:rsidR="001C0377">
        <w:t>The Sussex County Landfill</w:t>
      </w:r>
      <w:r w:rsidR="00BE3287">
        <w:t xml:space="preserve"> </w:t>
      </w:r>
      <w:r w:rsidR="0069629D">
        <w:t>in Virginia</w:t>
      </w:r>
      <w:r w:rsidR="001C0377">
        <w:t xml:space="preserve"> was fined </w:t>
      </w:r>
      <w:del w:id="298" w:author="Daniel Jacob" w:date="2023-03-25T13:47:00Z">
        <w:r w:rsidR="001C0377" w:rsidDel="00473E3D">
          <w:delText>$</w:delText>
        </w:r>
      </w:del>
      <w:ins w:id="299" w:author="Daniel Jacob" w:date="2023-03-25T13:47:00Z">
        <w:r w:rsidR="00473E3D">
          <w:t xml:space="preserve">USD </w:t>
        </w:r>
      </w:ins>
      <w:r w:rsidR="001C0377">
        <w:t xml:space="preserve">99000 in 2016 for </w:t>
      </w:r>
      <w:r w:rsidR="00FF2D6E">
        <w:t>failing to address</w:t>
      </w:r>
      <w:r w:rsidR="001C0377">
        <w:t xml:space="preserve"> cracks in the landfill cover (citation)</w:t>
      </w:r>
      <w:r w:rsidR="005E36EA">
        <w:t>,</w:t>
      </w:r>
      <w:r w:rsidR="001C0377">
        <w:t xml:space="preserve"> </w:t>
      </w:r>
      <w:r w:rsidR="005E36EA">
        <w:t>and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received 30 violation notices from 2014 to 2020, including for gas leaks (citation).</w:t>
      </w:r>
    </w:p>
    <w:p w14:paraId="5EC07761" w14:textId="77777777" w:rsidR="00483A3B" w:rsidRDefault="00483A3B" w:rsidP="002031BC"/>
    <w:p w14:paraId="768FB162" w14:textId="12253E64" w:rsidR="00ED167E" w:rsidRPr="00C01462" w:rsidRDefault="000330CF" w:rsidP="002031BC">
      <w:r>
        <w:t>There are</w:t>
      </w:r>
      <w:r w:rsidR="00A80155">
        <w:t xml:space="preserve"> </w:t>
      </w:r>
      <w:r w:rsidR="00C90FF0">
        <w:t>five</w:t>
      </w:r>
      <w:r w:rsidR="001D21AD">
        <w:t xml:space="preserve"> </w:t>
      </w:r>
      <w:r w:rsidR="00A80155">
        <w:t xml:space="preserve">facilities for which </w:t>
      </w:r>
      <w:ins w:id="300" w:author="Daniel Jacob" w:date="2023-03-25T13:49:00Z">
        <w:r w:rsidR="00473E3D">
          <w:t xml:space="preserve">our </w:t>
        </w:r>
      </w:ins>
      <w:r w:rsidR="00EC67B9">
        <w:t>posterior</w:t>
      </w:r>
      <w:r w:rsidR="00A80155">
        <w:t xml:space="preserve"> emissions</w:t>
      </w:r>
      <w:r w:rsidR="00EC67B9">
        <w:t xml:space="preserve"> are significantly smaller</w:t>
      </w:r>
      <w:r w:rsidR="00A80155">
        <w:t xml:space="preserve"> than the </w:t>
      </w:r>
      <w:ins w:id="301" w:author="Daniel Jacob" w:date="2023-03-25T13:49:00Z">
        <w:r w:rsidR="00473E3D">
          <w:t xml:space="preserve">2019 </w:t>
        </w:r>
      </w:ins>
      <w:r w:rsidR="00A80155">
        <w:t>GHGRP by 50%</w:t>
      </w:r>
      <w:r w:rsidR="00BE3287">
        <w:t>.</w:t>
      </w:r>
      <w:r w:rsidR="008939C8">
        <w:t xml:space="preserve"> </w:t>
      </w:r>
      <w:r w:rsidR="00C90FF0">
        <w:t xml:space="preserve">Three </w:t>
      </w:r>
      <w:del w:id="302" w:author="Daniel Jacob" w:date="2023-03-25T13:49:00Z">
        <w:r w:rsidR="00C90FF0" w:rsidDel="00473E3D">
          <w:delText xml:space="preserve">show </w:delText>
        </w:r>
      </w:del>
      <w:ins w:id="303" w:author="Daniel Jacob" w:date="2023-03-25T13:49:00Z">
        <w:r w:rsidR="00473E3D">
          <w:t xml:space="preserve">report in fact </w:t>
        </w:r>
      </w:ins>
      <w:del w:id="304" w:author="Daniel Jacob" w:date="2023-03-25T13:49:00Z">
        <w:r w:rsidR="00C90FF0" w:rsidDel="00473E3D">
          <w:delText>a dramatic</w:delText>
        </w:r>
      </w:del>
      <w:ins w:id="305" w:author="Daniel Jacob" w:date="2023-03-25T13:49:00Z">
        <w:r w:rsidR="00473E3D">
          <w:t>large</w:t>
        </w:r>
      </w:ins>
      <w:r w:rsidR="00C90FF0">
        <w:t xml:space="preserve"> decrease</w:t>
      </w:r>
      <w:ins w:id="306" w:author="Daniel Jacob" w:date="2023-03-25T13:49:00Z">
        <w:r w:rsidR="00473E3D">
          <w:t>s</w:t>
        </w:r>
      </w:ins>
      <w:r w:rsidR="00C90FF0">
        <w:t xml:space="preserve"> in </w:t>
      </w:r>
      <w:r w:rsidR="00080551">
        <w:t xml:space="preserve">estimated </w:t>
      </w:r>
      <w:r w:rsidR="00C90FF0">
        <w:t xml:space="preserve">methane emissions from 2019 to 2020 that </w:t>
      </w:r>
      <w:del w:id="307" w:author="Daniel Jacob" w:date="2023-03-25T13:50:00Z">
        <w:r w:rsidR="00C90FF0" w:rsidDel="00473E3D">
          <w:delText>is consistent with a change</w:delText>
        </w:r>
      </w:del>
      <w:ins w:id="308" w:author="Daniel Jacob" w:date="2023-03-25T13:50:00Z">
        <w:r w:rsidR="00473E3D">
          <w:t>imply changes</w:t>
        </w:r>
      </w:ins>
      <w:r w:rsidR="00C90FF0">
        <w:t xml:space="preserve"> in methodology. </w:t>
      </w:r>
      <w:r w:rsidR="0069629D">
        <w:t>T</w:t>
      </w:r>
      <w:r w:rsidR="00C90FF0">
        <w:t xml:space="preserve">he updated </w:t>
      </w:r>
      <w:r>
        <w:t xml:space="preserve">estimates </w:t>
      </w:r>
      <w:r w:rsidR="00C90FF0">
        <w:t xml:space="preserve">are statistically consistent with our </w:t>
      </w:r>
      <w:r>
        <w:t>posterior</w:t>
      </w:r>
      <w:r w:rsidR="00C90FF0">
        <w:t xml:space="preserve"> emissions</w:t>
      </w:r>
      <w:r w:rsidR="0069629D">
        <w:t xml:space="preserve"> in two cases and</w:t>
      </w:r>
      <w:r>
        <w:t xml:space="preserve"> within 30% of </w:t>
      </w:r>
      <w:r w:rsidR="0069629D">
        <w:t>our posterior emissions in the third case</w:t>
      </w:r>
      <w:del w:id="309" w:author="Daniel Jacob" w:date="2023-03-25T13:59:00Z">
        <w:r w:rsidDel="00D81648">
          <w:delText xml:space="preserve">. </w:delText>
        </w:r>
        <w:r w:rsidR="0069629D" w:rsidDel="00D81648">
          <w:delText>One of the remaining facilities is</w:delText>
        </w:r>
        <w:r w:rsidR="008939C8" w:rsidDel="00D81648">
          <w:delText xml:space="preserve"> located in Appalachia so that decreased emissions due to coal may be incorrectly attributed to </w:delText>
        </w:r>
        <w:r w:rsidDel="00D81648">
          <w:delText xml:space="preserve">the </w:delText>
        </w:r>
        <w:r w:rsidR="008939C8" w:rsidDel="00D81648">
          <w:delText>landfill.</w:delText>
        </w:r>
      </w:del>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State emission</w:t>
      </w:r>
      <w:r w:rsidR="0005208E">
        <w:rPr>
          <w:b/>
          <w:bCs/>
        </w:rPr>
        <w:t>s</w:t>
      </w:r>
    </w:p>
    <w:p w14:paraId="223F4C1B" w14:textId="77A30936" w:rsidR="007E4136" w:rsidRDefault="008A29FE">
      <w:r>
        <w:t xml:space="preserve">The EPA </w:t>
      </w:r>
      <w:r w:rsidR="003729C8">
        <w:t xml:space="preserve">recently </w:t>
      </w:r>
      <w:r w:rsidR="00B52086">
        <w:t>began</w:t>
      </w:r>
      <w:r w:rsidR="00237C52">
        <w:t xml:space="preserve"> to </w:t>
      </w:r>
      <w:r w:rsidR="00080551">
        <w:t xml:space="preserve">disaggregate the GHGI </w:t>
      </w:r>
      <w:r w:rsidR="00237C52">
        <w:t>by state</w:t>
      </w:r>
      <w:r w:rsidR="003729C8">
        <w:t xml:space="preserve"> (EPA, 2022)</w:t>
      </w:r>
      <w:r w:rsidR="00237C52">
        <w:t xml:space="preserve">. The </w:t>
      </w:r>
      <w:r w:rsidR="00080551">
        <w:t xml:space="preserve">EPA uses the </w:t>
      </w:r>
      <w:r w:rsidR="00237C52">
        <w:t xml:space="preserve">same methods </w:t>
      </w:r>
      <w:r w:rsidR="00080551">
        <w:t>to partition emissions to states as in the national estimate</w:t>
      </w:r>
      <w:r w:rsidR="00237C52">
        <w:t xml:space="preserve"> </w:t>
      </w:r>
      <w:r w:rsidR="00B52086">
        <w:t xml:space="preserve">so that </w:t>
      </w:r>
      <w:r w:rsidR="00237C52">
        <w:t>the total emissions are the same in both</w:t>
      </w:r>
      <w:r w:rsidR="00080551">
        <w:t xml:space="preserve"> inventories</w:t>
      </w:r>
      <w:r w:rsidR="00237C52">
        <w:t xml:space="preserve">. </w:t>
      </w:r>
      <w:r w:rsidR="00080551">
        <w:t>These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different</w:t>
      </w:r>
      <w:r w:rsidR="003729C8">
        <w:t xml:space="preserve"> in methods or accounting. </w:t>
      </w:r>
      <w:r w:rsidR="00080551">
        <w:t>In addition to the GHGI state estimates, t</w:t>
      </w:r>
      <w:r w:rsidR="00B52086">
        <w:t xml:space="preserve">he EPA </w:t>
      </w:r>
      <w:r w:rsidR="00080551">
        <w:t>provides references to the independent inventories of</w:t>
      </w:r>
      <w:r w:rsidR="00B52086">
        <w:t xml:space="preserve"> 24 states and Washington, D.C. Of these, we find that eight produce a </w:t>
      </w:r>
      <w:proofErr w:type="gramStart"/>
      <w:r w:rsidR="00B52086">
        <w:t>methane emissions</w:t>
      </w:r>
      <w:proofErr w:type="gramEnd"/>
      <w:r w:rsidR="00B52086">
        <w:t xml:space="preserve"> </w:t>
      </w:r>
      <w:del w:id="310" w:author="Daniel Jacob" w:date="2023-03-25T14:00:00Z">
        <w:r w:rsidR="00B52086" w:rsidDel="00D81648">
          <w:delText xml:space="preserve">value </w:delText>
        </w:r>
      </w:del>
      <w:ins w:id="311" w:author="Daniel Jacob" w:date="2023-03-25T14:00:00Z">
        <w:r w:rsidR="00D81648">
          <w:t xml:space="preserve">inventory </w:t>
        </w:r>
      </w:ins>
      <w:r w:rsidR="00B52086">
        <w:t xml:space="preserve">separate from </w:t>
      </w:r>
      <w:ins w:id="312" w:author="Daniel Jacob" w:date="2023-03-25T14:00:00Z">
        <w:r w:rsidR="00D81648">
          <w:t xml:space="preserve">a </w:t>
        </w:r>
      </w:ins>
      <w:r w:rsidR="00B52086">
        <w:t xml:space="preserve">total greenhouse gases </w:t>
      </w:r>
      <w:del w:id="313" w:author="Daniel Jacob" w:date="2023-03-25T14:00:00Z">
        <w:r w:rsidR="00B52086" w:rsidDel="00D81648">
          <w:delText>emissions</w:delText>
        </w:r>
      </w:del>
      <w:ins w:id="314" w:author="Daniel Jacob" w:date="2023-03-25T14:00:00Z">
        <w:r w:rsidR="00D81648">
          <w:t>inventory based on CO</w:t>
        </w:r>
        <w:r w:rsidR="00D81648">
          <w:softHyphen/>
        </w:r>
        <w:r w:rsidR="00D81648">
          <w:rPr>
            <w:vertAlign w:val="subscript"/>
          </w:rPr>
          <w:t>2</w:t>
        </w:r>
        <w:r w:rsidR="00D81648">
          <w:t>-equivalents</w:t>
        </w:r>
      </w:ins>
      <w:r w:rsidR="00B52086">
        <w:t xml:space="preserve">. </w:t>
      </w:r>
      <w:del w:id="315" w:author="Daniel Jacob" w:date="2023-03-25T14:01:00Z">
        <w:r w:rsidR="00B52086" w:rsidDel="00D81648">
          <w:delText xml:space="preserve">To our knowledge, there is no comprehensive observation-based evaluation of the state GHGI or </w:delText>
        </w:r>
        <w:r w:rsidR="00424575" w:rsidDel="00D81648">
          <w:delText xml:space="preserve">independent </w:delText>
        </w:r>
        <w:r w:rsidR="00B52086" w:rsidDel="00D81648">
          <w:delText>state inventories.</w:delText>
        </w:r>
      </w:del>
    </w:p>
    <w:p w14:paraId="512416AB" w14:textId="77777777" w:rsidR="00B52086" w:rsidRDefault="00B52086"/>
    <w:p w14:paraId="7E106C23" w14:textId="0C7DD15E" w:rsidR="008A29FE" w:rsidDel="00D81648" w:rsidRDefault="00F2558F" w:rsidP="008A29FE">
      <w:pPr>
        <w:rPr>
          <w:del w:id="316" w:author="Daniel Jacob" w:date="2023-03-25T14:04:00Z"/>
        </w:rPr>
      </w:pPr>
      <w:r>
        <w:t>We</w:t>
      </w:r>
      <w:r w:rsidR="00F83042" w:rsidRPr="00C01462">
        <w:t xml:space="preserve"> </w:t>
      </w:r>
      <w:r w:rsidR="00E216A3" w:rsidRPr="00C01462">
        <w:t>partition</w:t>
      </w:r>
      <w:r w:rsidR="00F83042" w:rsidRPr="00C01462">
        <w:t xml:space="preserve"> </w:t>
      </w:r>
      <w:r w:rsidR="00080551">
        <w:t xml:space="preserve">our gridded posterior </w:t>
      </w:r>
      <w:r w:rsidR="00F83042" w:rsidRPr="00C01462">
        <w:t>emissions</w:t>
      </w:r>
      <w:r w:rsidR="00080551">
        <w:t xml:space="preserve"> estimates</w:t>
      </w:r>
      <w:r w:rsidR="00080551" w:rsidRPr="00C01462">
        <w:t xml:space="preserve">, excluding offshore emissions, </w:t>
      </w:r>
      <w:r w:rsidR="00F83042" w:rsidRPr="00C01462">
        <w:t>to each of the 48 states</w:t>
      </w:r>
      <w:r w:rsidR="00BA4A05" w:rsidRPr="00C01462">
        <w:t xml:space="preserve"> </w:t>
      </w:r>
      <w:r w:rsidR="00CE2FF6">
        <w:t xml:space="preserve">in CONUS </w:t>
      </w:r>
      <w:r w:rsidR="00BA4A05" w:rsidRPr="00C01462">
        <w:t>as described in section 2.8</w:t>
      </w:r>
      <w:r w:rsidR="003936D6">
        <w:t xml:space="preserve"> and compare the results </w:t>
      </w:r>
      <w:r w:rsidR="005A5EEC">
        <w:t xml:space="preserve">to </w:t>
      </w:r>
      <w:r w:rsidR="003936D6">
        <w:t>the</w:t>
      </w:r>
      <w:r w:rsidR="00D82735">
        <w:t xml:space="preserve"> </w:t>
      </w:r>
      <w:r w:rsidR="00C62B77">
        <w:t>state GHGI</w:t>
      </w:r>
      <w:r w:rsidR="001F7401">
        <w:t xml:space="preserve"> and </w:t>
      </w:r>
      <w:r w:rsidR="005A5EEC">
        <w:t xml:space="preserve">to </w:t>
      </w:r>
      <w:r w:rsidR="001F7401">
        <w:t>inventories prepared by state governments</w:t>
      </w:r>
      <w:r w:rsidR="003936D6">
        <w:t xml:space="preserve">. </w:t>
      </w:r>
      <w:r w:rsidR="00E216A3" w:rsidRPr="00C01462">
        <w:t xml:space="preserve">Figure </w:t>
      </w:r>
      <w:r w:rsidR="00D775B7">
        <w:t>7</w:t>
      </w:r>
      <w:r w:rsidR="00E216A3" w:rsidRPr="00C01462">
        <w:t xml:space="preserve"> shows </w:t>
      </w:r>
      <w:del w:id="317" w:author="Daniel Jacob" w:date="2023-03-25T14:02:00Z">
        <w:r w:rsidR="00E216A3" w:rsidRPr="00C01462" w:rsidDel="00D81648">
          <w:delText xml:space="preserve">state </w:delText>
        </w:r>
        <w:r w:rsidR="005A5EEC" w:rsidDel="00D81648">
          <w:delText>GHGI</w:delText>
        </w:r>
        <w:r w:rsidR="005A5EEC" w:rsidRPr="00C01462" w:rsidDel="00D81648">
          <w:delText xml:space="preserve"> </w:delText>
        </w:r>
        <w:r w:rsidR="00E216A3" w:rsidRPr="00C01462" w:rsidDel="00D81648">
          <w:delText>and posterior emissions</w:delText>
        </w:r>
      </w:del>
      <w:ins w:id="318" w:author="Daniel Jacob" w:date="2023-03-25T14:02:00Z">
        <w:r w:rsidR="00D81648">
          <w:t>the results</w:t>
        </w:r>
      </w:ins>
      <w:r>
        <w:t xml:space="preserve"> for the 29 states </w:t>
      </w:r>
      <w:r>
        <w:lastRenderedPageBreak/>
        <w:t xml:space="preserve">responsible for 90% of </w:t>
      </w:r>
      <w:r w:rsidR="00965EDD">
        <w:t xml:space="preserve">posterior </w:t>
      </w:r>
      <w:r>
        <w:t xml:space="preserve">CONUS </w:t>
      </w:r>
      <w:r w:rsidR="00965EDD">
        <w:t xml:space="preserve">anthropogenic </w:t>
      </w:r>
      <w:r>
        <w:t>emissions</w:t>
      </w:r>
      <w:del w:id="319" w:author="Daniel Jacob" w:date="2023-03-25T14:02:00Z">
        <w:r w:rsidR="00965EDD" w:rsidDel="00D81648">
          <w:delText xml:space="preserve"> excluding offshore emissions</w:delText>
        </w:r>
      </w:del>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BA4A05" w:rsidRPr="00C01462">
        <w:t xml:space="preserve"> </w:t>
      </w:r>
      <w:commentRangeStart w:id="320"/>
      <w:commentRangeStart w:id="321"/>
      <w:commentRangeStart w:id="322"/>
      <w:del w:id="323" w:author="Daniel Jacob" w:date="2023-03-25T14:04:00Z">
        <w:r w:rsidR="00D8012D" w:rsidRPr="00C01462" w:rsidDel="00D81648">
          <w:delText xml:space="preserve">TROPOMI provides a strong constraint at this resolution, with </w:delText>
        </w:r>
        <w:r w:rsidR="00D8012D" w:rsidDel="00D81648">
          <w:delText xml:space="preserve">a state averaging kernel sensitivity </w:delText>
        </w:r>
        <w:r w:rsidR="00D8012D" w:rsidRPr="00C01462" w:rsidDel="00D81648">
          <w:delText xml:space="preserve">larger than 0.5 in </w:delText>
        </w:r>
        <w:r w:rsidR="00D8012D" w:rsidDel="00D81648">
          <w:delText>m</w:delText>
        </w:r>
        <w:commentRangeEnd w:id="320"/>
        <w:r w:rsidR="00D8012D" w:rsidDel="00D81648">
          <w:rPr>
            <w:rStyle w:val="CommentReference"/>
          </w:rPr>
          <w:commentReference w:id="320"/>
        </w:r>
        <w:commentRangeEnd w:id="321"/>
        <w:r w:rsidR="003539E6" w:rsidDel="00D81648">
          <w:rPr>
            <w:rStyle w:val="CommentReference"/>
          </w:rPr>
          <w:commentReference w:id="321"/>
        </w:r>
      </w:del>
      <w:commentRangeEnd w:id="322"/>
      <w:r w:rsidR="00D81648">
        <w:rPr>
          <w:rStyle w:val="CommentReference"/>
        </w:rPr>
        <w:commentReference w:id="322"/>
      </w:r>
      <w:del w:id="324" w:author="Daniel Jacob" w:date="2023-03-25T14:04:00Z">
        <w:r w:rsidR="00D8012D" w:rsidDel="00D81648">
          <w:delText>ost</w:delText>
        </w:r>
        <w:r w:rsidR="00D8012D" w:rsidRPr="00C01462" w:rsidDel="00D81648">
          <w:delText xml:space="preserve"> states</w:delText>
        </w:r>
        <w:r w:rsidR="008A29FE" w:rsidRPr="00C01462" w:rsidDel="00D81648">
          <w:delText xml:space="preserve">. </w:delText>
        </w:r>
        <w:r w:rsidR="00B935EB" w:rsidDel="00D81648">
          <w:delText>The</w:delText>
        </w:r>
        <w:r w:rsidR="00B935EB" w:rsidRPr="00C01462" w:rsidDel="00D81648">
          <w:delText xml:space="preserve"> </w:delText>
        </w:r>
        <w:r w:rsidR="008A29FE" w:rsidRPr="00C01462" w:rsidDel="00D81648">
          <w:delText>reduced-rank inversion also constrains emissions in most states</w:delText>
        </w:r>
        <w:r w:rsidR="00B935EB" w:rsidDel="00D81648">
          <w:delText xml:space="preserve">, </w:delText>
        </w:r>
        <w:r w:rsidR="008A29FE" w:rsidRPr="00C01462" w:rsidDel="00D81648">
          <w:delText>optimiz</w:delText>
        </w:r>
        <w:r w:rsidR="00B935EB" w:rsidDel="00D81648">
          <w:delText>ing</w:delText>
        </w:r>
        <w:r w:rsidR="008A29FE" w:rsidRPr="00C01462" w:rsidDel="00D81648">
          <w:delText xml:space="preserve"> an average of 80% of prior emissions in each of the top 25 methane producing states.</w:delText>
        </w:r>
      </w:del>
    </w:p>
    <w:p w14:paraId="1E08D99A" w14:textId="5711803C" w:rsidR="00CD607F" w:rsidRDefault="00CD607F">
      <w:commentRangeStart w:id="325"/>
    </w:p>
    <w:p w14:paraId="5A44FAAD" w14:textId="25526470" w:rsidR="000133A5" w:rsidRDefault="00012B5D" w:rsidP="005A5EEC">
      <w:r>
        <w:t>W</w:t>
      </w:r>
      <w:commentRangeEnd w:id="325"/>
      <w:r w:rsidR="00D81648">
        <w:rPr>
          <w:rStyle w:val="CommentReference"/>
        </w:rPr>
        <w:commentReference w:id="325"/>
      </w:r>
      <w:r>
        <w:t xml:space="preserve">e find </w:t>
      </w:r>
      <w:ins w:id="326" w:author="Daniel Jacob" w:date="2023-03-25T14:15:00Z">
        <w:r w:rsidR="0029380D">
          <w:t xml:space="preserve">that the </w:t>
        </w:r>
      </w:ins>
      <w:del w:id="327" w:author="Daniel Jacob" w:date="2023-03-25T14:15:00Z">
        <w:r w:rsidDel="0029380D">
          <w:delText xml:space="preserve">a large </w:delText>
        </w:r>
        <w:r w:rsidR="004F5D5D" w:rsidDel="0029380D">
          <w:delText xml:space="preserve">average </w:delText>
        </w:r>
        <w:r w:rsidDel="0029380D">
          <w:delText>increase</w:delText>
        </w:r>
        <w:r w:rsidR="004F5D5D" w:rsidDel="0029380D">
          <w:delText xml:space="preserve"> of 12%</w:delText>
        </w:r>
        <w:r w:rsidDel="0029380D">
          <w:delText xml:space="preserve"> in state </w:delText>
        </w:r>
        <w:r w:rsidR="005A5EEC" w:rsidDel="0029380D">
          <w:delText xml:space="preserve">posterior </w:delText>
        </w:r>
        <w:r w:rsidDel="0029380D">
          <w:delText xml:space="preserve">emissions compared with </w:delText>
        </w:r>
        <w:r w:rsidR="004F5D5D" w:rsidDel="0029380D">
          <w:delText xml:space="preserve">the GHGI </w:delText>
        </w:r>
        <w:r w:rsidDel="0029380D">
          <w:delText>estimates</w:delText>
        </w:r>
        <w:r w:rsidR="005A5EEC" w:rsidDel="0029380D">
          <w:delText xml:space="preserve"> that is concentrated</w:delText>
        </w:r>
        <w:r w:rsidDel="0029380D">
          <w:delText xml:space="preserve"> </w:delText>
        </w:r>
        <w:r w:rsidRPr="00C01462" w:rsidDel="0029380D">
          <w:delText>in the</w:delText>
        </w:r>
        <w:r w:rsidDel="0029380D">
          <w:delText xml:space="preserve"> </w:delText>
        </w:r>
      </w:del>
      <w:r>
        <w:t>top 10</w:t>
      </w:r>
      <w:r w:rsidRPr="00C01462">
        <w:t xml:space="preserve"> methane</w:t>
      </w:r>
      <w:r>
        <w:t>-</w:t>
      </w:r>
      <w:r w:rsidRPr="00C01462">
        <w:t>producing states</w:t>
      </w:r>
      <w:ins w:id="328" w:author="Daniel Jacob" w:date="2023-03-25T14:15:00Z">
        <w:r w:rsidR="0029380D">
          <w:t xml:space="preserve"> in the posterio</w:t>
        </w:r>
      </w:ins>
      <w:ins w:id="329" w:author="Daniel Jacob" w:date="2023-03-25T14:16:00Z">
        <w:r w:rsidR="0029380D">
          <w:t xml:space="preserve">r estimate have emissions </w:t>
        </w:r>
      </w:ins>
      <w:del w:id="330" w:author="Daniel Jacob" w:date="2023-03-25T14:16:00Z">
        <w:r w:rsidDel="0029380D">
          <w:delText xml:space="preserve">, where state </w:delText>
        </w:r>
        <w:r w:rsidRPr="00C01462" w:rsidDel="0029380D">
          <w:delText xml:space="preserve">posteriors </w:delText>
        </w:r>
        <w:r w:rsidDel="0029380D">
          <w:delText xml:space="preserve">are </w:delText>
        </w:r>
      </w:del>
      <w:r w:rsidRPr="00C01462">
        <w:t xml:space="preserve">on average </w:t>
      </w:r>
      <w:r>
        <w:t>38</w:t>
      </w:r>
      <w:r w:rsidRPr="00C01462">
        <w:t>% larger</w:t>
      </w:r>
      <w:ins w:id="331" w:author="Daniel Jacob" w:date="2023-03-25T14:16:00Z">
        <w:r w:rsidR="0029380D">
          <w:t xml:space="preserve"> than the GHGI and </w:t>
        </w:r>
      </w:ins>
      <w:del w:id="332" w:author="Daniel Jacob" w:date="2023-03-25T14:16:00Z">
        <w:r w:rsidDel="0029380D">
          <w:delText xml:space="preserve">. </w:delText>
        </w:r>
        <w:r w:rsidR="008A29FE" w:rsidDel="0029380D">
          <w:delText>T</w:delText>
        </w:r>
        <w:r w:rsidR="008A29FE" w:rsidRPr="00C01462" w:rsidDel="0029380D">
          <w:delText>he</w:delText>
        </w:r>
        <w:r w:rsidR="008A29FE" w:rsidDel="0029380D">
          <w:delText xml:space="preserve">se </w:delText>
        </w:r>
        <w:r w:rsidR="008A29FE" w:rsidRPr="00C01462" w:rsidDel="0029380D">
          <w:delText>states</w:delText>
        </w:r>
        <w:r w:rsidR="008A29FE" w:rsidDel="0029380D">
          <w:delText xml:space="preserve"> </w:delText>
        </w:r>
      </w:del>
      <w:r w:rsidR="008A29FE">
        <w:t xml:space="preserve">are responsible for 55% </w:t>
      </w:r>
      <w:del w:id="333" w:author="Daniel Jacob" w:date="2023-03-25T14:17:00Z">
        <w:r w:rsidR="008A29FE" w:rsidDel="0029380D">
          <w:delText>of posterior</w:delText>
        </w:r>
        <w:r w:rsidR="008A29FE" w:rsidRPr="00C01462" w:rsidDel="0029380D">
          <w:delText xml:space="preserve"> </w:delText>
        </w:r>
      </w:del>
      <w:r w:rsidR="008A29FE">
        <w:t>CONUS methane emissions</w:t>
      </w:r>
      <w:r w:rsidR="000133A5" w:rsidRPr="00C01462">
        <w:t xml:space="preserve">. </w:t>
      </w:r>
      <w:del w:id="334" w:author="Daniel Jacob" w:date="2023-03-25T14:17:00Z">
        <w:r w:rsidR="000133A5" w:rsidDel="0029380D">
          <w:delText>W</w:delText>
        </w:r>
        <w:r w:rsidDel="0029380D">
          <w:delText xml:space="preserve">e find a significant emissions increase compared to the GHGI in eight of these ten states. </w:delText>
        </w:r>
      </w:del>
      <w:r w:rsidR="000A3EE9">
        <w:t>O</w:t>
      </w:r>
      <w:r>
        <w:t>il and gas</w:t>
      </w:r>
      <w:r w:rsidR="008A29FE">
        <w:t xml:space="preserve"> </w:t>
      </w:r>
      <w:r w:rsidR="006C4083">
        <w:t>emissions have a disproportionate influence</w:t>
      </w:r>
      <w:r w:rsidR="00B22D3B">
        <w:t xml:space="preserve"> in these states</w:t>
      </w:r>
      <w:r w:rsidR="006C4083">
        <w:t>, g</w:t>
      </w:r>
      <w:r w:rsidR="00BD1C7B">
        <w:t xml:space="preserve">enerating </w:t>
      </w:r>
      <w:r w:rsidR="000133A5" w:rsidRPr="00C01462">
        <w:t xml:space="preserve">47% of mean posterior emissions and </w:t>
      </w:r>
      <w:r w:rsidR="000133A5">
        <w:t>45</w:t>
      </w:r>
      <w:r w:rsidR="000133A5" w:rsidRPr="00C01462">
        <w:t>% of the observed increase</w:t>
      </w:r>
      <w:ins w:id="335" w:author="Daniel Jacob" w:date="2023-03-25T14:17:00Z">
        <w:r w:rsidR="0029380D">
          <w:t xml:space="preserve"> relative </w:t>
        </w:r>
      </w:ins>
      <w:ins w:id="336" w:author="Daniel Jacob" w:date="2023-03-25T14:18:00Z">
        <w:r w:rsidR="0029380D">
          <w:t xml:space="preserve">to the GHGI. </w:t>
        </w:r>
      </w:ins>
      <w:del w:id="337" w:author="Daniel Jacob" w:date="2023-03-25T14:18:00Z">
        <w:r w:rsidR="000133A5" w:rsidRPr="00C01462" w:rsidDel="0029380D">
          <w:delText>, compared to the national average</w:delText>
        </w:r>
        <w:r w:rsidR="00BD1C7B" w:rsidDel="0029380D">
          <w:delText>s</w:delText>
        </w:r>
        <w:r w:rsidR="000133A5" w:rsidRPr="00C01462" w:rsidDel="0029380D">
          <w:delText xml:space="preserve"> of </w:delText>
        </w:r>
        <w:r w:rsidR="000133A5" w:rsidDel="0029380D">
          <w:delText>32</w:delText>
        </w:r>
        <w:r w:rsidR="000133A5" w:rsidRPr="00C01462" w:rsidDel="0029380D">
          <w:delText>% and 36%, respectively.</w:delText>
        </w:r>
        <w:r w:rsidR="000133A5" w:rsidDel="0029380D">
          <w:delText xml:space="preserve"> </w:delText>
        </w:r>
      </w:del>
      <w:r w:rsidR="000A3EE9">
        <w:t xml:space="preserve">In Texas, New Mexico, Louisiana, and Oklahoma, </w:t>
      </w:r>
      <w:r w:rsidR="006A49B3">
        <w:t xml:space="preserve">the </w:t>
      </w:r>
      <w:r w:rsidR="000A3EE9">
        <w:t xml:space="preserve">oil and gas </w:t>
      </w:r>
      <w:r w:rsidR="006A49B3">
        <w:t xml:space="preserve">sector </w:t>
      </w:r>
      <w:proofErr w:type="gramStart"/>
      <w:r w:rsidR="000A3EE9">
        <w:t>explain</w:t>
      </w:r>
      <w:r w:rsidR="006A49B3">
        <w:t>s</w:t>
      </w:r>
      <w:proofErr w:type="gramEnd"/>
      <w:r w:rsidR="000A3EE9">
        <w:t xml:space="preserve"> more than </w:t>
      </w:r>
      <w:r w:rsidR="00B935EB">
        <w:t>60%</w:t>
      </w:r>
      <w:r w:rsidR="000A3EE9">
        <w:t xml:space="preserve"> of </w:t>
      </w:r>
      <w:r w:rsidR="00B935EB">
        <w:t>each state’s</w:t>
      </w:r>
      <w:r w:rsidR="000A3EE9">
        <w:t xml:space="preserve"> posterior emissions</w:t>
      </w:r>
      <w:r w:rsidR="006A49B3">
        <w:t xml:space="preserve">, with emissions increases concentrated in </w:t>
      </w:r>
      <w:r w:rsidR="00CE06C1">
        <w:t xml:space="preserve">the Permian </w:t>
      </w:r>
      <w:r w:rsidR="00C941DC">
        <w:t xml:space="preserve">Basin </w:t>
      </w:r>
      <w:r w:rsidR="00CE06C1">
        <w:t>(Texas and New Mexico), the Haynesville Shale (Louisiana), and the Anadarko Shale (Oklahoma)</w:t>
      </w:r>
      <w:r w:rsidR="000A3EE9">
        <w:t>. Livestock and landfills also play a significant role</w:t>
      </w:r>
      <w:del w:id="338" w:author="Daniel Jacob" w:date="2023-03-25T14:18:00Z">
        <w:r w:rsidR="000A3EE9" w:rsidDel="0029380D">
          <w:delText xml:space="preserve"> in these eight states</w:delText>
        </w:r>
      </w:del>
      <w:r w:rsidR="000A3EE9">
        <w:t xml:space="preserve">. </w:t>
      </w:r>
      <w:r w:rsidR="005A5EEC">
        <w:t>E</w:t>
      </w:r>
      <w:r w:rsidR="000A3EE9">
        <w:t xml:space="preserve">missions in California and Iowa are dominated by the livestock sector, </w:t>
      </w:r>
      <w:r w:rsidR="005A5EEC">
        <w:t xml:space="preserve">with </w:t>
      </w:r>
      <w:r w:rsidR="00D31BDA">
        <w:t xml:space="preserve">much </w:t>
      </w:r>
      <w:r w:rsidR="005A5EEC">
        <w:t xml:space="preserve">of the </w:t>
      </w:r>
      <w:del w:id="339" w:author="Daniel Jacob" w:date="2023-03-25T14:19:00Z">
        <w:r w:rsidR="005A5EEC" w:rsidDel="005A69CA">
          <w:delText xml:space="preserve">observed </w:delText>
        </w:r>
      </w:del>
      <w:r w:rsidR="005A5EEC">
        <w:t xml:space="preserve">increase </w:t>
      </w:r>
      <w:ins w:id="340" w:author="Daniel Jacob" w:date="2023-03-25T14:19:00Z">
        <w:r w:rsidR="005A69CA">
          <w:t xml:space="preserve">relative to the GHGI </w:t>
        </w:r>
      </w:ins>
      <w:r w:rsidR="005A5EEC">
        <w:t xml:space="preserve">attributed to </w:t>
      </w:r>
      <w:r w:rsidR="000A3EE9">
        <w:t xml:space="preserve">manure management </w:t>
      </w:r>
      <w:del w:id="341" w:author="Daniel Jacob" w:date="2023-03-25T14:19:00Z">
        <w:r w:rsidR="005A5EEC" w:rsidDel="005A69CA">
          <w:delText xml:space="preserve">emissions </w:delText>
        </w:r>
      </w:del>
      <w:r w:rsidR="000A3EE9">
        <w:t>(Section 3.1)</w:t>
      </w:r>
      <w:r w:rsidR="005A5EEC">
        <w:t>.</w:t>
      </w:r>
      <w:r w:rsidR="000A3EE9">
        <w:t xml:space="preserve"> Landfills </w:t>
      </w:r>
      <w:del w:id="342" w:author="Daniel Jacob" w:date="2023-03-25T14:19:00Z">
        <w:r w:rsidR="000A3EE9" w:rsidDel="005A69CA">
          <w:delText xml:space="preserve">explain </w:delText>
        </w:r>
      </w:del>
      <w:ins w:id="343" w:author="Daniel Jacob" w:date="2023-03-25T14:19:00Z">
        <w:r w:rsidR="005A69CA">
          <w:t xml:space="preserve">account for </w:t>
        </w:r>
      </w:ins>
      <w:r w:rsidR="000A3EE9">
        <w:t>41% of</w:t>
      </w:r>
      <w:r w:rsidR="003539E6">
        <w:t xml:space="preserve"> </w:t>
      </w:r>
      <w:ins w:id="344" w:author="Daniel Jacob" w:date="2023-03-25T14:19:00Z">
        <w:r w:rsidR="005A69CA">
          <w:t xml:space="preserve">posterior </w:t>
        </w:r>
      </w:ins>
      <w:r w:rsidR="003539E6">
        <w:t>emissions in</w:t>
      </w:r>
      <w:r w:rsidR="000A3EE9">
        <w:t xml:space="preserve"> Illinois and 62% </w:t>
      </w:r>
      <w:r w:rsidR="003539E6">
        <w:t>in Florida</w:t>
      </w:r>
      <w:r w:rsidR="000A3EE9">
        <w:t>.</w:t>
      </w:r>
      <w:r w:rsidR="008A29FE">
        <w:t xml:space="preserve"> </w:t>
      </w:r>
      <w:commentRangeStart w:id="345"/>
      <w:r w:rsidR="008A29FE">
        <w:t xml:space="preserve">Indeed, Florida </w:t>
      </w:r>
      <w:r w:rsidR="000A3EE9">
        <w:t>is</w:t>
      </w:r>
      <w:r w:rsidR="008A29FE">
        <w:t xml:space="preserve"> home to three of the ten largest landfills as reported by the GHGRP in 2019 (EPA</w:t>
      </w:r>
      <w:r w:rsidR="003539E6">
        <w:t xml:space="preserve"> GHGRP</w:t>
      </w:r>
      <w:r w:rsidR="008A29FE">
        <w:t xml:space="preserve">, 2022). </w:t>
      </w:r>
      <w:commentRangeEnd w:id="345"/>
      <w:r w:rsidR="005A69CA">
        <w:rPr>
          <w:rStyle w:val="CommentReference"/>
        </w:rPr>
        <w:commentReference w:id="345"/>
      </w:r>
      <w:r w:rsidR="000133A5" w:rsidRPr="00C01462">
        <w:t xml:space="preserve">Consistent with our sectoral analysis, the largest absolute negative posterior </w:t>
      </w:r>
      <w:r w:rsidR="000133A5">
        <w:t>-</w:t>
      </w:r>
      <w:r w:rsidR="000133A5" w:rsidRPr="00C01462">
        <w:t xml:space="preserve"> </w:t>
      </w:r>
      <w:r w:rsidR="000133A5">
        <w:t>state GHGI</w:t>
      </w:r>
      <w:r w:rsidR="000133A5" w:rsidRPr="00C01462">
        <w:t xml:space="preserve"> differences are found in </w:t>
      </w:r>
      <w:del w:id="346" w:author="Daniel Jacob" w:date="2023-03-25T14:22:00Z">
        <w:r w:rsidR="000133A5" w:rsidRPr="00C01462" w:rsidDel="005A69CA">
          <w:delText xml:space="preserve">historically </w:delText>
        </w:r>
      </w:del>
      <w:r w:rsidR="000133A5" w:rsidRPr="00C01462">
        <w:t xml:space="preserve">coal-producing </w:t>
      </w:r>
      <w:proofErr w:type="spellStart"/>
      <w:r w:rsidR="000133A5" w:rsidRPr="00C01462">
        <w:t>states</w:t>
      </w:r>
      <w:del w:id="347" w:author="Daniel Jacob" w:date="2023-03-25T14:22:00Z">
        <w:r w:rsidR="000133A5" w:rsidRPr="00C01462" w:rsidDel="005A69CA">
          <w:delText xml:space="preserve">, </w:delText>
        </w:r>
      </w:del>
      <w:r w:rsidR="000133A5" w:rsidRPr="00C01462">
        <w:t>including</w:t>
      </w:r>
      <w:proofErr w:type="spellEnd"/>
      <w:r w:rsidR="000133A5" w:rsidRPr="00C01462">
        <w:t xml:space="preserve"> Wyoming, West Virginia</w:t>
      </w:r>
      <w:r w:rsidR="000133A5">
        <w:t>, and Pennsylvania.</w:t>
      </w:r>
    </w:p>
    <w:p w14:paraId="27C9EDD9" w14:textId="08B66132" w:rsidR="00EE56EB" w:rsidRDefault="00EE56EB" w:rsidP="00CD607F"/>
    <w:p w14:paraId="114994C0" w14:textId="37655418" w:rsidR="00CE06C1" w:rsidRDefault="00EE56EB" w:rsidP="00EE56EB">
      <w:r>
        <w:t xml:space="preserve">We consider in more detail Texas and California, which are responsible for </w:t>
      </w:r>
      <w:r w:rsidR="00E5420B">
        <w:t>21</w:t>
      </w:r>
      <w:r>
        <w:t>%</w:t>
      </w:r>
      <w:r w:rsidR="00E5420B">
        <w:t xml:space="preserve"> and 6%</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t>69% increase from the state GHGI</w:t>
      </w:r>
      <w:r w:rsidR="00B75DC6">
        <w:t xml:space="preserve"> estimate of 3.7 </w:t>
      </w:r>
      <w:proofErr w:type="spellStart"/>
      <w:r w:rsidR="00B75DC6" w:rsidRPr="00C01462">
        <w:t>Tg</w:t>
      </w:r>
      <w:proofErr w:type="spellEnd"/>
      <w:r w:rsidR="00B75DC6" w:rsidRPr="00C01462">
        <w:t xml:space="preserve"> a</w:t>
      </w:r>
      <w:r w:rsidR="00B75DC6" w:rsidRPr="00C01462">
        <w:rPr>
          <w:vertAlign w:val="superscript"/>
        </w:rPr>
        <w:t>-1</w:t>
      </w:r>
      <w:r w:rsidR="001F667A">
        <w:t>. This increase i</w:t>
      </w:r>
      <w:r w:rsidR="00CE06C1">
        <w:t xml:space="preserve">s attributed </w:t>
      </w:r>
      <w:r w:rsidR="00B75DC6">
        <w:t xml:space="preserve">almost entirely </w:t>
      </w:r>
      <w:r w:rsidR="00CE06C1">
        <w:t>to the</w:t>
      </w:r>
      <w:r w:rsidR="00E5420B">
        <w:t xml:space="preserve"> oil and gas </w:t>
      </w:r>
      <w:r w:rsidR="00CE06C1">
        <w:t>sector</w:t>
      </w:r>
      <w:r w:rsidR="001F667A">
        <w:t>, which</w:t>
      </w:r>
      <w:r w:rsidR="00B75DC6" w:rsidRPr="00C01462">
        <w:t xml:space="preserve"> account</w:t>
      </w:r>
      <w:r w:rsidR="001F667A">
        <w:t>s</w:t>
      </w:r>
      <w:r w:rsidR="00B75DC6" w:rsidRPr="00C01462">
        <w:t xml:space="preserve"> for</w:t>
      </w:r>
      <w:r w:rsidR="00B75DC6">
        <w:t xml:space="preserve"> 69% of posterior emissions compared to 56% in the state GHGI. </w:t>
      </w:r>
      <w:r w:rsidR="00F04732">
        <w:t>The Permian basin</w:t>
      </w:r>
      <w:r w:rsidR="00B75DC6">
        <w:t xml:space="preserve"> alone</w:t>
      </w:r>
      <w:r w:rsidR="00F04732">
        <w:t xml:space="preserve"> explains almost 40% of</w:t>
      </w:r>
      <w:r w:rsidR="00CE06C1">
        <w:t xml:space="preserve"> Texas’ posterior emissions.</w:t>
      </w:r>
    </w:p>
    <w:p w14:paraId="6491F521" w14:textId="77777777" w:rsidR="00EE56EB" w:rsidRDefault="00EE56EB" w:rsidP="00EE56EB"/>
    <w:p w14:paraId="2D035776" w14:textId="0B1878B0" w:rsidR="00BD1C7B" w:rsidRPr="009645B6" w:rsidRDefault="002923A7" w:rsidP="00CD607F">
      <w:r>
        <w:t>In California, w</w:t>
      </w:r>
      <w:r w:rsidR="00B75DC6">
        <w:t xml:space="preserve">e find posterior emissions of </w:t>
      </w:r>
      <w:r w:rsidR="00EE56EB">
        <w:t xml:space="preserve">2.1 (2.0 </w:t>
      </w:r>
      <w:r w:rsidR="001F667A">
        <w:t>–</w:t>
      </w:r>
      <w:r w:rsidR="00EE56EB">
        <w:t xml:space="preserve"> 2.1)</w:t>
      </w:r>
      <w:r w:rsidR="00EE56EB" w:rsidRPr="00EE56EB">
        <w:t xml:space="preserve"> </w:t>
      </w:r>
      <w:proofErr w:type="spellStart"/>
      <w:r w:rsidR="00EE56EB" w:rsidRPr="00C01462">
        <w:t>Tg</w:t>
      </w:r>
      <w:proofErr w:type="spellEnd"/>
      <w:r w:rsidR="00EE56EB" w:rsidRPr="00C01462">
        <w:t xml:space="preserve"> a</w:t>
      </w:r>
      <w:r w:rsidR="00EE56EB" w:rsidRPr="00C01462">
        <w:rPr>
          <w:vertAlign w:val="superscript"/>
        </w:rPr>
        <w:t>-1</w:t>
      </w:r>
      <w:r w:rsidR="00B237A3">
        <w:t xml:space="preserve">, 53% of which are </w:t>
      </w:r>
      <w:del w:id="348" w:author="Daniel Jacob" w:date="2023-03-25T14:29:00Z">
        <w:r w:rsidR="00B237A3" w:rsidDel="007146C7">
          <w:delText xml:space="preserve">concentrated </w:delText>
        </w:r>
      </w:del>
      <w:r w:rsidR="00B237A3">
        <w:t>in the San Joaquin</w:t>
      </w:r>
      <w:r w:rsidR="000A4C03">
        <w:t xml:space="preserve"> </w:t>
      </w:r>
      <w:r w:rsidR="00B237A3">
        <w:t xml:space="preserve">Valley air basin. </w:t>
      </w:r>
      <w:r w:rsidR="00DA5875">
        <w:t>Our posterior emissions are</w:t>
      </w:r>
      <w:r w:rsidR="00F00169">
        <w:t xml:space="preserve"> a 33% increase from the state GHGI</w:t>
      </w:r>
      <w:r w:rsidR="00D31BDA">
        <w:t xml:space="preserve"> estimate of 1.5 </w:t>
      </w:r>
      <w:proofErr w:type="spellStart"/>
      <w:r w:rsidR="00D31BDA" w:rsidRPr="00C01462">
        <w:t>Tg</w:t>
      </w:r>
      <w:proofErr w:type="spellEnd"/>
      <w:r w:rsidR="00D31BDA" w:rsidRPr="00C01462">
        <w:t xml:space="preserve"> a</w:t>
      </w:r>
      <w:r w:rsidR="00D31BDA" w:rsidRPr="00C01462">
        <w:rPr>
          <w:vertAlign w:val="superscript"/>
        </w:rPr>
        <w:t>-1</w:t>
      </w:r>
      <w:r w:rsidR="000A4C03">
        <w:t>, and a 32% increase from the independent estimate</w:t>
      </w:r>
      <w:r w:rsidR="00F00169">
        <w:t xml:space="preserve"> </w:t>
      </w:r>
      <w:r w:rsidR="000A4C03">
        <w:t>prepared by the California Air Resource Board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w:t>
      </w:r>
      <w:r w:rsidR="00B5224E">
        <w:t>Our posterior estimate is smaller than but consistent with the estimate 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2013 to May 2014 (Jeong et al., 2016). </w:t>
      </w:r>
      <w:r w:rsidR="000A4C03" w:rsidRPr="00B5224E">
        <w:t>We</w:t>
      </w:r>
      <w:r w:rsidR="000A4C03">
        <w:t xml:space="preserve"> find good agreement with the sectoral partitioning in the state GHGI</w:t>
      </w:r>
      <w:r w:rsidR="00D5324F">
        <w:t xml:space="preserve">, </w:t>
      </w:r>
      <w:r w:rsidR="000A4C03">
        <w:t>the CARB inventory</w:t>
      </w:r>
      <w:r w:rsidR="00D5324F">
        <w:t>, and Jeong et al. (2016)</w:t>
      </w:r>
      <w:r w:rsidR="000A4C03">
        <w:t xml:space="preserve">. Livestock explain 54% of emissions in </w:t>
      </w:r>
      <w:del w:id="349" w:author="Daniel Jacob" w:date="2023-03-25T14:30:00Z">
        <w:r w:rsidR="000A4C03" w:rsidDel="007146C7">
          <w:delText xml:space="preserve">the </w:delText>
        </w:r>
      </w:del>
      <w:ins w:id="350" w:author="Daniel Jacob" w:date="2023-03-25T14:30:00Z">
        <w:r w:rsidR="007146C7">
          <w:t xml:space="preserve">our </w:t>
        </w:r>
      </w:ins>
      <w:r w:rsidR="000A4C03">
        <w:t>posterior</w:t>
      </w:r>
      <w:ins w:id="351" w:author="Daniel Jacob" w:date="2023-03-25T14:30:00Z">
        <w:r w:rsidR="007146C7">
          <w:t xml:space="preserve"> estimate</w:t>
        </w:r>
      </w:ins>
      <w:r w:rsidR="000A4C03">
        <w:t xml:space="preserve">, 50% in the state GHGI, 54% in the CARB inventory, </w:t>
      </w:r>
      <w:r w:rsidR="00D5324F">
        <w:t>and 5</w:t>
      </w:r>
      <w:r w:rsidR="007E5D8D">
        <w:t>4</w:t>
      </w:r>
      <w:r w:rsidR="00D5324F">
        <w:t>% in Jeong et al. (2016), while l</w:t>
      </w:r>
      <w:r w:rsidR="000A4C03">
        <w:t>andfills explain 25%, 23%, 21%</w:t>
      </w:r>
      <w:r w:rsidR="00D5324F">
        <w:t xml:space="preserve">, and </w:t>
      </w:r>
      <w:r w:rsidR="007E5D8D">
        <w:t>19</w:t>
      </w:r>
      <w:r w:rsidR="00707A0F">
        <w:t>%</w:t>
      </w:r>
      <w:r w:rsidR="000A4C03">
        <w:t xml:space="preserve"> of emissions, respectively. We find slightly smaller relative contributions from oil and gas, which is responsible for 11% of </w:t>
      </w:r>
      <w:del w:id="352" w:author="Daniel Jacob" w:date="2023-03-25T14:31:00Z">
        <w:r w:rsidR="000A4C03" w:rsidDel="007146C7">
          <w:delText xml:space="preserve">posterior </w:delText>
        </w:r>
      </w:del>
      <w:r w:rsidR="000A4C03">
        <w:t xml:space="preserve">emissions </w:t>
      </w:r>
      <w:ins w:id="353" w:author="Daniel Jacob" w:date="2023-03-25T14:31:00Z">
        <w:r w:rsidR="007146C7">
          <w:t xml:space="preserve">in our posterior estimate </w:t>
        </w:r>
      </w:ins>
      <w:r w:rsidR="000A4C03">
        <w:t>compared to 20%</w:t>
      </w:r>
      <w:r w:rsidR="00E35EC2">
        <w:t xml:space="preserve">, </w:t>
      </w:r>
      <w:r w:rsidR="000A4C03">
        <w:t>17%</w:t>
      </w:r>
      <w:r w:rsidR="00E35EC2">
        <w:t xml:space="preserve">, </w:t>
      </w:r>
      <w:r w:rsidR="00707A0F">
        <w:t xml:space="preserve">and </w:t>
      </w:r>
      <w:r w:rsidR="007E5D8D">
        <w:t>18</w:t>
      </w:r>
      <w:r w:rsidR="00E35EC2">
        <w:t>%</w:t>
      </w:r>
      <w:r w:rsidR="000A4C03">
        <w:t xml:space="preserve"> </w:t>
      </w:r>
      <w:r w:rsidR="00E35EC2">
        <w:t xml:space="preserve">in the </w:t>
      </w:r>
      <w:r w:rsidR="000A4C03">
        <w:t>state GHGI</w:t>
      </w:r>
      <w:r w:rsidR="00E35EC2">
        <w:t xml:space="preserve">, </w:t>
      </w:r>
      <w:r w:rsidR="000A4C03">
        <w:t>the CARB inventory</w:t>
      </w:r>
      <w:r w:rsidR="00E35EC2">
        <w:t>, and Jeong et al. (2016),</w:t>
      </w:r>
      <w:r w:rsidR="000A4C03">
        <w:t xml:space="preserve"> respectively.</w:t>
      </w:r>
      <w:r w:rsidR="00DA5875">
        <w:t xml:space="preserve"> This partitioning differs from that found in</w:t>
      </w:r>
      <w:r>
        <w:t xml:space="preserve"> an inversion of observations from the 2010 </w:t>
      </w:r>
      <w:proofErr w:type="spellStart"/>
      <w:r>
        <w:t>CalNex</w:t>
      </w:r>
      <w:proofErr w:type="spellEnd"/>
      <w:r w:rsidR="00DA5875">
        <w:t xml:space="preserve"> </w:t>
      </w:r>
      <w:r>
        <w:t>aircraft campaign</w:t>
      </w:r>
      <w:r w:rsidR="00DA5875">
        <w:t>, where 30% of emissions were attributed to livestock, 38% to landfills, and 22% to oil and gas</w:t>
      </w:r>
      <w:r>
        <w:t xml:space="preserve"> (Wecht et al., 2014)</w:t>
      </w:r>
      <w:r w:rsidR="00DA5875">
        <w:t xml:space="preserve">. </w:t>
      </w:r>
      <w:commentRangeStart w:id="354"/>
      <w:commentRangeStart w:id="355"/>
      <w:del w:id="356" w:author="Daniel Jacob" w:date="2023-03-25T14:32:00Z">
        <w:r w:rsidDel="007146C7">
          <w:delText>T</w:delText>
        </w:r>
        <w:r w:rsidR="00DA5875" w:rsidDel="007146C7">
          <w:delText>he discrepancy could be due to temporal differences or from the coarser resolution (1/2</w:delText>
        </w:r>
        <w:r w:rsidR="00DA5875" w:rsidRPr="00C01462" w:rsidDel="007146C7">
          <w:delText xml:space="preserve">° </w:delText>
        </w:r>
        <w:r w:rsidR="00DA5875" w:rsidRPr="00E3469C" w:rsidDel="007146C7">
          <w:delText>×</w:delText>
        </w:r>
        <w:r w:rsidR="00DA5875" w:rsidRPr="00C01462" w:rsidDel="007146C7">
          <w:delText xml:space="preserve"> </w:delText>
        </w:r>
        <w:r w:rsidR="00DA5875" w:rsidDel="007146C7">
          <w:delText>2/3</w:delText>
        </w:r>
        <w:r w:rsidR="00DA5875" w:rsidRPr="00C01462" w:rsidDel="007146C7">
          <w:delText>°</w:delText>
        </w:r>
        <w:r w:rsidR="00DA5875" w:rsidDel="007146C7">
          <w:delText>) of the CalNex inversion.</w:delText>
        </w:r>
        <w:r w:rsidR="00AE6733" w:rsidDel="007146C7">
          <w:delText xml:space="preserve"> </w:delText>
        </w:r>
        <w:commentRangeEnd w:id="354"/>
        <w:r w:rsidR="003539E6" w:rsidDel="007146C7">
          <w:rPr>
            <w:rStyle w:val="CommentReference"/>
          </w:rPr>
          <w:commentReference w:id="354"/>
        </w:r>
      </w:del>
      <w:commentRangeEnd w:id="355"/>
      <w:r w:rsidR="007146C7">
        <w:rPr>
          <w:rStyle w:val="CommentReference"/>
        </w:rPr>
        <w:commentReference w:id="355"/>
      </w:r>
      <w:del w:id="357" w:author="Daniel Jacob" w:date="2023-03-25T14:33:00Z">
        <w:r w:rsidR="00AE6733" w:rsidDel="007146C7">
          <w:delText xml:space="preserve">We also </w:delText>
        </w:r>
        <w:r w:rsidR="003154D6" w:rsidDel="007146C7">
          <w:delText xml:space="preserve">find good agreement in the spatial distribution </w:delText>
        </w:r>
        <w:r w:rsidR="00FE4A57" w:rsidDel="007146C7">
          <w:delText xml:space="preserve">of emissions </w:delText>
        </w:r>
        <w:r w:rsidR="003154D6" w:rsidDel="007146C7">
          <w:delText>compared to</w:delText>
        </w:r>
        <w:r w:rsidR="00AE6733" w:rsidDel="007146C7">
          <w:delText xml:space="preserve"> Jeong et al. (2016).</w:delText>
        </w:r>
        <w:r w:rsidR="00B237A3" w:rsidDel="007146C7">
          <w:delText xml:space="preserve"> However, we</w:delText>
        </w:r>
        <w:r w:rsidR="009645B6" w:rsidDel="007146C7">
          <w:delText xml:space="preserve"> find lower emissions </w:delText>
        </w:r>
        <w:r w:rsidR="00707A0F" w:rsidDel="007146C7">
          <w:delText xml:space="preserve">than Jeong et al. (2016) </w:delText>
        </w:r>
        <w:r w:rsidR="00FE4A57" w:rsidDel="007146C7">
          <w:delText>in</w:delText>
        </w:r>
        <w:r w:rsidR="009645B6" w:rsidDel="007146C7">
          <w:delText xml:space="preserve"> the coastal air basins, suggesting </w:delText>
        </w:r>
        <w:r w:rsidR="00B237A3" w:rsidDel="007146C7">
          <w:delText>a</w:delText>
        </w:r>
        <w:r w:rsidR="009645B6" w:rsidDel="007146C7">
          <w:delText xml:space="preserve"> boundary condition</w:delText>
        </w:r>
        <w:r w:rsidR="00B237A3" w:rsidDel="007146C7">
          <w:delText xml:space="preserve"> error</w:delText>
        </w:r>
        <w:r w:rsidR="009645B6" w:rsidDel="007146C7">
          <w:delText xml:space="preserve">. </w:delText>
        </w:r>
        <w:r w:rsidR="00B237A3" w:rsidDel="007146C7">
          <w:delText>W</w:delText>
        </w:r>
        <w:r w:rsidR="00AE2689" w:rsidDel="007146C7">
          <w:delText>hile</w:delText>
        </w:r>
        <w:r w:rsidR="009645B6" w:rsidDel="007146C7">
          <w:delText xml:space="preserve"> correct the boundary condition </w:delText>
        </w:r>
        <w:r w:rsidR="00707A0F" w:rsidDel="007146C7">
          <w:delText xml:space="preserve">as part of the inversion </w:delText>
        </w:r>
        <w:r w:rsidR="009645B6" w:rsidDel="007146C7">
          <w:delText xml:space="preserve">in five of eight ensemble members, </w:delText>
        </w:r>
        <w:r w:rsidR="00AE2689" w:rsidDel="007146C7">
          <w:delText>h</w:delText>
        </w:r>
        <w:r w:rsidR="009645B6" w:rsidDel="007146C7">
          <w:delText>igh</w:delText>
        </w:r>
        <w:r w:rsidR="00F8609B" w:rsidDel="007146C7">
          <w:delText xml:space="preserve">er spatial or temporal resolution </w:delText>
        </w:r>
        <w:r w:rsidR="00B237A3" w:rsidDel="007146C7">
          <w:delText xml:space="preserve">may </w:delText>
        </w:r>
        <w:r w:rsidR="00F8609B" w:rsidDel="007146C7">
          <w:delText>be necessary.</w:delText>
        </w:r>
      </w:del>
    </w:p>
    <w:p w14:paraId="0A5B427E" w14:textId="77777777" w:rsidR="009645B6" w:rsidRDefault="009645B6" w:rsidP="00CD607F"/>
    <w:p w14:paraId="09B2FBF5" w14:textId="1D7B6E86" w:rsidR="006C4083" w:rsidRPr="00C01462" w:rsidRDefault="006C4083" w:rsidP="006C4083">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referenced by EPA (2022)</w:t>
      </w:r>
      <w:r w:rsidRPr="00C01462">
        <w:t xml:space="preserve"> </w:t>
      </w:r>
      <w:r w:rsidR="004E5439">
        <w:t xml:space="preserve">and </w:t>
      </w:r>
      <w:r w:rsidR="001F667A">
        <w:t>where</w:t>
      </w:r>
      <w:r w:rsidRPr="00C01462">
        <w:t xml:space="preserve"> the observing system provides a strong constraint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 </w:t>
      </w:r>
      <w:r w:rsidR="000805B3">
        <w:t>but</w:t>
      </w:r>
      <w:r w:rsidR="000805B3" w:rsidRPr="00C01462">
        <w:t xml:space="preserve"> </w:t>
      </w:r>
      <w:r w:rsidRPr="00C01462">
        <w:t xml:space="preserve">we find a source shift from fossil fuels (from 76% in the inventory to 63% in </w:t>
      </w:r>
      <w:del w:id="358" w:author="Daniel Jacob" w:date="2023-03-25T14:34:00Z">
        <w:r w:rsidRPr="00C01462" w:rsidDel="007146C7">
          <w:delText>the posterior</w:delText>
        </w:r>
      </w:del>
      <w:ins w:id="359" w:author="Daniel Jacob" w:date="2023-03-25T14:34:00Z">
        <w:r w:rsidR="007146C7">
          <w:t>our work</w:t>
        </w:r>
      </w:ins>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xml:space="preserve">% in </w:t>
      </w:r>
      <w:del w:id="360" w:author="Daniel Jacob" w:date="2023-03-25T14:34:00Z">
        <w:r w:rsidRPr="00C01462" w:rsidDel="007146C7">
          <w:delText>the posterior</w:delText>
        </w:r>
      </w:del>
      <w:ins w:id="361" w:author="Daniel Jacob" w:date="2023-03-25T14:34:00Z">
        <w:r w:rsidR="007146C7">
          <w:t>our work</w:t>
        </w:r>
      </w:ins>
      <w:r w:rsidRPr="00C01462">
        <w:t xml:space="preserve">). </w:t>
      </w:r>
      <w:r w:rsidR="00F8609B">
        <w:t xml:space="preserve">We find that </w:t>
      </w:r>
      <w:r w:rsidR="00555E7D">
        <w:t xml:space="preserve">Louisiana’s state inventory is too low due to underestimated oil </w:t>
      </w:r>
      <w:r w:rsidR="00555E7D">
        <w:lastRenderedPageBreak/>
        <w:t xml:space="preserve">and gas emissions, while </w:t>
      </w:r>
      <w:r w:rsidR="00F8609B">
        <w:t>Iowa</w:t>
      </w:r>
      <w:r w:rsidR="00555E7D">
        <w:t>’</w:t>
      </w:r>
      <w:r w:rsidR="00F8609B">
        <w:t xml:space="preserve">s </w:t>
      </w:r>
      <w:r w:rsidR="00555E7D">
        <w:t xml:space="preserve">is </w:t>
      </w:r>
      <w:r w:rsidR="00F8609B">
        <w:t>too low due to underestimated livestock emissions, particularly from manure management (Section 3.1)</w:t>
      </w:r>
      <w:r w:rsidR="000C269E">
        <w:t xml:space="preserve">. </w:t>
      </w:r>
      <w:r w:rsidRPr="00C01462">
        <w:t>Colorado</w:t>
      </w:r>
      <w:r w:rsidR="00555E7D">
        <w:t>’s</w:t>
      </w:r>
      <w:r w:rsidRPr="00C01462">
        <w:t xml:space="preserve"> </w:t>
      </w:r>
      <w:r w:rsidR="000C269E">
        <w:t xml:space="preserve">state </w:t>
      </w:r>
      <w:r w:rsidRPr="00C01462">
        <w:t>inventory is</w:t>
      </w:r>
      <w:r w:rsidR="00563644">
        <w:t xml:space="preserve"> </w:t>
      </w:r>
      <w:r w:rsidR="00555E7D">
        <w:t xml:space="preserve">65% </w:t>
      </w:r>
      <w:r w:rsidR="00563644">
        <w:t xml:space="preserve">larger than our </w:t>
      </w:r>
      <w:del w:id="362" w:author="Daniel Jacob" w:date="2023-03-25T14:35:00Z">
        <w:r w:rsidR="00563644" w:rsidDel="007146C7">
          <w:delText xml:space="preserve">posterior </w:delText>
        </w:r>
      </w:del>
      <w:ins w:id="363" w:author="Daniel Jacob" w:date="2023-03-25T14:35:00Z">
        <w:r w:rsidR="007146C7">
          <w:t xml:space="preserve">work </w:t>
        </w:r>
      </w:ins>
      <w:r w:rsidR="000C269E">
        <w:t>due to</w:t>
      </w:r>
      <w:r w:rsidR="00563644">
        <w:t xml:space="preserve"> oil and gas</w:t>
      </w:r>
      <w:r w:rsidRPr="00C01462">
        <w:t xml:space="preserve"> emissions </w:t>
      </w:r>
      <w:r w:rsidR="000C269E">
        <w:t xml:space="preserve">that are </w:t>
      </w:r>
      <w:r w:rsidRPr="00C01462">
        <w:t>more than twice as large.</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3723D543" w:rsidR="00EF3E0E" w:rsidRDefault="00B22D3B" w:rsidP="001C4A43">
      <w:r>
        <w:t>Urban areas are</w:t>
      </w:r>
      <w:r w:rsidR="00111F79">
        <w:t xml:space="preserve"> home to 81% of the U.S. population (U.S. Census, 2010) and are</w:t>
      </w:r>
      <w:r>
        <w:t xml:space="preserve"> </w:t>
      </w:r>
      <w:r w:rsidR="006D2FBA">
        <w:t>major sources of</w:t>
      </w:r>
      <w:r>
        <w:t xml:space="preserve"> greenhouse gas emissions</w:t>
      </w:r>
      <w:r w:rsidR="00D30521">
        <w:t>, including methane</w:t>
      </w:r>
      <w:r>
        <w:t xml:space="preserve"> </w:t>
      </w:r>
      <w:r w:rsidR="006D2FBA">
        <w:t>(</w:t>
      </w:r>
      <w:r w:rsidR="00CB7EEE">
        <w:t>Gurney et al., 2015</w:t>
      </w:r>
      <w:r w:rsidR="00D30521">
        <w:t>; Hopkins et al., 2016)</w:t>
      </w:r>
      <w:r w:rsidR="006D2FBA">
        <w:t xml:space="preserve">. </w:t>
      </w:r>
      <w:r w:rsidR="00D30521">
        <w:t>As urban populations grow (</w:t>
      </w:r>
      <w:proofErr w:type="spellStart"/>
      <w:r w:rsidR="00D30521">
        <w:t>Seto</w:t>
      </w:r>
      <w:proofErr w:type="spellEnd"/>
      <w:r w:rsidR="00D30521">
        <w:t xml:space="preserve"> et al., 2012), these emissions are likely to increase (Hopkins et al., 2016).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(Hopkins et al., 2016). </w:t>
      </w:r>
      <w:r w:rsidR="001532E9">
        <w:t xml:space="preserve">C40, </w:t>
      </w:r>
      <w:r w:rsidR="00EE398C" w:rsidRPr="00EE398C">
        <w:t xml:space="preserve">a performance-based coalition of over 100 mayors dedicated to </w:t>
      </w:r>
      <w:r w:rsidR="00EE398C">
        <w:t xml:space="preserve">climate </w:t>
      </w:r>
      <w:ins w:id="364" w:author="Daniel Jacob" w:date="2023-03-25T14:36:00Z">
        <w:r w:rsidR="007146C7">
          <w:t xml:space="preserve">change </w:t>
        </w:r>
      </w:ins>
      <w:r w:rsidR="00EE398C">
        <w:t>mitigation</w:t>
      </w:r>
      <w:r w:rsidR="00CB7EEE">
        <w:t xml:space="preserve">, recommends that cities target a 50% reduction in methane emissions by 2030 (C40, 2022). </w:t>
      </w:r>
      <w:r w:rsidR="00771467">
        <w:t>Numerous cities</w:t>
      </w:r>
      <w:del w:id="365" w:author="Daniel Jacob" w:date="2023-03-25T14:36:00Z">
        <w:r w:rsidR="00D30521" w:rsidDel="007146C7">
          <w:delText>,</w:delText>
        </w:r>
      </w:del>
      <w:r w:rsidR="00771467">
        <w:t xml:space="preserve"> </w:t>
      </w:r>
      <w:r w:rsidR="00D30521">
        <w:t xml:space="preserve">including New York City, Philadelphia, Washington, D.C., and San Francisco, </w:t>
      </w:r>
      <w:r w:rsidR="00771467">
        <w:t xml:space="preserve">are working toward </w:t>
      </w:r>
      <w:del w:id="366" w:author="Daniel Jacob" w:date="2023-03-25T14:37:00Z">
        <w:r w:rsidR="00771467" w:rsidDel="007146C7">
          <w:delText xml:space="preserve">similar </w:delText>
        </w:r>
      </w:del>
      <w:ins w:id="367" w:author="Daniel Jacob" w:date="2023-03-25T14:37:00Z">
        <w:r w:rsidR="007146C7">
          <w:t xml:space="preserve">these </w:t>
        </w:r>
      </w:ins>
      <w:r w:rsidR="00771467">
        <w:t>reductions through zero-waste programs</w:t>
      </w:r>
      <w:r w:rsidR="00D30521">
        <w:t xml:space="preserve">. </w:t>
      </w:r>
      <w:r w:rsidR="00EF3E0E">
        <w:t>T</w:t>
      </w:r>
      <w:r w:rsidR="00D30521">
        <w:t>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(The White House, 2022)</w:t>
      </w:r>
      <w:r w:rsidR="00EE398C">
        <w:t>.</w:t>
      </w:r>
      <w:del w:id="368" w:author="Daniel Jacob" w:date="2023-03-25T14:38:00Z">
        <w:r w:rsidR="00EE398C" w:rsidDel="00431A42">
          <w:delText xml:space="preserve"> </w:delText>
        </w:r>
      </w:del>
    </w:p>
    <w:p w14:paraId="29A8CBC4" w14:textId="77777777" w:rsidR="001C4A43" w:rsidRDefault="001C4A43" w:rsidP="001C4A43"/>
    <w:p w14:paraId="59AFEE0A" w14:textId="25B1989E"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 </w:t>
      </w:r>
      <w:ins w:id="369" w:author="Daniel Jacob" w:date="2023-03-25T14:39:00Z">
        <w:r w:rsidR="00431A42">
          <w:t xml:space="preserve">from our TROPOMI inversion </w:t>
        </w:r>
      </w:ins>
      <w:r w:rsidR="00C510FE">
        <w:t>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ins w:id="370" w:author="Daniel Jacob" w:date="2023-03-25T14:53:00Z">
        <w:r w:rsidR="009B0BCB" w:rsidRPr="009B0BCB">
          <w:t>Quantification of u</w:t>
        </w:r>
        <w:r w:rsidR="009B0BCB" w:rsidRPr="009B0BCB">
          <w:rPr>
            <w:iCs/>
          </w:rPr>
          <w:t xml:space="preserve">rban </w:t>
        </w:r>
        <w:proofErr w:type="gramStart"/>
        <w:r w:rsidR="009B0BCB" w:rsidRPr="009B0BCB">
          <w:rPr>
            <w:iCs/>
          </w:rPr>
          <w:t xml:space="preserve">emissions </w:t>
        </w:r>
        <w:r w:rsidR="009B0BCB">
          <w:rPr>
            <w:iCs/>
          </w:rPr>
          <w:t xml:space="preserve"> </w:t>
        </w:r>
        <w:r w:rsidR="009B0BCB" w:rsidRPr="009B0BCB">
          <w:rPr>
            <w:iCs/>
          </w:rPr>
          <w:t>depends</w:t>
        </w:r>
        <w:proofErr w:type="gramEnd"/>
        <w:r w:rsidR="009B0BCB" w:rsidRPr="009B0BCB">
          <w:rPr>
            <w:iCs/>
          </w:rPr>
          <w:t xml:space="preserve"> significantly on the </w:t>
        </w:r>
        <w:r w:rsidR="009B0BCB">
          <w:rPr>
            <w:iCs/>
          </w:rPr>
          <w:t>definition of urban area</w:t>
        </w:r>
        <w:r w:rsidR="009B0BCB" w:rsidRPr="009B0BCB">
          <w:rPr>
            <w:iCs/>
          </w:rPr>
          <w:t xml:space="preserve"> due to the presence of large emitters such as landfills </w:t>
        </w:r>
        <w:r w:rsidR="009B0BCB">
          <w:rPr>
            <w:iCs/>
          </w:rPr>
          <w:t>on the pe</w:t>
        </w:r>
      </w:ins>
      <w:ins w:id="371" w:author="Daniel Jacob" w:date="2023-03-25T14:54:00Z">
        <w:r w:rsidR="009B0BCB">
          <w:rPr>
            <w:iCs/>
          </w:rPr>
          <w:t>riphery</w:t>
        </w:r>
      </w:ins>
      <w:ins w:id="372" w:author="Daniel Jacob" w:date="2023-03-25T14:53:00Z">
        <w:r w:rsidR="009B0BCB" w:rsidRPr="009B0BCB">
          <w:rPr>
            <w:iCs/>
          </w:rPr>
          <w:t xml:space="preserve"> (e.g., </w:t>
        </w:r>
        <w:proofErr w:type="spellStart"/>
        <w:r w:rsidR="009B0BCB" w:rsidRPr="009B0BCB">
          <w:rPr>
            <w:iCs/>
          </w:rPr>
          <w:t>Balashov</w:t>
        </w:r>
        <w:proofErr w:type="spellEnd"/>
        <w:r w:rsidR="009B0BCB" w:rsidRPr="009B0BCB">
          <w:rPr>
            <w:iCs/>
          </w:rPr>
          <w:t xml:space="preserve"> et al., 2020; Plant et al., 2022). We follow Plant et al. (2022) and others in using the census designation to standardize the definition of urban areas across CONUS</w:t>
        </w:r>
      </w:ins>
      <w:ins w:id="373" w:author="Daniel Jacob" w:date="2023-03-25T14:54:00Z">
        <w:r w:rsidR="009B0BCB">
          <w:rPr>
            <w:iCs/>
          </w:rPr>
          <w:t xml:space="preserve">, and </w:t>
        </w:r>
      </w:ins>
      <w:del w:id="374" w:author="Daniel Jacob" w:date="2023-03-25T14:54:00Z">
        <w:r w:rsidR="00111F79" w:rsidDel="009B0BCB">
          <w:delText>We</w:delText>
        </w:r>
      </w:del>
      <w:r w:rsidR="00111F79">
        <w:t xml:space="preserve"> define urban areas</w:t>
      </w:r>
      <w:r w:rsidR="004F4DBA" w:rsidRPr="00C01462">
        <w:rPr>
          <w:rFonts w:eastAsiaTheme="minorEastAsia"/>
          <w:iCs/>
        </w:rPr>
        <w:t xml:space="preserve"> using the U.S. Census </w:t>
      </w:r>
      <w:r w:rsidR="00111F79">
        <w:rPr>
          <w:rFonts w:eastAsiaTheme="minorEastAsia"/>
          <w:iCs/>
        </w:rPr>
        <w:t xml:space="preserve">Topographically Integrated Geographic Encoding and Referencing system (TIGER)/Line </w:t>
      </w:r>
      <w:r w:rsidR="00111F79" w:rsidRPr="00C01462">
        <w:rPr>
          <w:rFonts w:eastAsiaTheme="minorEastAsia"/>
          <w:iCs/>
        </w:rPr>
        <w:t>Urban Areas</w:t>
      </w:r>
      <w:r w:rsidR="00EF3E0E">
        <w:rPr>
          <w:rFonts w:eastAsiaTheme="minorEastAsia"/>
          <w:iCs/>
        </w:rPr>
        <w:t xml:space="preserve">. </w:t>
      </w:r>
      <w:r w:rsidR="00EF3E0E">
        <w:t>The</w:t>
      </w:r>
      <w:r w:rsidR="00CC56C7">
        <w:t xml:space="preserve">se </w:t>
      </w:r>
      <w:r w:rsidR="00EF3E0E">
        <w:t xml:space="preserve">urban areas are responsible for almost a quarter of </w:t>
      </w:r>
      <w:r w:rsidR="00CC56C7">
        <w:t xml:space="preserve">GHGI </w:t>
      </w:r>
      <w:r w:rsidR="00EF3E0E">
        <w:t xml:space="preserve">emissions </w:t>
      </w:r>
      <w:r w:rsidR="00CC56C7">
        <w:t xml:space="preserve">when allocated using the </w:t>
      </w:r>
      <w:del w:id="375" w:author="Daniel Jacob" w:date="2023-03-25T14:39:00Z">
        <w:r w:rsidR="00CC56C7" w:rsidDel="00CE1147">
          <w:delText xml:space="preserve">Gridded </w:delText>
        </w:r>
      </w:del>
      <w:ins w:id="376" w:author="Daniel Jacob" w:date="2023-03-25T14:39:00Z">
        <w:r w:rsidR="00CE1147">
          <w:t>gridded version of</w:t>
        </w:r>
      </w:ins>
      <w:ins w:id="377" w:author="Daniel Jacob" w:date="2023-03-25T14:40:00Z">
        <w:r w:rsidR="00CE1147">
          <w:t xml:space="preserve"> the </w:t>
        </w:r>
      </w:ins>
      <w:r w:rsidR="00CC56C7">
        <w:t xml:space="preserve">EPA </w:t>
      </w:r>
      <w:ins w:id="378" w:author="Daniel Jacob" w:date="2023-03-25T14:40:00Z">
        <w:r w:rsidR="00CE1147">
          <w:t xml:space="preserve">GHGI </w:t>
        </w:r>
      </w:ins>
      <w:r w:rsidR="00CC56C7">
        <w:t xml:space="preserve">inventory </w:t>
      </w:r>
      <w:del w:id="379" w:author="Daniel Jacob" w:date="2023-03-25T14:40:00Z">
        <w:r w:rsidR="00CC56C7" w:rsidDel="00CE1147">
          <w:delText xml:space="preserve">developed </w:delText>
        </w:r>
        <w:r w:rsidR="00F04FBD" w:rsidDel="00CE1147">
          <w:delText>by</w:delText>
        </w:r>
      </w:del>
      <w:ins w:id="380" w:author="Daniel Jacob" w:date="2023-03-25T14:40:00Z">
        <w:r w:rsidR="00CE1147">
          <w:t>(</w:t>
        </w:r>
      </w:ins>
      <w:r w:rsidR="00CC56C7">
        <w:t xml:space="preserve"> Maasakkers et al.</w:t>
      </w:r>
      <w:ins w:id="381" w:author="Daniel Jacob" w:date="2023-03-25T14:40:00Z">
        <w:r w:rsidR="00CE1147">
          <w:t>,</w:t>
        </w:r>
      </w:ins>
      <w:del w:id="382" w:author="Daniel Jacob" w:date="2023-03-25T14:40:00Z">
        <w:r w:rsidR="00CC56C7" w:rsidDel="00CE1147">
          <w:delText xml:space="preserve"> (</w:delText>
        </w:r>
      </w:del>
      <w:r w:rsidR="00CC56C7">
        <w:t>2016)</w:t>
      </w:r>
      <w:ins w:id="383" w:author="Daniel Jacob" w:date="2023-03-25T14:40:00Z">
        <w:r w:rsidR="00CE1147">
          <w:t>. That gridded ve</w:t>
        </w:r>
      </w:ins>
      <w:ins w:id="384" w:author="Daniel Jacob" w:date="2023-03-25T14:50:00Z">
        <w:r w:rsidR="009B0BCB">
          <w:t>r</w:t>
        </w:r>
      </w:ins>
      <w:ins w:id="385" w:author="Daniel Jacob" w:date="2023-03-25T14:40:00Z">
        <w:r w:rsidR="00CE1147">
          <w:t>sion d</w:t>
        </w:r>
      </w:ins>
      <w:ins w:id="386" w:author="Daniel Jacob" w:date="2023-03-25T14:54:00Z">
        <w:r w:rsidR="009B0BCB">
          <w:t>oes</w:t>
        </w:r>
      </w:ins>
      <w:ins w:id="387" w:author="Daniel Jacob" w:date="2023-03-25T14:40:00Z">
        <w:r w:rsidR="00CE1147">
          <w:t xml:space="preserve"> not include </w:t>
        </w:r>
      </w:ins>
      <w:del w:id="388" w:author="Daniel Jacob" w:date="2023-03-25T14:41:00Z">
        <w:r w:rsidR="00CC56C7" w:rsidDel="00CE1147">
          <w:delText xml:space="preserve"> </w:delText>
        </w:r>
        <w:r w:rsidR="00EF3E0E" w:rsidDel="00CE1147">
          <w:delText xml:space="preserve">with </w:delText>
        </w:r>
      </w:del>
      <w:r w:rsidR="00EF3E0E">
        <w:t xml:space="preserve">post-meter </w:t>
      </w:r>
      <w:ins w:id="389" w:author="Daniel Jacob" w:date="2023-03-25T14:41:00Z">
        <w:r w:rsidR="00CE1147">
          <w:t xml:space="preserve">gas </w:t>
        </w:r>
      </w:ins>
      <w:r w:rsidR="00EF3E0E">
        <w:t>emissions</w:t>
      </w:r>
      <w:ins w:id="390" w:author="Daniel Jacob" w:date="2023-03-25T14:41:00Z">
        <w:r w:rsidR="00CE1147">
          <w:t>, introduced in later versions of the GHGI, and which we distribute here</w:t>
        </w:r>
      </w:ins>
      <w:r w:rsidR="00EF3E0E">
        <w:t xml:space="preserve"> </w:t>
      </w:r>
      <w:r w:rsidR="00F04FBD">
        <w:t>d</w:t>
      </w:r>
      <w:del w:id="391" w:author="Daniel Jacob" w:date="2023-03-25T14:41:00Z">
        <w:r w:rsidR="00F04FBD" w:rsidDel="00CE1147">
          <w:delText>istributed</w:delText>
        </w:r>
      </w:del>
      <w:r w:rsidR="00F04FBD">
        <w:t xml:space="preserve"> </w:t>
      </w:r>
      <w:r w:rsidR="00EF3E0E">
        <w:t xml:space="preserve">by population. </w:t>
      </w:r>
      <w:ins w:id="392" w:author="Daniel Jacob" w:date="2023-03-25T14:49:00Z">
        <w:r w:rsidR="009B0BCB">
          <w:t xml:space="preserve">Urban areas may </w:t>
        </w:r>
      </w:ins>
      <w:ins w:id="393" w:author="Daniel Jacob" w:date="2023-03-25T14:54:00Z">
        <w:r w:rsidR="009B0BCB">
          <w:t xml:space="preserve">also </w:t>
        </w:r>
      </w:ins>
      <w:ins w:id="394" w:author="Daniel Jacob" w:date="2023-03-25T14:49:00Z">
        <w:r w:rsidR="009B0BCB">
          <w:t xml:space="preserve">include emissions not </w:t>
        </w:r>
      </w:ins>
      <w:ins w:id="395" w:author="Daniel Jacob" w:date="2023-03-25T14:52:00Z">
        <w:r w:rsidR="009B0BCB">
          <w:t>related</w:t>
        </w:r>
      </w:ins>
      <w:ins w:id="396" w:author="Daniel Jacob" w:date="2023-03-25T14:49:00Z">
        <w:r w:rsidR="009B0BCB">
          <w:t xml:space="preserve"> to population</w:t>
        </w:r>
      </w:ins>
      <w:ins w:id="397" w:author="Daniel Jacob" w:date="2023-03-25T14:50:00Z">
        <w:r w:rsidR="009B0BCB">
          <w:t xml:space="preserve"> including oil/gas production and transport, and livestock, which we find account on average for </w:t>
        </w:r>
      </w:ins>
      <w:ins w:id="398" w:author="Daniel Jacob" w:date="2023-03-25T14:51:00Z">
        <w:r w:rsidR="009B0BCB">
          <w:t>45% of urban area emissions. The remaining population</w:t>
        </w:r>
      </w:ins>
      <w:ins w:id="399" w:author="Daniel Jacob" w:date="2023-03-25T14:52:00Z">
        <w:r w:rsidR="009B0BCB">
          <w:t xml:space="preserve">-related emissions include </w:t>
        </w:r>
      </w:ins>
      <w:del w:id="400" w:author="Daniel Jacob" w:date="2023-03-25T14:52:00Z">
        <w:r w:rsidR="00EF3E0E" w:rsidDel="009B0BCB">
          <w:delText xml:space="preserve">In an average </w:delText>
        </w:r>
      </w:del>
      <w:del w:id="401" w:author="Daniel Jacob" w:date="2023-03-25T14:42:00Z">
        <w:r w:rsidR="00EF3E0E" w:rsidDel="00CE1147">
          <w:delText>city</w:delText>
        </w:r>
      </w:del>
      <w:del w:id="402" w:author="Daniel Jacob" w:date="2023-03-25T14:52:00Z">
        <w:r w:rsidR="00EF3E0E" w:rsidDel="009B0BCB">
          <w:delText xml:space="preserve">, </w:delText>
        </w:r>
      </w:del>
      <w:del w:id="403" w:author="Daniel Jacob" w:date="2023-03-25T14:42:00Z">
        <w:r w:rsidR="00EF3E0E" w:rsidDel="00CE1147">
          <w:delText xml:space="preserve">urban </w:delText>
        </w:r>
      </w:del>
      <w:del w:id="404" w:author="Daniel Jacob" w:date="2023-03-25T14:52:00Z">
        <w:r w:rsidR="00EF3E0E" w:rsidDel="009B0BCB">
          <w:delText xml:space="preserve">emissions are </w:delText>
        </w:r>
      </w:del>
      <w:del w:id="405" w:author="Daniel Jacob" w:date="2023-03-25T14:42:00Z">
        <w:r w:rsidR="00EF3E0E" w:rsidDel="00CE1147">
          <w:delText xml:space="preserve">produced </w:delText>
        </w:r>
      </w:del>
      <w:del w:id="406" w:author="Daniel Jacob" w:date="2023-03-25T14:52:00Z">
        <w:r w:rsidR="00EF3E0E" w:rsidDel="009B0BCB">
          <w:delText xml:space="preserve">by </w:delText>
        </w:r>
      </w:del>
      <w:r w:rsidR="00EF3E0E">
        <w:t>landfills (</w:t>
      </w:r>
      <w:r w:rsidR="00E2616B">
        <w:t>40</w:t>
      </w:r>
      <w:r w:rsidR="00EF3E0E">
        <w:t>%), gas distribution (</w:t>
      </w:r>
      <w:r w:rsidR="00E2616B">
        <w:t>5</w:t>
      </w:r>
      <w:r w:rsidR="00EF3E0E">
        <w:t>%), post-meter emissions (</w:t>
      </w:r>
      <w:r w:rsidR="00E2616B">
        <w:t>5</w:t>
      </w:r>
      <w:r w:rsidR="00EF3E0E">
        <w:t xml:space="preserve">%), </w:t>
      </w:r>
      <w:ins w:id="407" w:author="Daniel Jacob" w:date="2023-03-25T14:52:00Z">
        <w:r w:rsidR="009B0BCB">
          <w:t xml:space="preserve">and </w:t>
        </w:r>
      </w:ins>
      <w:r w:rsidR="00EF3E0E">
        <w:t>wastewater (6%)</w:t>
      </w:r>
      <w:ins w:id="408" w:author="Daniel Jacob" w:date="2023-03-25T14:52:00Z">
        <w:r w:rsidR="009B0BCB">
          <w:t xml:space="preserve">. </w:t>
        </w:r>
      </w:ins>
      <w:r w:rsidR="00E2616B">
        <w:t>, and other</w:t>
      </w:r>
      <w:del w:id="409" w:author="Daniel Jacob" w:date="2023-03-25T14:43:00Z">
        <w:r w:rsidR="00E2616B" w:rsidDel="00CE1147">
          <w:delText>,</w:delText>
        </w:r>
      </w:del>
      <w:r w:rsidR="00E2616B">
        <w:t xml:space="preserve"> non-</w:t>
      </w:r>
      <w:ins w:id="410" w:author="Daniel Jacob" w:date="2023-03-25T14:43:00Z">
        <w:r w:rsidR="00CE1147">
          <w:t xml:space="preserve">specific </w:t>
        </w:r>
      </w:ins>
      <w:r w:rsidR="00E2616B">
        <w:t>urban sources such as livestock and upstream oil and gas (45%)</w:t>
      </w:r>
      <w:r w:rsidR="00EF3E0E">
        <w:t xml:space="preserve">. </w:t>
      </w:r>
      <w:del w:id="411" w:author="Daniel Jacob" w:date="2023-03-25T14:44:00Z">
        <w:r w:rsidR="006D2FBA" w:rsidDel="00CE1147">
          <w:rPr>
            <w:rFonts w:eastAsiaTheme="minorEastAsia"/>
            <w:iCs/>
          </w:rPr>
          <w:delText>U</w:delText>
        </w:r>
      </w:del>
      <w:del w:id="412" w:author="Daniel Jacob" w:date="2023-03-25T14:53:00Z">
        <w:r w:rsidR="006D2FBA" w:rsidDel="009B0BCB">
          <w:rPr>
            <w:rFonts w:eastAsiaTheme="minorEastAsia"/>
            <w:iCs/>
          </w:rPr>
          <w:delText>rban emissions depend significantly on</w:delText>
        </w:r>
        <w:r w:rsidR="00C510FE" w:rsidDel="009B0BCB">
          <w:rPr>
            <w:rFonts w:eastAsiaTheme="minorEastAsia"/>
            <w:iCs/>
          </w:rPr>
          <w:delText xml:space="preserve"> the </w:delText>
        </w:r>
      </w:del>
      <w:del w:id="413" w:author="Daniel Jacob" w:date="2023-03-25T14:44:00Z">
        <w:r w:rsidDel="00CE1147">
          <w:rPr>
            <w:rFonts w:eastAsiaTheme="minorEastAsia"/>
            <w:iCs/>
          </w:rPr>
          <w:delText xml:space="preserve">geographical </w:delText>
        </w:r>
        <w:r w:rsidR="006D2FBA" w:rsidDel="00CE1147">
          <w:rPr>
            <w:rFonts w:eastAsiaTheme="minorEastAsia"/>
            <w:iCs/>
          </w:rPr>
          <w:delText>extent</w:delText>
        </w:r>
        <w:r w:rsidDel="00CE1147">
          <w:rPr>
            <w:rFonts w:eastAsiaTheme="minorEastAsia"/>
            <w:iCs/>
          </w:rPr>
          <w:delText xml:space="preserve"> </w:delText>
        </w:r>
        <w:r w:rsidR="00C510FE" w:rsidDel="00CE1147">
          <w:rPr>
            <w:rFonts w:eastAsiaTheme="minorEastAsia"/>
            <w:iCs/>
          </w:rPr>
          <w:delText xml:space="preserve">used </w:delText>
        </w:r>
      </w:del>
      <w:del w:id="414" w:author="Daniel Jacob" w:date="2023-03-25T14:53:00Z">
        <w:r w:rsidR="006D2FBA" w:rsidDel="009B0BCB">
          <w:rPr>
            <w:rFonts w:eastAsiaTheme="minorEastAsia"/>
            <w:iCs/>
          </w:rPr>
          <w:delText>due to the presence of large</w:delText>
        </w:r>
        <w:r w:rsidR="00111F79" w:rsidDel="009B0BCB">
          <w:rPr>
            <w:rFonts w:eastAsiaTheme="minorEastAsia"/>
            <w:iCs/>
          </w:rPr>
          <w:delText xml:space="preserve"> emitters such as</w:delText>
        </w:r>
        <w:r w:rsidR="006D2FBA" w:rsidDel="009B0BCB">
          <w:rPr>
            <w:rFonts w:eastAsiaTheme="minorEastAsia"/>
            <w:iCs/>
          </w:rPr>
          <w:delText xml:space="preserve"> landfills </w:delText>
        </w:r>
        <w:r w:rsidDel="009B0BCB">
          <w:rPr>
            <w:rFonts w:eastAsiaTheme="minorEastAsia"/>
            <w:iCs/>
          </w:rPr>
          <w:delText>near</w:delText>
        </w:r>
        <w:r w:rsidR="006D2FBA" w:rsidDel="009B0BCB">
          <w:rPr>
            <w:rFonts w:eastAsiaTheme="minorEastAsia"/>
            <w:iCs/>
          </w:rPr>
          <w:delText xml:space="preserve"> city limits (e.g., Balashov et al., 2020; Plant et al., 2022). </w:delText>
        </w:r>
        <w:r w:rsidR="00111F79" w:rsidDel="009B0BCB">
          <w:rPr>
            <w:rFonts w:eastAsiaTheme="minorEastAsia"/>
            <w:iCs/>
          </w:rPr>
          <w:delText xml:space="preserve">We follow Plant et al. (2022) and others in using the census </w:delText>
        </w:r>
        <w:r w:rsidDel="009B0BCB">
          <w:rPr>
            <w:rFonts w:eastAsiaTheme="minorEastAsia"/>
            <w:iCs/>
          </w:rPr>
          <w:delText xml:space="preserve">designation </w:delText>
        </w:r>
        <w:r w:rsidR="00111F79" w:rsidDel="009B0BCB">
          <w:rPr>
            <w:rFonts w:eastAsiaTheme="minorEastAsia"/>
            <w:iCs/>
          </w:rPr>
          <w:delText xml:space="preserve">to standardize the definition </w:delText>
        </w:r>
        <w:r w:rsidDel="009B0BCB">
          <w:rPr>
            <w:rFonts w:eastAsiaTheme="minorEastAsia"/>
            <w:iCs/>
          </w:rPr>
          <w:delText>across CONUS</w:delText>
        </w:r>
        <w:r w:rsidR="00111F79" w:rsidDel="009B0BCB">
          <w:rPr>
            <w:rFonts w:eastAsiaTheme="minorEastAsia"/>
            <w:iCs/>
          </w:rPr>
          <w:delText xml:space="preserve">. </w:delText>
        </w:r>
      </w:del>
      <w:del w:id="415" w:author="Daniel Jacob" w:date="2023-03-25T14:46:00Z">
        <w:r w:rsidR="00111F79" w:rsidDel="00CE1147">
          <w:rPr>
            <w:rFonts w:eastAsiaTheme="minorEastAsia"/>
            <w:iCs/>
          </w:rPr>
          <w:delText>We attribute all</w:delText>
        </w:r>
        <w:r w:rsidR="006D2FBA" w:rsidDel="00CE1147">
          <w:rPr>
            <w:rFonts w:eastAsiaTheme="minorEastAsia"/>
            <w:iCs/>
          </w:rPr>
          <w:delText xml:space="preserve"> emissions in any </w:delText>
        </w:r>
        <w:r w:rsidR="005A1285" w:rsidDel="00CE1147">
          <w:rPr>
            <w:rFonts w:eastAsiaTheme="minorEastAsia"/>
            <w:iCs/>
          </w:rPr>
          <w:delText xml:space="preserve">overlapping </w:delText>
        </w:r>
        <w:r w:rsidR="006D2FBA" w:rsidDel="00CE1147">
          <w:rPr>
            <w:rFonts w:eastAsiaTheme="minorEastAsia"/>
            <w:iCs/>
          </w:rPr>
          <w:delText xml:space="preserve">grid cell </w:delText>
        </w:r>
        <w:r w:rsidR="005A1285" w:rsidDel="00CE1147">
          <w:rPr>
            <w:rFonts w:eastAsiaTheme="minorEastAsia"/>
            <w:iCs/>
          </w:rPr>
          <w:delText>to</w:delText>
        </w:r>
        <w:r w:rsidR="006D2FBA" w:rsidDel="00CE1147">
          <w:rPr>
            <w:rFonts w:eastAsiaTheme="minorEastAsia"/>
            <w:iCs/>
          </w:rPr>
          <w:delText xml:space="preserve"> the urban </w:delText>
        </w:r>
        <w:r w:rsidR="005A1285" w:rsidDel="00CE1147">
          <w:rPr>
            <w:rFonts w:eastAsiaTheme="minorEastAsia"/>
            <w:iCs/>
          </w:rPr>
          <w:delText xml:space="preserve">area </w:delText>
        </w:r>
        <w:r w:rsidR="006D2FBA" w:rsidDel="00CE1147">
          <w:rPr>
            <w:rFonts w:eastAsiaTheme="minorEastAsia"/>
            <w:iCs/>
          </w:rPr>
          <w:delText>to account for the distribution of emissions</w:delText>
        </w:r>
        <w:r w:rsidR="00014EC1" w:rsidDel="00CE1147">
          <w:rPr>
            <w:rFonts w:eastAsiaTheme="minorEastAsia"/>
            <w:iCs/>
          </w:rPr>
          <w:delText xml:space="preserve">, </w:delText>
        </w:r>
        <w:r w:rsidR="00111F79" w:rsidDel="00CE1147">
          <w:rPr>
            <w:rFonts w:eastAsiaTheme="minorEastAsia"/>
            <w:iCs/>
          </w:rPr>
          <w:delText>include neighboring landfills</w:delText>
        </w:r>
        <w:r w:rsidR="00014EC1" w:rsidDel="00CE1147">
          <w:rPr>
            <w:rFonts w:eastAsiaTheme="minorEastAsia"/>
            <w:iCs/>
          </w:rPr>
          <w:delText xml:space="preserve">, and </w:delText>
        </w:r>
        <w:r w:rsidR="006D2FBA" w:rsidDel="00CE1147">
          <w:rPr>
            <w:rFonts w:eastAsiaTheme="minorEastAsia"/>
            <w:iCs/>
          </w:rPr>
          <w:delText>improve comparability with</w:delText>
        </w:r>
        <w:r w:rsidR="00014EC1" w:rsidDel="00CE1147">
          <w:rPr>
            <w:rFonts w:eastAsiaTheme="minorEastAsia"/>
            <w:iCs/>
          </w:rPr>
          <w:delText xml:space="preserve"> regional emissions estimates from </w:delText>
        </w:r>
        <w:r w:rsidR="006D2FBA" w:rsidDel="00CE1147">
          <w:rPr>
            <w:rFonts w:eastAsiaTheme="minorEastAsia"/>
            <w:iCs/>
          </w:rPr>
          <w:delText>aircraft or tower observation</w:delText>
        </w:r>
        <w:r w:rsidR="00014EC1" w:rsidDel="00CE1147">
          <w:rPr>
            <w:rFonts w:eastAsiaTheme="minorEastAsia"/>
            <w:iCs/>
          </w:rPr>
          <w:delText>s</w:delText>
        </w:r>
        <w:r w:rsidR="006D2FBA" w:rsidDel="00CE1147">
          <w:rPr>
            <w:rFonts w:eastAsiaTheme="minorEastAsia"/>
            <w:iCs/>
          </w:rPr>
          <w:delText>.</w:delText>
        </w:r>
      </w:del>
    </w:p>
    <w:p w14:paraId="7495BF75" w14:textId="2AC15972" w:rsidR="00111F79" w:rsidRDefault="00111F79" w:rsidP="000C5B1A"/>
    <w:p w14:paraId="3EC43984" w14:textId="0F3763DE" w:rsidR="005A1285" w:rsidRDefault="006607BD" w:rsidP="000C5B1A">
      <w:del w:id="416" w:author="Daniel Jacob" w:date="2023-03-25T14:46:00Z">
        <w:r w:rsidDel="00CE1147">
          <w:delText>U</w:delText>
        </w:r>
        <w:r w:rsidR="00FF45F0" w:rsidDel="00CE1147">
          <w:delText>rban a</w:delText>
        </w:r>
      </w:del>
      <w:ins w:id="417" w:author="Daniel Jacob" w:date="2023-03-25T14:46:00Z">
        <w:r w:rsidR="00CE1147">
          <w:t>A</w:t>
        </w:r>
      </w:ins>
      <w:r w:rsidR="00FF45F0">
        <w:t xml:space="preserve">nthropogenic </w:t>
      </w:r>
      <w:r w:rsidR="00FF45F0" w:rsidRPr="00C01462">
        <w:t>posterior emissions</w:t>
      </w:r>
      <w:r w:rsidR="00FF45F0">
        <w:t xml:space="preserve"> </w:t>
      </w:r>
      <w:r w:rsidR="005A1285">
        <w:t xml:space="preserve">in these 95 </w:t>
      </w:r>
      <w:del w:id="418" w:author="Daniel Jacob" w:date="2023-03-25T14:55:00Z">
        <w:r w:rsidR="005A1285" w:rsidDel="009B0BCB">
          <w:delText xml:space="preserve">cities </w:delText>
        </w:r>
        <w:r w:rsidR="00FF45F0" w:rsidDel="009B0BCB">
          <w:delText>are</w:delText>
        </w:r>
      </w:del>
      <w:ins w:id="419" w:author="Daniel Jacob" w:date="2023-03-25T14:55:00Z">
        <w:r w:rsidR="009B0BCB">
          <w:t>urban areas total</w:t>
        </w:r>
      </w:ins>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BA6A2B">
        <w:t>43</w:t>
      </w:r>
      <w:r w:rsidR="00BA6A2B" w:rsidRPr="00C01462">
        <w:t xml:space="preserve"> </w:t>
      </w:r>
      <w:r w:rsidR="00FF45F0" w:rsidRPr="00C01462">
        <w:t>(</w:t>
      </w:r>
      <w:r w:rsidR="00BA6A2B">
        <w:t>29</w:t>
      </w:r>
      <w:r w:rsidR="00BA6A2B" w:rsidRPr="00C01462">
        <w:t xml:space="preserve"> </w:t>
      </w:r>
      <w:r w:rsidR="00B82E8B">
        <w:t>-</w:t>
      </w:r>
      <w:r w:rsidR="00FF45F0" w:rsidRPr="00C01462">
        <w:t xml:space="preserve"> </w:t>
      </w:r>
      <w:r w:rsidR="00BA6A2B">
        <w:t>60</w:t>
      </w:r>
      <w:r w:rsidR="00FF45F0" w:rsidRPr="00C01462">
        <w:t>)</w:t>
      </w:r>
      <w:r w:rsidR="005A1285">
        <w:t xml:space="preserve"> %</w:t>
      </w:r>
      <w:r w:rsidR="00FF45F0" w:rsidRPr="00C01462">
        <w:t xml:space="preserve"> larger than </w:t>
      </w:r>
      <w:r w:rsidR="005A1285">
        <w:t xml:space="preserve">the </w:t>
      </w:r>
      <w:r w:rsidR="00BA6A2B">
        <w:t>GHGI</w:t>
      </w:r>
      <w:r w:rsidR="005A1285">
        <w:t xml:space="preserve"> value of 4.</w:t>
      </w:r>
      <w:r w:rsidR="00BA6A2B">
        <w:t xml:space="preserve">2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del w:id="420" w:author="Daniel Jacob" w:date="2023-03-25T14:56:00Z">
        <w:r w:rsidR="00261C1D" w:rsidDel="009B0BCB">
          <w:delText xml:space="preserve">shown </w:delText>
        </w:r>
      </w:del>
      <w:ins w:id="421" w:author="Daniel Jacob" w:date="2023-03-25T14:56:00Z">
        <w:r w:rsidR="009B0BCB">
          <w:t xml:space="preserve">listed </w:t>
        </w:r>
      </w:ins>
      <w:r w:rsidR="00261C1D">
        <w:t>in Table S2,</w:t>
      </w:r>
      <w:r w:rsidR="005A1285">
        <w:t xml:space="preserve"> increase by an average</w:t>
      </w:r>
      <w:r w:rsidR="00BA6A2B">
        <w:t xml:space="preserve"> of</w:t>
      </w:r>
      <w:r w:rsidR="005A1285">
        <w:t xml:space="preserve"> </w:t>
      </w:r>
      <w:r w:rsidR="00BA6A2B">
        <w:t xml:space="preserve">47 </w:t>
      </w:r>
      <w:r w:rsidR="005A1285">
        <w:t>(</w:t>
      </w:r>
      <w:r w:rsidR="00BA6A2B">
        <w:t xml:space="preserve">34 </w:t>
      </w:r>
      <w:r w:rsidR="00B82E8B">
        <w:t>-</w:t>
      </w:r>
      <w:r w:rsidR="005A1285">
        <w:t xml:space="preserve"> </w:t>
      </w:r>
      <w:r w:rsidR="00BA6A2B">
        <w:t>61</w:t>
      </w:r>
      <w:r w:rsidR="005A1285">
        <w:t>) %</w:t>
      </w:r>
      <w:r w:rsidR="007A139F">
        <w:t>.</w:t>
      </w:r>
      <w:r w:rsidR="005A1285">
        <w:t xml:space="preserve"> These increases are much larger than </w:t>
      </w:r>
      <w:r w:rsidR="00604A12">
        <w:t xml:space="preserve">the </w:t>
      </w:r>
      <w:r w:rsidR="00BA6A2B">
        <w:t>16</w:t>
      </w:r>
      <w:r w:rsidR="005A1285" w:rsidRPr="00C01462">
        <w:t xml:space="preserve"> (12 </w:t>
      </w:r>
      <w:r w:rsidR="00B82E8B">
        <w:t>-</w:t>
      </w:r>
      <w:r w:rsidR="005A1285" w:rsidRPr="00C01462">
        <w:t xml:space="preserve"> </w:t>
      </w:r>
      <w:r w:rsidR="005A1285">
        <w:t>19</w:t>
      </w:r>
      <w:r w:rsidR="005A1285" w:rsidRPr="00C01462">
        <w:t>)</w:t>
      </w:r>
      <w:r w:rsidR="00BA6A2B">
        <w:t xml:space="preserve"> %</w:t>
      </w:r>
      <w:r w:rsidR="005A1285">
        <w:t xml:space="preserve"> increase we find in total </w:t>
      </w:r>
      <w:r w:rsidR="00BA6A2B">
        <w:t xml:space="preserve">CONUS </w:t>
      </w:r>
      <w:r w:rsidR="005A1285">
        <w:t xml:space="preserve">anthropogenic emissions </w:t>
      </w:r>
      <w:r w:rsidR="00BA6A2B">
        <w:t xml:space="preserve">relative </w:t>
      </w:r>
      <w:r w:rsidR="005A1285">
        <w:t xml:space="preserve">to the GHGI. </w:t>
      </w:r>
      <w:r w:rsidR="005A1285" w:rsidRPr="00C01462">
        <w:t xml:space="preserve">We are unable to </w:t>
      </w:r>
      <w:r w:rsidR="005A1285">
        <w:t>attribute</w:t>
      </w:r>
      <w:r w:rsidR="005A1285" w:rsidRPr="00C01462">
        <w:t xml:space="preserve"> the </w:t>
      </w:r>
      <w:r w:rsidR="00521989">
        <w:t>emission</w:t>
      </w:r>
      <w:del w:id="422" w:author="Daniel Jacob" w:date="2023-03-25T14:56:00Z">
        <w:r w:rsidR="00521989" w:rsidDel="009B0BCB">
          <w:delText>s</w:delText>
        </w:r>
      </w:del>
      <w:r w:rsidR="00521989">
        <w:t xml:space="preserve"> increase</w:t>
      </w:r>
      <w:ins w:id="423" w:author="Daniel Jacob" w:date="2023-03-25T14:56:00Z">
        <w:r w:rsidR="009B0BCB">
          <w:t>s</w:t>
        </w:r>
      </w:ins>
      <w:r w:rsidR="005A1285" w:rsidRPr="00C01462">
        <w:t xml:space="preserve"> </w:t>
      </w:r>
      <w:r w:rsidR="005A1285">
        <w:t xml:space="preserve">to </w:t>
      </w:r>
      <w:del w:id="424" w:author="Daniel Jacob" w:date="2023-03-25T14:56:00Z">
        <w:r w:rsidR="005A1285" w:rsidDel="009B0BCB">
          <w:delText xml:space="preserve">a </w:delText>
        </w:r>
      </w:del>
      <w:proofErr w:type="gramStart"/>
      <w:r w:rsidR="005A1285">
        <w:t>particular sector</w:t>
      </w:r>
      <w:ins w:id="425" w:author="Daniel Jacob" w:date="2023-03-25T14:56:00Z">
        <w:r w:rsidR="009B0BCB">
          <w:t>s</w:t>
        </w:r>
      </w:ins>
      <w:proofErr w:type="gramEnd"/>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inversion</w:t>
      </w:r>
      <w:r w:rsidR="005A1285" w:rsidRPr="00C01462">
        <w:t>.</w:t>
      </w:r>
      <w:r w:rsidR="005A1285">
        <w:t xml:space="preserve"> However, given </w:t>
      </w:r>
      <w:r w:rsidR="00521989">
        <w:t xml:space="preserve">that landfills </w:t>
      </w:r>
      <w:r w:rsidR="00BA6A2B">
        <w:t>account for 40</w:t>
      </w:r>
      <w:r w:rsidR="00521989">
        <w:t>% of</w:t>
      </w:r>
      <w:r w:rsidR="005A1285">
        <w:t xml:space="preserve"> </w:t>
      </w:r>
      <w:r w:rsidR="00BA6A2B">
        <w:t xml:space="preserve">GHGI </w:t>
      </w:r>
      <w:r w:rsidR="005A1285">
        <w:t xml:space="preserve">emissions </w:t>
      </w:r>
      <w:r w:rsidR="009A7F41">
        <w:t xml:space="preserve">in an average urban area </w:t>
      </w:r>
      <w:r w:rsidR="00521989">
        <w:t>and increase 52% relative to the</w:t>
      </w:r>
      <w:r w:rsidR="005A1285">
        <w:t xml:space="preserve"> GHGI</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255730">
        <w:rPr>
          <w:color w:val="000000" w:themeColor="text1"/>
        </w:rPr>
        <w:t>GHGI</w:t>
      </w:r>
      <w:r w:rsidR="00255730" w:rsidRPr="00614E0F">
        <w:rPr>
          <w:color w:val="000000" w:themeColor="text1"/>
        </w:rPr>
        <w:t xml:space="preserve"> </w:t>
      </w:r>
      <w:r w:rsidR="009A7F41" w:rsidRPr="00614E0F">
        <w:rPr>
          <w:color w:val="000000" w:themeColor="text1"/>
        </w:rPr>
        <w:t xml:space="preserve">emissions in an average </w:t>
      </w:r>
      <w:r w:rsidR="009A7F41" w:rsidRPr="00614E0F">
        <w:rPr>
          <w:color w:val="000000" w:themeColor="text1"/>
        </w:rPr>
        <w:lastRenderedPageBreak/>
        <w:t xml:space="preserve">urban area </w:t>
      </w:r>
      <w:r w:rsidR="00614E0F" w:rsidRPr="00614E0F">
        <w:rPr>
          <w:color w:val="000000" w:themeColor="text1"/>
        </w:rPr>
        <w:t>but explain between 32% and 100% of urban methane emissions (</w:t>
      </w:r>
      <w:r w:rsidR="009A7F41" w:rsidRPr="0078584E">
        <w:rPr>
          <w:color w:val="000000" w:themeColor="text1"/>
        </w:rPr>
        <w:t xml:space="preserve">Plant et al., 2019; Floerchinger et al., 2021; Sargent et al., 2021), </w:t>
      </w:r>
      <w:r w:rsidR="009A7F41">
        <w:t xml:space="preserve">are significantly underestimated. </w:t>
      </w:r>
      <w:r w:rsidR="00771467" w:rsidRPr="00C71319">
        <w:t>The EPA added post-meter gas emissions of 457 Gg a</w:t>
      </w:r>
      <w:r w:rsidR="00771467" w:rsidRPr="00C71319">
        <w:rPr>
          <w:vertAlign w:val="superscript"/>
        </w:rPr>
        <w:t>-1</w:t>
      </w:r>
      <w:r w:rsidR="00771467" w:rsidRPr="00C71319">
        <w:t xml:space="preserve"> in their 2022 methane inventory, </w:t>
      </w:r>
      <w:r w:rsidR="00771467">
        <w:t xml:space="preserve">but this is insufficient to account for the observed discrepancy. </w:t>
      </w:r>
      <w:r w:rsidR="000F2620">
        <w:t xml:space="preserve">Finally, recent studies have shown </w:t>
      </w:r>
      <w:r w:rsidR="008C02E8">
        <w:t>large</w:t>
      </w:r>
      <w:r w:rsidR="000F2620">
        <w:t xml:space="preserve"> underestimates of methane emissions from wastewater treatment</w:t>
      </w:r>
      <w:r w:rsidR="00255730">
        <w:t xml:space="preserve"> (Moore et al., 2023; Song et al., 2023)</w:t>
      </w:r>
      <w:del w:id="426" w:author="Daniel Jacob" w:date="2023-03-25T14:58:00Z">
        <w:r w:rsidR="00255730" w:rsidDel="009B0BCB">
          <w:delText xml:space="preserve">, but this </w:delText>
        </w:r>
        <w:r w:rsidR="008C02E8" w:rsidDel="009B0BCB">
          <w:delText>only accounts for 2% of the observed discrepancy</w:delText>
        </w:r>
      </w:del>
      <w:r w:rsidR="008C02E8">
        <w:t>. C</w:t>
      </w:r>
      <w:r w:rsidR="009A7F41">
        <w:t>ity-specific variability prevents further attribution of urban emission</w:t>
      </w:r>
      <w:r w:rsidR="00255730">
        <w:t>s. Indeed, w</w:t>
      </w:r>
      <w:r w:rsidR="005A1285" w:rsidRPr="00C01462">
        <w:t xml:space="preserve">e find no correlation between the </w:t>
      </w:r>
      <w:r w:rsidR="005A1285">
        <w:t>posterior</w:t>
      </w:r>
      <w:r w:rsidR="005A1285" w:rsidRPr="00C01462">
        <w:t xml:space="preserve"> increase </w:t>
      </w:r>
      <w:ins w:id="427" w:author="Daniel Jacob" w:date="2023-03-25T14:58:00Z">
        <w:r w:rsidR="009B0BCB">
          <w:t xml:space="preserve">in emissions </w:t>
        </w:r>
      </w:ins>
      <w:r w:rsidR="005A1285" w:rsidRPr="00C01462">
        <w:t>and urban area population, population change from 2000 to 2010, population density, or surface area.</w:t>
      </w:r>
    </w:p>
    <w:p w14:paraId="77C7414F" w14:textId="77777777" w:rsidR="005A1285" w:rsidRDefault="005A1285" w:rsidP="000C5B1A"/>
    <w:p w14:paraId="179627FE" w14:textId="707656C6" w:rsidR="005C1721" w:rsidDel="00D74C40" w:rsidRDefault="00FC1C13" w:rsidP="00D74C40">
      <w:pPr>
        <w:rPr>
          <w:del w:id="428" w:author="Daniel Jacob" w:date="2023-03-25T16:06:00Z"/>
        </w:rPr>
      </w:pPr>
      <w:del w:id="429" w:author="Daniel Jacob" w:date="2023-03-25T15:56:00Z">
        <w:r w:rsidDel="001757FD">
          <w:delText xml:space="preserve">We consider </w:delText>
        </w:r>
        <w:r w:rsidR="00BA6A2B" w:rsidDel="001757FD">
          <w:delText>further</w:delText>
        </w:r>
      </w:del>
      <w:ins w:id="430" w:author="Daniel Jacob" w:date="2023-03-25T15:56:00Z">
        <w:r w:rsidR="001757FD">
          <w:t>Figure 8 shows results for</w:t>
        </w:r>
      </w:ins>
      <w:r>
        <w:t xml:space="preserve"> the </w:t>
      </w:r>
      <w:r w:rsidR="005A1285">
        <w:t xml:space="preserve">top 10 methane-producing </w:t>
      </w:r>
      <w:del w:id="431" w:author="Daniel Jacob" w:date="2023-03-25T15:57:00Z">
        <w:r w:rsidR="005A1285" w:rsidDel="001757FD">
          <w:delText xml:space="preserve">cities </w:delText>
        </w:r>
      </w:del>
      <w:ins w:id="432" w:author="Daniel Jacob" w:date="2023-03-25T15:57:00Z">
        <w:r w:rsidR="001757FD">
          <w:t xml:space="preserve">urban areas </w:t>
        </w:r>
      </w:ins>
      <w:r w:rsidR="005A1285">
        <w:t xml:space="preserve">as ranked by posterior </w:t>
      </w:r>
      <w:r w:rsidR="00D55F38">
        <w:t>emissions from landfills, gas distribution, and wastewater</w:t>
      </w:r>
      <w:del w:id="433" w:author="Daniel Jacob" w:date="2023-03-25T15:57:00Z">
        <w:r w:rsidR="00D55F38" w:rsidDel="001757FD">
          <w:delText xml:space="preserve">, as shown in Figure </w:delText>
        </w:r>
        <w:r w:rsidR="00D775B7" w:rsidDel="001757FD">
          <w:delText>8</w:delText>
        </w:r>
      </w:del>
      <w:r w:rsidR="00D55F38">
        <w:t xml:space="preserve">. </w:t>
      </w:r>
      <w:r w:rsidR="003349F3">
        <w:t xml:space="preserve">These </w:t>
      </w:r>
      <w:ins w:id="434" w:author="Daniel Jacob" w:date="2023-03-25T15:57:00Z">
        <w:r w:rsidR="001757FD">
          <w:t xml:space="preserve">10 areas </w:t>
        </w:r>
      </w:ins>
      <w:del w:id="435" w:author="Daniel Jacob" w:date="2023-03-25T15:58:00Z">
        <w:r w:rsidR="003349F3" w:rsidDel="001757FD">
          <w:delText xml:space="preserve">cities </w:delText>
        </w:r>
      </w:del>
      <w:r w:rsidR="003349F3">
        <w:t xml:space="preserve">explain </w:t>
      </w:r>
      <w:r w:rsidR="00D55F38">
        <w:t>35</w:t>
      </w:r>
      <w:r w:rsidR="003349F3" w:rsidRPr="00C01462">
        <w:t xml:space="preserve"> (</w:t>
      </w:r>
      <w:r w:rsidR="00D55F38">
        <w:t>34</w:t>
      </w:r>
      <w:r w:rsidR="003349F3" w:rsidRPr="00C01462">
        <w:t xml:space="preserve"> </w:t>
      </w:r>
      <w:r w:rsidR="008E3090">
        <w:t>-</w:t>
      </w:r>
      <w:r w:rsidR="003349F3" w:rsidRPr="00C01462">
        <w:t xml:space="preserve"> </w:t>
      </w:r>
      <w:r w:rsidR="00D55F38">
        <w:t>36</w:t>
      </w:r>
      <w:r w:rsidR="003349F3" w:rsidRPr="00C01462">
        <w:t>)</w:t>
      </w:r>
      <w:r w:rsidR="00A01C2B">
        <w:t xml:space="preserve"> %</w:t>
      </w:r>
      <w:r w:rsidR="003349F3" w:rsidRPr="00C01462">
        <w:t xml:space="preserve"> of </w:t>
      </w:r>
      <w:ins w:id="436" w:author="Daniel Jacob" w:date="2023-03-25T15:58:00Z">
        <w:r w:rsidR="001757FD">
          <w:t xml:space="preserve">total </w:t>
        </w:r>
      </w:ins>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55F38">
        <w:t xml:space="preserve">GHGI </w:t>
      </w:r>
      <w:r w:rsidR="00A01C2B">
        <w:t xml:space="preserve">emissions </w:t>
      </w:r>
      <w:r w:rsidR="005C1721" w:rsidRPr="00C01462">
        <w:t xml:space="preserve">of </w:t>
      </w:r>
      <w:r w:rsidR="00D55F38">
        <w:t>74</w:t>
      </w:r>
      <w:r w:rsidR="008E3090">
        <w:t xml:space="preserve"> (</w:t>
      </w:r>
      <w:r w:rsidR="00602BBE">
        <w:t>51</w:t>
      </w:r>
      <w:r w:rsidR="008E3090">
        <w:t xml:space="preserve"> - </w:t>
      </w:r>
      <w:r w:rsidR="00602BBE">
        <w:t>103</w:t>
      </w:r>
      <w:r w:rsidR="008E3090">
        <w:t>)</w:t>
      </w:r>
      <w:r w:rsidR="00602BBE">
        <w:t xml:space="preserve"> </w:t>
      </w:r>
      <w:r w:rsidR="005C1721" w:rsidRPr="00C01462">
        <w:t>%</w:t>
      </w:r>
      <w:r w:rsidR="00BF1D58">
        <w:t xml:space="preserve"> that is not explained by population-dependent factors such as post-meter emissions or landfilled mass</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del w:id="437" w:author="Daniel Jacob" w:date="2023-03-25T16:05:00Z">
        <w:r w:rsidR="00BF1D58" w:rsidDel="00D74C40">
          <w:delText>, which</w:delText>
        </w:r>
      </w:del>
      <w:ins w:id="438" w:author="Daniel Jacob" w:date="2023-03-25T16:05:00Z">
        <w:r w:rsidR="00D74C40">
          <w:t xml:space="preserve"> but this</w:t>
        </w:r>
      </w:ins>
      <w:r w:rsidR="00BF1D58">
        <w:t xml:space="preserve"> likely results from </w:t>
      </w:r>
      <w:r w:rsidR="00D55F38">
        <w:t>our consideration of broader</w:t>
      </w:r>
      <w:r w:rsidR="00BF1D58">
        <w:t xml:space="preserve"> urban area</w:t>
      </w:r>
      <w:r w:rsidR="00D55F38">
        <w:t>s</w:t>
      </w:r>
      <w:r w:rsidR="00BF1D58">
        <w:t>.</w:t>
      </w:r>
      <w:ins w:id="439" w:author="Daniel Jacob" w:date="2023-03-25T16:06:00Z">
        <w:r w:rsidR="00D74C40">
          <w:t xml:space="preserve"> </w:t>
        </w:r>
        <w:del w:id="440" w:author="Daniel Jacob" w:date="2023-03-25T16:08:00Z">
          <w:r w:rsidR="00D74C40" w:rsidDel="00D74C40">
            <w:delText xml:space="preserve">Figure 8 also shows comparisons </w:delText>
          </w:r>
        </w:del>
      </w:ins>
    </w:p>
    <w:p w14:paraId="0055953E" w14:textId="5224FB9E" w:rsidR="005C1721" w:rsidDel="00D74C40" w:rsidRDefault="005C1721" w:rsidP="000C5B1A">
      <w:pPr>
        <w:rPr>
          <w:del w:id="441" w:author="Daniel Jacob" w:date="2023-03-25T16:06:00Z"/>
        </w:rPr>
      </w:pPr>
    </w:p>
    <w:p w14:paraId="401B0EF6" w14:textId="54A8E3BC" w:rsidR="00E66D38" w:rsidRDefault="00CA2C82" w:rsidP="00D941F0">
      <w:del w:id="442" w:author="Daniel Jacob" w:date="2023-03-25T16:08:00Z">
        <w:r w:rsidDel="00D74C40">
          <w:delText>W</w:delText>
        </w:r>
        <w:r w:rsidRPr="00C01462" w:rsidDel="00D74C40">
          <w:delText xml:space="preserve">e </w:delText>
        </w:r>
        <w:r w:rsidR="00BA6A2B" w:rsidDel="00D74C40">
          <w:delText xml:space="preserve">evaluate </w:delText>
        </w:r>
        <w:r w:rsidDel="00D74C40">
          <w:delText xml:space="preserve">our results </w:delText>
        </w:r>
        <w:r w:rsidR="00D9347F" w:rsidDel="00D74C40">
          <w:delText>by comparison</w:delText>
        </w:r>
      </w:del>
      <w:ins w:id="443" w:author="Daniel Jacob" w:date="2023-03-25T16:08:00Z">
        <w:r w:rsidR="00D74C40">
          <w:t>Figure 8 further compares our results</w:t>
        </w:r>
      </w:ins>
      <w:ins w:id="444" w:author="Daniel Jacob" w:date="2023-03-25T16:09:00Z">
        <w:r w:rsidR="00D74C40">
          <w:t xml:space="preserve"> </w:t>
        </w:r>
      </w:ins>
      <w:del w:id="445" w:author="Daniel Jacob" w:date="2023-03-25T16:06:00Z">
        <w:r w:rsidR="00D9347F" w:rsidDel="00D74C40">
          <w:delText xml:space="preserve"> </w:delText>
        </w:r>
      </w:del>
      <w:r w:rsidR="00D9347F">
        <w:t>to</w:t>
      </w:r>
      <w:r>
        <w:t xml:space="preserve"> </w:t>
      </w:r>
      <w:r w:rsidR="00D9347F">
        <w:t>12</w:t>
      </w:r>
      <w:r w:rsidR="006D2FBA">
        <w:t xml:space="preserve"> </w:t>
      </w:r>
      <w:ins w:id="446" w:author="Daniel Jacob" w:date="2023-03-25T16:06:00Z">
        <w:r w:rsidR="00D74C40">
          <w:t xml:space="preserve">previous </w:t>
        </w:r>
      </w:ins>
      <w:r w:rsidR="00BA6A2B">
        <w:t xml:space="preserve">top-down </w:t>
      </w:r>
      <w:r w:rsidRPr="00C01462">
        <w:t xml:space="preserve">studies </w:t>
      </w:r>
      <w:del w:id="447" w:author="Daniel Jacob" w:date="2023-03-25T16:07:00Z">
        <w:r w:rsidDel="00D74C40">
          <w:delText xml:space="preserve">of </w:delText>
        </w:r>
        <w:r w:rsidR="00C76E63" w:rsidDel="00D74C40">
          <w:delText xml:space="preserve">the top 10 methane-producing </w:delText>
        </w:r>
        <w:r w:rsidDel="00D74C40">
          <w:delText xml:space="preserve">urban areas </w:delText>
        </w:r>
      </w:del>
      <w:r w:rsidRPr="00C01462">
        <w:t>published since 2015</w:t>
      </w:r>
      <w:r>
        <w:t xml:space="preserve">. </w:t>
      </w:r>
      <w:r w:rsidR="00BA6A2B">
        <w:t>M</w:t>
      </w:r>
      <w:r w:rsidR="00D9347F">
        <w:t xml:space="preserve">ost </w:t>
      </w:r>
      <w:proofErr w:type="gramStart"/>
      <w:r w:rsidR="003349F3">
        <w:t>focus</w:t>
      </w:r>
      <w:r w:rsidR="00BA6A2B">
        <w:t>ed</w:t>
      </w:r>
      <w:r w:rsidR="003349F3">
        <w:t xml:space="preserve"> on</w:t>
      </w:r>
      <w:proofErr w:type="gramEnd"/>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(2022) and Plant et al. (2022) using the U.S. Census designation. </w:t>
      </w:r>
      <w:r w:rsidR="004D27D1">
        <w:t>Most use</w:t>
      </w:r>
      <w:r w:rsidR="003349F3">
        <w:t>d</w:t>
      </w:r>
      <w:r w:rsidR="004D27D1">
        <w:t xml:space="preserve"> aircraft </w:t>
      </w:r>
      <w:r w:rsidR="00E66D38">
        <w:t>or</w:t>
      </w:r>
      <w:r w:rsidR="004D27D1">
        <w:t xml:space="preserve"> tower observations to infer emissions by inverting a CTM (Cui et al., 2015; </w:t>
      </w:r>
      <w:r w:rsidR="00E66D38">
        <w:t>Jeong et al., 2016; Cusworth et al., 2020; Pitt et al., 2022; Yadav et al., 2019, 2023</w:t>
      </w:r>
      <w:r w:rsidR="004D27D1">
        <w:t xml:space="preserve">). </w:t>
      </w:r>
      <w:proofErr w:type="spellStart"/>
      <w:r w:rsidR="00D9347F">
        <w:t>Kuwayama</w:t>
      </w:r>
      <w:proofErr w:type="spellEnd"/>
      <w:r w:rsidR="00D9347F">
        <w:t xml:space="preserve"> et al. (2019)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 xml:space="preserve">these gases </w:t>
      </w:r>
      <w:r w:rsidR="004D27D1">
        <w:t>(Wong et al., 2015; Wunch et al., 2016; Plant et al., 2019).</w:t>
      </w:r>
      <w:r w:rsidR="005B2E1E">
        <w:t xml:space="preserve"> Plant et al. (2022) used the same approach with TROPOMI methane to CO emissions.</w:t>
      </w:r>
    </w:p>
    <w:p w14:paraId="4DBDD761" w14:textId="77777777" w:rsidR="00D9347F" w:rsidRDefault="00D9347F" w:rsidP="00D941F0"/>
    <w:p w14:paraId="2DDA4521" w14:textId="08A479B8" w:rsidR="003349F3" w:rsidRDefault="00D74C40" w:rsidP="00D941F0">
      <w:ins w:id="448" w:author="Daniel Jacob" w:date="2023-03-25T16:10:00Z">
        <w:r>
          <w:t>We find in general</w:t>
        </w:r>
      </w:ins>
      <w:del w:id="449" w:author="Daniel Jacob" w:date="2023-03-25T16:10:00Z">
        <w:r w:rsidR="00D9347F" w:rsidDel="00D74C40">
          <w:delText>On average, we find</w:delText>
        </w:r>
      </w:del>
      <w:r w:rsidR="00D9347F">
        <w:t xml:space="preserve"> lower </w:t>
      </w:r>
      <w:del w:id="450" w:author="Daniel Jacob" w:date="2023-03-25T16:10:00Z">
        <w:r w:rsidR="00D9347F" w:rsidDel="00D74C40">
          <w:delText xml:space="preserve">but statistically comparable </w:delText>
        </w:r>
      </w:del>
      <w:r w:rsidR="00D9347F">
        <w:t xml:space="preserve">emissions </w:t>
      </w:r>
      <w:ins w:id="451" w:author="Daniel Jacob" w:date="2023-03-25T16:10:00Z">
        <w:r>
          <w:t xml:space="preserve">than </w:t>
        </w:r>
      </w:ins>
      <w:del w:id="452" w:author="Daniel Jacob" w:date="2023-03-25T16:11:00Z">
        <w:r w:rsidR="00D9347F" w:rsidDel="00D74C40">
          <w:delText xml:space="preserve">relative to </w:delText>
        </w:r>
      </w:del>
      <w:r w:rsidR="00D9347F">
        <w:t>these</w:t>
      </w:r>
      <w:ins w:id="453" w:author="Daniel Jacob" w:date="2023-03-25T16:11:00Z">
        <w:r>
          <w:t xml:space="preserve"> previous</w:t>
        </w:r>
      </w:ins>
      <w:r w:rsidR="00D9347F">
        <w:t xml:space="preserve"> studies</w:t>
      </w:r>
      <w:ins w:id="454" w:author="Daniel Jacob" w:date="2023-03-25T16:11:00Z">
        <w:r>
          <w:t>, but this</w:t>
        </w:r>
      </w:ins>
      <w:del w:id="455" w:author="Daniel Jacob" w:date="2023-03-25T16:11:00Z">
        <w:r w:rsidR="00E66000" w:rsidDel="00D74C40">
          <w:delText xml:space="preserve"> that</w:delText>
        </w:r>
      </w:del>
      <w:r w:rsidR="00D9347F">
        <w:t xml:space="preserve"> likely results from our restrictive definition of urban area. </w:t>
      </w:r>
      <w:r w:rsidR="00E66000">
        <w:t>Th</w:t>
      </w:r>
      <w:r w:rsidR="00D9347F">
        <w:t xml:space="preserve">e only </w:t>
      </w:r>
      <w:del w:id="456" w:author="Daniel Jacob" w:date="2023-03-25T16:11:00Z">
        <w:r w:rsidR="00D9347F" w:rsidDel="00D74C40">
          <w:delText xml:space="preserve">surveyed </w:delText>
        </w:r>
      </w:del>
      <w:r w:rsidR="00D9347F">
        <w:t>study 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ins w:id="457" w:author="Daniel Jacob" w:date="2023-03-25T16:11:00Z">
        <w:r>
          <w:t xml:space="preserve"> (Pitt et al., 2022)</w:t>
        </w:r>
      </w:ins>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del w:id="458" w:author="Daniel Jacob" w:date="2023-03-25T16:12:00Z">
        <w:r w:rsidR="00E66000" w:rsidDel="00D74C40">
          <w:delText xml:space="preserve"> (Pitt et al., 2022)</w:delText>
        </w:r>
      </w:del>
      <w:r w:rsidR="00E66000">
        <w:t>.</w:t>
      </w:r>
      <w:r w:rsidR="00D9347F">
        <w:t xml:space="preserve"> Plant et al. (2022)</w:t>
      </w:r>
      <w:r w:rsidR="006132F0">
        <w:t xml:space="preserve"> </w:t>
      </w:r>
      <w:r w:rsidR="005B2E1E">
        <w:t>also</w:t>
      </w:r>
      <w:r w:rsidR="00D9347F">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that </w:t>
      </w:r>
      <w:r w:rsidR="00E66000">
        <w:t>were</w:t>
      </w:r>
      <w:r w:rsidR="00D9347F">
        <w:t xml:space="preserve"> almost twice as large as the </w:t>
      </w:r>
      <w:r w:rsidR="00E66000">
        <w:t xml:space="preserve">derived </w:t>
      </w:r>
      <w:r w:rsidR="00D9347F">
        <w:t xml:space="preserve">emissions, limiting the </w:t>
      </w:r>
      <w:r w:rsidR="00E66000">
        <w:t>utility</w:t>
      </w:r>
      <w:r w:rsidR="00D9347F">
        <w:t xml:space="preserve"> of the comparison. Plant et al. (2019) also </w:t>
      </w:r>
      <w:r w:rsidR="003349F3">
        <w:t>found</w:t>
      </w:r>
      <w:r w:rsidR="00D9347F">
        <w:t xml:space="preserve"> larger emissions in New York 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65607416" w:rsidR="006D7F6A" w:rsidRPr="006D7F6A" w:rsidDel="00D9347F" w:rsidRDefault="00D74C40" w:rsidP="00D941F0">
      <w:ins w:id="459" w:author="Daniel Jacob" w:date="2023-03-25T16:13:00Z">
        <w:r>
          <w:t xml:space="preserve">Our posterior </w:t>
        </w:r>
      </w:ins>
      <w:r w:rsidR="00D9347F">
        <w:t xml:space="preserve">Los Angeles </w:t>
      </w:r>
      <w:ins w:id="460" w:author="Daniel Jacob" w:date="2023-03-25T16:14:00Z">
        <w:r w:rsidR="00B74990">
          <w:t xml:space="preserve">emissions are much lower than </w:t>
        </w:r>
      </w:ins>
      <w:del w:id="461" w:author="Daniel Jacob" w:date="2023-03-25T16:13:00Z">
        <w:r w:rsidR="00D9347F" w:rsidDel="00D74C40">
          <w:delText>is the only city where we find statistica</w:delText>
        </w:r>
      </w:del>
      <w:del w:id="462" w:author="Daniel Jacob" w:date="2023-03-25T16:14:00Z">
        <w:r w:rsidR="00D9347F" w:rsidDel="00B74990">
          <w:delText>l disagreement</w:delText>
        </w:r>
        <w:r w:rsidR="003349F3" w:rsidDel="00B74990">
          <w:delText xml:space="preserve"> with </w:delText>
        </w:r>
      </w:del>
      <w:r w:rsidR="003349F3">
        <w:t>previous studies</w:t>
      </w:r>
      <w:ins w:id="463" w:author="Daniel Jacob" w:date="2023-03-25T16:14:00Z">
        <w:r w:rsidR="00B74990">
          <w:t xml:space="preserve"> shown in Figure 8</w:t>
        </w:r>
      </w:ins>
      <w:r w:rsidR="003349F3">
        <w:t>.</w:t>
      </w:r>
      <w:r w:rsidR="00D9347F">
        <w:t xml:space="preserve"> </w:t>
      </w:r>
      <w:r w:rsidR="00D95EED">
        <w:t>A</w:t>
      </w:r>
      <w:r w:rsidR="00E66000">
        <w:t xml:space="preserve">ll </w:t>
      </w:r>
      <w:del w:id="464" w:author="Daniel Jacob" w:date="2023-03-25T16:15:00Z">
        <w:r w:rsidR="00E66000" w:rsidDel="00B74990">
          <w:delText xml:space="preserve">surveyed </w:delText>
        </w:r>
      </w:del>
      <w:ins w:id="465" w:author="Daniel Jacob" w:date="2023-03-25T16:15:00Z">
        <w:r w:rsidR="00B74990">
          <w:t xml:space="preserve">these </w:t>
        </w:r>
      </w:ins>
      <w:r w:rsidR="00E66000">
        <w:t>studies quantified emissions in</w:t>
      </w:r>
      <w:r w:rsidR="006D7F6A">
        <w:t xml:space="preserve"> </w:t>
      </w:r>
      <w:r w:rsidR="003349F3">
        <w:t>CARB’s South Coast air basin</w:t>
      </w:r>
      <w:r w:rsidR="00E66000">
        <w:t xml:space="preserve">, </w:t>
      </w:r>
      <w:r w:rsidR="00D95EED">
        <w:t xml:space="preserve">and </w:t>
      </w:r>
      <w:r w:rsidR="00E66000">
        <w:t>w</w:t>
      </w:r>
      <w:r w:rsidR="003349F3">
        <w:t>e find a smaller but still significant low bias</w:t>
      </w:r>
      <w:r w:rsidR="006D7F6A">
        <w:t xml:space="preserve"> </w:t>
      </w:r>
      <w:r w:rsidR="00D95EED">
        <w:t xml:space="preserve">when we use an equivalent </w:t>
      </w:r>
      <w:commentRangeStart w:id="466"/>
      <w:commentRangeStart w:id="467"/>
      <w:r w:rsidR="00D95EED">
        <w:t>extent</w:t>
      </w:r>
      <w:commentRangeEnd w:id="466"/>
      <w:r w:rsidR="00D775B7">
        <w:rPr>
          <w:rStyle w:val="CommentReference"/>
        </w:rPr>
        <w:commentReference w:id="466"/>
      </w:r>
      <w:commentRangeEnd w:id="467"/>
      <w:r w:rsidR="00B74990">
        <w:rPr>
          <w:rStyle w:val="CommentReference"/>
        </w:rPr>
        <w:commentReference w:id="467"/>
      </w:r>
      <w:r w:rsidR="003349F3">
        <w:t xml:space="preserve">. </w:t>
      </w:r>
      <w:ins w:id="468" w:author="Daniel Jacob" w:date="2023-03-25T16:15:00Z">
        <w:r w:rsidR="00B74990">
          <w:t>W</w:t>
        </w:r>
      </w:ins>
      <w:ins w:id="469" w:author="Daniel Jacob" w:date="2023-03-25T16:16:00Z">
        <w:r w:rsidR="00B74990">
          <w:t>e attribute m</w:t>
        </w:r>
      </w:ins>
      <w:del w:id="470" w:author="Daniel Jacob" w:date="2023-03-25T16:16:00Z">
        <w:r w:rsidR="003349F3" w:rsidDel="00B74990">
          <w:delText>M</w:delText>
        </w:r>
      </w:del>
      <w:r w:rsidR="003349F3">
        <w:t>uch of the remain</w:t>
      </w:r>
      <w:r w:rsidR="006D7F6A">
        <w:t>ing</w:t>
      </w:r>
      <w:r w:rsidR="003349F3">
        <w:t xml:space="preserve"> discrepancy </w:t>
      </w:r>
      <w:del w:id="471" w:author="Daniel Jacob" w:date="2023-03-25T16:16:00Z">
        <w:r w:rsidR="006D7F6A" w:rsidDel="00B74990">
          <w:delText>results from</w:delText>
        </w:r>
      </w:del>
      <w:ins w:id="472" w:author="Daniel Jacob" w:date="2023-03-25T16:16:00Z">
        <w:r w:rsidR="00B74990">
          <w:t xml:space="preserve">to a decrease of </w:t>
        </w:r>
      </w:ins>
      <w:del w:id="473" w:author="Daniel Jacob" w:date="2023-03-25T16:16:00Z">
        <w:r w:rsidR="003349F3" w:rsidDel="00B74990">
          <w:delText xml:space="preserve"> decreasing</w:delText>
        </w:r>
      </w:del>
      <w:r w:rsidR="003349F3">
        <w:t xml:space="preserve"> emissions </w:t>
      </w:r>
      <w:del w:id="474" w:author="Daniel Jacob" w:date="2023-03-25T16:16:00Z">
        <w:r w:rsidR="003349F3" w:rsidDel="00B74990">
          <w:delText>over the period</w:delText>
        </w:r>
        <w:r w:rsidR="006D7F6A" w:rsidDel="00B74990">
          <w:delText>s</w:delText>
        </w:r>
        <w:r w:rsidR="00E66000" w:rsidDel="00B74990">
          <w:delText xml:space="preserve"> studied</w:delText>
        </w:r>
      </w:del>
      <w:ins w:id="475" w:author="Daniel Jacob" w:date="2023-03-25T16:16:00Z">
        <w:r w:rsidR="00B74990">
          <w:t>with time</w:t>
        </w:r>
      </w:ins>
      <w:r w:rsidR="003349F3">
        <w:t xml:space="preserve">. </w:t>
      </w:r>
      <w:r w:rsidR="006D7F6A">
        <w:t xml:space="preserve">The </w:t>
      </w:r>
      <w:r w:rsidR="00E66000">
        <w:t xml:space="preserve">2013 closure of the </w:t>
      </w:r>
      <w:r w:rsidR="003349F3">
        <w:t xml:space="preserve">Puente Hills Landfill, one of the largest landfills in </w:t>
      </w:r>
      <w:r w:rsidR="00E66000">
        <w:t>CONUS</w:t>
      </w:r>
      <w:r w:rsidR="003349F3">
        <w:t xml:space="preserve">, </w:t>
      </w:r>
      <w:r w:rsidR="00E66000">
        <w:t xml:space="preserve">decreased methane emissions </w:t>
      </w:r>
      <w:r w:rsidR="003349F3">
        <w:t>significant</w:t>
      </w:r>
      <w:r w:rsidR="00E66000">
        <w:t>ly</w:t>
      </w:r>
      <w:r w:rsidR="003349F3">
        <w:t xml:space="preserve"> </w:t>
      </w:r>
      <w:r w:rsidR="006D7F6A">
        <w:t>(CARB, 2018; Yadav et al., 2019)</w:t>
      </w:r>
      <w:r w:rsidR="00E66000">
        <w:t xml:space="preserve">, which is </w:t>
      </w:r>
      <w:r w:rsidR="006D7F6A">
        <w:t xml:space="preserve">not fully reflected in </w:t>
      </w:r>
      <w:r w:rsidR="00E66000">
        <w:t xml:space="preserve">the estimates of </w:t>
      </w:r>
      <w:r w:rsidR="006D7F6A">
        <w:t>Cui et al. (2015), Wong et al. (2015), or Wunch et al. (2016). Yadav et al. (2023) found</w:t>
      </w:r>
      <w:r w:rsidR="003349F3">
        <w:t xml:space="preserve"> that Los Angeles emissions decreased </w:t>
      </w:r>
      <w:r w:rsidR="00E66000">
        <w:t xml:space="preserve">an additional </w:t>
      </w:r>
      <w:r w:rsidR="003349F3">
        <w:t>7% from January 2015 to May 2020</w:t>
      </w:r>
      <w:r w:rsidR="006D7F6A">
        <w:t>. Their</w:t>
      </w:r>
      <w:r w:rsidR="006132F0">
        <w:t xml:space="preserve"> posterior</w:t>
      </w:r>
      <w:r w:rsidR="006D7F6A">
        <w:t xml:space="preserve"> estimate of 251 ± 5 Gg a</w:t>
      </w:r>
      <w:r w:rsidR="006D7F6A">
        <w:rPr>
          <w:vertAlign w:val="superscript"/>
        </w:rPr>
        <w:t>-1</w:t>
      </w:r>
      <w:r w:rsidR="006D7F6A">
        <w:t xml:space="preserve"> for 2019 is still larger than our </w:t>
      </w:r>
      <w:r w:rsidR="006132F0">
        <w:t>value</w:t>
      </w:r>
      <w:r w:rsidR="006D7F6A">
        <w:t xml:space="preserve"> of 179 (171 </w:t>
      </w:r>
      <w:r w:rsidR="001F667A">
        <w:t>–</w:t>
      </w:r>
      <w:r w:rsidR="006D7F6A">
        <w:t xml:space="preserve"> 193) Gg a</w:t>
      </w:r>
      <w:r w:rsidR="006D7F6A">
        <w:rPr>
          <w:vertAlign w:val="superscript"/>
        </w:rPr>
        <w:t>-1</w:t>
      </w:r>
      <w:commentRangeStart w:id="476"/>
      <w:del w:id="477" w:author="Daniel Jacob" w:date="2023-03-25T16:17:00Z">
        <w:r w:rsidR="00E66000" w:rsidDel="00B74990">
          <w:delText>, which w</w:delText>
        </w:r>
        <w:r w:rsidR="006D7F6A" w:rsidDel="00B74990">
          <w:delText xml:space="preserve">e attribute to a low bias in </w:delText>
        </w:r>
        <w:r w:rsidR="00C71319" w:rsidDel="00B74990">
          <w:delText xml:space="preserve">the western </w:delText>
        </w:r>
        <w:r w:rsidR="006D7F6A" w:rsidDel="00B74990">
          <w:delText>boundary condition that is not addressed at the spatiotemporal resolution of our boundary condition correction (section 3.3)</w:delText>
        </w:r>
      </w:del>
      <w:commentRangeEnd w:id="476"/>
      <w:r w:rsidR="00B74990">
        <w:rPr>
          <w:rStyle w:val="CommentReference"/>
        </w:rPr>
        <w:commentReference w:id="476"/>
      </w:r>
      <w:r w:rsidR="006D7F6A">
        <w:t>.</w:t>
      </w:r>
    </w:p>
    <w:p w14:paraId="0D5F308D" w14:textId="4397C1D9" w:rsidR="00C5293A" w:rsidRDefault="00C5293A" w:rsidP="00C5293A"/>
    <w:p w14:paraId="0180047E" w14:textId="04AFA806" w:rsidR="00B44582" w:rsidRPr="00C01462" w:rsidRDefault="00B44582">
      <w:pPr>
        <w:rPr>
          <w:b/>
          <w:bCs/>
        </w:rPr>
      </w:pPr>
      <w:r w:rsidRPr="00C01462">
        <w:rPr>
          <w:b/>
          <w:bCs/>
        </w:rPr>
        <w:lastRenderedPageBreak/>
        <w:t>4 Conclusions</w:t>
      </w:r>
    </w:p>
    <w:p w14:paraId="572F6789" w14:textId="07822E19"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del w:id="478" w:author="Daniel Jacob" w:date="2023-03-25T16:32:00Z">
        <w:r w:rsidR="00471F41" w:rsidRPr="0078584E" w:rsidDel="00425E87">
          <w:rPr>
            <w:color w:val="000000" w:themeColor="text1"/>
          </w:rPr>
          <w:delText>CONUS</w:delText>
        </w:r>
      </w:del>
      <w:ins w:id="479" w:author="Daniel Jacob" w:date="2023-03-25T16:32:00Z">
        <w:r w:rsidR="00425E87">
          <w:rPr>
            <w:color w:val="000000" w:themeColor="text1"/>
          </w:rPr>
          <w:t>North America</w:t>
        </w:r>
        <w:del w:id="480" w:author="Jacob, Daniel J." w:date="2023-03-25T17:46:00Z">
          <w:r w:rsidR="00425E87" w:rsidDel="004F1103">
            <w:rPr>
              <w:color w:val="000000" w:themeColor="text1"/>
            </w:rPr>
            <w:delText>,</w:delText>
          </w:r>
        </w:del>
        <w:r w:rsidR="00425E87">
          <w:rPr>
            <w:color w:val="000000" w:themeColor="text1"/>
          </w:rPr>
          <w:t xml:space="preserve"> with </w:t>
        </w:r>
        <w:del w:id="481" w:author="Jacob, Daniel J." w:date="2023-03-25T17:46:00Z">
          <w:r w:rsidR="00425E87" w:rsidDel="004F1103">
            <w:rPr>
              <w:color w:val="000000" w:themeColor="text1"/>
            </w:rPr>
            <w:delText>most information for</w:delText>
          </w:r>
        </w:del>
      </w:ins>
      <w:ins w:id="482" w:author="Jacob, Daniel J." w:date="2023-03-25T17:46:00Z">
        <w:r w:rsidR="004F1103">
          <w:rPr>
            <w:color w:val="000000" w:themeColor="text1"/>
          </w:rPr>
          <w:t>focus on</w:t>
        </w:r>
      </w:ins>
      <w:ins w:id="483" w:author="Daniel Jacob" w:date="2023-03-25T16:32:00Z">
        <w:r w:rsidR="00425E87">
          <w:rPr>
            <w:color w:val="000000" w:themeColor="text1"/>
          </w:rPr>
          <w:t xml:space="preserve"> the contiguous US (CONUS)</w:t>
        </w:r>
      </w:ins>
      <w:r w:rsidR="00471F41" w:rsidRPr="0078584E">
        <w:rPr>
          <w:color w:val="000000" w:themeColor="text1"/>
        </w:rPr>
        <w:t xml:space="preserve">. The high resolution of our inversion allows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del w:id="484" w:author="Daniel Jacob" w:date="2023-03-25T16:33:00Z">
        <w:r w:rsidR="004D72B5" w:rsidRPr="0078584E" w:rsidDel="00425E87">
          <w:rPr>
            <w:color w:val="000000" w:themeColor="text1"/>
          </w:rPr>
          <w:delText xml:space="preserve">, while the continent-scale of the work </w:delText>
        </w:r>
        <w:r w:rsidR="004D72B5" w:rsidDel="00425E87">
          <w:delText>supports statistical analysis of each of these sources</w:delText>
        </w:r>
      </w:del>
      <w:r w:rsidR="004D72B5">
        <w:t>. We compare</w:t>
      </w:r>
      <w:ins w:id="485" w:author="Daniel Jacob" w:date="2023-03-25T16:37:00Z">
        <w:r w:rsidR="00D05DDB">
          <w:t>d</w:t>
        </w:r>
      </w:ins>
      <w:r w:rsidR="004D72B5">
        <w:t xml:space="preserve"> our results to the</w:t>
      </w:r>
      <w:r w:rsidR="00066335">
        <w:t xml:space="preserve"> </w:t>
      </w:r>
      <w:del w:id="486" w:author="Daniel Jacob" w:date="2023-03-25T16:34:00Z">
        <w:r w:rsidR="00066335" w:rsidDel="00425E87">
          <w:delText>2022</w:delText>
        </w:r>
        <w:r w:rsidR="004D72B5" w:rsidDel="00425E87">
          <w:delText xml:space="preserve"> </w:delText>
        </w:r>
      </w:del>
      <w:r w:rsidR="004D72B5">
        <w:t xml:space="preserve">EPA </w:t>
      </w:r>
      <w:ins w:id="487" w:author="Daniel Jacob" w:date="2023-03-25T16:33:00Z">
        <w:r w:rsidR="00425E87">
          <w:t>Greenhouse Gas</w:t>
        </w:r>
      </w:ins>
      <w:ins w:id="488" w:author="Daniel Jacob" w:date="2023-03-25T16:35:00Z">
        <w:r w:rsidR="00D05DDB">
          <w:t>es</w:t>
        </w:r>
      </w:ins>
      <w:ins w:id="489" w:author="Daniel Jacob" w:date="2023-03-25T16:33:00Z">
        <w:r w:rsidR="00425E87">
          <w:t xml:space="preserve"> Inventory (GHGI)</w:t>
        </w:r>
      </w:ins>
      <w:ins w:id="490" w:author="Daniel Jacob" w:date="2023-03-25T16:34:00Z">
        <w:r w:rsidR="00425E87">
          <w:t xml:space="preserve"> used for climate policy</w:t>
        </w:r>
      </w:ins>
      <w:del w:id="491" w:author="Daniel Jacob" w:date="2023-03-25T16:33:00Z">
        <w:r w:rsidR="004D72B5" w:rsidDel="00425E87">
          <w:delText>GHGI</w:delText>
        </w:r>
      </w:del>
      <w:del w:id="492" w:author="Daniel Jacob" w:date="2023-03-25T16:34:00Z">
        <w:r w:rsidR="00066335" w:rsidDel="00D05DDB">
          <w:delText xml:space="preserve"> for 2019</w:delText>
        </w:r>
      </w:del>
      <w:r w:rsidR="004D72B5">
        <w:t xml:space="preserve">, including new state-level </w:t>
      </w:r>
      <w:del w:id="493" w:author="Daniel Jacob" w:date="2023-03-25T16:34:00Z">
        <w:r w:rsidR="004D72B5" w:rsidDel="00D05DDB">
          <w:delText>estimates</w:delText>
        </w:r>
      </w:del>
      <w:ins w:id="494" w:author="Daniel Jacob" w:date="2023-03-25T16:34:00Z">
        <w:r w:rsidR="00D05DDB">
          <w:t>inventories</w:t>
        </w:r>
      </w:ins>
      <w:r w:rsidR="004D72B5">
        <w:t xml:space="preserve">, </w:t>
      </w:r>
      <w:ins w:id="495" w:author="Daniel Jacob" w:date="2023-03-25T16:35:00Z">
        <w:r w:rsidR="00D05DDB">
          <w:t xml:space="preserve">to </w:t>
        </w:r>
        <w:del w:id="496" w:author="Jacob, Daniel J." w:date="2023-03-25T17:47:00Z">
          <w:r w:rsidR="00D05DDB" w:rsidDel="004F1103">
            <w:delText xml:space="preserve">the </w:delText>
          </w:r>
        </w:del>
        <w:r w:rsidR="00D05DDB">
          <w:t xml:space="preserve">Greenhouse Gases Reporting Program (GHGRP) </w:t>
        </w:r>
      </w:ins>
      <w:ins w:id="497" w:author="Jacob, Daniel J." w:date="2023-03-25T17:47:00Z">
        <w:r w:rsidR="004F1103">
          <w:t xml:space="preserve">inventories </w:t>
        </w:r>
      </w:ins>
      <w:ins w:id="498" w:author="Daniel Jacob" w:date="2023-03-25T16:35:00Z">
        <w:r w:rsidR="00D05DDB">
          <w:t xml:space="preserve">for </w:t>
        </w:r>
      </w:ins>
      <w:ins w:id="499" w:author="Jacob, Daniel J." w:date="2023-03-25T17:47:00Z">
        <w:r w:rsidR="004F1103">
          <w:t xml:space="preserve">individual </w:t>
        </w:r>
      </w:ins>
      <w:ins w:id="500" w:author="Daniel Jacob" w:date="2023-03-25T16:35:00Z">
        <w:r w:rsidR="00D05DDB">
          <w:t xml:space="preserve">landfills, and to other emission estimates. </w:t>
        </w:r>
      </w:ins>
      <w:del w:id="501" w:author="Daniel Jacob" w:date="2023-03-25T16:36:00Z">
        <w:r w:rsidR="004D72B5" w:rsidDel="00D05DDB">
          <w:delText>and to emissions estimates from individual landfills, states, and cities to better understand the origins of the discrepancies between inventories and observations.</w:delText>
        </w:r>
      </w:del>
    </w:p>
    <w:p w14:paraId="0CC96D91" w14:textId="520FDEA7" w:rsidR="00B647C2" w:rsidRDefault="00B647C2">
      <w:pPr>
        <w:rPr>
          <w:color w:val="FF0000"/>
        </w:rPr>
      </w:pPr>
    </w:p>
    <w:p w14:paraId="21ECB987" w14:textId="7A93BF41" w:rsidR="004D72B5" w:rsidRPr="00E15AB4" w:rsidRDefault="00D05DDB">
      <w:pPr>
        <w:rPr>
          <w:color w:val="000000" w:themeColor="text1"/>
        </w:rPr>
      </w:pPr>
      <w:ins w:id="502" w:author="Daniel Jacob" w:date="2023-03-25T16:38:00Z">
        <w:r>
          <w:rPr>
            <w:color w:val="000000" w:themeColor="text1"/>
          </w:rPr>
          <w:t xml:space="preserve">Our optimization of methane emissions uses an analytical inversion of TROPOMI data with </w:t>
        </w:r>
      </w:ins>
      <w:del w:id="503" w:author="Daniel Jacob" w:date="2023-03-25T16:43:00Z">
        <w:r w:rsidR="004D72B5" w:rsidRPr="00E15AB4" w:rsidDel="00D05DDB">
          <w:rPr>
            <w:color w:val="000000" w:themeColor="text1"/>
          </w:rPr>
          <w:delText xml:space="preserve">We </w:delText>
        </w:r>
      </w:del>
      <w:del w:id="504" w:author="Daniel Jacob" w:date="2023-03-25T16:39:00Z">
        <w:r w:rsidR="004D72B5" w:rsidRPr="00E15AB4" w:rsidDel="00D05DDB">
          <w:rPr>
            <w:color w:val="000000" w:themeColor="text1"/>
          </w:rPr>
          <w:delText xml:space="preserve">inverted TROPOMI observations of atmospheric methane columns to obtain optimized emissions using as forward model </w:delText>
        </w:r>
      </w:del>
      <w:r w:rsidR="004D72B5" w:rsidRPr="00E15AB4">
        <w:rPr>
          <w:color w:val="000000" w:themeColor="text1"/>
        </w:rPr>
        <w:t>the GEOS-Chem chemical transport model</w:t>
      </w:r>
      <w:ins w:id="505" w:author="Daniel Jacob" w:date="2023-03-25T16:39:00Z">
        <w:r>
          <w:rPr>
            <w:color w:val="000000" w:themeColor="text1"/>
          </w:rPr>
          <w:t xml:space="preserve"> at 0.25</w:t>
        </w:r>
        <w:r>
          <w:rPr>
            <w:color w:val="000000" w:themeColor="text1"/>
            <w:vertAlign w:val="superscript"/>
          </w:rPr>
          <w:t>o</w:t>
        </w:r>
        <w:r>
          <w:rPr>
            <w:color w:val="000000" w:themeColor="text1"/>
          </w:rPr>
          <w:t>×0.3125</w:t>
        </w:r>
        <w:r>
          <w:rPr>
            <w:color w:val="000000" w:themeColor="text1"/>
            <w:vertAlign w:val="superscript"/>
          </w:rPr>
          <w:t>o</w:t>
        </w:r>
        <w:r>
          <w:rPr>
            <w:color w:val="000000" w:themeColor="text1"/>
          </w:rPr>
          <w:t xml:space="preserve"> resolution</w:t>
        </w:r>
      </w:ins>
      <w:r w:rsidR="004D72B5" w:rsidRPr="00E15AB4">
        <w:rPr>
          <w:color w:val="000000" w:themeColor="text1"/>
        </w:rPr>
        <w:t xml:space="preserve">. The inverse solution </w:t>
      </w:r>
      <w:ins w:id="506" w:author="Daniel Jacob" w:date="2023-03-25T16:39:00Z">
        <w:r>
          <w:rPr>
            <w:color w:val="000000" w:themeColor="text1"/>
          </w:rPr>
          <w:t xml:space="preserve">(posterior </w:t>
        </w:r>
      </w:ins>
      <w:ins w:id="507" w:author="Daniel Jacob" w:date="2023-03-25T16:44:00Z">
        <w:r>
          <w:rPr>
            <w:color w:val="000000" w:themeColor="text1"/>
          </w:rPr>
          <w:t xml:space="preserve">estimate of </w:t>
        </w:r>
      </w:ins>
      <w:ins w:id="508" w:author="Daniel Jacob" w:date="2023-03-25T16:39:00Z">
        <w:r>
          <w:rPr>
            <w:color w:val="000000" w:themeColor="text1"/>
          </w:rPr>
          <w:t>emission</w:t>
        </w:r>
      </w:ins>
      <w:ins w:id="509" w:author="Daniel Jacob" w:date="2023-03-25T16:43:00Z">
        <w:r>
          <w:rPr>
            <w:color w:val="000000" w:themeColor="text1"/>
          </w:rPr>
          <w:t>s</w:t>
        </w:r>
      </w:ins>
      <w:ins w:id="510" w:author="Daniel Jacob" w:date="2023-03-25T16:39:00Z">
        <w:r>
          <w:rPr>
            <w:color w:val="000000" w:themeColor="text1"/>
          </w:rPr>
          <w:t xml:space="preserve">) </w:t>
        </w:r>
      </w:ins>
      <w:r w:rsidR="004D72B5" w:rsidRPr="00E15AB4">
        <w:rPr>
          <w:color w:val="000000" w:themeColor="text1"/>
        </w:rPr>
        <w:t>is obtained through a reduced-rank approximation of the analytical minimum of a Bayesian cost function</w:t>
      </w:r>
      <w:r w:rsidR="00511950" w:rsidRPr="00E15AB4">
        <w:rPr>
          <w:color w:val="000000" w:themeColor="text1"/>
        </w:rPr>
        <w:t xml:space="preserve"> regularized by </w:t>
      </w:r>
      <w:del w:id="511" w:author="Daniel Jacob" w:date="2023-03-25T16:44:00Z">
        <w:r w:rsidR="00511950" w:rsidRPr="00E15AB4" w:rsidDel="00085C09">
          <w:rPr>
            <w:color w:val="000000" w:themeColor="text1"/>
          </w:rPr>
          <w:delText>an initial</w:delText>
        </w:r>
      </w:del>
      <w:ins w:id="512" w:author="Daniel Jacob" w:date="2023-03-25T16:44:00Z">
        <w:r w:rsidR="00085C09">
          <w:rPr>
            <w:color w:val="000000" w:themeColor="text1"/>
          </w:rPr>
          <w:t>a prior</w:t>
        </w:r>
      </w:ins>
      <w:r w:rsidR="00511950" w:rsidRPr="00E15AB4">
        <w:rPr>
          <w:color w:val="000000" w:themeColor="text1"/>
        </w:rPr>
        <w:t xml:space="preserve"> emissions estimate </w:t>
      </w:r>
      <w:del w:id="513" w:author="Daniel Jacob" w:date="2023-03-25T16:44:00Z">
        <w:r w:rsidR="00511950" w:rsidRPr="00E15AB4" w:rsidDel="00085C09">
          <w:rPr>
            <w:color w:val="000000" w:themeColor="text1"/>
          </w:rPr>
          <w:delText>provided by</w:delText>
        </w:r>
      </w:del>
      <w:ins w:id="514" w:author="Daniel Jacob" w:date="2023-03-25T16:44:00Z">
        <w:r w:rsidR="00085C09">
          <w:rPr>
            <w:color w:val="000000" w:themeColor="text1"/>
          </w:rPr>
          <w:t>from</w:t>
        </w:r>
      </w:ins>
      <w:r w:rsidR="00511950" w:rsidRPr="00E15AB4">
        <w:rPr>
          <w:color w:val="000000" w:themeColor="text1"/>
        </w:rPr>
        <w:t xml:space="preserve"> the </w:t>
      </w:r>
      <w:del w:id="515" w:author="Daniel Jacob" w:date="2023-03-25T16:40:00Z">
        <w:r w:rsidR="00511950" w:rsidRPr="00E15AB4" w:rsidDel="00D05DDB">
          <w:rPr>
            <w:color w:val="000000" w:themeColor="text1"/>
          </w:rPr>
          <w:delText xml:space="preserve">emissions reported by </w:delText>
        </w:r>
      </w:del>
      <w:r w:rsidR="00511950" w:rsidRPr="00E15AB4">
        <w:rPr>
          <w:color w:val="000000" w:themeColor="text1"/>
        </w:rPr>
        <w:t xml:space="preserve">EPA </w:t>
      </w:r>
      <w:del w:id="516" w:author="Daniel Jacob" w:date="2023-03-25T16:40:00Z">
        <w:r w:rsidR="00511950" w:rsidRPr="00E15AB4" w:rsidDel="00D05DDB">
          <w:rPr>
            <w:color w:val="000000" w:themeColor="text1"/>
          </w:rPr>
          <w:delText>to the UNFCCC</w:delText>
        </w:r>
      </w:del>
      <w:ins w:id="517" w:author="Daniel Jacob" w:date="2023-03-25T16:40:00Z">
        <w:r>
          <w:rPr>
            <w:color w:val="000000" w:themeColor="text1"/>
          </w:rPr>
          <w:t>GHGI</w:t>
        </w:r>
      </w:ins>
      <w:r w:rsidR="00511950" w:rsidRPr="00E15AB4">
        <w:rPr>
          <w:color w:val="000000" w:themeColor="text1"/>
        </w:rPr>
        <w:t xml:space="preserve">. The analytical solution characterizes the error and information content of the </w:t>
      </w:r>
      <w:del w:id="518" w:author="Daniel Jacob" w:date="2023-03-25T16:40:00Z">
        <w:r w:rsidR="00511950" w:rsidRPr="00E15AB4" w:rsidDel="00D05DDB">
          <w:rPr>
            <w:color w:val="000000" w:themeColor="text1"/>
          </w:rPr>
          <w:delText xml:space="preserve">improved </w:delText>
        </w:r>
      </w:del>
      <w:ins w:id="519" w:author="Daniel Jacob" w:date="2023-03-25T16:40:00Z">
        <w:r>
          <w:rPr>
            <w:color w:val="000000" w:themeColor="text1"/>
          </w:rPr>
          <w:t>posterior</w:t>
        </w:r>
        <w:r w:rsidRPr="00E15AB4">
          <w:rPr>
            <w:color w:val="000000" w:themeColor="text1"/>
          </w:rPr>
          <w:t xml:space="preserve"> </w:t>
        </w:r>
      </w:ins>
      <w:r w:rsidR="00511950" w:rsidRPr="00E15AB4">
        <w:rPr>
          <w:color w:val="000000" w:themeColor="text1"/>
        </w:rPr>
        <w:t xml:space="preserve">emissions and supports the generation of an eight-member inversion ensemble. </w:t>
      </w:r>
      <w:ins w:id="520" w:author="Daniel Jacob" w:date="2023-03-25T16:41:00Z">
        <w:r>
          <w:rPr>
            <w:color w:val="000000" w:themeColor="text1"/>
          </w:rPr>
          <w:t xml:space="preserve">The Jacobian matrix needed for analytical solution </w:t>
        </w:r>
      </w:ins>
      <w:ins w:id="521" w:author="Daniel Jacob" w:date="2023-03-25T16:43:00Z">
        <w:r>
          <w:rPr>
            <w:color w:val="000000" w:themeColor="text1"/>
          </w:rPr>
          <w:t>at such h</w:t>
        </w:r>
      </w:ins>
      <w:ins w:id="522" w:author="Daniel Jacob" w:date="2023-03-25T16:41:00Z">
        <w:r>
          <w:rPr>
            <w:color w:val="000000" w:themeColor="text1"/>
          </w:rPr>
          <w:t>i</w:t>
        </w:r>
      </w:ins>
      <w:ins w:id="523" w:author="Daniel Jacob" w:date="2023-03-25T16:43:00Z">
        <w:r>
          <w:rPr>
            <w:color w:val="000000" w:themeColor="text1"/>
          </w:rPr>
          <w:t>gh resolution on the continental scale is</w:t>
        </w:r>
      </w:ins>
      <w:ins w:id="524" w:author="Daniel Jacob" w:date="2023-03-25T16:41:00Z">
        <w:r>
          <w:rPr>
            <w:color w:val="000000" w:themeColor="text1"/>
          </w:rPr>
          <w:t xml:space="preserve"> constructed </w:t>
        </w:r>
      </w:ins>
      <w:ins w:id="525" w:author="Daniel Jacob" w:date="2023-03-25T16:45:00Z">
        <w:r w:rsidR="00085C09">
          <w:rPr>
            <w:color w:val="000000" w:themeColor="text1"/>
          </w:rPr>
          <w:t xml:space="preserve">by iterative approximation </w:t>
        </w:r>
      </w:ins>
      <w:del w:id="526" w:author="Daniel Jacob" w:date="2023-03-25T16:41:00Z">
        <w:r w:rsidR="00511950" w:rsidRPr="00E15AB4" w:rsidDel="00D05DDB">
          <w:rPr>
            <w:color w:val="000000" w:themeColor="text1"/>
          </w:rPr>
          <w:delText>However, it requires explicit characterization of the Jacobian matrix that represents the linear relationship between emissions and observations in the forward model. We construct</w:delText>
        </w:r>
        <w:r w:rsidR="00B647C2" w:rsidRPr="00E15AB4" w:rsidDel="00D05DDB">
          <w:rPr>
            <w:color w:val="000000" w:themeColor="text1"/>
          </w:rPr>
          <w:delText xml:space="preserve"> this matrix </w:delText>
        </w:r>
      </w:del>
      <w:r w:rsidR="00511950" w:rsidRPr="00E15AB4">
        <w:rPr>
          <w:color w:val="000000" w:themeColor="text1"/>
        </w:rPr>
        <w:t xml:space="preserve">along the emissions patterns best informed by the </w:t>
      </w:r>
      <w:del w:id="527" w:author="Daniel Jacob" w:date="2023-03-25T16:42:00Z">
        <w:r w:rsidR="00511950" w:rsidRPr="00E15AB4" w:rsidDel="00D05DDB">
          <w:rPr>
            <w:color w:val="000000" w:themeColor="text1"/>
          </w:rPr>
          <w:delText xml:space="preserve">initial </w:delText>
        </w:r>
      </w:del>
      <w:ins w:id="528" w:author="Daniel Jacob" w:date="2023-03-25T16:42:00Z">
        <w:r>
          <w:rPr>
            <w:color w:val="000000" w:themeColor="text1"/>
          </w:rPr>
          <w:t>prior</w:t>
        </w:r>
        <w:r w:rsidRPr="00E15AB4">
          <w:rPr>
            <w:color w:val="000000" w:themeColor="text1"/>
          </w:rPr>
          <w:t xml:space="preserve"> </w:t>
        </w:r>
      </w:ins>
      <w:r w:rsidR="00511950" w:rsidRPr="00E15AB4">
        <w:rPr>
          <w:color w:val="000000" w:themeColor="text1"/>
        </w:rPr>
        <w:t>emissions estimate and the observations</w:t>
      </w:r>
      <w:ins w:id="529" w:author="Jacob, Daniel J." w:date="2023-03-25T17:48:00Z">
        <w:r w:rsidR="00C95777">
          <w:rPr>
            <w:color w:val="000000" w:themeColor="text1"/>
          </w:rPr>
          <w:t xml:space="preserve">. This decreases </w:t>
        </w:r>
      </w:ins>
      <w:del w:id="530" w:author="Jacob, Daniel J." w:date="2023-03-25T17:49:00Z">
        <w:r w:rsidR="00B647C2" w:rsidRPr="00E15AB4" w:rsidDel="00C95777">
          <w:rPr>
            <w:color w:val="000000" w:themeColor="text1"/>
          </w:rPr>
          <w:delText xml:space="preserve">, decreasing </w:delText>
        </w:r>
      </w:del>
      <w:r w:rsidR="00B647C2" w:rsidRPr="00E15AB4">
        <w:rPr>
          <w:color w:val="000000" w:themeColor="text1"/>
        </w:rPr>
        <w:t xml:space="preserve">the computational cost of our inversion by an order of magnitude compared to conventional </w:t>
      </w:r>
      <w:ins w:id="531" w:author="Jacob, Daniel J." w:date="2023-03-25T17:49:00Z">
        <w:r w:rsidR="00C95777">
          <w:rPr>
            <w:color w:val="000000" w:themeColor="text1"/>
          </w:rPr>
          <w:t xml:space="preserve">analytical </w:t>
        </w:r>
      </w:ins>
      <w:r w:rsidR="00B647C2" w:rsidRPr="00E15AB4">
        <w:rPr>
          <w:color w:val="000000" w:themeColor="text1"/>
        </w:rPr>
        <w:t>approaches while optimally preserving its information content.</w:t>
      </w:r>
    </w:p>
    <w:p w14:paraId="372B5EA1" w14:textId="159E3298" w:rsidR="00737862" w:rsidRPr="00E15AB4" w:rsidRDefault="00737862">
      <w:pPr>
        <w:rPr>
          <w:color w:val="000000" w:themeColor="text1"/>
        </w:rPr>
      </w:pPr>
    </w:p>
    <w:p w14:paraId="444219E3" w14:textId="48CDFEC4" w:rsidR="00186484" w:rsidRPr="00E15AB4" w:rsidRDefault="00B647C2">
      <w:pPr>
        <w:rPr>
          <w:color w:val="000000" w:themeColor="text1"/>
        </w:rPr>
      </w:pPr>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 a</w:t>
      </w:r>
      <w:r w:rsidRPr="00E15AB4">
        <w:rPr>
          <w:color w:val="000000" w:themeColor="text1"/>
        </w:rPr>
        <w:t xml:space="preserve"> </w:t>
      </w:r>
      <w:r w:rsidR="00E462E6" w:rsidRPr="00E15AB4">
        <w:rPr>
          <w:color w:val="000000" w:themeColor="text1"/>
        </w:rPr>
        <w:t>16</w:t>
      </w:r>
      <w:r w:rsidR="00066335" w:rsidRPr="00E15AB4">
        <w:rPr>
          <w:color w:val="000000" w:themeColor="text1"/>
        </w:rPr>
        <w:t xml:space="preserve"> (12 </w:t>
      </w:r>
      <w:r w:rsidR="001F667A" w:rsidRPr="00E15AB4">
        <w:rPr>
          <w:color w:val="000000" w:themeColor="text1"/>
        </w:rPr>
        <w:t>-</w:t>
      </w:r>
      <w:r w:rsidR="00066335" w:rsidRPr="00E15AB4">
        <w:rPr>
          <w:color w:val="000000" w:themeColor="text1"/>
        </w:rPr>
        <w:t xml:space="preserve"> </w:t>
      </w:r>
      <w:proofErr w:type="gramStart"/>
      <w:r w:rsidR="00066335" w:rsidRPr="00E15AB4">
        <w:rPr>
          <w:color w:val="000000" w:themeColor="text1"/>
        </w:rPr>
        <w:t>19)%</w:t>
      </w:r>
      <w:proofErr w:type="gramEnd"/>
      <w:r w:rsidR="00066335" w:rsidRPr="00E15AB4">
        <w:rPr>
          <w:color w:val="000000" w:themeColor="text1"/>
        </w:rPr>
        <w:t xml:space="preserve"> increase from the GHGI</w:t>
      </w:r>
      <w:r w:rsidR="003F535C" w:rsidRPr="00E15AB4">
        <w:rPr>
          <w:color w:val="000000" w:themeColor="text1"/>
        </w:rPr>
        <w:t xml:space="preserve"> estimate of 26.7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 where ranges are provided by the inversion ensemble</w:t>
      </w:r>
      <w:r w:rsidR="00066335" w:rsidRPr="00E15AB4">
        <w:rPr>
          <w:color w:val="000000" w:themeColor="text1"/>
        </w:rPr>
        <w:t xml:space="preserve">. </w:t>
      </w:r>
      <w:ins w:id="532" w:author="Daniel Jacob" w:date="2023-03-25T16:53:00Z">
        <w:r w:rsidR="00085C09">
          <w:rPr>
            <w:color w:val="000000" w:themeColor="text1"/>
          </w:rPr>
          <w:t>Emissions for all sectors except coal increase relative to the GHG</w:t>
        </w:r>
      </w:ins>
      <w:ins w:id="533" w:author="Daniel Jacob" w:date="2023-03-25T16:54:00Z">
        <w:r w:rsidR="00085C09">
          <w:rPr>
            <w:color w:val="000000" w:themeColor="text1"/>
          </w:rPr>
          <w:t xml:space="preserve">I. </w:t>
        </w:r>
      </w:ins>
      <w:del w:id="534" w:author="Daniel Jacob" w:date="2023-03-25T16:47:00Z">
        <w:r w:rsidR="00487B1F" w:rsidRPr="00E15AB4" w:rsidDel="00085C09">
          <w:rPr>
            <w:color w:val="000000" w:themeColor="text1"/>
          </w:rPr>
          <w:delText>We find a significant increase in emissions from manure management and a significant decrease in those from coal mining, but m</w:delText>
        </w:r>
      </w:del>
      <w:ins w:id="535" w:author="Daniel Jacob" w:date="2023-03-25T16:47:00Z">
        <w:r w:rsidR="00085C09">
          <w:rPr>
            <w:color w:val="000000" w:themeColor="text1"/>
          </w:rPr>
          <w:t>M</w:t>
        </w:r>
      </w:ins>
      <w:r w:rsidR="00851CAB" w:rsidRPr="00E15AB4">
        <w:rPr>
          <w:color w:val="000000" w:themeColor="text1"/>
        </w:rPr>
        <w:t xml:space="preserve">ost of the </w:t>
      </w:r>
      <w:ins w:id="536" w:author="Daniel Jacob" w:date="2023-03-25T16:54:00Z">
        <w:r w:rsidR="00085C09">
          <w:rPr>
            <w:color w:val="000000" w:themeColor="text1"/>
          </w:rPr>
          <w:t xml:space="preserve">total </w:t>
        </w:r>
      </w:ins>
      <w:r w:rsidR="00851CAB" w:rsidRPr="00E15AB4">
        <w:rPr>
          <w:color w:val="000000" w:themeColor="text1"/>
        </w:rPr>
        <w:t xml:space="preserve">increase is </w:t>
      </w:r>
      <w:del w:id="537" w:author="Daniel Jacob" w:date="2023-03-25T16:47:00Z">
        <w:r w:rsidR="00851CAB" w:rsidRPr="00E15AB4" w:rsidDel="00085C09">
          <w:rPr>
            <w:color w:val="000000" w:themeColor="text1"/>
          </w:rPr>
          <w:delText>explained by a 52% increase in</w:delText>
        </w:r>
      </w:del>
      <w:ins w:id="538" w:author="Daniel Jacob" w:date="2023-03-25T16:54:00Z">
        <w:r w:rsidR="00085C09">
          <w:rPr>
            <w:color w:val="000000" w:themeColor="text1"/>
          </w:rPr>
          <w:t>attributed</w:t>
        </w:r>
      </w:ins>
      <w:ins w:id="539" w:author="Daniel Jacob" w:date="2023-03-25T16:47:00Z">
        <w:r w:rsidR="00085C09">
          <w:rPr>
            <w:color w:val="000000" w:themeColor="text1"/>
          </w:rPr>
          <w:t xml:space="preserve"> to</w:t>
        </w:r>
      </w:ins>
      <w:r w:rsidR="00851CAB" w:rsidRPr="00E15AB4">
        <w:rPr>
          <w:color w:val="000000" w:themeColor="text1"/>
        </w:rPr>
        <w:t xml:space="preserve"> landfill emissions</w:t>
      </w:r>
      <w:ins w:id="540" w:author="Daniel Jacob" w:date="2023-03-25T16:47:00Z">
        <w:r w:rsidR="00085C09">
          <w:rPr>
            <w:color w:val="000000" w:themeColor="text1"/>
          </w:rPr>
          <w:t>, which increase by 52%</w:t>
        </w:r>
      </w:ins>
      <w:r w:rsidR="00851CAB" w:rsidRPr="00E15AB4">
        <w:rPr>
          <w:color w:val="000000" w:themeColor="text1"/>
        </w:rPr>
        <w:t>.</w:t>
      </w:r>
      <w:ins w:id="541" w:author="Jacob, Daniel J." w:date="2023-03-25T17:50:00Z">
        <w:r w:rsidR="00C95777">
          <w:rPr>
            <w:color w:val="000000" w:themeColor="text1"/>
          </w:rPr>
          <w:t xml:space="preserve"> </w:t>
        </w:r>
      </w:ins>
      <w:del w:id="542" w:author="Jacob, Daniel J." w:date="2023-03-25T17:54:00Z">
        <w:r w:rsidR="00851CAB" w:rsidRPr="00E15AB4" w:rsidDel="00C95777">
          <w:rPr>
            <w:color w:val="000000" w:themeColor="text1"/>
          </w:rPr>
          <w:delText xml:space="preserve"> </w:delText>
        </w:r>
      </w:del>
      <w:del w:id="543" w:author="Daniel Jacob" w:date="2023-03-25T16:48:00Z">
        <w:r w:rsidR="00186484" w:rsidRPr="00E15AB4" w:rsidDel="00085C09">
          <w:rPr>
            <w:color w:val="000000" w:themeColor="text1"/>
          </w:rPr>
          <w:delText>By c</w:delText>
        </w:r>
      </w:del>
      <w:ins w:id="544" w:author="Daniel Jacob" w:date="2023-03-25T16:48:00Z">
        <w:r w:rsidR="00085C09">
          <w:rPr>
            <w:color w:val="000000" w:themeColor="text1"/>
          </w:rPr>
          <w:t>C</w:t>
        </w:r>
      </w:ins>
      <w:r w:rsidR="00186484" w:rsidRPr="00E15AB4">
        <w:rPr>
          <w:color w:val="000000" w:themeColor="text1"/>
        </w:rPr>
        <w:t xml:space="preserve">omparing our optimized emissions to those reported to EPA’s GHGRP by 73 </w:t>
      </w:r>
      <w:ins w:id="545" w:author="Daniel Jacob" w:date="2023-03-25T16:56:00Z">
        <w:r w:rsidR="00C4676C">
          <w:rPr>
            <w:color w:val="000000" w:themeColor="text1"/>
          </w:rPr>
          <w:t xml:space="preserve">individual </w:t>
        </w:r>
      </w:ins>
      <w:r w:rsidR="00186484" w:rsidRPr="00E15AB4">
        <w:rPr>
          <w:color w:val="000000" w:themeColor="text1"/>
        </w:rPr>
        <w:t>landfills across CONUS, w</w:t>
      </w:r>
      <w:r w:rsidR="00E56C71" w:rsidRPr="00E15AB4">
        <w:rPr>
          <w:color w:val="000000" w:themeColor="text1"/>
        </w:rPr>
        <w:t xml:space="preserve">e </w:t>
      </w:r>
      <w:r w:rsidR="00487B1F" w:rsidRPr="00E15AB4">
        <w:rPr>
          <w:color w:val="000000" w:themeColor="text1"/>
        </w:rPr>
        <w:t xml:space="preserve">attribute the </w:t>
      </w:r>
      <w:r w:rsidR="00186484" w:rsidRPr="00E15AB4">
        <w:rPr>
          <w:color w:val="000000" w:themeColor="text1"/>
        </w:rPr>
        <w:t>observed</w:t>
      </w:r>
      <w:r w:rsidR="00487B1F" w:rsidRPr="00E15AB4">
        <w:rPr>
          <w:color w:val="000000" w:themeColor="text1"/>
        </w:rPr>
        <w:t xml:space="preserve"> discrepancy to </w:t>
      </w:r>
      <w:r w:rsidR="00186484" w:rsidRPr="00E15AB4">
        <w:rPr>
          <w:color w:val="000000" w:themeColor="text1"/>
        </w:rPr>
        <w:t xml:space="preserve">EPA methodologies </w:t>
      </w:r>
      <w:ins w:id="546" w:author="Daniel Jacob" w:date="2023-03-25T16:49:00Z">
        <w:r w:rsidR="00085C09">
          <w:rPr>
            <w:color w:val="000000" w:themeColor="text1"/>
          </w:rPr>
          <w:t xml:space="preserve">for estimating landfill emissions including </w:t>
        </w:r>
      </w:ins>
      <w:del w:id="547" w:author="Daniel Jacob" w:date="2023-03-25T16:49:00Z">
        <w:r w:rsidR="00186484" w:rsidRPr="00E15AB4" w:rsidDel="00085C09">
          <w:rPr>
            <w:color w:val="000000" w:themeColor="text1"/>
          </w:rPr>
          <w:delText xml:space="preserve">that </w:delText>
        </w:r>
      </w:del>
      <w:ins w:id="548" w:author="Daniel Jacob" w:date="2023-03-25T16:48:00Z">
        <w:r w:rsidR="00085C09">
          <w:rPr>
            <w:color w:val="000000" w:themeColor="text1"/>
          </w:rPr>
          <w:t>ove</w:t>
        </w:r>
      </w:ins>
      <w:ins w:id="549" w:author="Daniel Jacob" w:date="2023-03-25T16:49:00Z">
        <w:r w:rsidR="00085C09">
          <w:rPr>
            <w:color w:val="000000" w:themeColor="text1"/>
          </w:rPr>
          <w:t>restimate of the decay rate of these emissions</w:t>
        </w:r>
      </w:ins>
      <w:ins w:id="550" w:author="Daniel Jacob" w:date="2023-03-25T16:50:00Z">
        <w:r w:rsidR="00085C09">
          <w:rPr>
            <w:color w:val="000000" w:themeColor="text1"/>
          </w:rPr>
          <w:t xml:space="preserve">, </w:t>
        </w:r>
      </w:ins>
      <w:ins w:id="551" w:author="Daniel Jacob" w:date="2023-03-25T16:49:00Z">
        <w:r w:rsidR="00085C09">
          <w:rPr>
            <w:color w:val="000000" w:themeColor="text1"/>
          </w:rPr>
          <w:t xml:space="preserve"> </w:t>
        </w:r>
      </w:ins>
      <w:del w:id="552" w:author="Daniel Jacob" w:date="2023-03-25T16:50:00Z">
        <w:r w:rsidR="00186484" w:rsidRPr="00E15AB4" w:rsidDel="00085C09">
          <w:rPr>
            <w:color w:val="000000" w:themeColor="text1"/>
          </w:rPr>
          <w:delText xml:space="preserve">use </w:delText>
        </w:r>
      </w:del>
      <w:r w:rsidR="00186484" w:rsidRPr="00E15AB4">
        <w:rPr>
          <w:color w:val="000000" w:themeColor="text1"/>
        </w:rPr>
        <w:t>too-high recovery efficiencies at facilities that collect landfill gas</w:t>
      </w:r>
      <w:ins w:id="553" w:author="Daniel Jacob" w:date="2023-03-25T16:50:00Z">
        <w:r w:rsidR="00085C09">
          <w:rPr>
            <w:color w:val="000000" w:themeColor="text1"/>
          </w:rPr>
          <w:t xml:space="preserve">, and inadequate accounting </w:t>
        </w:r>
      </w:ins>
      <w:ins w:id="554" w:author="Daniel Jacob" w:date="2023-03-25T16:51:00Z">
        <w:r w:rsidR="00085C09">
          <w:rPr>
            <w:color w:val="000000" w:themeColor="text1"/>
          </w:rPr>
          <w:t>of</w:t>
        </w:r>
      </w:ins>
      <w:del w:id="555" w:author="Daniel Jacob" w:date="2023-03-25T16:50:00Z">
        <w:r w:rsidR="00186484" w:rsidRPr="00E15AB4" w:rsidDel="00085C09">
          <w:rPr>
            <w:color w:val="000000" w:themeColor="text1"/>
          </w:rPr>
          <w:delText xml:space="preserve"> and </w:delText>
        </w:r>
      </w:del>
      <w:del w:id="556" w:author="Daniel Jacob" w:date="2023-03-25T16:48:00Z">
        <w:r w:rsidR="00186484" w:rsidRPr="00E15AB4" w:rsidDel="00085C09">
          <w:rPr>
            <w:color w:val="000000" w:themeColor="text1"/>
          </w:rPr>
          <w:delText xml:space="preserve">that </w:delText>
        </w:r>
      </w:del>
      <w:del w:id="557" w:author="Daniel Jacob" w:date="2023-03-25T16:50:00Z">
        <w:r w:rsidR="00186484" w:rsidRPr="00E15AB4" w:rsidDel="00085C09">
          <w:rPr>
            <w:color w:val="000000" w:themeColor="text1"/>
          </w:rPr>
          <w:delText>fail to account for</w:delText>
        </w:r>
      </w:del>
      <w:r w:rsidR="00186484" w:rsidRPr="00E15AB4">
        <w:rPr>
          <w:color w:val="000000" w:themeColor="text1"/>
        </w:rPr>
        <w:t xml:space="preserve"> anomalous operating events such as gas leaks</w:t>
      </w:r>
      <w:ins w:id="558" w:author="Daniel Jacob" w:date="2023-03-25T16:51:00Z">
        <w:r w:rsidR="00085C09">
          <w:rPr>
            <w:color w:val="000000" w:themeColor="text1"/>
          </w:rPr>
          <w:t>.</w:t>
        </w:r>
      </w:ins>
      <w:r w:rsidR="00186484" w:rsidRPr="00E15AB4">
        <w:rPr>
          <w:color w:val="000000" w:themeColor="text1"/>
        </w:rPr>
        <w:t xml:space="preserve"> </w:t>
      </w:r>
      <w:del w:id="559" w:author="Daniel Jacob" w:date="2023-03-25T16:51:00Z">
        <w:r w:rsidR="00186484" w:rsidRPr="00E15AB4" w:rsidDel="00085C09">
          <w:rPr>
            <w:color w:val="000000" w:themeColor="text1"/>
          </w:rPr>
          <w:delText>or the construction of new landfill gas facilities.</w:delText>
        </w:r>
      </w:del>
      <w:ins w:id="560" w:author="Daniel Jacob" w:date="2023-03-25T16:56:00Z">
        <w:r w:rsidR="00C4676C">
          <w:rPr>
            <w:color w:val="000000" w:themeColor="text1"/>
          </w:rPr>
          <w:t xml:space="preserve"> </w:t>
        </w:r>
      </w:ins>
      <w:ins w:id="561" w:author="Daniel Jacob" w:date="2023-03-25T16:57:00Z">
        <w:del w:id="562" w:author="Jacob, Daniel J." w:date="2023-03-25T17:51:00Z">
          <w:r w:rsidR="00C4676C" w:rsidDel="00C95777">
            <w:rPr>
              <w:color w:val="000000" w:themeColor="text1"/>
            </w:rPr>
            <w:delText>We further find that the u</w:delText>
          </w:r>
        </w:del>
      </w:ins>
      <w:ins w:id="563" w:author="Daniel Jacob" w:date="2023-03-25T16:58:00Z">
        <w:del w:id="564" w:author="Jacob, Daniel J." w:date="2023-03-25T17:51:00Z">
          <w:r w:rsidR="00C4676C" w:rsidDel="00C95777">
            <w:rPr>
              <w:color w:val="000000" w:themeColor="text1"/>
            </w:rPr>
            <w:delText>nderestimate of livestock emissions is mainly from manure management.</w:delText>
          </w:r>
        </w:del>
      </w:ins>
    </w:p>
    <w:p w14:paraId="69E5123B" w14:textId="77777777" w:rsidR="00B647C2" w:rsidRPr="00E15AB4" w:rsidRDefault="00B647C2">
      <w:pPr>
        <w:rPr>
          <w:color w:val="000000" w:themeColor="text1"/>
        </w:rPr>
      </w:pPr>
    </w:p>
    <w:p w14:paraId="22B82459" w14:textId="58739046" w:rsidR="00737862" w:rsidRPr="00E15AB4" w:rsidRDefault="00C941DC">
      <w:pPr>
        <w:rPr>
          <w:color w:val="000000" w:themeColor="text1"/>
        </w:rPr>
      </w:pPr>
      <w:r w:rsidRPr="00E15AB4">
        <w:rPr>
          <w:color w:val="000000" w:themeColor="text1"/>
        </w:rPr>
        <w:t xml:space="preserve">We </w:t>
      </w:r>
      <w:del w:id="565" w:author="Daniel Jacob" w:date="2023-03-25T16:56:00Z">
        <w:r w:rsidRPr="00E15AB4" w:rsidDel="00C4676C">
          <w:rPr>
            <w:color w:val="000000" w:themeColor="text1"/>
          </w:rPr>
          <w:delText xml:space="preserve">take </w:delText>
        </w:r>
      </w:del>
      <w:ins w:id="566" w:author="Daniel Jacob" w:date="2023-03-25T16:56:00Z">
        <w:r w:rsidR="00C4676C" w:rsidRPr="00E15AB4">
          <w:rPr>
            <w:color w:val="000000" w:themeColor="text1"/>
          </w:rPr>
          <w:t>t</w:t>
        </w:r>
        <w:r w:rsidR="00C4676C">
          <w:rPr>
            <w:color w:val="000000" w:themeColor="text1"/>
          </w:rPr>
          <w:t>ook</w:t>
        </w:r>
        <w:r w:rsidR="00C4676C" w:rsidRPr="00E15AB4">
          <w:rPr>
            <w:color w:val="000000" w:themeColor="text1"/>
          </w:rPr>
          <w:t xml:space="preserve"> </w:t>
        </w:r>
      </w:ins>
      <w:r w:rsidRPr="00E15AB4">
        <w:rPr>
          <w:color w:val="000000" w:themeColor="text1"/>
        </w:rPr>
        <w:t xml:space="preserve">advantage of the high resolution of our inversion </w:t>
      </w:r>
      <w:del w:id="567" w:author="Daniel Jacob" w:date="2023-03-25T16:51:00Z">
        <w:r w:rsidRPr="00E15AB4" w:rsidDel="00085C09">
          <w:rPr>
            <w:color w:val="000000" w:themeColor="text1"/>
          </w:rPr>
          <w:delText>and partition our</w:delText>
        </w:r>
      </w:del>
      <w:ins w:id="568" w:author="Daniel Jacob" w:date="2023-03-25T16:51:00Z">
        <w:r w:rsidR="00085C09">
          <w:rPr>
            <w:color w:val="000000" w:themeColor="text1"/>
          </w:rPr>
          <w:t>to quantify</w:t>
        </w:r>
      </w:ins>
      <w:r w:rsidRPr="00E15AB4">
        <w:rPr>
          <w:color w:val="000000" w:themeColor="text1"/>
        </w:rPr>
        <w:t xml:space="preserve"> emissions </w:t>
      </w:r>
      <w:del w:id="569" w:author="Daniel Jacob" w:date="2023-03-25T16:52:00Z">
        <w:r w:rsidRPr="00E15AB4" w:rsidDel="00085C09">
          <w:rPr>
            <w:color w:val="000000" w:themeColor="text1"/>
          </w:rPr>
          <w:delText xml:space="preserve">to </w:delText>
        </w:r>
      </w:del>
      <w:ins w:id="570" w:author="Daniel Jacob" w:date="2023-03-25T16:52:00Z">
        <w:r w:rsidR="00085C09">
          <w:rPr>
            <w:color w:val="000000" w:themeColor="text1"/>
          </w:rPr>
          <w:t>for</w:t>
        </w:r>
        <w:r w:rsidR="00085C09" w:rsidRPr="00E15AB4">
          <w:rPr>
            <w:color w:val="000000" w:themeColor="text1"/>
          </w:rPr>
          <w:t xml:space="preserve"> </w:t>
        </w:r>
      </w:ins>
      <w:r w:rsidRPr="00E15AB4">
        <w:rPr>
          <w:color w:val="000000" w:themeColor="text1"/>
        </w:rPr>
        <w:t>each of the 48 states in CONUS</w:t>
      </w:r>
      <w:ins w:id="571" w:author="Daniel Jacob" w:date="2023-03-25T16:52:00Z">
        <w:r w:rsidR="00085C09">
          <w:rPr>
            <w:color w:val="000000" w:themeColor="text1"/>
          </w:rPr>
          <w:t xml:space="preserve"> and compare </w:t>
        </w:r>
      </w:ins>
      <w:del w:id="572" w:author="Daniel Jacob" w:date="2023-03-25T16:52:00Z">
        <w:r w:rsidRPr="00E15AB4" w:rsidDel="00085C09">
          <w:rPr>
            <w:color w:val="000000" w:themeColor="text1"/>
          </w:rPr>
          <w:delText xml:space="preserve">. </w:delText>
        </w:r>
        <w:r w:rsidR="006D2CC3" w:rsidRPr="00E15AB4" w:rsidDel="00085C09">
          <w:rPr>
            <w:color w:val="000000" w:themeColor="text1"/>
          </w:rPr>
          <w:delText xml:space="preserve">We find </w:delText>
        </w:r>
        <w:r w:rsidR="00283BC0" w:rsidRPr="00E15AB4" w:rsidDel="00085C09">
          <w:rPr>
            <w:color w:val="000000" w:themeColor="text1"/>
          </w:rPr>
          <w:delText>a</w:delText>
        </w:r>
        <w:r w:rsidR="006D2CC3" w:rsidRPr="00E15AB4" w:rsidDel="00085C09">
          <w:rPr>
            <w:color w:val="000000" w:themeColor="text1"/>
          </w:rPr>
          <w:delText xml:space="preserve"> </w:delText>
        </w:r>
        <w:r w:rsidRPr="00E15AB4" w:rsidDel="00085C09">
          <w:rPr>
            <w:color w:val="000000" w:themeColor="text1"/>
          </w:rPr>
          <w:delText>12%</w:delText>
        </w:r>
        <w:r w:rsidR="00283BC0" w:rsidRPr="00E15AB4" w:rsidDel="00085C09">
          <w:rPr>
            <w:color w:val="000000" w:themeColor="text1"/>
          </w:rPr>
          <w:delText xml:space="preserve"> average</w:delText>
        </w:r>
        <w:r w:rsidRPr="00E15AB4" w:rsidDel="00085C09">
          <w:rPr>
            <w:color w:val="000000" w:themeColor="text1"/>
          </w:rPr>
          <w:delText xml:space="preserve"> </w:delText>
        </w:r>
        <w:r w:rsidR="006D2CC3" w:rsidRPr="00E15AB4" w:rsidDel="00085C09">
          <w:rPr>
            <w:color w:val="000000" w:themeColor="text1"/>
          </w:rPr>
          <w:delText>increase</w:delText>
        </w:r>
        <w:r w:rsidRPr="00E15AB4" w:rsidDel="00085C09">
          <w:rPr>
            <w:color w:val="000000" w:themeColor="text1"/>
          </w:rPr>
          <w:delText xml:space="preserve"> </w:delText>
        </w:r>
        <w:r w:rsidR="006D2CC3" w:rsidRPr="00E15AB4" w:rsidDel="00085C09">
          <w:rPr>
            <w:color w:val="000000" w:themeColor="text1"/>
          </w:rPr>
          <w:delText xml:space="preserve">compared </w:delText>
        </w:r>
      </w:del>
      <w:r w:rsidR="006D2CC3" w:rsidRPr="00E15AB4">
        <w:rPr>
          <w:color w:val="000000" w:themeColor="text1"/>
        </w:rPr>
        <w:t>to</w:t>
      </w:r>
      <w:r w:rsidRPr="00E15AB4">
        <w:rPr>
          <w:color w:val="000000" w:themeColor="text1"/>
        </w:rPr>
        <w:t xml:space="preserve"> the newly available GHGI state estimates</w:t>
      </w:r>
      <w:ins w:id="573" w:author="Daniel Jacob" w:date="2023-03-25T16:52:00Z">
        <w:r w:rsidR="00085C09">
          <w:rPr>
            <w:color w:val="000000" w:themeColor="text1"/>
          </w:rPr>
          <w:t xml:space="preserve">. We find </w:t>
        </w:r>
      </w:ins>
      <w:r w:rsidR="00283BC0" w:rsidRPr="00E15AB4">
        <w:rPr>
          <w:color w:val="000000" w:themeColor="text1"/>
        </w:rPr>
        <w:t xml:space="preserve"> </w:t>
      </w:r>
      <w:del w:id="574" w:author="Daniel Jacob" w:date="2023-03-25T16:53:00Z">
        <w:r w:rsidR="00283BC0" w:rsidRPr="00E15AB4" w:rsidDel="00085C09">
          <w:rPr>
            <w:color w:val="000000" w:themeColor="text1"/>
          </w:rPr>
          <w:delText xml:space="preserve">with </w:delText>
        </w:r>
      </w:del>
      <w:r w:rsidR="00283BC0" w:rsidRPr="00E15AB4">
        <w:rPr>
          <w:color w:val="000000" w:themeColor="text1"/>
        </w:rPr>
        <w:t xml:space="preserve">a 38%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methane-producing 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due to increase</w:t>
      </w:r>
      <w:r w:rsidR="001F667A" w:rsidRPr="00E15AB4">
        <w:rPr>
          <w:color w:val="000000" w:themeColor="text1"/>
        </w:rPr>
        <w:t>d</w:t>
      </w:r>
      <w:r w:rsidRPr="00E15AB4">
        <w:rPr>
          <w:color w:val="000000" w:themeColor="text1"/>
        </w:rPr>
        <w:t xml:space="preserve"> oil and gas emissions, though livestock and landfill</w:t>
      </w:r>
      <w:ins w:id="575" w:author="Daniel Jacob" w:date="2023-03-25T16:54:00Z">
        <w:r w:rsidR="00C4676C">
          <w:rPr>
            <w:color w:val="000000" w:themeColor="text1"/>
          </w:rPr>
          <w:t>s</w:t>
        </w:r>
      </w:ins>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ins w:id="576" w:author="Daniel Jacob" w:date="2023-03-25T16:58:00Z">
        <w:r w:rsidR="00C4676C">
          <w:rPr>
            <w:color w:val="000000" w:themeColor="text1"/>
          </w:rPr>
          <w:t xml:space="preserve">respectively </w:t>
        </w:r>
      </w:ins>
      <w:r w:rsidR="001F667A" w:rsidRPr="00E15AB4">
        <w:rPr>
          <w:color w:val="000000" w:themeColor="text1"/>
        </w:rPr>
        <w:t xml:space="preserve">emit 21% and 6% of </w:t>
      </w:r>
      <w:del w:id="577" w:author="Daniel Jacob" w:date="2023-03-25T16:58:00Z">
        <w:r w:rsidR="001F667A" w:rsidRPr="00E15AB4" w:rsidDel="00C4676C">
          <w:rPr>
            <w:color w:val="000000" w:themeColor="text1"/>
          </w:rPr>
          <w:delText xml:space="preserve">our </w:delText>
        </w:r>
      </w:del>
      <w:ins w:id="578" w:author="Daniel Jacob" w:date="2023-03-25T16:58:00Z">
        <w:r w:rsidR="00C4676C">
          <w:rPr>
            <w:color w:val="000000" w:themeColor="text1"/>
          </w:rPr>
          <w:t>total CONUS</w:t>
        </w:r>
      </w:ins>
      <w:ins w:id="579" w:author="Daniel Jacob" w:date="2023-03-25T16:59:00Z">
        <w:r w:rsidR="00C4676C">
          <w:rPr>
            <w:color w:val="000000" w:themeColor="text1"/>
          </w:rPr>
          <w:t xml:space="preserve"> emissions in our posterior estimate. </w:t>
        </w:r>
      </w:ins>
      <w:del w:id="580" w:author="Daniel Jacob" w:date="2023-03-25T16:59:00Z">
        <w:r w:rsidR="001F667A" w:rsidRPr="00E15AB4" w:rsidDel="00C4676C">
          <w:rPr>
            <w:color w:val="000000" w:themeColor="text1"/>
          </w:rPr>
          <w:delText xml:space="preserve">optimized CONUS anthropogenic emissions, respectively. </w:delText>
        </w:r>
      </w:del>
      <w:r w:rsidR="001F667A" w:rsidRPr="00E15AB4">
        <w:rPr>
          <w:color w:val="000000" w:themeColor="text1"/>
        </w:rPr>
        <w:t>Emissions in Texas increase by 69% relative to the GHGI</w:t>
      </w:r>
      <w:ins w:id="581" w:author="Daniel Jacob" w:date="2023-03-25T16:59:00Z">
        <w:r w:rsidR="00C4676C">
          <w:rPr>
            <w:color w:val="000000" w:themeColor="text1"/>
          </w:rPr>
          <w:t>,</w:t>
        </w:r>
      </w:ins>
      <w:r w:rsidR="001F667A" w:rsidRPr="00E15AB4">
        <w:rPr>
          <w:color w:val="000000" w:themeColor="text1"/>
        </w:rPr>
        <w:t xml:space="preserve"> almost entirely due to the oil and gas sector,</w:t>
      </w:r>
      <w:r w:rsidR="00283BC0" w:rsidRPr="00E15AB4">
        <w:rPr>
          <w:color w:val="000000" w:themeColor="text1"/>
        </w:rPr>
        <w:t xml:space="preserve"> including operations in</w:t>
      </w:r>
      <w:r w:rsidR="001F667A" w:rsidRPr="00E15AB4">
        <w:rPr>
          <w:color w:val="000000" w:themeColor="text1"/>
        </w:rPr>
        <w:t xml:space="preserve"> the Permian basin, which explain almost 40% of all </w:t>
      </w:r>
      <w:r w:rsidR="00283BC0" w:rsidRPr="00E15AB4">
        <w:rPr>
          <w:color w:val="000000" w:themeColor="text1"/>
        </w:rPr>
        <w:t xml:space="preserve">optimized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283BC0" w:rsidRPr="00E15AB4">
        <w:rPr>
          <w:color w:val="000000" w:themeColor="text1"/>
        </w:rPr>
        <w:t>33% increase from the GHGI and a 32% increase from an independent inventory prepared by CARB</w:t>
      </w:r>
      <w:ins w:id="582" w:author="Daniel Jacob" w:date="2023-03-25T16:59:00Z">
        <w:r w:rsidR="00C4676C">
          <w:rPr>
            <w:color w:val="000000" w:themeColor="text1"/>
          </w:rPr>
          <w:t xml:space="preserve">. </w:t>
        </w:r>
      </w:ins>
      <w:r w:rsidR="00283BC0" w:rsidRPr="00E15AB4">
        <w:rPr>
          <w:color w:val="000000" w:themeColor="text1"/>
        </w:rPr>
        <w:t xml:space="preserve"> </w:t>
      </w:r>
      <w:ins w:id="583" w:author="Jacob, Daniel J." w:date="2023-03-25T17:55:00Z">
        <w:r w:rsidR="00C95777">
          <w:rPr>
            <w:color w:val="000000" w:themeColor="text1"/>
          </w:rPr>
          <w:t>Our s</w:t>
        </w:r>
      </w:ins>
      <w:ins w:id="584" w:author="Daniel Jacob" w:date="2023-03-25T17:00:00Z">
        <w:del w:id="585" w:author="Jacob, Daniel J." w:date="2023-03-25T17:55:00Z">
          <w:r w:rsidR="00C4676C" w:rsidDel="00C95777">
            <w:rPr>
              <w:color w:val="000000" w:themeColor="text1"/>
            </w:rPr>
            <w:delText>S</w:delText>
          </w:r>
        </w:del>
        <w:r w:rsidR="00C4676C">
          <w:rPr>
            <w:color w:val="000000" w:themeColor="text1"/>
          </w:rPr>
          <w:t>ectoral contributions to methane emissions in Ca</w:t>
        </w:r>
      </w:ins>
      <w:ins w:id="586" w:author="Daniel Jacob" w:date="2023-03-25T17:01:00Z">
        <w:r w:rsidR="00C4676C">
          <w:rPr>
            <w:color w:val="000000" w:themeColor="text1"/>
          </w:rPr>
          <w:t xml:space="preserve">lifornia are consistent with those inventories including </w:t>
        </w:r>
        <w:del w:id="587" w:author="Jacob, Daniel J." w:date="2023-03-25T17:56:00Z">
          <w:r w:rsidR="00C4676C" w:rsidDel="00C95777">
            <w:rPr>
              <w:color w:val="000000" w:themeColor="text1"/>
            </w:rPr>
            <w:delText>50-</w:delText>
          </w:r>
        </w:del>
        <w:r w:rsidR="00C4676C">
          <w:rPr>
            <w:color w:val="000000" w:themeColor="text1"/>
          </w:rPr>
          <w:t xml:space="preserve">54% from livestock, </w:t>
        </w:r>
      </w:ins>
      <w:ins w:id="588" w:author="Daniel Jacob" w:date="2023-03-25T17:02:00Z">
        <w:del w:id="589" w:author="Jacob, Daniel J." w:date="2023-03-25T17:56:00Z">
          <w:r w:rsidR="00C4676C" w:rsidDel="00C95777">
            <w:rPr>
              <w:color w:val="000000" w:themeColor="text1"/>
            </w:rPr>
            <w:delText>19-</w:delText>
          </w:r>
        </w:del>
        <w:r w:rsidR="00C4676C">
          <w:rPr>
            <w:color w:val="000000" w:themeColor="text1"/>
          </w:rPr>
          <w:t>25% from landfills, and 11</w:t>
        </w:r>
        <w:del w:id="590" w:author="Jacob, Daniel J." w:date="2023-03-25T17:57:00Z">
          <w:r w:rsidR="00C4676C" w:rsidDel="00C95777">
            <w:rPr>
              <w:color w:val="000000" w:themeColor="text1"/>
            </w:rPr>
            <w:delText>-20</w:delText>
          </w:r>
        </w:del>
        <w:r w:rsidR="00C4676C">
          <w:rPr>
            <w:color w:val="000000" w:themeColor="text1"/>
          </w:rPr>
          <w:t xml:space="preserve">% from oil and gas. </w:t>
        </w:r>
      </w:ins>
      <w:del w:id="591" w:author="Daniel Jacob" w:date="2023-03-25T17:02:00Z">
        <w:r w:rsidR="00283BC0" w:rsidRPr="00E15AB4" w:rsidDel="00C4676C">
          <w:rPr>
            <w:color w:val="000000" w:themeColor="text1"/>
          </w:rPr>
          <w:delText>but good agreement with the sectoral partitioning of both inventories.</w:delText>
        </w:r>
      </w:del>
    </w:p>
    <w:p w14:paraId="08BDC833" w14:textId="4D418B71" w:rsidR="00737862" w:rsidRPr="00E15AB4" w:rsidRDefault="00737862">
      <w:pPr>
        <w:rPr>
          <w:color w:val="000000" w:themeColor="text1"/>
        </w:rPr>
      </w:pPr>
    </w:p>
    <w:p w14:paraId="0EAE2B7C" w14:textId="1FAEEFFD" w:rsidR="00602BBE" w:rsidRDefault="00B82E8B">
      <w:pPr>
        <w:rPr>
          <w:ins w:id="592" w:author="Daniel Jacob" w:date="2023-03-25T17:27:00Z"/>
        </w:rPr>
      </w:pPr>
      <w:r w:rsidRPr="00E15AB4">
        <w:rPr>
          <w:color w:val="000000" w:themeColor="text1"/>
        </w:rPr>
        <w:t xml:space="preserve">We also provide </w:t>
      </w:r>
      <w:del w:id="593" w:author="Jacob, Daniel J." w:date="2023-03-25T17:57:00Z">
        <w:r w:rsidRPr="00E15AB4" w:rsidDel="00C95777">
          <w:rPr>
            <w:color w:val="000000" w:themeColor="text1"/>
          </w:rPr>
          <w:delText xml:space="preserve">the </w:delText>
        </w:r>
      </w:del>
      <w:ins w:id="594" w:author="Jacob, Daniel J." w:date="2023-03-25T17:57:00Z">
        <w:r w:rsidR="00C95777">
          <w:rPr>
            <w:color w:val="000000" w:themeColor="text1"/>
          </w:rPr>
          <w:t>a</w:t>
        </w:r>
        <w:r w:rsidR="00C95777" w:rsidRPr="00E15AB4">
          <w:rPr>
            <w:color w:val="000000" w:themeColor="text1"/>
          </w:rPr>
          <w:t xml:space="preserve"> </w:t>
        </w:r>
      </w:ins>
      <w:r w:rsidRPr="00E15AB4">
        <w:rPr>
          <w:color w:val="000000" w:themeColor="text1"/>
        </w:rPr>
        <w:t xml:space="preserve">first national analysis of urban methane emissions by calculating emissions for 95 </w:t>
      </w:r>
      <w:del w:id="595" w:author="Daniel Jacob" w:date="2023-03-25T17:02:00Z">
        <w:r w:rsidRPr="00E15AB4" w:rsidDel="00C4676C">
          <w:rPr>
            <w:color w:val="000000" w:themeColor="text1"/>
          </w:rPr>
          <w:delText xml:space="preserve">cities </w:delText>
        </w:r>
      </w:del>
      <w:ins w:id="596" w:author="Daniel Jacob" w:date="2023-03-25T17:02:00Z">
        <w:r w:rsidR="00C4676C">
          <w:rPr>
            <w:color w:val="000000" w:themeColor="text1"/>
          </w:rPr>
          <w:t xml:space="preserve">urban areas </w:t>
        </w:r>
      </w:ins>
      <w:r w:rsidRPr="00E15AB4">
        <w:rPr>
          <w:color w:val="000000" w:themeColor="text1"/>
        </w:rPr>
        <w:t xml:space="preserve">across CONUS. We find total emissions of 6.0 </w:t>
      </w:r>
      <w:r>
        <w:t xml:space="preserve">(5.4 </w:t>
      </w:r>
      <w:del w:id="597" w:author="Daniel Jacob" w:date="2023-03-25T17:04:00Z">
        <w:r w:rsidDel="00C4676C">
          <w:delText>-</w:delText>
        </w:r>
      </w:del>
      <w:ins w:id="598" w:author="Daniel Jacob" w:date="2023-03-25T17:04:00Z">
        <w:r w:rsidR="00C4676C">
          <w:t>–</w:t>
        </w:r>
      </w:ins>
      <w:r>
        <w:t xml:space="preserve"> 6.7) </w:t>
      </w:r>
      <w:proofErr w:type="spellStart"/>
      <w:r w:rsidRPr="00C01462">
        <w:t>Tg</w:t>
      </w:r>
      <w:proofErr w:type="spellEnd"/>
      <w:r w:rsidRPr="00C01462">
        <w:t xml:space="preserve"> a</w:t>
      </w:r>
      <w:r w:rsidRPr="00C01462">
        <w:rPr>
          <w:vertAlign w:val="superscript"/>
        </w:rPr>
        <w:t>-1</w:t>
      </w:r>
      <w:r>
        <w:t xml:space="preserve"> across these </w:t>
      </w:r>
      <w:r>
        <w:lastRenderedPageBreak/>
        <w:t>urban areas, 43</w:t>
      </w:r>
      <w:r w:rsidRPr="00C01462">
        <w:t xml:space="preserve"> (</w:t>
      </w:r>
      <w:r>
        <w:t>29</w:t>
      </w:r>
      <w:r w:rsidRPr="00C01462">
        <w:t xml:space="preserve"> </w:t>
      </w:r>
      <w:del w:id="599" w:author="Daniel Jacob" w:date="2023-03-25T17:04:00Z">
        <w:r w:rsidDel="00C4676C">
          <w:delText>-</w:delText>
        </w:r>
      </w:del>
      <w:ins w:id="600" w:author="Daniel Jacob" w:date="2023-03-25T17:04:00Z">
        <w:r w:rsidR="00C4676C">
          <w:t>–</w:t>
        </w:r>
      </w:ins>
      <w:r w:rsidRPr="00C01462">
        <w:t xml:space="preserve"> </w:t>
      </w:r>
      <w:r>
        <w:t>60</w:t>
      </w:r>
      <w:r w:rsidRPr="00C01462">
        <w:t>)</w:t>
      </w:r>
      <w:r>
        <w:t xml:space="preserve"> %</w:t>
      </w:r>
      <w:r w:rsidRPr="00C01462">
        <w:t xml:space="preserve"> larger than </w:t>
      </w:r>
      <w:r>
        <w:t xml:space="preserve">the </w:t>
      </w:r>
      <w:ins w:id="601" w:author="Jacob, Daniel J." w:date="2023-03-25T17:57:00Z">
        <w:r w:rsidR="00C95777">
          <w:t xml:space="preserve">spatially allocated </w:t>
        </w:r>
      </w:ins>
      <w:r>
        <w:t xml:space="preserve">GHGI value of 4.2 </w:t>
      </w:r>
      <w:proofErr w:type="spellStart"/>
      <w:r>
        <w:t>Tg</w:t>
      </w:r>
      <w:proofErr w:type="spellEnd"/>
      <w:r>
        <w:t xml:space="preserve"> a</w:t>
      </w:r>
      <w:r>
        <w:rPr>
          <w:vertAlign w:val="superscript"/>
        </w:rPr>
        <w:t>-1</w:t>
      </w:r>
      <w:ins w:id="602" w:author="Daniel Jacob" w:date="2023-03-25T17:04:00Z">
        <w:r w:rsidR="00C4676C">
          <w:t xml:space="preserve">. </w:t>
        </w:r>
        <w:r w:rsidR="003A2164">
          <w:t>45% of urban emissions on avera</w:t>
        </w:r>
      </w:ins>
      <w:ins w:id="603" w:author="Daniel Jacob" w:date="2023-03-25T17:05:00Z">
        <w:r w:rsidR="003A2164">
          <w:t xml:space="preserve">ge are from landfills and 10% are from gas distribution and post-meter emissions, but there are also large and variable contributions </w:t>
        </w:r>
      </w:ins>
      <w:ins w:id="604" w:author="Daniel Jacob" w:date="2023-03-25T17:06:00Z">
        <w:r w:rsidR="003A2164">
          <w:t xml:space="preserve">from oil/gas and livestock operations that are not specific to the urban population. </w:t>
        </w:r>
      </w:ins>
      <w:ins w:id="605" w:author="Daniel Jacob" w:date="2023-03-25T17:07:00Z">
        <w:r w:rsidR="003A2164">
          <w:t>The highest-emitting urban areas are New York City and Da</w:t>
        </w:r>
      </w:ins>
      <w:ins w:id="606" w:author="Daniel Jacob" w:date="2023-03-25T17:08:00Z">
        <w:r w:rsidR="003A2164">
          <w:t xml:space="preserve">llas. Our estimates of urban area emissions are generally lower than previous top-down studies but there is </w:t>
        </w:r>
      </w:ins>
      <w:ins w:id="607" w:author="Daniel Jacob" w:date="2023-03-25T17:09:00Z">
        <w:r w:rsidR="003A2164">
          <w:t xml:space="preserve">ambiguity as to the definition of urban area extent. Emissions in Los Angeles appear to have decreased significantly over the past decade. </w:t>
        </w:r>
      </w:ins>
      <w:del w:id="608" w:author="Daniel Jacob" w:date="2023-03-25T17:04:00Z">
        <w:r w:rsidDel="00C4676C">
          <w:delText xml:space="preserve"> obtained by allocating GHGI emissions following the Gridded EPA inventory</w:delText>
        </w:r>
        <w:r w:rsidR="00D80A02" w:rsidDel="00C4676C">
          <w:delText xml:space="preserve"> from </w:delText>
        </w:r>
        <w:r w:rsidDel="00C4676C">
          <w:delText xml:space="preserve">Maasakkers et al. </w:delText>
        </w:r>
        <w:r w:rsidR="00D80A02" w:rsidDel="00C4676C">
          <w:delText>(2016</w:delText>
        </w:r>
        <w:r w:rsidDel="00C4676C">
          <w:delText xml:space="preserve">). </w:delText>
        </w:r>
        <w:r w:rsidR="00602BBE" w:rsidDel="00C4676C">
          <w:delText>C</w:delText>
        </w:r>
        <w:r w:rsidR="00D80A02" w:rsidDel="00C4676C">
          <w:delText xml:space="preserve">ity emissions increase </w:delText>
        </w:r>
        <w:r w:rsidR="00602BBE" w:rsidDel="00C4676C">
          <w:delText>o</w:delText>
        </w:r>
        <w:r w:rsidR="00D80A02" w:rsidDel="00C4676C">
          <w:delText>n average</w:delText>
        </w:r>
        <w:r w:rsidR="00602BBE" w:rsidDel="00C4676C">
          <w:delText xml:space="preserve"> by</w:delText>
        </w:r>
        <w:r w:rsidR="00D80A02" w:rsidDel="00C4676C">
          <w:delText xml:space="preserve"> </w:delText>
        </w:r>
        <w:r w:rsidDel="00C4676C">
          <w:delText xml:space="preserve">47 (34 - 61) % </w:delText>
        </w:r>
        <w:r w:rsidR="00D80A02" w:rsidDel="00C4676C">
          <w:delText>compared to the G</w:delText>
        </w:r>
      </w:del>
      <w:del w:id="609" w:author="Daniel Jacob" w:date="2023-03-25T17:10:00Z">
        <w:r w:rsidR="00D80A02" w:rsidDel="003A2164">
          <w:delText>HGI, with a much larger 74</w:delText>
        </w:r>
        <w:r w:rsidR="00602BBE" w:rsidDel="003A2164">
          <w:delText xml:space="preserve"> (51 - 103) %</w:delText>
        </w:r>
        <w:r w:rsidR="00D80A02" w:rsidDel="003A2164">
          <w:delText xml:space="preserve"> increase in </w:delText>
        </w:r>
        <w:r w:rsidDel="003A2164">
          <w:delText>the top 10 methane-producing cities. We attribute the discrepancy to underestimated landfill and gas emissions.</w:delText>
        </w:r>
      </w:del>
    </w:p>
    <w:p w14:paraId="3A8B5828" w14:textId="4F8F3C6E" w:rsidR="0068652B" w:rsidRDefault="0068652B">
      <w:pPr>
        <w:rPr>
          <w:ins w:id="610" w:author="Daniel Jacob" w:date="2023-03-25T17:27:00Z"/>
        </w:rPr>
      </w:pPr>
    </w:p>
    <w:p w14:paraId="450E2911" w14:textId="4E231A5C" w:rsidR="0068652B" w:rsidRPr="0068652B" w:rsidRDefault="0068652B">
      <w:ins w:id="611" w:author="Daniel Jacob" w:date="2023-03-25T17:27:00Z">
        <w:r>
          <w:rPr>
            <w:b/>
            <w:bCs/>
          </w:rPr>
          <w:t xml:space="preserve">Acknowledgments. </w:t>
        </w:r>
        <w:r>
          <w:t>This work was supported by the NASA Carbon M</w:t>
        </w:r>
      </w:ins>
      <w:ins w:id="612" w:author="Daniel Jacob" w:date="2023-03-25T17:28:00Z">
        <w:r>
          <w:t>onitoring System (CMS)</w:t>
        </w:r>
      </w:ins>
      <w:ins w:id="613" w:author="Daniel Jacob" w:date="2023-03-25T17:29:00Z">
        <w:r>
          <w:t xml:space="preserve">, </w:t>
        </w:r>
      </w:ins>
      <w:ins w:id="614" w:author="Daniel Jacob" w:date="2023-03-25T17:30:00Z">
        <w:r>
          <w:t xml:space="preserve">ExxonMobil Research and Engineering Company, and </w:t>
        </w:r>
        <w:commentRangeStart w:id="615"/>
        <w:r>
          <w:t>the Harvard Climate Change Solutions Fund.</w:t>
        </w:r>
        <w:commentRangeEnd w:id="615"/>
        <w:r>
          <w:rPr>
            <w:rStyle w:val="CommentReference"/>
          </w:rPr>
          <w:commentReference w:id="615"/>
        </w:r>
        <w:r>
          <w:t xml:space="preserve"> </w:t>
        </w:r>
      </w:ins>
    </w:p>
    <w:sectPr w:rsidR="0068652B" w:rsidRPr="0068652B"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Jacob" w:date="2023-03-25T17:14:00Z" w:initials="JDJ">
    <w:p w14:paraId="6ECD4CD3" w14:textId="09F49319" w:rsidR="003A2164" w:rsidRDefault="003A2164">
      <w:pPr>
        <w:pStyle w:val="CommentText"/>
      </w:pPr>
      <w:r>
        <w:rPr>
          <w:rStyle w:val="CommentReference"/>
        </w:rPr>
        <w:annotationRef/>
      </w:r>
      <w:r>
        <w:t xml:space="preserve">They certainly won’t want to be on the paper but will appreciate the </w:t>
      </w:r>
      <w:r w:rsidR="00581AE7">
        <w:t>opportunity to comment on the draft so you should send it to them and tell them that you would be happy to include them as co-authors.</w:t>
      </w:r>
    </w:p>
  </w:comment>
  <w:comment w:id="3" w:author="Daniel Jacob" w:date="2023-03-25T17:13:00Z" w:initials="JDJ">
    <w:p w14:paraId="582F2E79" w14:textId="640906FA" w:rsidR="003A2164" w:rsidRDefault="003A2164">
      <w:pPr>
        <w:pStyle w:val="CommentText"/>
      </w:pPr>
      <w:r>
        <w:rPr>
          <w:rStyle w:val="CommentReference"/>
        </w:rPr>
        <w:annotationRef/>
      </w:r>
      <w:r>
        <w:t xml:space="preserve">They will tell us if they don’t want to be </w:t>
      </w:r>
      <w:r>
        <w:t>on but we should offer.</w:t>
      </w:r>
    </w:p>
  </w:comment>
  <w:comment w:id="28" w:author="Daniel Jacob" w:date="2023-03-25T17:20:00Z" w:initials="JDJ">
    <w:p w14:paraId="2E4F8EE5" w14:textId="122AD796" w:rsidR="00581AE7" w:rsidRDefault="00581AE7">
      <w:pPr>
        <w:pStyle w:val="CommentText"/>
      </w:pPr>
      <w:r>
        <w:rPr>
          <w:rStyle w:val="CommentReference"/>
        </w:rPr>
        <w:annotationRef/>
      </w:r>
      <w:r>
        <w:t>Text says 52</w:t>
      </w:r>
    </w:p>
  </w:comment>
  <w:comment w:id="73" w:author="Daniel Jacob" w:date="2023-03-23T21:45:00Z" w:initials="JDJ">
    <w:p w14:paraId="7CF6758E" w14:textId="109B1A6C" w:rsidR="009A0165" w:rsidRDefault="009A0165">
      <w:pPr>
        <w:pStyle w:val="CommentText"/>
      </w:pPr>
      <w:r>
        <w:rPr>
          <w:rStyle w:val="CommentReference"/>
        </w:rPr>
        <w:annotationRef/>
      </w:r>
      <w:r>
        <w:t>Readers will confuse the date of release of the GHGI version with the date of application.</w:t>
      </w:r>
    </w:p>
  </w:comment>
  <w:comment w:id="92" w:author="Hannah Nesser" w:date="2023-03-08T13:54:00Z" w:initials="HN">
    <w:p w14:paraId="4B913B25" w14:textId="57D84995" w:rsidR="009923C3" w:rsidRDefault="009923C3" w:rsidP="001A3DFC">
      <w:r>
        <w:rPr>
          <w:rStyle w:val="CommentReference"/>
        </w:rPr>
        <w:annotationRef/>
      </w:r>
      <w:r>
        <w:rPr>
          <w:color w:val="000000"/>
          <w:sz w:val="20"/>
          <w:szCs w:val="20"/>
        </w:rPr>
        <w:t>Double check</w:t>
      </w:r>
    </w:p>
  </w:comment>
  <w:comment w:id="104" w:author="Daniel Jacob" w:date="2023-03-23T22:05:00Z" w:initials="JDJ">
    <w:p w14:paraId="242DE333" w14:textId="69CA4675" w:rsidR="00AA7499" w:rsidRDefault="00AA7499">
      <w:pPr>
        <w:pStyle w:val="CommentText"/>
      </w:pPr>
      <w:r>
        <w:rPr>
          <w:rStyle w:val="CommentReference"/>
        </w:rPr>
        <w:annotationRef/>
      </w:r>
      <w:r>
        <w:t>Use / for division in in-line equations</w:t>
      </w:r>
    </w:p>
  </w:comment>
  <w:comment w:id="117" w:author="Daniel Jacob" w:date="2023-03-23T22:24:00Z" w:initials="JDJ">
    <w:p w14:paraId="27B2D974" w14:textId="62DFB5DD" w:rsidR="003C5478" w:rsidRDefault="003C5478">
      <w:pPr>
        <w:pStyle w:val="CommentText"/>
      </w:pPr>
      <w:r>
        <w:rPr>
          <w:rStyle w:val="CommentReference"/>
        </w:rPr>
        <w:annotationRef/>
      </w:r>
      <w:r>
        <w:t>Etc. When references are made to authors with the same names, even in different years, standard practice is to give the first initial.</w:t>
      </w:r>
    </w:p>
  </w:comment>
  <w:comment w:id="148" w:author="Daniel Jacob" w:date="2023-03-25T09:03:00Z" w:initials="JDJ">
    <w:p w14:paraId="30F827C1" w14:textId="563E426F" w:rsidR="004B1CA4" w:rsidRDefault="004B1CA4">
      <w:pPr>
        <w:pStyle w:val="CommentText"/>
      </w:pPr>
      <w:r>
        <w:rPr>
          <w:rStyle w:val="CommentReference"/>
        </w:rPr>
        <w:annotationRef/>
      </w:r>
      <w:r>
        <w:t xml:space="preserve">Here and elsewhere, be consistent in calling it observational or observing system, I don’t care what you choose </w:t>
      </w:r>
      <w:r>
        <w:t>as long as you’re consistent.</w:t>
      </w:r>
    </w:p>
  </w:comment>
  <w:comment w:id="244" w:author="Hannah Nesser" w:date="2023-03-08T20:47:00Z" w:initials="HN">
    <w:p w14:paraId="4C041D1D" w14:textId="77777777" w:rsidR="0077535A" w:rsidRDefault="0077535A" w:rsidP="0096366F">
      <w:r>
        <w:rPr>
          <w:rStyle w:val="CommentReference"/>
        </w:rPr>
        <w:annotationRef/>
      </w:r>
      <w:r>
        <w:rPr>
          <w:color w:val="000000"/>
          <w:sz w:val="20"/>
          <w:szCs w:val="20"/>
        </w:rPr>
        <w:t>Is there a reason you keep deleting this sentence or parts of it? It would be useful for me to understand your thinking so I can better address your concern (and learn!)</w:t>
      </w:r>
    </w:p>
  </w:comment>
  <w:comment w:id="245" w:author="Daniel Jacob" w:date="2023-03-25T10:35:00Z" w:initials="JDJ">
    <w:p w14:paraId="32C6B534" w14:textId="32B2859F" w:rsidR="00F651FA" w:rsidRDefault="00F651FA">
      <w:pPr>
        <w:pStyle w:val="CommentText"/>
      </w:pPr>
      <w:r>
        <w:rPr>
          <w:rStyle w:val="CommentReference"/>
        </w:rPr>
        <w:annotationRef/>
      </w:r>
      <w:r>
        <w:t>That’s because you cited Shen. Easier to delete it.</w:t>
      </w:r>
    </w:p>
  </w:comment>
  <w:comment w:id="265" w:author="Daniel Jacob" w:date="2023-03-25T12:04:00Z" w:initials="JDJ">
    <w:p w14:paraId="638FEC25" w14:textId="25149715" w:rsidR="00264F52" w:rsidRDefault="00264F52">
      <w:pPr>
        <w:pStyle w:val="CommentText"/>
      </w:pPr>
      <w:r>
        <w:rPr>
          <w:rStyle w:val="CommentReference"/>
        </w:rPr>
        <w:annotationRef/>
      </w:r>
      <w:r>
        <w:t xml:space="preserve">Can be cited as </w:t>
      </w:r>
      <w:r>
        <w:t>EGUSphere for now</w:t>
      </w:r>
    </w:p>
  </w:comment>
  <w:comment w:id="271" w:author="Hannah Nesser" w:date="2023-03-21T01:12:00Z" w:initials="HN">
    <w:p w14:paraId="746BF6AE" w14:textId="77777777" w:rsidR="00B17806" w:rsidRDefault="00B17806" w:rsidP="0088443A">
      <w:r>
        <w:rPr>
          <w:rStyle w:val="CommentReference"/>
        </w:rPr>
        <w:annotationRef/>
      </w:r>
      <w:r>
        <w:rPr>
          <w:color w:val="000000"/>
          <w:sz w:val="20"/>
          <w:szCs w:val="20"/>
        </w:rPr>
        <w:t>Should I include a table in the supplement with all 73 landfills?</w:t>
      </w:r>
    </w:p>
  </w:comment>
  <w:comment w:id="272" w:author="Daniel Jacob" w:date="2023-03-25T12:10:00Z" w:initials="JDJ">
    <w:p w14:paraId="2928F1C5" w14:textId="7478C972" w:rsidR="00264F52" w:rsidRDefault="00264F52">
      <w:pPr>
        <w:pStyle w:val="CommentText"/>
      </w:pPr>
      <w:r>
        <w:rPr>
          <w:rStyle w:val="CommentReference"/>
        </w:rPr>
        <w:annotationRef/>
      </w:r>
      <w:r>
        <w:t xml:space="preserve">Yes if you have it, </w:t>
      </w:r>
      <w:r w:rsidR="00A81DC8">
        <w:t xml:space="preserve">but </w:t>
      </w:r>
      <w:r>
        <w:t>don’t go through a lot of trouble,</w:t>
      </w:r>
    </w:p>
  </w:comment>
  <w:comment w:id="274" w:author="Daniel Jacob" w:date="2023-03-25T12:56:00Z" w:initials="JDJ">
    <w:p w14:paraId="469EF631" w14:textId="50F92A5B" w:rsidR="00BB1B84" w:rsidRDefault="00BB1B84">
      <w:pPr>
        <w:pStyle w:val="CommentText"/>
      </w:pPr>
      <w:r>
        <w:rPr>
          <w:rStyle w:val="CommentReference"/>
        </w:rPr>
        <w:annotationRef/>
      </w:r>
      <w:r>
        <w:t>To be consistent and because pluralizing Landfills is weird.</w:t>
      </w:r>
    </w:p>
  </w:comment>
  <w:comment w:id="273" w:author="Daniel Jacob" w:date="2023-03-25T12:54:00Z" w:initials="JDJ">
    <w:p w14:paraId="3F55ABC3" w14:textId="05D36F0A" w:rsidR="00BB1B84" w:rsidRDefault="00BB1B84">
      <w:pPr>
        <w:pStyle w:val="CommentText"/>
      </w:pPr>
      <w:r>
        <w:rPr>
          <w:rStyle w:val="CommentReference"/>
        </w:rPr>
        <w:annotationRef/>
      </w:r>
      <w:r>
        <w:t xml:space="preserve">I don’t get this. Sites c and f are way off. But sites b and </w:t>
      </w:r>
      <w:r>
        <w:t xml:space="preserve">e look OK, </w:t>
      </w:r>
      <w:r>
        <w:t>Maybe there’s some inconsistency in the lettering?</w:t>
      </w:r>
    </w:p>
  </w:comment>
  <w:comment w:id="289" w:author="Daniel Jacob" w:date="2023-03-25T12:57:00Z" w:initials="JDJ">
    <w:p w14:paraId="295141B4" w14:textId="5C6A402D" w:rsidR="00BB1B84" w:rsidRDefault="00BB1B84">
      <w:pPr>
        <w:pStyle w:val="CommentText"/>
      </w:pPr>
      <w:r>
        <w:rPr>
          <w:rStyle w:val="CommentReference"/>
        </w:rPr>
        <w:annotationRef/>
      </w:r>
      <w:r>
        <w:t>Not sure what’s your point here.</w:t>
      </w:r>
    </w:p>
  </w:comment>
  <w:comment w:id="290" w:author="Daniel Jacob" w:date="2023-03-25T12:58:00Z" w:initials="JDJ">
    <w:p w14:paraId="130C0EB2" w14:textId="47F3F5FE" w:rsidR="00305E58" w:rsidRDefault="00305E58">
      <w:pPr>
        <w:pStyle w:val="CommentText"/>
      </w:pPr>
      <w:r>
        <w:rPr>
          <w:rStyle w:val="CommentReference"/>
        </w:rPr>
        <w:annotationRef/>
      </w:r>
      <w:r>
        <w:t xml:space="preserve">Don’t get trapped in a technical argument here because the reader of this section may not have read your methodology, </w:t>
      </w:r>
      <w:r>
        <w:t>If you don’t trust your numbers for Puente just don’t give them.</w:t>
      </w:r>
    </w:p>
  </w:comment>
  <w:comment w:id="293" w:author="Daniel Jacob" w:date="2023-03-25T13:09:00Z" w:initials="JDJ">
    <w:p w14:paraId="45CA5595" w14:textId="647F7EE3" w:rsidR="00BA4F10" w:rsidRDefault="00BA4F10">
      <w:pPr>
        <w:pStyle w:val="CommentText"/>
      </w:pPr>
      <w:r>
        <w:rPr>
          <w:rStyle w:val="CommentReference"/>
        </w:rPr>
        <w:annotationRef/>
      </w:r>
      <w:r>
        <w:t xml:space="preserve">This is not very insightful and kind of tautological if there is no relationship between GHGRP and your estimates.  It would seem from your stats for the 73 landfills that you also have a bunch of facilities for which you overestimate emissions. Table 3 suggests a lot more variability in GHGRP than top-down emissions but that’s because of the way the top ten were selected. </w:t>
      </w:r>
    </w:p>
  </w:comment>
  <w:comment w:id="295" w:author="Daniel Jacob" w:date="2023-03-25T13:13:00Z" w:initials="JDJ">
    <w:p w14:paraId="541C368E" w14:textId="23F68D74" w:rsidR="00BA4F10" w:rsidRDefault="00BA4F10">
      <w:pPr>
        <w:pStyle w:val="CommentText"/>
      </w:pPr>
      <w:r>
        <w:rPr>
          <w:rStyle w:val="CommentReference"/>
        </w:rPr>
        <w:annotationRef/>
      </w:r>
      <w:r>
        <w:t xml:space="preserve">Which seems a little weird. You don’t trust their </w:t>
      </w:r>
      <w:r>
        <w:t xml:space="preserve">emissions but you trust their avoided emissions? I don’t object too much (it’s nice to report recovery efficiency) as long as </w:t>
      </w:r>
      <w:r w:rsidR="00473E3D">
        <w:t>we don’t play it up.</w:t>
      </w:r>
    </w:p>
  </w:comment>
  <w:comment w:id="296" w:author="Daniel Jacob" w:date="2023-03-25T13:43:00Z" w:initials="JDJ">
    <w:p w14:paraId="40729C43" w14:textId="684F8977" w:rsidR="00473E3D" w:rsidRDefault="00473E3D">
      <w:pPr>
        <w:pStyle w:val="CommentText"/>
      </w:pPr>
      <w:r>
        <w:rPr>
          <w:rStyle w:val="CommentReference"/>
        </w:rPr>
        <w:annotationRef/>
      </w:r>
      <w:r>
        <w:t>Despite the fact that you use their avoided emissions, which should give you a correlation even if emissions are not correlated!</w:t>
      </w:r>
    </w:p>
  </w:comment>
  <w:comment w:id="297" w:author="Daniel Jacob" w:date="2023-03-25T13:47:00Z" w:initials="JDJ">
    <w:p w14:paraId="4740C604" w14:textId="282DEC0A" w:rsidR="00473E3D" w:rsidRDefault="00473E3D">
      <w:pPr>
        <w:pStyle w:val="CommentText"/>
      </w:pPr>
      <w:r>
        <w:rPr>
          <w:rStyle w:val="CommentReference"/>
        </w:rPr>
        <w:annotationRef/>
      </w:r>
      <w:r>
        <w:t>Not clear what that means</w:t>
      </w:r>
    </w:p>
  </w:comment>
  <w:comment w:id="320" w:author="Daniel Jacob" w:date="2023-03-02T14:00:00Z" w:initials="JDJ">
    <w:p w14:paraId="4AE441B5" w14:textId="77777777" w:rsidR="00D8012D" w:rsidRDefault="00D8012D" w:rsidP="00D8012D">
      <w:pPr>
        <w:pStyle w:val="CommentText"/>
      </w:pPr>
      <w:r>
        <w:rPr>
          <w:rStyle w:val="CommentReference"/>
        </w:rPr>
        <w:annotationRef/>
      </w:r>
      <w:r>
        <w:t xml:space="preserve">I think this is misleading, as I mentioned before, because the aggregation will also decrease prior errors. Simple solution would be not to mention the aggregated </w:t>
      </w:r>
      <w:r>
        <w:t>avkers. Or are they useful to you?</w:t>
      </w:r>
    </w:p>
  </w:comment>
  <w:comment w:id="321" w:author="Hannah Nesser" w:date="2023-03-18T18:05:00Z" w:initials="HN">
    <w:p w14:paraId="1C3FABFA" w14:textId="77777777" w:rsidR="003539E6" w:rsidRDefault="003539E6" w:rsidP="00315A2D">
      <w:r>
        <w:rPr>
          <w:rStyle w:val="CommentReference"/>
        </w:rPr>
        <w:annotationRef/>
      </w:r>
      <w:r>
        <w:rPr>
          <w:color w:val="000000"/>
          <w:sz w:val="20"/>
          <w:szCs w:val="20"/>
        </w:rPr>
        <w:t xml:space="preserve">We discussed this in some detail at WMO, but the averaging kernel sensitivities should be seen as the ratio of the posterior errors to the prior error. When we aggregate the averaging kernel, we aggregate both the posterior errors and the prior errors in the same way so that there is some cancelling of this effect. Put another way, when I did a toy experiment, I found that </w:t>
      </w:r>
      <w:r>
        <w:rPr>
          <w:color w:val="000000"/>
          <w:sz w:val="20"/>
          <w:szCs w:val="20"/>
        </w:rPr>
        <w:t>A_red = I_red - Shat_red Sa_red^-1. (This didn’t hold up exactly in my full state vector, and I’m not sure why—I opted to stop going down the rabbit hole. But this is a thing I could quickly and easily revisit in the Permian OSSE I’m doing for the BC project if we want closure.)</w:t>
      </w:r>
    </w:p>
    <w:p w14:paraId="51B54A58" w14:textId="77777777" w:rsidR="003539E6" w:rsidRDefault="003539E6" w:rsidP="00315A2D"/>
    <w:p w14:paraId="7C564820" w14:textId="77777777" w:rsidR="003539E6" w:rsidRDefault="003539E6" w:rsidP="00315A2D">
      <w:r>
        <w:rPr>
          <w:color w:val="000000"/>
          <w:sz w:val="20"/>
          <w:szCs w:val="20"/>
        </w:rPr>
        <w:t>I also think they are useful. It tells us that we can quantify emissions on this scale.</w:t>
      </w:r>
    </w:p>
  </w:comment>
  <w:comment w:id="322" w:author="Daniel Jacob" w:date="2023-03-25T14:05:00Z" w:initials="JDJ">
    <w:p w14:paraId="32AE33A0" w14:textId="5A1FA339" w:rsidR="00D81648" w:rsidRDefault="00D81648">
      <w:pPr>
        <w:pStyle w:val="CommentText"/>
      </w:pPr>
      <w:r>
        <w:rPr>
          <w:rStyle w:val="CommentReference"/>
        </w:rPr>
        <w:annotationRef/>
      </w:r>
      <w:r>
        <w:t xml:space="preserve">My point is that you may get a high averaging kernel but it’s relative to a low prior error (because of aggregation). </w:t>
      </w:r>
      <w:r>
        <w:t>So it may still be hard to move the needle.  More importantly, I think it’s distracting to get into this – just report your results.</w:t>
      </w:r>
    </w:p>
  </w:comment>
  <w:comment w:id="325" w:author="Daniel Jacob" w:date="2023-03-25T14:05:00Z" w:initials="JDJ">
    <w:p w14:paraId="1BB55D82" w14:textId="41DC4E95" w:rsidR="00D81648" w:rsidRDefault="00D81648">
      <w:pPr>
        <w:pStyle w:val="CommentText"/>
      </w:pPr>
      <w:r>
        <w:rPr>
          <w:rStyle w:val="CommentReference"/>
        </w:rPr>
        <w:annotationRef/>
      </w:r>
      <w:r>
        <w:t xml:space="preserve">No paragraph </w:t>
      </w:r>
      <w:r>
        <w:t>break</w:t>
      </w:r>
    </w:p>
  </w:comment>
  <w:comment w:id="345" w:author="Daniel Jacob" w:date="2023-03-25T14:21:00Z" w:initials="JDJ">
    <w:p w14:paraId="22F8D5FB" w14:textId="3F6BBE26" w:rsidR="005A69CA" w:rsidRDefault="005A69CA">
      <w:pPr>
        <w:pStyle w:val="CommentText"/>
      </w:pPr>
      <w:r>
        <w:rPr>
          <w:rStyle w:val="CommentReference"/>
        </w:rPr>
        <w:annotationRef/>
      </w:r>
      <w:r>
        <w:t>Which makes it a little weird that Florida is hidden in your Figure 6 – but I guess that’s because none of your 73 TROPOMI-diagnosed landfills are in Florida.</w:t>
      </w:r>
    </w:p>
  </w:comment>
  <w:comment w:id="354" w:author="Hannah Nesser" w:date="2023-03-18T18:11:00Z" w:initials="HN">
    <w:p w14:paraId="7EFB3A1B" w14:textId="77777777" w:rsidR="003539E6" w:rsidRDefault="003539E6" w:rsidP="000115EC">
      <w:r>
        <w:rPr>
          <w:rStyle w:val="CommentReference"/>
        </w:rPr>
        <w:annotationRef/>
      </w:r>
      <w:r>
        <w:rPr>
          <w:color w:val="000000"/>
          <w:sz w:val="20"/>
          <w:szCs w:val="20"/>
        </w:rPr>
        <w:t>You deleted this sentence, but don’t we want to try to explain the difference between Wecht and the other studies?</w:t>
      </w:r>
    </w:p>
  </w:comment>
  <w:comment w:id="355" w:author="Daniel Jacob" w:date="2023-03-25T14:32:00Z" w:initials="JDJ">
    <w:p w14:paraId="2D7826B7" w14:textId="45DE06AC" w:rsidR="007146C7" w:rsidRDefault="007146C7">
      <w:pPr>
        <w:pStyle w:val="CommentText"/>
      </w:pPr>
      <w:r>
        <w:rPr>
          <w:rStyle w:val="CommentReference"/>
        </w:rPr>
        <w:annotationRef/>
      </w:r>
      <w:r>
        <w:t>Only if you have something insightful to say to explain the difference, otherwise it’s better to say nothing.</w:t>
      </w:r>
    </w:p>
  </w:comment>
  <w:comment w:id="466" w:author="Hannah Nesser" w:date="2023-03-21T01:25:00Z" w:initials="HN">
    <w:p w14:paraId="76568268" w14:textId="77777777" w:rsidR="00D775B7" w:rsidRDefault="00D775B7" w:rsidP="00BC64D2">
      <w:r>
        <w:rPr>
          <w:rStyle w:val="CommentReference"/>
        </w:rPr>
        <w:annotationRef/>
      </w:r>
      <w:r>
        <w:rPr>
          <w:sz w:val="20"/>
          <w:szCs w:val="20"/>
        </w:rPr>
        <w:t>I originally had a figure S3 showing the air basin analysis. I deleted it this time because I didn’t have time to edit it into shape, but I can see an argument for keeping it. What do you think?</w:t>
      </w:r>
    </w:p>
  </w:comment>
  <w:comment w:id="467" w:author="Daniel Jacob" w:date="2023-03-25T16:15:00Z" w:initials="JDJ">
    <w:p w14:paraId="1ADBB664" w14:textId="25D203CA" w:rsidR="00B74990" w:rsidRDefault="00B74990">
      <w:pPr>
        <w:pStyle w:val="CommentText"/>
      </w:pPr>
      <w:r>
        <w:rPr>
          <w:rStyle w:val="CommentReference"/>
        </w:rPr>
        <w:annotationRef/>
      </w:r>
      <w:r>
        <w:t>I don’t think you need it.</w:t>
      </w:r>
    </w:p>
  </w:comment>
  <w:comment w:id="476" w:author="Daniel Jacob" w:date="2023-03-25T16:17:00Z" w:initials="JDJ">
    <w:p w14:paraId="788A02E6" w14:textId="7A99A7ED" w:rsidR="00B74990" w:rsidRDefault="00B74990">
      <w:pPr>
        <w:pStyle w:val="CommentText"/>
      </w:pPr>
      <w:r>
        <w:rPr>
          <w:rStyle w:val="CommentReference"/>
        </w:rPr>
        <w:annotationRef/>
      </w:r>
      <w:r>
        <w:t>Again, if you don’t believe your results then you should not report them.</w:t>
      </w:r>
    </w:p>
  </w:comment>
  <w:comment w:id="615" w:author="Daniel Jacob" w:date="2023-03-25T17:30:00Z" w:initials="JDJ">
    <w:p w14:paraId="23ABEE73" w14:textId="7317C229" w:rsidR="0068652B" w:rsidRDefault="0068652B">
      <w:pPr>
        <w:pStyle w:val="CommentText"/>
      </w:pPr>
      <w:r>
        <w:rPr>
          <w:rStyle w:val="CommentReference"/>
        </w:rPr>
        <w:annotationRef/>
      </w:r>
      <w:r>
        <w:t>Please send the draft to Rob Stavins and Rob Stowe, asking if they would be willing to be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CD4CD3" w15:done="0"/>
  <w15:commentEx w15:paraId="582F2E79" w15:done="0"/>
  <w15:commentEx w15:paraId="2E4F8EE5" w15:done="0"/>
  <w15:commentEx w15:paraId="7CF6758E" w15:done="0"/>
  <w15:commentEx w15:paraId="4B913B25" w15:done="0"/>
  <w15:commentEx w15:paraId="242DE333" w15:done="0"/>
  <w15:commentEx w15:paraId="27B2D974" w15:done="0"/>
  <w15:commentEx w15:paraId="30F827C1" w15:done="0"/>
  <w15:commentEx w15:paraId="4C041D1D" w15:done="0"/>
  <w15:commentEx w15:paraId="32C6B534" w15:paraIdParent="4C041D1D" w15:done="0"/>
  <w15:commentEx w15:paraId="638FEC25" w15:done="0"/>
  <w15:commentEx w15:paraId="746BF6AE" w15:done="0"/>
  <w15:commentEx w15:paraId="2928F1C5" w15:paraIdParent="746BF6AE" w15:done="0"/>
  <w15:commentEx w15:paraId="469EF631" w15:done="0"/>
  <w15:commentEx w15:paraId="3F55ABC3" w15:done="0"/>
  <w15:commentEx w15:paraId="295141B4" w15:done="0"/>
  <w15:commentEx w15:paraId="130C0EB2" w15:done="0"/>
  <w15:commentEx w15:paraId="45CA5595" w15:done="0"/>
  <w15:commentEx w15:paraId="541C368E" w15:done="0"/>
  <w15:commentEx w15:paraId="40729C43" w15:done="0"/>
  <w15:commentEx w15:paraId="4740C604" w15:done="0"/>
  <w15:commentEx w15:paraId="4AE441B5" w15:done="0"/>
  <w15:commentEx w15:paraId="7C564820" w15:paraIdParent="4AE441B5" w15:done="0"/>
  <w15:commentEx w15:paraId="32AE33A0" w15:paraIdParent="4AE441B5" w15:done="0"/>
  <w15:commentEx w15:paraId="1BB55D82" w15:done="0"/>
  <w15:commentEx w15:paraId="22F8D5FB" w15:done="0"/>
  <w15:commentEx w15:paraId="7EFB3A1B" w15:done="0"/>
  <w15:commentEx w15:paraId="2D7826B7" w15:paraIdParent="7EFB3A1B" w15:done="0"/>
  <w15:commentEx w15:paraId="76568268" w15:done="0"/>
  <w15:commentEx w15:paraId="1ADBB664" w15:paraIdParent="76568268" w15:done="0"/>
  <w15:commentEx w15:paraId="788A02E6" w15:done="0"/>
  <w15:commentEx w15:paraId="23ABEE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9AA6F" w16cex:dateUtc="2023-03-25T21:14:00Z"/>
  <w16cex:commentExtensible w16cex:durableId="27C9AA37" w16cex:dateUtc="2023-03-25T21:13:00Z"/>
  <w16cex:commentExtensible w16cex:durableId="27C9ABEE" w16cex:dateUtc="2023-03-25T21:20:00Z"/>
  <w16cex:commentExtensible w16cex:durableId="27C746F4" w16cex:dateUtc="2023-03-24T01:45:00Z"/>
  <w16cex:commentExtensible w16cex:durableId="27B3121B" w16cex:dateUtc="2023-03-08T18:54:00Z"/>
  <w16cex:commentExtensible w16cex:durableId="27C74BA2" w16cex:dateUtc="2023-03-24T02:05:00Z"/>
  <w16cex:commentExtensible w16cex:durableId="27C7501D" w16cex:dateUtc="2023-03-24T02:24:00Z"/>
  <w16cex:commentExtensible w16cex:durableId="27C9375A" w16cex:dateUtc="2023-03-25T13:03:00Z"/>
  <w16cex:commentExtensible w16cex:durableId="27B372E2" w16cex:dateUtc="2023-03-09T01:47:00Z"/>
  <w16cex:commentExtensible w16cex:durableId="27C94CDD" w16cex:dateUtc="2023-03-25T14:35:00Z"/>
  <w16cex:commentExtensible w16cex:durableId="27C961E1" w16cex:dateUtc="2023-03-25T16:04:00Z"/>
  <w16cex:commentExtensible w16cex:durableId="27C38301" w16cex:dateUtc="2023-03-21T05:12:00Z"/>
  <w16cex:commentExtensible w16cex:durableId="27C9632F" w16cex:dateUtc="2023-03-25T16:10:00Z"/>
  <w16cex:commentExtensible w16cex:durableId="27C96E0D" w16cex:dateUtc="2023-03-25T16:56:00Z"/>
  <w16cex:commentExtensible w16cex:durableId="27C96D92" w16cex:dateUtc="2023-03-25T16:54:00Z"/>
  <w16cex:commentExtensible w16cex:durableId="27C96E30" w16cex:dateUtc="2023-03-25T16:57:00Z"/>
  <w16cex:commentExtensible w16cex:durableId="27C96E66" w16cex:dateUtc="2023-03-25T16:58:00Z"/>
  <w16cex:commentExtensible w16cex:durableId="27C970FC" w16cex:dateUtc="2023-03-25T17:09:00Z"/>
  <w16cex:commentExtensible w16cex:durableId="27C971F8" w16cex:dateUtc="2023-03-25T17:13:00Z"/>
  <w16cex:commentExtensible w16cex:durableId="27C978E6" w16cex:dateUtc="2023-03-25T17:43:00Z"/>
  <w16cex:commentExtensible w16cex:durableId="27C979F3" w16cex:dateUtc="2023-03-25T17:47:00Z"/>
  <w16cex:commentExtensible w16cex:durableId="27AB2A89" w16cex:dateUtc="2023-03-02T19:00:00Z"/>
  <w16cex:commentExtensible w16cex:durableId="27C07C07" w16cex:dateUtc="2023-03-18T22:05:00Z"/>
  <w16cex:commentExtensible w16cex:durableId="27C97E26" w16cex:dateUtc="2023-03-25T18:05:00Z"/>
  <w16cex:commentExtensible w16cex:durableId="27C97E15" w16cex:dateUtc="2023-03-25T18:05:00Z"/>
  <w16cex:commentExtensible w16cex:durableId="27C981D4" w16cex:dateUtc="2023-03-25T18:21:00Z"/>
  <w16cex:commentExtensible w16cex:durableId="27C07D4B" w16cex:dateUtc="2023-03-18T22:11:00Z"/>
  <w16cex:commentExtensible w16cex:durableId="27C98491" w16cex:dateUtc="2023-03-25T18:32:00Z"/>
  <w16cex:commentExtensible w16cex:durableId="27C385F8" w16cex:dateUtc="2023-03-21T05:25:00Z"/>
  <w16cex:commentExtensible w16cex:durableId="27C99CAA" w16cex:dateUtc="2023-03-25T20:15:00Z"/>
  <w16cex:commentExtensible w16cex:durableId="27C99D29" w16cex:dateUtc="2023-03-25T20:17:00Z"/>
  <w16cex:commentExtensible w16cex:durableId="27C9AE50" w16cex:dateUtc="2023-03-25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CD4CD3" w16cid:durableId="27C9AA6F"/>
  <w16cid:commentId w16cid:paraId="582F2E79" w16cid:durableId="27C9AA37"/>
  <w16cid:commentId w16cid:paraId="2E4F8EE5" w16cid:durableId="27C9ABEE"/>
  <w16cid:commentId w16cid:paraId="7CF6758E" w16cid:durableId="27C746F4"/>
  <w16cid:commentId w16cid:paraId="4B913B25" w16cid:durableId="27B3121B"/>
  <w16cid:commentId w16cid:paraId="242DE333" w16cid:durableId="27C74BA2"/>
  <w16cid:commentId w16cid:paraId="27B2D974" w16cid:durableId="27C7501D"/>
  <w16cid:commentId w16cid:paraId="30F827C1" w16cid:durableId="27C9375A"/>
  <w16cid:commentId w16cid:paraId="4C041D1D" w16cid:durableId="27B372E2"/>
  <w16cid:commentId w16cid:paraId="32C6B534" w16cid:durableId="27C94CDD"/>
  <w16cid:commentId w16cid:paraId="638FEC25" w16cid:durableId="27C961E1"/>
  <w16cid:commentId w16cid:paraId="746BF6AE" w16cid:durableId="27C38301"/>
  <w16cid:commentId w16cid:paraId="2928F1C5" w16cid:durableId="27C9632F"/>
  <w16cid:commentId w16cid:paraId="469EF631" w16cid:durableId="27C96E0D"/>
  <w16cid:commentId w16cid:paraId="3F55ABC3" w16cid:durableId="27C96D92"/>
  <w16cid:commentId w16cid:paraId="295141B4" w16cid:durableId="27C96E30"/>
  <w16cid:commentId w16cid:paraId="130C0EB2" w16cid:durableId="27C96E66"/>
  <w16cid:commentId w16cid:paraId="45CA5595" w16cid:durableId="27C970FC"/>
  <w16cid:commentId w16cid:paraId="541C368E" w16cid:durableId="27C971F8"/>
  <w16cid:commentId w16cid:paraId="40729C43" w16cid:durableId="27C978E6"/>
  <w16cid:commentId w16cid:paraId="4740C604" w16cid:durableId="27C979F3"/>
  <w16cid:commentId w16cid:paraId="4AE441B5" w16cid:durableId="27AB2A89"/>
  <w16cid:commentId w16cid:paraId="7C564820" w16cid:durableId="27C07C07"/>
  <w16cid:commentId w16cid:paraId="32AE33A0" w16cid:durableId="27C97E26"/>
  <w16cid:commentId w16cid:paraId="1BB55D82" w16cid:durableId="27C97E15"/>
  <w16cid:commentId w16cid:paraId="22F8D5FB" w16cid:durableId="27C981D4"/>
  <w16cid:commentId w16cid:paraId="7EFB3A1B" w16cid:durableId="27C07D4B"/>
  <w16cid:commentId w16cid:paraId="2D7826B7" w16cid:durableId="27C98491"/>
  <w16cid:commentId w16cid:paraId="76568268" w16cid:durableId="27C385F8"/>
  <w16cid:commentId w16cid:paraId="1ADBB664" w16cid:durableId="27C99CAA"/>
  <w16cid:commentId w16cid:paraId="788A02E6" w16cid:durableId="27C99D29"/>
  <w16cid:commentId w16cid:paraId="23ABEE73" w16cid:durableId="27C9A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72BF2" w14:textId="77777777" w:rsidR="00E75530" w:rsidRDefault="00E75530" w:rsidP="00112218">
      <w:r>
        <w:separator/>
      </w:r>
    </w:p>
  </w:endnote>
  <w:endnote w:type="continuationSeparator" w:id="0">
    <w:p w14:paraId="3152918C" w14:textId="77777777" w:rsidR="00E75530" w:rsidRDefault="00E75530"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609EB" w14:textId="77777777" w:rsidR="00E75530" w:rsidRDefault="00E75530" w:rsidP="00112218">
      <w:r>
        <w:separator/>
      </w:r>
    </w:p>
  </w:footnote>
  <w:footnote w:type="continuationSeparator" w:id="0">
    <w:p w14:paraId="54A74662" w14:textId="77777777" w:rsidR="00E75530" w:rsidRDefault="00E75530"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Jacob">
    <w15:presenceInfo w15:providerId="AD" w15:userId="S::djacob@fas.harvard.edu::fe095d8d-b1bd-4fd5-81a8-45c70b48fd5f"/>
  </w15:person>
  <w15:person w15:author="Jacob, Daniel J.">
    <w15:presenceInfo w15:providerId="AD" w15:userId="S::djacob@fas.harvard.edu::fe095d8d-b1bd-4fd5-81a8-45c70b48fd5f"/>
  </w15:person>
  <w15:person w15:author="Hannah Nesser">
    <w15:presenceInfo w15:providerId="None" w15:userId="Hannah Ne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4903"/>
    <w:rsid w:val="00005976"/>
    <w:rsid w:val="000076C6"/>
    <w:rsid w:val="00007E0E"/>
    <w:rsid w:val="000108AA"/>
    <w:rsid w:val="0001160D"/>
    <w:rsid w:val="00012A35"/>
    <w:rsid w:val="00012B5D"/>
    <w:rsid w:val="000133A5"/>
    <w:rsid w:val="0001370F"/>
    <w:rsid w:val="00014EC1"/>
    <w:rsid w:val="0001535D"/>
    <w:rsid w:val="00020EE6"/>
    <w:rsid w:val="0002114F"/>
    <w:rsid w:val="00025A13"/>
    <w:rsid w:val="000330CF"/>
    <w:rsid w:val="00034AC8"/>
    <w:rsid w:val="00036E35"/>
    <w:rsid w:val="00037476"/>
    <w:rsid w:val="00037EE2"/>
    <w:rsid w:val="00040B88"/>
    <w:rsid w:val="0004598D"/>
    <w:rsid w:val="00046B68"/>
    <w:rsid w:val="000471CC"/>
    <w:rsid w:val="00050963"/>
    <w:rsid w:val="0005208E"/>
    <w:rsid w:val="000522DC"/>
    <w:rsid w:val="000525CA"/>
    <w:rsid w:val="000545CE"/>
    <w:rsid w:val="00054A34"/>
    <w:rsid w:val="00060237"/>
    <w:rsid w:val="00064212"/>
    <w:rsid w:val="00065213"/>
    <w:rsid w:val="00066335"/>
    <w:rsid w:val="000663AD"/>
    <w:rsid w:val="00073E77"/>
    <w:rsid w:val="00075074"/>
    <w:rsid w:val="000760BB"/>
    <w:rsid w:val="00080551"/>
    <w:rsid w:val="000805B3"/>
    <w:rsid w:val="00081298"/>
    <w:rsid w:val="0008317E"/>
    <w:rsid w:val="00085A48"/>
    <w:rsid w:val="00085C09"/>
    <w:rsid w:val="0009149A"/>
    <w:rsid w:val="0009254E"/>
    <w:rsid w:val="00093CE7"/>
    <w:rsid w:val="000948FE"/>
    <w:rsid w:val="00096FEF"/>
    <w:rsid w:val="000A0B9F"/>
    <w:rsid w:val="000A3EE9"/>
    <w:rsid w:val="000A497F"/>
    <w:rsid w:val="000A4C03"/>
    <w:rsid w:val="000A6465"/>
    <w:rsid w:val="000A6880"/>
    <w:rsid w:val="000B00DD"/>
    <w:rsid w:val="000B32F7"/>
    <w:rsid w:val="000B4540"/>
    <w:rsid w:val="000B4C5D"/>
    <w:rsid w:val="000B54EC"/>
    <w:rsid w:val="000B628E"/>
    <w:rsid w:val="000C0BEA"/>
    <w:rsid w:val="000C0D2F"/>
    <w:rsid w:val="000C19F3"/>
    <w:rsid w:val="000C269E"/>
    <w:rsid w:val="000C310B"/>
    <w:rsid w:val="000C43DF"/>
    <w:rsid w:val="000C4634"/>
    <w:rsid w:val="000C5B1A"/>
    <w:rsid w:val="000C60C6"/>
    <w:rsid w:val="000C67B6"/>
    <w:rsid w:val="000C6DDD"/>
    <w:rsid w:val="000C7673"/>
    <w:rsid w:val="000D1015"/>
    <w:rsid w:val="000D2BA1"/>
    <w:rsid w:val="000D3AFE"/>
    <w:rsid w:val="000D7E55"/>
    <w:rsid w:val="000E0D61"/>
    <w:rsid w:val="000E257D"/>
    <w:rsid w:val="000E7A42"/>
    <w:rsid w:val="000F230B"/>
    <w:rsid w:val="000F2620"/>
    <w:rsid w:val="000F3D47"/>
    <w:rsid w:val="000F41ED"/>
    <w:rsid w:val="000F513B"/>
    <w:rsid w:val="000F5581"/>
    <w:rsid w:val="000F6F7E"/>
    <w:rsid w:val="000F7C98"/>
    <w:rsid w:val="0010092E"/>
    <w:rsid w:val="00100E70"/>
    <w:rsid w:val="001017B3"/>
    <w:rsid w:val="00102AF3"/>
    <w:rsid w:val="00107329"/>
    <w:rsid w:val="001100B8"/>
    <w:rsid w:val="00111F79"/>
    <w:rsid w:val="00112218"/>
    <w:rsid w:val="00112598"/>
    <w:rsid w:val="00112BF4"/>
    <w:rsid w:val="00112E18"/>
    <w:rsid w:val="001130F7"/>
    <w:rsid w:val="00113ED9"/>
    <w:rsid w:val="0011516C"/>
    <w:rsid w:val="00116066"/>
    <w:rsid w:val="001165E4"/>
    <w:rsid w:val="001178EE"/>
    <w:rsid w:val="00122F34"/>
    <w:rsid w:val="00125BEA"/>
    <w:rsid w:val="00127B78"/>
    <w:rsid w:val="00132DAA"/>
    <w:rsid w:val="0013300C"/>
    <w:rsid w:val="00134D7F"/>
    <w:rsid w:val="00134F62"/>
    <w:rsid w:val="00135689"/>
    <w:rsid w:val="00135CE4"/>
    <w:rsid w:val="001367E5"/>
    <w:rsid w:val="00136BC7"/>
    <w:rsid w:val="0014130F"/>
    <w:rsid w:val="001435A8"/>
    <w:rsid w:val="0014533F"/>
    <w:rsid w:val="0014553B"/>
    <w:rsid w:val="00146284"/>
    <w:rsid w:val="00146D72"/>
    <w:rsid w:val="001473D6"/>
    <w:rsid w:val="001479F7"/>
    <w:rsid w:val="0015075C"/>
    <w:rsid w:val="001514B9"/>
    <w:rsid w:val="00151628"/>
    <w:rsid w:val="00152FED"/>
    <w:rsid w:val="001532E9"/>
    <w:rsid w:val="00155455"/>
    <w:rsid w:val="001568F5"/>
    <w:rsid w:val="001572D6"/>
    <w:rsid w:val="001577FF"/>
    <w:rsid w:val="00157961"/>
    <w:rsid w:val="001621C3"/>
    <w:rsid w:val="00163087"/>
    <w:rsid w:val="00163C98"/>
    <w:rsid w:val="00165206"/>
    <w:rsid w:val="0016623C"/>
    <w:rsid w:val="00171B53"/>
    <w:rsid w:val="00172438"/>
    <w:rsid w:val="00172BE8"/>
    <w:rsid w:val="0017357A"/>
    <w:rsid w:val="00174751"/>
    <w:rsid w:val="001757FD"/>
    <w:rsid w:val="001765E5"/>
    <w:rsid w:val="00176FC4"/>
    <w:rsid w:val="001811CB"/>
    <w:rsid w:val="001812A8"/>
    <w:rsid w:val="001823D5"/>
    <w:rsid w:val="00183AA0"/>
    <w:rsid w:val="00186484"/>
    <w:rsid w:val="00190FA3"/>
    <w:rsid w:val="0019599B"/>
    <w:rsid w:val="00195C82"/>
    <w:rsid w:val="001A0AAE"/>
    <w:rsid w:val="001A10D0"/>
    <w:rsid w:val="001A367E"/>
    <w:rsid w:val="001A437E"/>
    <w:rsid w:val="001A4627"/>
    <w:rsid w:val="001A5124"/>
    <w:rsid w:val="001A6F70"/>
    <w:rsid w:val="001B0D67"/>
    <w:rsid w:val="001B317B"/>
    <w:rsid w:val="001B4897"/>
    <w:rsid w:val="001B4A42"/>
    <w:rsid w:val="001B5212"/>
    <w:rsid w:val="001B5EFE"/>
    <w:rsid w:val="001B6C97"/>
    <w:rsid w:val="001C0377"/>
    <w:rsid w:val="001C41E7"/>
    <w:rsid w:val="001C4A43"/>
    <w:rsid w:val="001C56F8"/>
    <w:rsid w:val="001C61E6"/>
    <w:rsid w:val="001C76C1"/>
    <w:rsid w:val="001D040A"/>
    <w:rsid w:val="001D05E3"/>
    <w:rsid w:val="001D21AD"/>
    <w:rsid w:val="001D4447"/>
    <w:rsid w:val="001D46FE"/>
    <w:rsid w:val="001D4F3E"/>
    <w:rsid w:val="001D7612"/>
    <w:rsid w:val="001D7B5F"/>
    <w:rsid w:val="001D7C11"/>
    <w:rsid w:val="001E0770"/>
    <w:rsid w:val="001E0B1D"/>
    <w:rsid w:val="001E1154"/>
    <w:rsid w:val="001E130A"/>
    <w:rsid w:val="001E1628"/>
    <w:rsid w:val="001E2000"/>
    <w:rsid w:val="001E52B8"/>
    <w:rsid w:val="001E60C7"/>
    <w:rsid w:val="001E7BA6"/>
    <w:rsid w:val="001F2361"/>
    <w:rsid w:val="001F60FD"/>
    <w:rsid w:val="001F667A"/>
    <w:rsid w:val="001F7401"/>
    <w:rsid w:val="001F7B45"/>
    <w:rsid w:val="00202404"/>
    <w:rsid w:val="002031BC"/>
    <w:rsid w:val="00203C40"/>
    <w:rsid w:val="0020458F"/>
    <w:rsid w:val="002072F5"/>
    <w:rsid w:val="00207D24"/>
    <w:rsid w:val="00210525"/>
    <w:rsid w:val="00216872"/>
    <w:rsid w:val="00216EC7"/>
    <w:rsid w:val="0022057B"/>
    <w:rsid w:val="0022085E"/>
    <w:rsid w:val="002217CA"/>
    <w:rsid w:val="002231DD"/>
    <w:rsid w:val="00235274"/>
    <w:rsid w:val="00236212"/>
    <w:rsid w:val="00237C52"/>
    <w:rsid w:val="002456E8"/>
    <w:rsid w:val="00250269"/>
    <w:rsid w:val="00255730"/>
    <w:rsid w:val="00257634"/>
    <w:rsid w:val="002576B5"/>
    <w:rsid w:val="00257F6B"/>
    <w:rsid w:val="002607C4"/>
    <w:rsid w:val="00260ACC"/>
    <w:rsid w:val="00261C1D"/>
    <w:rsid w:val="00262395"/>
    <w:rsid w:val="00264F52"/>
    <w:rsid w:val="00265893"/>
    <w:rsid w:val="00266F22"/>
    <w:rsid w:val="00267670"/>
    <w:rsid w:val="00267AB0"/>
    <w:rsid w:val="00267EEA"/>
    <w:rsid w:val="00271694"/>
    <w:rsid w:val="00272CC5"/>
    <w:rsid w:val="00274048"/>
    <w:rsid w:val="00276208"/>
    <w:rsid w:val="002770E0"/>
    <w:rsid w:val="0027788C"/>
    <w:rsid w:val="00277B94"/>
    <w:rsid w:val="0028067E"/>
    <w:rsid w:val="002806CE"/>
    <w:rsid w:val="0028365E"/>
    <w:rsid w:val="00283BC0"/>
    <w:rsid w:val="00286BD1"/>
    <w:rsid w:val="0029095D"/>
    <w:rsid w:val="002923A7"/>
    <w:rsid w:val="0029380D"/>
    <w:rsid w:val="00293BE1"/>
    <w:rsid w:val="00295D37"/>
    <w:rsid w:val="00296165"/>
    <w:rsid w:val="00297C07"/>
    <w:rsid w:val="00297D8D"/>
    <w:rsid w:val="002A0901"/>
    <w:rsid w:val="002A1950"/>
    <w:rsid w:val="002A1A35"/>
    <w:rsid w:val="002A2607"/>
    <w:rsid w:val="002A7FBB"/>
    <w:rsid w:val="002B02AB"/>
    <w:rsid w:val="002B39F6"/>
    <w:rsid w:val="002B59CC"/>
    <w:rsid w:val="002B69A4"/>
    <w:rsid w:val="002C00EB"/>
    <w:rsid w:val="002C068F"/>
    <w:rsid w:val="002C1748"/>
    <w:rsid w:val="002C2190"/>
    <w:rsid w:val="002C2A03"/>
    <w:rsid w:val="002D0380"/>
    <w:rsid w:val="002D0C86"/>
    <w:rsid w:val="002D111D"/>
    <w:rsid w:val="002D2D50"/>
    <w:rsid w:val="002D332F"/>
    <w:rsid w:val="002D3DE6"/>
    <w:rsid w:val="002E042A"/>
    <w:rsid w:val="002E36D8"/>
    <w:rsid w:val="002E4A10"/>
    <w:rsid w:val="002E6E6F"/>
    <w:rsid w:val="002F0415"/>
    <w:rsid w:val="002F52AD"/>
    <w:rsid w:val="003040A8"/>
    <w:rsid w:val="00305E58"/>
    <w:rsid w:val="003108B2"/>
    <w:rsid w:val="003126ED"/>
    <w:rsid w:val="003154D6"/>
    <w:rsid w:val="003158DC"/>
    <w:rsid w:val="003166C7"/>
    <w:rsid w:val="003168EA"/>
    <w:rsid w:val="00316DA7"/>
    <w:rsid w:val="00317652"/>
    <w:rsid w:val="0032207F"/>
    <w:rsid w:val="00322D0C"/>
    <w:rsid w:val="00323391"/>
    <w:rsid w:val="00323470"/>
    <w:rsid w:val="003243C0"/>
    <w:rsid w:val="003252FF"/>
    <w:rsid w:val="00327D69"/>
    <w:rsid w:val="00330C31"/>
    <w:rsid w:val="00331023"/>
    <w:rsid w:val="003324A5"/>
    <w:rsid w:val="003332A3"/>
    <w:rsid w:val="00333FA4"/>
    <w:rsid w:val="003349F3"/>
    <w:rsid w:val="00336385"/>
    <w:rsid w:val="003367B3"/>
    <w:rsid w:val="0033785E"/>
    <w:rsid w:val="003440BA"/>
    <w:rsid w:val="0034548D"/>
    <w:rsid w:val="00347B67"/>
    <w:rsid w:val="003539E6"/>
    <w:rsid w:val="00353A99"/>
    <w:rsid w:val="003567BB"/>
    <w:rsid w:val="003569D5"/>
    <w:rsid w:val="003572D4"/>
    <w:rsid w:val="00357B8D"/>
    <w:rsid w:val="00360EA7"/>
    <w:rsid w:val="00361369"/>
    <w:rsid w:val="00362746"/>
    <w:rsid w:val="003644D4"/>
    <w:rsid w:val="0036556D"/>
    <w:rsid w:val="00366013"/>
    <w:rsid w:val="00366780"/>
    <w:rsid w:val="00367D8C"/>
    <w:rsid w:val="003729C8"/>
    <w:rsid w:val="00372C77"/>
    <w:rsid w:val="00375B38"/>
    <w:rsid w:val="00377757"/>
    <w:rsid w:val="0038092C"/>
    <w:rsid w:val="00381CA9"/>
    <w:rsid w:val="003822D1"/>
    <w:rsid w:val="00382C47"/>
    <w:rsid w:val="0038532E"/>
    <w:rsid w:val="0038533B"/>
    <w:rsid w:val="00385BB6"/>
    <w:rsid w:val="00386B40"/>
    <w:rsid w:val="0038788A"/>
    <w:rsid w:val="003929AE"/>
    <w:rsid w:val="00392D91"/>
    <w:rsid w:val="00392F72"/>
    <w:rsid w:val="003936D6"/>
    <w:rsid w:val="00393DFF"/>
    <w:rsid w:val="00394E99"/>
    <w:rsid w:val="00395A8A"/>
    <w:rsid w:val="003A1BC7"/>
    <w:rsid w:val="003A2164"/>
    <w:rsid w:val="003A2E4E"/>
    <w:rsid w:val="003A7B62"/>
    <w:rsid w:val="003B1167"/>
    <w:rsid w:val="003B127B"/>
    <w:rsid w:val="003B15AB"/>
    <w:rsid w:val="003B2417"/>
    <w:rsid w:val="003B4F4C"/>
    <w:rsid w:val="003B59CB"/>
    <w:rsid w:val="003B618C"/>
    <w:rsid w:val="003C174E"/>
    <w:rsid w:val="003C308E"/>
    <w:rsid w:val="003C3729"/>
    <w:rsid w:val="003C5478"/>
    <w:rsid w:val="003C6288"/>
    <w:rsid w:val="003C65F3"/>
    <w:rsid w:val="003D01B0"/>
    <w:rsid w:val="003D0FA6"/>
    <w:rsid w:val="003D3E63"/>
    <w:rsid w:val="003D4170"/>
    <w:rsid w:val="003D5FB2"/>
    <w:rsid w:val="003D698A"/>
    <w:rsid w:val="003D7A11"/>
    <w:rsid w:val="003E097F"/>
    <w:rsid w:val="003E0D11"/>
    <w:rsid w:val="003E1CC1"/>
    <w:rsid w:val="003E50EA"/>
    <w:rsid w:val="003E5769"/>
    <w:rsid w:val="003E5FF0"/>
    <w:rsid w:val="003E6295"/>
    <w:rsid w:val="003F32EE"/>
    <w:rsid w:val="003F3553"/>
    <w:rsid w:val="003F535C"/>
    <w:rsid w:val="003F5E73"/>
    <w:rsid w:val="0040206E"/>
    <w:rsid w:val="004021AF"/>
    <w:rsid w:val="0040254E"/>
    <w:rsid w:val="00402AF5"/>
    <w:rsid w:val="004040FD"/>
    <w:rsid w:val="00404931"/>
    <w:rsid w:val="00407186"/>
    <w:rsid w:val="00411C6F"/>
    <w:rsid w:val="00413DF3"/>
    <w:rsid w:val="00417E6F"/>
    <w:rsid w:val="004215EF"/>
    <w:rsid w:val="00423707"/>
    <w:rsid w:val="004239AA"/>
    <w:rsid w:val="00424575"/>
    <w:rsid w:val="00425E87"/>
    <w:rsid w:val="0042686C"/>
    <w:rsid w:val="00431303"/>
    <w:rsid w:val="00431A42"/>
    <w:rsid w:val="00433A5F"/>
    <w:rsid w:val="00433B40"/>
    <w:rsid w:val="00435001"/>
    <w:rsid w:val="0043500C"/>
    <w:rsid w:val="00435381"/>
    <w:rsid w:val="004438A4"/>
    <w:rsid w:val="00444CC0"/>
    <w:rsid w:val="00450C1A"/>
    <w:rsid w:val="0045363F"/>
    <w:rsid w:val="004538C9"/>
    <w:rsid w:val="004547C7"/>
    <w:rsid w:val="00461BC1"/>
    <w:rsid w:val="004637D0"/>
    <w:rsid w:val="00470366"/>
    <w:rsid w:val="00471F41"/>
    <w:rsid w:val="004724C3"/>
    <w:rsid w:val="00473E3D"/>
    <w:rsid w:val="00480ED9"/>
    <w:rsid w:val="00483A3B"/>
    <w:rsid w:val="0048419F"/>
    <w:rsid w:val="004864FE"/>
    <w:rsid w:val="00486CD4"/>
    <w:rsid w:val="00487B1F"/>
    <w:rsid w:val="00487BDE"/>
    <w:rsid w:val="00487C28"/>
    <w:rsid w:val="004905D2"/>
    <w:rsid w:val="00490EB9"/>
    <w:rsid w:val="00491667"/>
    <w:rsid w:val="004937F6"/>
    <w:rsid w:val="00493E5C"/>
    <w:rsid w:val="0049510E"/>
    <w:rsid w:val="00497616"/>
    <w:rsid w:val="004A24A1"/>
    <w:rsid w:val="004A2CAC"/>
    <w:rsid w:val="004A31EF"/>
    <w:rsid w:val="004A3B90"/>
    <w:rsid w:val="004B13DF"/>
    <w:rsid w:val="004B1CA4"/>
    <w:rsid w:val="004B2133"/>
    <w:rsid w:val="004B493F"/>
    <w:rsid w:val="004C2B85"/>
    <w:rsid w:val="004C3387"/>
    <w:rsid w:val="004D27D1"/>
    <w:rsid w:val="004D2E2D"/>
    <w:rsid w:val="004D33BD"/>
    <w:rsid w:val="004D3628"/>
    <w:rsid w:val="004D6CA9"/>
    <w:rsid w:val="004D72B5"/>
    <w:rsid w:val="004D75E3"/>
    <w:rsid w:val="004D7FC3"/>
    <w:rsid w:val="004E3C17"/>
    <w:rsid w:val="004E3C5D"/>
    <w:rsid w:val="004E5439"/>
    <w:rsid w:val="004E6E8C"/>
    <w:rsid w:val="004F1103"/>
    <w:rsid w:val="004F419A"/>
    <w:rsid w:val="004F4DBA"/>
    <w:rsid w:val="004F5D5D"/>
    <w:rsid w:val="004F7D1B"/>
    <w:rsid w:val="00500E82"/>
    <w:rsid w:val="00500F8B"/>
    <w:rsid w:val="00503604"/>
    <w:rsid w:val="005057DF"/>
    <w:rsid w:val="0050625D"/>
    <w:rsid w:val="00506381"/>
    <w:rsid w:val="00507010"/>
    <w:rsid w:val="0050778D"/>
    <w:rsid w:val="00507DDF"/>
    <w:rsid w:val="0051007C"/>
    <w:rsid w:val="00511950"/>
    <w:rsid w:val="005131AC"/>
    <w:rsid w:val="00514AA0"/>
    <w:rsid w:val="005178BE"/>
    <w:rsid w:val="00520F1D"/>
    <w:rsid w:val="00520F9F"/>
    <w:rsid w:val="00521989"/>
    <w:rsid w:val="00521BF2"/>
    <w:rsid w:val="00521D0D"/>
    <w:rsid w:val="00522565"/>
    <w:rsid w:val="005230FD"/>
    <w:rsid w:val="005258BF"/>
    <w:rsid w:val="00527FBF"/>
    <w:rsid w:val="005302DB"/>
    <w:rsid w:val="00531FA8"/>
    <w:rsid w:val="00533D59"/>
    <w:rsid w:val="00534BBE"/>
    <w:rsid w:val="00536BCE"/>
    <w:rsid w:val="00536E2D"/>
    <w:rsid w:val="00544F9A"/>
    <w:rsid w:val="00544FE5"/>
    <w:rsid w:val="00545BFE"/>
    <w:rsid w:val="005463D2"/>
    <w:rsid w:val="00546AAA"/>
    <w:rsid w:val="00547456"/>
    <w:rsid w:val="00553ECD"/>
    <w:rsid w:val="00554F6C"/>
    <w:rsid w:val="00555E7D"/>
    <w:rsid w:val="00563644"/>
    <w:rsid w:val="00564E6D"/>
    <w:rsid w:val="00565423"/>
    <w:rsid w:val="005677C3"/>
    <w:rsid w:val="00567AFF"/>
    <w:rsid w:val="00571FA8"/>
    <w:rsid w:val="0057503D"/>
    <w:rsid w:val="00577811"/>
    <w:rsid w:val="00577CF6"/>
    <w:rsid w:val="00580AA1"/>
    <w:rsid w:val="00581AE7"/>
    <w:rsid w:val="00581BE2"/>
    <w:rsid w:val="0059329B"/>
    <w:rsid w:val="0059457F"/>
    <w:rsid w:val="00594675"/>
    <w:rsid w:val="00597C3C"/>
    <w:rsid w:val="005A1285"/>
    <w:rsid w:val="005A1C4E"/>
    <w:rsid w:val="005A5EEC"/>
    <w:rsid w:val="005A6187"/>
    <w:rsid w:val="005A69CA"/>
    <w:rsid w:val="005A6C0A"/>
    <w:rsid w:val="005A6CB7"/>
    <w:rsid w:val="005A6D62"/>
    <w:rsid w:val="005B2E1E"/>
    <w:rsid w:val="005B4BA4"/>
    <w:rsid w:val="005B57BC"/>
    <w:rsid w:val="005C1129"/>
    <w:rsid w:val="005C1721"/>
    <w:rsid w:val="005C180E"/>
    <w:rsid w:val="005C370D"/>
    <w:rsid w:val="005C3B98"/>
    <w:rsid w:val="005C42C4"/>
    <w:rsid w:val="005C44B9"/>
    <w:rsid w:val="005C583B"/>
    <w:rsid w:val="005C76E6"/>
    <w:rsid w:val="005D1672"/>
    <w:rsid w:val="005D1FA2"/>
    <w:rsid w:val="005D2126"/>
    <w:rsid w:val="005D50EC"/>
    <w:rsid w:val="005D551E"/>
    <w:rsid w:val="005D6E91"/>
    <w:rsid w:val="005D7D3C"/>
    <w:rsid w:val="005E36EA"/>
    <w:rsid w:val="005E4497"/>
    <w:rsid w:val="005F0491"/>
    <w:rsid w:val="005F0A5D"/>
    <w:rsid w:val="005F11CA"/>
    <w:rsid w:val="005F1E5B"/>
    <w:rsid w:val="005F2417"/>
    <w:rsid w:val="005F3E24"/>
    <w:rsid w:val="005F5428"/>
    <w:rsid w:val="005F5C57"/>
    <w:rsid w:val="005F5CFD"/>
    <w:rsid w:val="005F62E3"/>
    <w:rsid w:val="005F7191"/>
    <w:rsid w:val="005F72B4"/>
    <w:rsid w:val="005F7608"/>
    <w:rsid w:val="005F7AEB"/>
    <w:rsid w:val="0060210D"/>
    <w:rsid w:val="00602BBE"/>
    <w:rsid w:val="0060323A"/>
    <w:rsid w:val="006043D4"/>
    <w:rsid w:val="006046B6"/>
    <w:rsid w:val="00604A12"/>
    <w:rsid w:val="00605EA4"/>
    <w:rsid w:val="00606901"/>
    <w:rsid w:val="00606F50"/>
    <w:rsid w:val="006077B4"/>
    <w:rsid w:val="00611516"/>
    <w:rsid w:val="006128E7"/>
    <w:rsid w:val="006132F0"/>
    <w:rsid w:val="00614519"/>
    <w:rsid w:val="00614E0F"/>
    <w:rsid w:val="0061592A"/>
    <w:rsid w:val="00620767"/>
    <w:rsid w:val="00622814"/>
    <w:rsid w:val="00623654"/>
    <w:rsid w:val="006241BE"/>
    <w:rsid w:val="00624A2C"/>
    <w:rsid w:val="006267C3"/>
    <w:rsid w:val="00626899"/>
    <w:rsid w:val="0062723A"/>
    <w:rsid w:val="00630107"/>
    <w:rsid w:val="0063163B"/>
    <w:rsid w:val="00632B26"/>
    <w:rsid w:val="006348AF"/>
    <w:rsid w:val="00637999"/>
    <w:rsid w:val="00640DB5"/>
    <w:rsid w:val="0064407A"/>
    <w:rsid w:val="00645B23"/>
    <w:rsid w:val="00645C3F"/>
    <w:rsid w:val="006464E6"/>
    <w:rsid w:val="006506BC"/>
    <w:rsid w:val="00651C18"/>
    <w:rsid w:val="006525D0"/>
    <w:rsid w:val="00655C56"/>
    <w:rsid w:val="00655EC7"/>
    <w:rsid w:val="00655F8E"/>
    <w:rsid w:val="006572FD"/>
    <w:rsid w:val="006607BD"/>
    <w:rsid w:val="00661626"/>
    <w:rsid w:val="00662572"/>
    <w:rsid w:val="00663B5D"/>
    <w:rsid w:val="00664282"/>
    <w:rsid w:val="006642C6"/>
    <w:rsid w:val="006642EC"/>
    <w:rsid w:val="00664966"/>
    <w:rsid w:val="00664A9F"/>
    <w:rsid w:val="00665FA8"/>
    <w:rsid w:val="00666585"/>
    <w:rsid w:val="00667142"/>
    <w:rsid w:val="00670F07"/>
    <w:rsid w:val="0067590A"/>
    <w:rsid w:val="00676233"/>
    <w:rsid w:val="00683050"/>
    <w:rsid w:val="0068652B"/>
    <w:rsid w:val="00687833"/>
    <w:rsid w:val="006909D6"/>
    <w:rsid w:val="00693A93"/>
    <w:rsid w:val="0069557F"/>
    <w:rsid w:val="006958B6"/>
    <w:rsid w:val="0069629D"/>
    <w:rsid w:val="00696FE0"/>
    <w:rsid w:val="00697043"/>
    <w:rsid w:val="006971A0"/>
    <w:rsid w:val="006A0883"/>
    <w:rsid w:val="006A09D4"/>
    <w:rsid w:val="006A20A7"/>
    <w:rsid w:val="006A49B3"/>
    <w:rsid w:val="006A4E81"/>
    <w:rsid w:val="006A6CBE"/>
    <w:rsid w:val="006B1CD2"/>
    <w:rsid w:val="006B24AB"/>
    <w:rsid w:val="006B2808"/>
    <w:rsid w:val="006B39B7"/>
    <w:rsid w:val="006B4E88"/>
    <w:rsid w:val="006C0639"/>
    <w:rsid w:val="006C308C"/>
    <w:rsid w:val="006C37A7"/>
    <w:rsid w:val="006C3DB2"/>
    <w:rsid w:val="006C4083"/>
    <w:rsid w:val="006C48BE"/>
    <w:rsid w:val="006C4F2F"/>
    <w:rsid w:val="006C5D97"/>
    <w:rsid w:val="006D25B8"/>
    <w:rsid w:val="006D2CC3"/>
    <w:rsid w:val="006D2FBA"/>
    <w:rsid w:val="006D530D"/>
    <w:rsid w:val="006D6531"/>
    <w:rsid w:val="006D7F6A"/>
    <w:rsid w:val="006E023C"/>
    <w:rsid w:val="006E07BF"/>
    <w:rsid w:val="006E0B66"/>
    <w:rsid w:val="006E4934"/>
    <w:rsid w:val="006E601D"/>
    <w:rsid w:val="006E6383"/>
    <w:rsid w:val="006E6541"/>
    <w:rsid w:val="006F18BF"/>
    <w:rsid w:val="006F218A"/>
    <w:rsid w:val="006F2CD6"/>
    <w:rsid w:val="006F3112"/>
    <w:rsid w:val="006F5AB6"/>
    <w:rsid w:val="006F661A"/>
    <w:rsid w:val="007025FC"/>
    <w:rsid w:val="00702EAE"/>
    <w:rsid w:val="00703680"/>
    <w:rsid w:val="007038A3"/>
    <w:rsid w:val="007038D6"/>
    <w:rsid w:val="00704EB9"/>
    <w:rsid w:val="00705096"/>
    <w:rsid w:val="007050CC"/>
    <w:rsid w:val="0070694F"/>
    <w:rsid w:val="00706960"/>
    <w:rsid w:val="00706BB8"/>
    <w:rsid w:val="00707A0F"/>
    <w:rsid w:val="00711289"/>
    <w:rsid w:val="007122CC"/>
    <w:rsid w:val="00712C99"/>
    <w:rsid w:val="007146C7"/>
    <w:rsid w:val="00714C03"/>
    <w:rsid w:val="00715764"/>
    <w:rsid w:val="007179B7"/>
    <w:rsid w:val="00717DF5"/>
    <w:rsid w:val="00720003"/>
    <w:rsid w:val="00721ED2"/>
    <w:rsid w:val="00722719"/>
    <w:rsid w:val="007256CA"/>
    <w:rsid w:val="00726E62"/>
    <w:rsid w:val="00727655"/>
    <w:rsid w:val="0072776E"/>
    <w:rsid w:val="007305E0"/>
    <w:rsid w:val="007321D5"/>
    <w:rsid w:val="007328A7"/>
    <w:rsid w:val="00733119"/>
    <w:rsid w:val="00733FDE"/>
    <w:rsid w:val="007344C5"/>
    <w:rsid w:val="00734506"/>
    <w:rsid w:val="00736528"/>
    <w:rsid w:val="007373E7"/>
    <w:rsid w:val="00737862"/>
    <w:rsid w:val="007402E1"/>
    <w:rsid w:val="00740715"/>
    <w:rsid w:val="00742DA8"/>
    <w:rsid w:val="00743983"/>
    <w:rsid w:val="00744FE3"/>
    <w:rsid w:val="00745996"/>
    <w:rsid w:val="007463E0"/>
    <w:rsid w:val="00746663"/>
    <w:rsid w:val="0074675F"/>
    <w:rsid w:val="00752D44"/>
    <w:rsid w:val="00755CE0"/>
    <w:rsid w:val="00756BB9"/>
    <w:rsid w:val="00761D24"/>
    <w:rsid w:val="00762FD2"/>
    <w:rsid w:val="0076395B"/>
    <w:rsid w:val="007648D0"/>
    <w:rsid w:val="007648EC"/>
    <w:rsid w:val="0076777C"/>
    <w:rsid w:val="00771467"/>
    <w:rsid w:val="00772A9A"/>
    <w:rsid w:val="00773B34"/>
    <w:rsid w:val="00774F43"/>
    <w:rsid w:val="0077535A"/>
    <w:rsid w:val="007753CE"/>
    <w:rsid w:val="00780D3D"/>
    <w:rsid w:val="00780DF0"/>
    <w:rsid w:val="00781238"/>
    <w:rsid w:val="007819DD"/>
    <w:rsid w:val="00784251"/>
    <w:rsid w:val="00784266"/>
    <w:rsid w:val="007842A1"/>
    <w:rsid w:val="0078584E"/>
    <w:rsid w:val="00786146"/>
    <w:rsid w:val="007869AF"/>
    <w:rsid w:val="007879BA"/>
    <w:rsid w:val="007907D1"/>
    <w:rsid w:val="007912ED"/>
    <w:rsid w:val="00791F53"/>
    <w:rsid w:val="00792917"/>
    <w:rsid w:val="007A139F"/>
    <w:rsid w:val="007A1632"/>
    <w:rsid w:val="007A6263"/>
    <w:rsid w:val="007A62FC"/>
    <w:rsid w:val="007A7FC6"/>
    <w:rsid w:val="007B09B2"/>
    <w:rsid w:val="007B140B"/>
    <w:rsid w:val="007B190B"/>
    <w:rsid w:val="007B3E30"/>
    <w:rsid w:val="007B4020"/>
    <w:rsid w:val="007B4F2A"/>
    <w:rsid w:val="007B6BE6"/>
    <w:rsid w:val="007C147A"/>
    <w:rsid w:val="007D60DF"/>
    <w:rsid w:val="007D7078"/>
    <w:rsid w:val="007E0C24"/>
    <w:rsid w:val="007E1CCC"/>
    <w:rsid w:val="007E295F"/>
    <w:rsid w:val="007E2E25"/>
    <w:rsid w:val="007E4136"/>
    <w:rsid w:val="007E5D8D"/>
    <w:rsid w:val="007E69C2"/>
    <w:rsid w:val="007E6C3E"/>
    <w:rsid w:val="007F155A"/>
    <w:rsid w:val="007F1E4B"/>
    <w:rsid w:val="007F3124"/>
    <w:rsid w:val="00800D24"/>
    <w:rsid w:val="00801A88"/>
    <w:rsid w:val="00806DFF"/>
    <w:rsid w:val="008118C7"/>
    <w:rsid w:val="0081450A"/>
    <w:rsid w:val="008150A2"/>
    <w:rsid w:val="00815225"/>
    <w:rsid w:val="008152E3"/>
    <w:rsid w:val="00816CC5"/>
    <w:rsid w:val="0081778E"/>
    <w:rsid w:val="0082093F"/>
    <w:rsid w:val="00820C77"/>
    <w:rsid w:val="00826AA8"/>
    <w:rsid w:val="008302D7"/>
    <w:rsid w:val="00830C59"/>
    <w:rsid w:val="008318F3"/>
    <w:rsid w:val="00834710"/>
    <w:rsid w:val="00834E77"/>
    <w:rsid w:val="008360A3"/>
    <w:rsid w:val="008400F8"/>
    <w:rsid w:val="008457B1"/>
    <w:rsid w:val="00846FB9"/>
    <w:rsid w:val="00847482"/>
    <w:rsid w:val="00850D3D"/>
    <w:rsid w:val="00851CAB"/>
    <w:rsid w:val="0085494C"/>
    <w:rsid w:val="008551AB"/>
    <w:rsid w:val="0085587E"/>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C27"/>
    <w:rsid w:val="00884168"/>
    <w:rsid w:val="00887A6B"/>
    <w:rsid w:val="00887F3A"/>
    <w:rsid w:val="00890594"/>
    <w:rsid w:val="00890B4F"/>
    <w:rsid w:val="00891F7B"/>
    <w:rsid w:val="008939C8"/>
    <w:rsid w:val="00894E06"/>
    <w:rsid w:val="00895280"/>
    <w:rsid w:val="0089735F"/>
    <w:rsid w:val="008A29FE"/>
    <w:rsid w:val="008A369C"/>
    <w:rsid w:val="008A556F"/>
    <w:rsid w:val="008A7D04"/>
    <w:rsid w:val="008A7F97"/>
    <w:rsid w:val="008B08D6"/>
    <w:rsid w:val="008B3F44"/>
    <w:rsid w:val="008C02E8"/>
    <w:rsid w:val="008C1F0D"/>
    <w:rsid w:val="008C3DEF"/>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4611"/>
    <w:rsid w:val="008F4BC8"/>
    <w:rsid w:val="008F5D43"/>
    <w:rsid w:val="00902065"/>
    <w:rsid w:val="0090361F"/>
    <w:rsid w:val="009054A4"/>
    <w:rsid w:val="00906A1B"/>
    <w:rsid w:val="00906AC5"/>
    <w:rsid w:val="0091130E"/>
    <w:rsid w:val="00913042"/>
    <w:rsid w:val="009130AC"/>
    <w:rsid w:val="00913AF5"/>
    <w:rsid w:val="00914133"/>
    <w:rsid w:val="00914C58"/>
    <w:rsid w:val="00915D5F"/>
    <w:rsid w:val="0091719A"/>
    <w:rsid w:val="009217A3"/>
    <w:rsid w:val="0092425A"/>
    <w:rsid w:val="009248C7"/>
    <w:rsid w:val="009257AC"/>
    <w:rsid w:val="00930C90"/>
    <w:rsid w:val="00932054"/>
    <w:rsid w:val="00932DCB"/>
    <w:rsid w:val="009332F6"/>
    <w:rsid w:val="009348A6"/>
    <w:rsid w:val="009350E5"/>
    <w:rsid w:val="00935287"/>
    <w:rsid w:val="0093788E"/>
    <w:rsid w:val="00937D59"/>
    <w:rsid w:val="00940EB7"/>
    <w:rsid w:val="00944E59"/>
    <w:rsid w:val="00946911"/>
    <w:rsid w:val="00946FDA"/>
    <w:rsid w:val="00947F73"/>
    <w:rsid w:val="00952B7E"/>
    <w:rsid w:val="00952D34"/>
    <w:rsid w:val="0095340F"/>
    <w:rsid w:val="00953525"/>
    <w:rsid w:val="0095372F"/>
    <w:rsid w:val="00954A4D"/>
    <w:rsid w:val="00963310"/>
    <w:rsid w:val="009645B6"/>
    <w:rsid w:val="00965EDD"/>
    <w:rsid w:val="00967830"/>
    <w:rsid w:val="00973A1E"/>
    <w:rsid w:val="00973BF2"/>
    <w:rsid w:val="009770AD"/>
    <w:rsid w:val="00980A29"/>
    <w:rsid w:val="009824F2"/>
    <w:rsid w:val="00983F09"/>
    <w:rsid w:val="00984D86"/>
    <w:rsid w:val="009861E2"/>
    <w:rsid w:val="00986D28"/>
    <w:rsid w:val="00987D0E"/>
    <w:rsid w:val="00987FB3"/>
    <w:rsid w:val="00990E5E"/>
    <w:rsid w:val="009923C3"/>
    <w:rsid w:val="00994AE4"/>
    <w:rsid w:val="00996F51"/>
    <w:rsid w:val="009A0165"/>
    <w:rsid w:val="009A2975"/>
    <w:rsid w:val="009A306C"/>
    <w:rsid w:val="009A6DFD"/>
    <w:rsid w:val="009A7F41"/>
    <w:rsid w:val="009B0BCB"/>
    <w:rsid w:val="009B17D8"/>
    <w:rsid w:val="009B1DFB"/>
    <w:rsid w:val="009B2A55"/>
    <w:rsid w:val="009B2BF9"/>
    <w:rsid w:val="009B45F2"/>
    <w:rsid w:val="009B6046"/>
    <w:rsid w:val="009B6C76"/>
    <w:rsid w:val="009B750F"/>
    <w:rsid w:val="009C1320"/>
    <w:rsid w:val="009C13BF"/>
    <w:rsid w:val="009C1C4E"/>
    <w:rsid w:val="009C499F"/>
    <w:rsid w:val="009C59C0"/>
    <w:rsid w:val="009C5A27"/>
    <w:rsid w:val="009D48B2"/>
    <w:rsid w:val="009D5477"/>
    <w:rsid w:val="009E0287"/>
    <w:rsid w:val="009E0C0C"/>
    <w:rsid w:val="009E54FB"/>
    <w:rsid w:val="009F00AF"/>
    <w:rsid w:val="009F13B5"/>
    <w:rsid w:val="009F27AC"/>
    <w:rsid w:val="009F4246"/>
    <w:rsid w:val="009F4575"/>
    <w:rsid w:val="009F4847"/>
    <w:rsid w:val="009F7D0D"/>
    <w:rsid w:val="009F7EC7"/>
    <w:rsid w:val="00A0012E"/>
    <w:rsid w:val="00A014F9"/>
    <w:rsid w:val="00A01C2B"/>
    <w:rsid w:val="00A024C2"/>
    <w:rsid w:val="00A02C32"/>
    <w:rsid w:val="00A0748E"/>
    <w:rsid w:val="00A109E9"/>
    <w:rsid w:val="00A10FEF"/>
    <w:rsid w:val="00A1169A"/>
    <w:rsid w:val="00A13ABB"/>
    <w:rsid w:val="00A156A8"/>
    <w:rsid w:val="00A15B40"/>
    <w:rsid w:val="00A17685"/>
    <w:rsid w:val="00A22717"/>
    <w:rsid w:val="00A22755"/>
    <w:rsid w:val="00A23C43"/>
    <w:rsid w:val="00A269E0"/>
    <w:rsid w:val="00A349EF"/>
    <w:rsid w:val="00A349F1"/>
    <w:rsid w:val="00A37197"/>
    <w:rsid w:val="00A3776F"/>
    <w:rsid w:val="00A414A6"/>
    <w:rsid w:val="00A418B9"/>
    <w:rsid w:val="00A42E07"/>
    <w:rsid w:val="00A440C1"/>
    <w:rsid w:val="00A44DAA"/>
    <w:rsid w:val="00A524E7"/>
    <w:rsid w:val="00A52B95"/>
    <w:rsid w:val="00A53589"/>
    <w:rsid w:val="00A54A38"/>
    <w:rsid w:val="00A54CF2"/>
    <w:rsid w:val="00A60146"/>
    <w:rsid w:val="00A60E0E"/>
    <w:rsid w:val="00A60FF9"/>
    <w:rsid w:val="00A61A17"/>
    <w:rsid w:val="00A634C4"/>
    <w:rsid w:val="00A6428A"/>
    <w:rsid w:val="00A6433B"/>
    <w:rsid w:val="00A65361"/>
    <w:rsid w:val="00A66DA1"/>
    <w:rsid w:val="00A6720E"/>
    <w:rsid w:val="00A71C1D"/>
    <w:rsid w:val="00A72C09"/>
    <w:rsid w:val="00A74664"/>
    <w:rsid w:val="00A759DF"/>
    <w:rsid w:val="00A75D32"/>
    <w:rsid w:val="00A76812"/>
    <w:rsid w:val="00A80155"/>
    <w:rsid w:val="00A81DC8"/>
    <w:rsid w:val="00A82233"/>
    <w:rsid w:val="00A8239C"/>
    <w:rsid w:val="00A847E9"/>
    <w:rsid w:val="00A86483"/>
    <w:rsid w:val="00A876DA"/>
    <w:rsid w:val="00A9077F"/>
    <w:rsid w:val="00A91924"/>
    <w:rsid w:val="00A9195B"/>
    <w:rsid w:val="00A94181"/>
    <w:rsid w:val="00A94625"/>
    <w:rsid w:val="00A9563D"/>
    <w:rsid w:val="00A95966"/>
    <w:rsid w:val="00A95FA6"/>
    <w:rsid w:val="00A976BA"/>
    <w:rsid w:val="00A976C3"/>
    <w:rsid w:val="00AA0A43"/>
    <w:rsid w:val="00AA15A0"/>
    <w:rsid w:val="00AA1DC9"/>
    <w:rsid w:val="00AA2343"/>
    <w:rsid w:val="00AA7499"/>
    <w:rsid w:val="00AB148C"/>
    <w:rsid w:val="00AB2B3E"/>
    <w:rsid w:val="00AB2E73"/>
    <w:rsid w:val="00AB3C41"/>
    <w:rsid w:val="00AB5662"/>
    <w:rsid w:val="00AB7FE7"/>
    <w:rsid w:val="00AC180A"/>
    <w:rsid w:val="00AD22AA"/>
    <w:rsid w:val="00AD2391"/>
    <w:rsid w:val="00AD42EC"/>
    <w:rsid w:val="00AD6DD2"/>
    <w:rsid w:val="00AD706D"/>
    <w:rsid w:val="00AD7C69"/>
    <w:rsid w:val="00AE00A1"/>
    <w:rsid w:val="00AE23A9"/>
    <w:rsid w:val="00AE2689"/>
    <w:rsid w:val="00AE2CBF"/>
    <w:rsid w:val="00AE2CE5"/>
    <w:rsid w:val="00AE57E9"/>
    <w:rsid w:val="00AE6733"/>
    <w:rsid w:val="00AE7A4E"/>
    <w:rsid w:val="00AE7BA5"/>
    <w:rsid w:val="00AF2E9D"/>
    <w:rsid w:val="00AF32C2"/>
    <w:rsid w:val="00AF41D6"/>
    <w:rsid w:val="00AF44EC"/>
    <w:rsid w:val="00AF5CEB"/>
    <w:rsid w:val="00AF6257"/>
    <w:rsid w:val="00B02373"/>
    <w:rsid w:val="00B04F60"/>
    <w:rsid w:val="00B05171"/>
    <w:rsid w:val="00B05D2D"/>
    <w:rsid w:val="00B11954"/>
    <w:rsid w:val="00B11BE5"/>
    <w:rsid w:val="00B11F0C"/>
    <w:rsid w:val="00B13301"/>
    <w:rsid w:val="00B13A3D"/>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336E"/>
    <w:rsid w:val="00B33A0E"/>
    <w:rsid w:val="00B34787"/>
    <w:rsid w:val="00B34D17"/>
    <w:rsid w:val="00B3556E"/>
    <w:rsid w:val="00B40A20"/>
    <w:rsid w:val="00B44582"/>
    <w:rsid w:val="00B44F51"/>
    <w:rsid w:val="00B5099A"/>
    <w:rsid w:val="00B50D7D"/>
    <w:rsid w:val="00B51761"/>
    <w:rsid w:val="00B52086"/>
    <w:rsid w:val="00B5224E"/>
    <w:rsid w:val="00B5244D"/>
    <w:rsid w:val="00B5363B"/>
    <w:rsid w:val="00B543F9"/>
    <w:rsid w:val="00B57A49"/>
    <w:rsid w:val="00B60536"/>
    <w:rsid w:val="00B619F4"/>
    <w:rsid w:val="00B63937"/>
    <w:rsid w:val="00B641C8"/>
    <w:rsid w:val="00B647C2"/>
    <w:rsid w:val="00B64A97"/>
    <w:rsid w:val="00B65779"/>
    <w:rsid w:val="00B67DCF"/>
    <w:rsid w:val="00B71BBD"/>
    <w:rsid w:val="00B745EC"/>
    <w:rsid w:val="00B746C6"/>
    <w:rsid w:val="00B74990"/>
    <w:rsid w:val="00B75DC6"/>
    <w:rsid w:val="00B828F9"/>
    <w:rsid w:val="00B82E8B"/>
    <w:rsid w:val="00B85757"/>
    <w:rsid w:val="00B85986"/>
    <w:rsid w:val="00B935EB"/>
    <w:rsid w:val="00B946E2"/>
    <w:rsid w:val="00B97F90"/>
    <w:rsid w:val="00BA1AFC"/>
    <w:rsid w:val="00BA2006"/>
    <w:rsid w:val="00BA44EC"/>
    <w:rsid w:val="00BA4A05"/>
    <w:rsid w:val="00BA4ABC"/>
    <w:rsid w:val="00BA4F10"/>
    <w:rsid w:val="00BA6A2B"/>
    <w:rsid w:val="00BA6EA3"/>
    <w:rsid w:val="00BB1B84"/>
    <w:rsid w:val="00BB275C"/>
    <w:rsid w:val="00BB4E97"/>
    <w:rsid w:val="00BB5B57"/>
    <w:rsid w:val="00BB64E5"/>
    <w:rsid w:val="00BB675C"/>
    <w:rsid w:val="00BB7178"/>
    <w:rsid w:val="00BC14A8"/>
    <w:rsid w:val="00BC181E"/>
    <w:rsid w:val="00BC2011"/>
    <w:rsid w:val="00BC2319"/>
    <w:rsid w:val="00BC409C"/>
    <w:rsid w:val="00BD0926"/>
    <w:rsid w:val="00BD1C7B"/>
    <w:rsid w:val="00BD3D88"/>
    <w:rsid w:val="00BD547C"/>
    <w:rsid w:val="00BD679D"/>
    <w:rsid w:val="00BE3287"/>
    <w:rsid w:val="00BE585B"/>
    <w:rsid w:val="00BF094E"/>
    <w:rsid w:val="00BF0EE9"/>
    <w:rsid w:val="00BF1D58"/>
    <w:rsid w:val="00BF2A79"/>
    <w:rsid w:val="00BF4129"/>
    <w:rsid w:val="00BF5DBB"/>
    <w:rsid w:val="00C01462"/>
    <w:rsid w:val="00C02291"/>
    <w:rsid w:val="00C025E3"/>
    <w:rsid w:val="00C030D6"/>
    <w:rsid w:val="00C03412"/>
    <w:rsid w:val="00C05FA1"/>
    <w:rsid w:val="00C06A23"/>
    <w:rsid w:val="00C14222"/>
    <w:rsid w:val="00C15C02"/>
    <w:rsid w:val="00C200EB"/>
    <w:rsid w:val="00C22BF6"/>
    <w:rsid w:val="00C23FAB"/>
    <w:rsid w:val="00C25355"/>
    <w:rsid w:val="00C25F43"/>
    <w:rsid w:val="00C27F11"/>
    <w:rsid w:val="00C30E28"/>
    <w:rsid w:val="00C30ED6"/>
    <w:rsid w:val="00C36172"/>
    <w:rsid w:val="00C36AAC"/>
    <w:rsid w:val="00C37B55"/>
    <w:rsid w:val="00C40351"/>
    <w:rsid w:val="00C419DF"/>
    <w:rsid w:val="00C421E9"/>
    <w:rsid w:val="00C42943"/>
    <w:rsid w:val="00C4545E"/>
    <w:rsid w:val="00C4676C"/>
    <w:rsid w:val="00C47960"/>
    <w:rsid w:val="00C47E95"/>
    <w:rsid w:val="00C47ECB"/>
    <w:rsid w:val="00C510FE"/>
    <w:rsid w:val="00C5151E"/>
    <w:rsid w:val="00C5293A"/>
    <w:rsid w:val="00C53212"/>
    <w:rsid w:val="00C54882"/>
    <w:rsid w:val="00C55128"/>
    <w:rsid w:val="00C55A8C"/>
    <w:rsid w:val="00C5624D"/>
    <w:rsid w:val="00C579A9"/>
    <w:rsid w:val="00C6220E"/>
    <w:rsid w:val="00C62B77"/>
    <w:rsid w:val="00C6508E"/>
    <w:rsid w:val="00C675C8"/>
    <w:rsid w:val="00C67741"/>
    <w:rsid w:val="00C71319"/>
    <w:rsid w:val="00C7236B"/>
    <w:rsid w:val="00C73594"/>
    <w:rsid w:val="00C753D2"/>
    <w:rsid w:val="00C75AC5"/>
    <w:rsid w:val="00C76617"/>
    <w:rsid w:val="00C76E63"/>
    <w:rsid w:val="00C773C4"/>
    <w:rsid w:val="00C81EA3"/>
    <w:rsid w:val="00C82EBF"/>
    <w:rsid w:val="00C84194"/>
    <w:rsid w:val="00C906B9"/>
    <w:rsid w:val="00C90FF0"/>
    <w:rsid w:val="00C912C7"/>
    <w:rsid w:val="00C9294D"/>
    <w:rsid w:val="00C941DC"/>
    <w:rsid w:val="00C942C7"/>
    <w:rsid w:val="00C94360"/>
    <w:rsid w:val="00C95777"/>
    <w:rsid w:val="00C95F3F"/>
    <w:rsid w:val="00C96991"/>
    <w:rsid w:val="00C96A94"/>
    <w:rsid w:val="00C976E9"/>
    <w:rsid w:val="00CA0165"/>
    <w:rsid w:val="00CA2C82"/>
    <w:rsid w:val="00CA2CB0"/>
    <w:rsid w:val="00CA2F01"/>
    <w:rsid w:val="00CA2FF2"/>
    <w:rsid w:val="00CA3559"/>
    <w:rsid w:val="00CA370F"/>
    <w:rsid w:val="00CA4A76"/>
    <w:rsid w:val="00CA5559"/>
    <w:rsid w:val="00CA7EA4"/>
    <w:rsid w:val="00CB0013"/>
    <w:rsid w:val="00CB0081"/>
    <w:rsid w:val="00CB19BE"/>
    <w:rsid w:val="00CB1EB6"/>
    <w:rsid w:val="00CB4B1F"/>
    <w:rsid w:val="00CB5085"/>
    <w:rsid w:val="00CB7A33"/>
    <w:rsid w:val="00CB7EEE"/>
    <w:rsid w:val="00CC07A0"/>
    <w:rsid w:val="00CC12E6"/>
    <w:rsid w:val="00CC42FE"/>
    <w:rsid w:val="00CC48A6"/>
    <w:rsid w:val="00CC56C7"/>
    <w:rsid w:val="00CC62D5"/>
    <w:rsid w:val="00CC6953"/>
    <w:rsid w:val="00CC7F7C"/>
    <w:rsid w:val="00CD040D"/>
    <w:rsid w:val="00CD1037"/>
    <w:rsid w:val="00CD357F"/>
    <w:rsid w:val="00CD39EF"/>
    <w:rsid w:val="00CD400B"/>
    <w:rsid w:val="00CD58DD"/>
    <w:rsid w:val="00CD607F"/>
    <w:rsid w:val="00CE06C1"/>
    <w:rsid w:val="00CE1147"/>
    <w:rsid w:val="00CE2FF6"/>
    <w:rsid w:val="00CE3DE2"/>
    <w:rsid w:val="00CE6CBE"/>
    <w:rsid w:val="00CF0880"/>
    <w:rsid w:val="00CF2EFC"/>
    <w:rsid w:val="00CF42A3"/>
    <w:rsid w:val="00CF73B6"/>
    <w:rsid w:val="00D01432"/>
    <w:rsid w:val="00D01B9E"/>
    <w:rsid w:val="00D01F0A"/>
    <w:rsid w:val="00D03253"/>
    <w:rsid w:val="00D04493"/>
    <w:rsid w:val="00D05DDB"/>
    <w:rsid w:val="00D0742F"/>
    <w:rsid w:val="00D10EC6"/>
    <w:rsid w:val="00D1165A"/>
    <w:rsid w:val="00D138B1"/>
    <w:rsid w:val="00D17D7C"/>
    <w:rsid w:val="00D20953"/>
    <w:rsid w:val="00D21697"/>
    <w:rsid w:val="00D22480"/>
    <w:rsid w:val="00D2531D"/>
    <w:rsid w:val="00D26C5F"/>
    <w:rsid w:val="00D30521"/>
    <w:rsid w:val="00D30E97"/>
    <w:rsid w:val="00D31BDA"/>
    <w:rsid w:val="00D3266C"/>
    <w:rsid w:val="00D33CE8"/>
    <w:rsid w:val="00D33D40"/>
    <w:rsid w:val="00D345B8"/>
    <w:rsid w:val="00D3580B"/>
    <w:rsid w:val="00D37B09"/>
    <w:rsid w:val="00D41E21"/>
    <w:rsid w:val="00D5129D"/>
    <w:rsid w:val="00D5324F"/>
    <w:rsid w:val="00D53E12"/>
    <w:rsid w:val="00D55F38"/>
    <w:rsid w:val="00D57CF1"/>
    <w:rsid w:val="00D6018F"/>
    <w:rsid w:val="00D63AA3"/>
    <w:rsid w:val="00D63ADD"/>
    <w:rsid w:val="00D665C0"/>
    <w:rsid w:val="00D701C6"/>
    <w:rsid w:val="00D70492"/>
    <w:rsid w:val="00D737D6"/>
    <w:rsid w:val="00D7419A"/>
    <w:rsid w:val="00D74C40"/>
    <w:rsid w:val="00D7558D"/>
    <w:rsid w:val="00D767D2"/>
    <w:rsid w:val="00D775B7"/>
    <w:rsid w:val="00D8012D"/>
    <w:rsid w:val="00D80A02"/>
    <w:rsid w:val="00D81648"/>
    <w:rsid w:val="00D81712"/>
    <w:rsid w:val="00D81B11"/>
    <w:rsid w:val="00D81ED8"/>
    <w:rsid w:val="00D82735"/>
    <w:rsid w:val="00D8280E"/>
    <w:rsid w:val="00D82B42"/>
    <w:rsid w:val="00D8311E"/>
    <w:rsid w:val="00D8398C"/>
    <w:rsid w:val="00D91BBC"/>
    <w:rsid w:val="00D92AD1"/>
    <w:rsid w:val="00D9347F"/>
    <w:rsid w:val="00D93715"/>
    <w:rsid w:val="00D941F0"/>
    <w:rsid w:val="00D95EED"/>
    <w:rsid w:val="00D97F1B"/>
    <w:rsid w:val="00DA00BD"/>
    <w:rsid w:val="00DA09B6"/>
    <w:rsid w:val="00DA0C92"/>
    <w:rsid w:val="00DA183C"/>
    <w:rsid w:val="00DA2503"/>
    <w:rsid w:val="00DA5875"/>
    <w:rsid w:val="00DA6E32"/>
    <w:rsid w:val="00DA7212"/>
    <w:rsid w:val="00DB2273"/>
    <w:rsid w:val="00DB28A5"/>
    <w:rsid w:val="00DB582B"/>
    <w:rsid w:val="00DB786F"/>
    <w:rsid w:val="00DC0606"/>
    <w:rsid w:val="00DC09A7"/>
    <w:rsid w:val="00DC1A24"/>
    <w:rsid w:val="00DC4ED1"/>
    <w:rsid w:val="00DC61E6"/>
    <w:rsid w:val="00DD1685"/>
    <w:rsid w:val="00DD1816"/>
    <w:rsid w:val="00DD3738"/>
    <w:rsid w:val="00DD54A9"/>
    <w:rsid w:val="00DD55A7"/>
    <w:rsid w:val="00DD7365"/>
    <w:rsid w:val="00DE1CE2"/>
    <w:rsid w:val="00DE33B0"/>
    <w:rsid w:val="00DE7314"/>
    <w:rsid w:val="00DF00FC"/>
    <w:rsid w:val="00DF053F"/>
    <w:rsid w:val="00DF1A8F"/>
    <w:rsid w:val="00DF1EEA"/>
    <w:rsid w:val="00DF4423"/>
    <w:rsid w:val="00DF4BAB"/>
    <w:rsid w:val="00DF50D4"/>
    <w:rsid w:val="00E00F2D"/>
    <w:rsid w:val="00E01524"/>
    <w:rsid w:val="00E0220A"/>
    <w:rsid w:val="00E028EC"/>
    <w:rsid w:val="00E0372F"/>
    <w:rsid w:val="00E10C69"/>
    <w:rsid w:val="00E14379"/>
    <w:rsid w:val="00E14E5D"/>
    <w:rsid w:val="00E15AB4"/>
    <w:rsid w:val="00E161AB"/>
    <w:rsid w:val="00E165C6"/>
    <w:rsid w:val="00E2007F"/>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4108E"/>
    <w:rsid w:val="00E41838"/>
    <w:rsid w:val="00E440E2"/>
    <w:rsid w:val="00E45B44"/>
    <w:rsid w:val="00E462E6"/>
    <w:rsid w:val="00E51BEB"/>
    <w:rsid w:val="00E5292E"/>
    <w:rsid w:val="00E5420B"/>
    <w:rsid w:val="00E547A6"/>
    <w:rsid w:val="00E5559E"/>
    <w:rsid w:val="00E556ED"/>
    <w:rsid w:val="00E55EB5"/>
    <w:rsid w:val="00E56439"/>
    <w:rsid w:val="00E56C71"/>
    <w:rsid w:val="00E606B6"/>
    <w:rsid w:val="00E60C2B"/>
    <w:rsid w:val="00E63085"/>
    <w:rsid w:val="00E6442C"/>
    <w:rsid w:val="00E66000"/>
    <w:rsid w:val="00E66293"/>
    <w:rsid w:val="00E66D38"/>
    <w:rsid w:val="00E72BC7"/>
    <w:rsid w:val="00E734C8"/>
    <w:rsid w:val="00E73639"/>
    <w:rsid w:val="00E7379F"/>
    <w:rsid w:val="00E74256"/>
    <w:rsid w:val="00E75530"/>
    <w:rsid w:val="00E76887"/>
    <w:rsid w:val="00E8041F"/>
    <w:rsid w:val="00E8231D"/>
    <w:rsid w:val="00E82C45"/>
    <w:rsid w:val="00E83727"/>
    <w:rsid w:val="00E8511B"/>
    <w:rsid w:val="00E8516F"/>
    <w:rsid w:val="00E85C1A"/>
    <w:rsid w:val="00E85FF7"/>
    <w:rsid w:val="00E87A82"/>
    <w:rsid w:val="00E91E2A"/>
    <w:rsid w:val="00E91E7D"/>
    <w:rsid w:val="00E92C2F"/>
    <w:rsid w:val="00EA0883"/>
    <w:rsid w:val="00EA27F1"/>
    <w:rsid w:val="00EA45C5"/>
    <w:rsid w:val="00EA476F"/>
    <w:rsid w:val="00EA52A5"/>
    <w:rsid w:val="00EA6C55"/>
    <w:rsid w:val="00EB22B4"/>
    <w:rsid w:val="00EB3129"/>
    <w:rsid w:val="00EB3DE1"/>
    <w:rsid w:val="00EB64D7"/>
    <w:rsid w:val="00EC061D"/>
    <w:rsid w:val="00EC3AB1"/>
    <w:rsid w:val="00EC6677"/>
    <w:rsid w:val="00EC67B9"/>
    <w:rsid w:val="00EC7B1D"/>
    <w:rsid w:val="00ED167E"/>
    <w:rsid w:val="00ED18F0"/>
    <w:rsid w:val="00ED4DA5"/>
    <w:rsid w:val="00ED5363"/>
    <w:rsid w:val="00ED7D91"/>
    <w:rsid w:val="00ED7E18"/>
    <w:rsid w:val="00EE137E"/>
    <w:rsid w:val="00EE1501"/>
    <w:rsid w:val="00EE1CE1"/>
    <w:rsid w:val="00EE28A0"/>
    <w:rsid w:val="00EE398C"/>
    <w:rsid w:val="00EE3C01"/>
    <w:rsid w:val="00EE56EB"/>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628F"/>
    <w:rsid w:val="00F06DE2"/>
    <w:rsid w:val="00F113DC"/>
    <w:rsid w:val="00F11CAA"/>
    <w:rsid w:val="00F11D2A"/>
    <w:rsid w:val="00F1638D"/>
    <w:rsid w:val="00F215E4"/>
    <w:rsid w:val="00F236F8"/>
    <w:rsid w:val="00F24E60"/>
    <w:rsid w:val="00F2519C"/>
    <w:rsid w:val="00F2558F"/>
    <w:rsid w:val="00F3015F"/>
    <w:rsid w:val="00F33626"/>
    <w:rsid w:val="00F34483"/>
    <w:rsid w:val="00F3489B"/>
    <w:rsid w:val="00F36F91"/>
    <w:rsid w:val="00F372C5"/>
    <w:rsid w:val="00F37575"/>
    <w:rsid w:val="00F3762B"/>
    <w:rsid w:val="00F43966"/>
    <w:rsid w:val="00F44C23"/>
    <w:rsid w:val="00F45F91"/>
    <w:rsid w:val="00F46518"/>
    <w:rsid w:val="00F46957"/>
    <w:rsid w:val="00F46986"/>
    <w:rsid w:val="00F506A9"/>
    <w:rsid w:val="00F5108B"/>
    <w:rsid w:val="00F52031"/>
    <w:rsid w:val="00F53225"/>
    <w:rsid w:val="00F534F8"/>
    <w:rsid w:val="00F5518E"/>
    <w:rsid w:val="00F55C59"/>
    <w:rsid w:val="00F56149"/>
    <w:rsid w:val="00F570FD"/>
    <w:rsid w:val="00F579BF"/>
    <w:rsid w:val="00F603F1"/>
    <w:rsid w:val="00F61A49"/>
    <w:rsid w:val="00F61E69"/>
    <w:rsid w:val="00F651FA"/>
    <w:rsid w:val="00F67A55"/>
    <w:rsid w:val="00F706A4"/>
    <w:rsid w:val="00F71B09"/>
    <w:rsid w:val="00F77B87"/>
    <w:rsid w:val="00F82B44"/>
    <w:rsid w:val="00F83042"/>
    <w:rsid w:val="00F83380"/>
    <w:rsid w:val="00F84DCF"/>
    <w:rsid w:val="00F8609B"/>
    <w:rsid w:val="00F864CC"/>
    <w:rsid w:val="00F86E2A"/>
    <w:rsid w:val="00F87536"/>
    <w:rsid w:val="00FA31AD"/>
    <w:rsid w:val="00FA3FAA"/>
    <w:rsid w:val="00FA46C4"/>
    <w:rsid w:val="00FA4A08"/>
    <w:rsid w:val="00FA4BC7"/>
    <w:rsid w:val="00FA5D74"/>
    <w:rsid w:val="00FA6AC9"/>
    <w:rsid w:val="00FA6D2B"/>
    <w:rsid w:val="00FA6F96"/>
    <w:rsid w:val="00FA72BC"/>
    <w:rsid w:val="00FB6690"/>
    <w:rsid w:val="00FB72B6"/>
    <w:rsid w:val="00FB74F8"/>
    <w:rsid w:val="00FB7595"/>
    <w:rsid w:val="00FB7ECB"/>
    <w:rsid w:val="00FC1C13"/>
    <w:rsid w:val="00FC6B4F"/>
    <w:rsid w:val="00FC7078"/>
    <w:rsid w:val="00FD05AA"/>
    <w:rsid w:val="00FD0A57"/>
    <w:rsid w:val="00FD3469"/>
    <w:rsid w:val="00FD37D6"/>
    <w:rsid w:val="00FD4FA3"/>
    <w:rsid w:val="00FD63BE"/>
    <w:rsid w:val="00FD7094"/>
    <w:rsid w:val="00FE2A93"/>
    <w:rsid w:val="00FE4A57"/>
    <w:rsid w:val="00FE56CF"/>
    <w:rsid w:val="00FE6A00"/>
    <w:rsid w:val="00FF1C87"/>
    <w:rsid w:val="00FF2D6E"/>
    <w:rsid w:val="00FF33F4"/>
    <w:rsid w:val="00FF34FB"/>
    <w:rsid w:val="00FF45F0"/>
    <w:rsid w:val="00FF4FE6"/>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11546</Words>
  <Characters>65818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cp:revision>
  <cp:lastPrinted>2023-01-02T16:34:00Z</cp:lastPrinted>
  <dcterms:created xsi:type="dcterms:W3CDTF">2023-03-27T23:58:00Z</dcterms:created>
  <dcterms:modified xsi:type="dcterms:W3CDTF">2023-03-27T23:58:00Z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