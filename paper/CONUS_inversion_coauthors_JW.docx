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F28F" w14:textId="5DD5FE19" w:rsidR="00B44582" w:rsidRPr="00C01462" w:rsidRDefault="00664966">
      <w:pPr>
        <w:rPr>
          <w:b/>
          <w:bCs/>
          <w:sz w:val="30"/>
          <w:szCs w:val="30"/>
        </w:rPr>
      </w:pPr>
      <w:r w:rsidRPr="00C01462">
        <w:rPr>
          <w:b/>
          <w:bCs/>
          <w:sz w:val="30"/>
          <w:szCs w:val="30"/>
        </w:rPr>
        <w:t xml:space="preserve">High-resolution </w:t>
      </w:r>
      <w:r w:rsidR="002E36D8">
        <w:rPr>
          <w:b/>
          <w:bCs/>
          <w:sz w:val="30"/>
          <w:szCs w:val="30"/>
        </w:rPr>
        <w:t>U.S.</w:t>
      </w:r>
      <w:r w:rsidR="00B44582" w:rsidRPr="00C01462">
        <w:rPr>
          <w:b/>
          <w:bCs/>
          <w:sz w:val="30"/>
          <w:szCs w:val="30"/>
        </w:rPr>
        <w:t xml:space="preserve"> methane emissions inferred from an inversion of 2019 TROPOMI satellite data</w:t>
      </w:r>
      <w:r w:rsidR="002E36D8">
        <w:rPr>
          <w:b/>
          <w:bCs/>
          <w:sz w:val="30"/>
          <w:szCs w:val="30"/>
        </w:rPr>
        <w:t>: contributions from</w:t>
      </w:r>
      <w:r w:rsidR="00FD37D6">
        <w:rPr>
          <w:b/>
          <w:bCs/>
          <w:sz w:val="30"/>
          <w:szCs w:val="30"/>
        </w:rPr>
        <w:t xml:space="preserve"> </w:t>
      </w:r>
      <w:r w:rsidR="00FD4FA3">
        <w:rPr>
          <w:b/>
          <w:bCs/>
          <w:sz w:val="30"/>
          <w:szCs w:val="30"/>
        </w:rPr>
        <w:t xml:space="preserve">individual </w:t>
      </w:r>
      <w:r w:rsidR="002E36D8">
        <w:rPr>
          <w:b/>
          <w:bCs/>
          <w:sz w:val="30"/>
          <w:szCs w:val="30"/>
        </w:rPr>
        <w:t>states, urban areas</w:t>
      </w:r>
      <w:r w:rsidR="00FD37D6">
        <w:rPr>
          <w:b/>
          <w:bCs/>
          <w:sz w:val="30"/>
          <w:szCs w:val="30"/>
        </w:rPr>
        <w:t>, and landfills</w:t>
      </w:r>
    </w:p>
    <w:p w14:paraId="3174176E" w14:textId="176B5570" w:rsidR="00BF094E" w:rsidRPr="00FD37D6" w:rsidRDefault="00BF094E" w:rsidP="00AE57E9">
      <w:pPr>
        <w:rPr>
          <w:color w:val="000000" w:themeColor="text1"/>
        </w:rPr>
      </w:pPr>
      <w:r w:rsidRPr="00C9294D">
        <w:rPr>
          <w:color w:val="000000" w:themeColor="text1"/>
        </w:rPr>
        <w:t>Hannah Nesser</w:t>
      </w:r>
      <w:r w:rsidRPr="00C9294D">
        <w:rPr>
          <w:color w:val="000000" w:themeColor="text1"/>
          <w:vertAlign w:val="superscript"/>
        </w:rPr>
        <w:t>1</w:t>
      </w:r>
      <w:r w:rsidRPr="00C9294D">
        <w:rPr>
          <w:color w:val="000000" w:themeColor="text1"/>
        </w:rPr>
        <w:t>, Daniel J. Jacob</w:t>
      </w:r>
      <w:r w:rsidRPr="00C9294D">
        <w:rPr>
          <w:color w:val="000000" w:themeColor="text1"/>
          <w:vertAlign w:val="superscript"/>
        </w:rPr>
        <w:t>1</w:t>
      </w:r>
      <w:r w:rsidRPr="00C9294D">
        <w:rPr>
          <w:color w:val="000000" w:themeColor="text1"/>
        </w:rPr>
        <w:t xml:space="preserve">, </w:t>
      </w:r>
      <w:proofErr w:type="spellStart"/>
      <w:r w:rsidR="0001370F" w:rsidRPr="00C9294D">
        <w:rPr>
          <w:color w:val="000000" w:themeColor="text1"/>
        </w:rPr>
        <w:t>Joannes</w:t>
      </w:r>
      <w:proofErr w:type="spellEnd"/>
      <w:r w:rsidR="0001370F" w:rsidRPr="00C9294D">
        <w:rPr>
          <w:color w:val="000000" w:themeColor="text1"/>
        </w:rPr>
        <w:t xml:space="preserve"> D. Maasakkers</w:t>
      </w:r>
      <w:r w:rsidR="0001370F" w:rsidRPr="00C9294D">
        <w:rPr>
          <w:color w:val="000000" w:themeColor="text1"/>
          <w:vertAlign w:val="superscript"/>
        </w:rPr>
        <w:t>2</w:t>
      </w:r>
      <w:r w:rsidR="0001370F" w:rsidRPr="00C9294D">
        <w:rPr>
          <w:color w:val="000000" w:themeColor="text1"/>
        </w:rPr>
        <w:t xml:space="preserve">, </w:t>
      </w:r>
      <w:r w:rsidR="00FD37D6">
        <w:rPr>
          <w:color w:val="000000" w:themeColor="text1"/>
        </w:rPr>
        <w:t>Alba Lorente</w:t>
      </w:r>
      <w:r w:rsidR="00FD37D6">
        <w:rPr>
          <w:color w:val="000000" w:themeColor="text1"/>
          <w:vertAlign w:val="superscript"/>
        </w:rPr>
        <w:t>2</w:t>
      </w:r>
      <w:r w:rsidR="00FD37D6">
        <w:rPr>
          <w:color w:val="000000" w:themeColor="text1"/>
        </w:rPr>
        <w:t xml:space="preserve">, </w:t>
      </w:r>
      <w:proofErr w:type="spellStart"/>
      <w:r w:rsidR="00FD37D6" w:rsidRPr="00C9294D">
        <w:rPr>
          <w:color w:val="000000" w:themeColor="text1"/>
        </w:rPr>
        <w:t>Zichong</w:t>
      </w:r>
      <w:proofErr w:type="spellEnd"/>
      <w:r w:rsidR="00FD37D6" w:rsidRPr="00C9294D">
        <w:rPr>
          <w:color w:val="000000" w:themeColor="text1"/>
        </w:rPr>
        <w:t xml:space="preserve"> Chen</w:t>
      </w:r>
      <w:r w:rsidR="00FD37D6" w:rsidRPr="00C9294D">
        <w:rPr>
          <w:color w:val="000000" w:themeColor="text1"/>
          <w:vertAlign w:val="superscript"/>
        </w:rPr>
        <w:t>1</w:t>
      </w:r>
      <w:r w:rsidR="00FD37D6" w:rsidRPr="00C9294D">
        <w:rPr>
          <w:color w:val="000000" w:themeColor="text1"/>
        </w:rPr>
        <w:t xml:space="preserve">, </w:t>
      </w:r>
      <w:r w:rsidR="0001370F" w:rsidRPr="00C9294D">
        <w:rPr>
          <w:color w:val="000000" w:themeColor="text1"/>
        </w:rPr>
        <w:t>Xiao Lu</w:t>
      </w:r>
      <w:r w:rsidR="0001370F" w:rsidRPr="00C9294D">
        <w:rPr>
          <w:color w:val="000000" w:themeColor="text1"/>
          <w:vertAlign w:val="superscript"/>
        </w:rPr>
        <w:t>3</w:t>
      </w:r>
      <w:r w:rsidR="0001370F" w:rsidRPr="00C9294D">
        <w:rPr>
          <w:color w:val="000000" w:themeColor="text1"/>
        </w:rPr>
        <w:t>, Lu Shen</w:t>
      </w:r>
      <w:r w:rsidR="0001370F" w:rsidRPr="00C9294D">
        <w:rPr>
          <w:color w:val="000000" w:themeColor="text1"/>
          <w:vertAlign w:val="superscript"/>
        </w:rPr>
        <w:t>4</w:t>
      </w:r>
      <w:r w:rsidR="0001370F" w:rsidRPr="00C9294D">
        <w:rPr>
          <w:color w:val="000000" w:themeColor="text1"/>
        </w:rPr>
        <w:t>, Zhen Qu</w:t>
      </w:r>
      <w:r w:rsidR="0001370F" w:rsidRPr="00C9294D">
        <w:rPr>
          <w:color w:val="000000" w:themeColor="text1"/>
          <w:vertAlign w:val="superscript"/>
        </w:rPr>
        <w:t>5</w:t>
      </w:r>
      <w:r w:rsidR="0001370F" w:rsidRPr="00C9294D">
        <w:rPr>
          <w:color w:val="000000" w:themeColor="text1"/>
        </w:rPr>
        <w:t xml:space="preserve">, </w:t>
      </w:r>
      <w:r w:rsidRPr="00C9294D">
        <w:rPr>
          <w:color w:val="000000" w:themeColor="text1"/>
        </w:rPr>
        <w:t>Tia Scarpelli</w:t>
      </w:r>
      <w:r w:rsidR="005F03CD">
        <w:rPr>
          <w:color w:val="000000" w:themeColor="text1"/>
          <w:vertAlign w:val="superscript"/>
        </w:rPr>
        <w:t>1</w:t>
      </w:r>
      <w:r w:rsidRPr="00C9294D">
        <w:rPr>
          <w:color w:val="000000" w:themeColor="text1"/>
        </w:rPr>
        <w:t>, Melissa P. Sulprizio</w:t>
      </w:r>
      <w:r w:rsidRPr="00C9294D">
        <w:rPr>
          <w:color w:val="000000" w:themeColor="text1"/>
          <w:vertAlign w:val="superscript"/>
        </w:rPr>
        <w:t>1</w:t>
      </w:r>
      <w:r w:rsidRPr="00C9294D">
        <w:rPr>
          <w:color w:val="000000" w:themeColor="text1"/>
        </w:rPr>
        <w:t>, Margaux Winter</w:t>
      </w:r>
      <w:r w:rsidRPr="00C9294D">
        <w:rPr>
          <w:color w:val="000000" w:themeColor="text1"/>
          <w:vertAlign w:val="superscript"/>
        </w:rPr>
        <w:t>1</w:t>
      </w:r>
      <w:r w:rsidRPr="00C9294D">
        <w:rPr>
          <w:color w:val="000000" w:themeColor="text1"/>
        </w:rPr>
        <w:t xml:space="preserve">, </w:t>
      </w:r>
      <w:r w:rsidR="00AE57E9" w:rsidRPr="00C9294D">
        <w:rPr>
          <w:color w:val="000000" w:themeColor="text1"/>
        </w:rPr>
        <w:t>Shuang Ma</w:t>
      </w:r>
      <w:r w:rsidR="005F03CD">
        <w:rPr>
          <w:color w:val="000000" w:themeColor="text1"/>
          <w:vertAlign w:val="superscript"/>
        </w:rPr>
        <w:t>6</w:t>
      </w:r>
      <w:r w:rsidR="00AE57E9" w:rsidRPr="00C9294D">
        <w:rPr>
          <w:color w:val="000000" w:themeColor="text1"/>
        </w:rPr>
        <w:t>, A</w:t>
      </w:r>
      <w:r w:rsidRPr="00C9294D">
        <w:rPr>
          <w:color w:val="000000" w:themeColor="text1"/>
        </w:rPr>
        <w:t>. Anthony Bloom</w:t>
      </w:r>
      <w:r w:rsidR="005F03CD">
        <w:rPr>
          <w:color w:val="000000" w:themeColor="text1"/>
          <w:vertAlign w:val="superscript"/>
        </w:rPr>
        <w:t>6</w:t>
      </w:r>
      <w:r w:rsidR="007B190B" w:rsidRPr="00C9294D">
        <w:rPr>
          <w:color w:val="000000" w:themeColor="text1"/>
        </w:rPr>
        <w:t xml:space="preserve">, </w:t>
      </w:r>
      <w:r w:rsidRPr="00C9294D">
        <w:rPr>
          <w:color w:val="000000" w:themeColor="text1"/>
        </w:rPr>
        <w:t>John Worden</w:t>
      </w:r>
      <w:r w:rsidR="005F03CD">
        <w:rPr>
          <w:color w:val="000000" w:themeColor="text1"/>
          <w:vertAlign w:val="superscript"/>
        </w:rPr>
        <w:t>6</w:t>
      </w:r>
      <w:r w:rsidR="00AE57E9" w:rsidRPr="00C9294D">
        <w:rPr>
          <w:color w:val="000000" w:themeColor="text1"/>
        </w:rPr>
        <w:t xml:space="preserve">, </w:t>
      </w:r>
      <w:r w:rsidR="00FD37D6" w:rsidRPr="00C9294D">
        <w:rPr>
          <w:color w:val="000000" w:themeColor="text1"/>
        </w:rPr>
        <w:t>Cynthia A. Randles</w:t>
      </w:r>
      <w:r w:rsidR="005F03CD">
        <w:rPr>
          <w:color w:val="000000" w:themeColor="text1"/>
          <w:vertAlign w:val="superscript"/>
        </w:rPr>
        <w:t>7</w:t>
      </w:r>
      <w:r w:rsidR="00FD37D6" w:rsidRPr="00C9294D">
        <w:rPr>
          <w:color w:val="000000" w:themeColor="text1"/>
        </w:rPr>
        <w:t>,</w:t>
      </w:r>
      <w:r w:rsidR="00E96407">
        <w:rPr>
          <w:color w:val="000000" w:themeColor="text1"/>
        </w:rPr>
        <w:t xml:space="preserve"> Felipe J. Cardoso Saladana</w:t>
      </w:r>
      <w:r w:rsidR="005F03CD">
        <w:rPr>
          <w:color w:val="000000" w:themeColor="text1"/>
          <w:vertAlign w:val="superscript"/>
        </w:rPr>
        <w:t>7</w:t>
      </w:r>
      <w:r w:rsidR="00E96407">
        <w:rPr>
          <w:color w:val="000000" w:themeColor="text1"/>
        </w:rPr>
        <w:t xml:space="preserve">, </w:t>
      </w:r>
      <w:r w:rsidR="00FD37D6" w:rsidRPr="00C9294D">
        <w:rPr>
          <w:color w:val="000000" w:themeColor="text1"/>
        </w:rPr>
        <w:t>Bryan K. Mignone</w:t>
      </w:r>
      <w:r w:rsidR="005F03CD">
        <w:rPr>
          <w:color w:val="000000" w:themeColor="text1"/>
          <w:vertAlign w:val="superscript"/>
        </w:rPr>
        <w:t>7</w:t>
      </w:r>
    </w:p>
    <w:p w14:paraId="4DB3B5E5" w14:textId="77777777" w:rsidR="00BF094E" w:rsidRPr="00C9294D" w:rsidRDefault="00BF094E" w:rsidP="00AE57E9">
      <w:pPr>
        <w:pStyle w:val="Affiliation"/>
        <w:spacing w:before="0"/>
        <w:rPr>
          <w:color w:val="000000" w:themeColor="text1"/>
          <w:sz w:val="18"/>
          <w:szCs w:val="18"/>
        </w:rPr>
      </w:pPr>
      <w:r w:rsidRPr="00C9294D">
        <w:rPr>
          <w:color w:val="000000" w:themeColor="text1"/>
          <w:sz w:val="18"/>
          <w:szCs w:val="18"/>
          <w:vertAlign w:val="superscript"/>
        </w:rPr>
        <w:t>1</w:t>
      </w:r>
      <w:r w:rsidRPr="00C9294D">
        <w:rPr>
          <w:color w:val="000000" w:themeColor="text1"/>
          <w:sz w:val="18"/>
          <w:szCs w:val="18"/>
        </w:rPr>
        <w:t>School of Engineering and Applied Sciences, Harvard University, Cambridge, MA, USA</w:t>
      </w:r>
    </w:p>
    <w:p w14:paraId="0255F15B" w14:textId="317E420A" w:rsidR="00BF094E" w:rsidRPr="00C9294D" w:rsidRDefault="00BF094E" w:rsidP="00AE57E9">
      <w:pPr>
        <w:pStyle w:val="Affiliation"/>
        <w:spacing w:before="0"/>
        <w:rPr>
          <w:color w:val="000000" w:themeColor="text1"/>
          <w:sz w:val="18"/>
          <w:szCs w:val="18"/>
        </w:rPr>
      </w:pPr>
      <w:r w:rsidRPr="00C9294D">
        <w:rPr>
          <w:color w:val="000000" w:themeColor="text1"/>
          <w:sz w:val="18"/>
          <w:szCs w:val="18"/>
          <w:vertAlign w:val="superscript"/>
        </w:rPr>
        <w:t>2</w:t>
      </w:r>
      <w:r w:rsidRPr="00C9294D">
        <w:rPr>
          <w:color w:val="000000" w:themeColor="text1"/>
          <w:sz w:val="18"/>
          <w:szCs w:val="18"/>
        </w:rPr>
        <w:t>SRON Netherlands Institute for Space Research, Utrecht, the Netherlands</w:t>
      </w:r>
    </w:p>
    <w:p w14:paraId="53B83BCB" w14:textId="589EE42C" w:rsidR="00EF55DC" w:rsidRPr="00C9294D" w:rsidRDefault="00EF55DC" w:rsidP="00AE57E9">
      <w:pPr>
        <w:pStyle w:val="Affiliation"/>
        <w:spacing w:before="0"/>
        <w:rPr>
          <w:color w:val="000000" w:themeColor="text1"/>
          <w:sz w:val="18"/>
          <w:szCs w:val="18"/>
        </w:rPr>
      </w:pPr>
      <w:r w:rsidRPr="00C9294D">
        <w:rPr>
          <w:color w:val="000000" w:themeColor="text1"/>
          <w:sz w:val="18"/>
          <w:szCs w:val="18"/>
          <w:vertAlign w:val="superscript"/>
        </w:rPr>
        <w:t>3</w:t>
      </w:r>
      <w:r w:rsidRPr="00C9294D">
        <w:rPr>
          <w:color w:val="000000" w:themeColor="text1"/>
          <w:sz w:val="18"/>
          <w:szCs w:val="18"/>
        </w:rPr>
        <w:t xml:space="preserve">School of Atmospheric Sciences, Sun </w:t>
      </w:r>
      <w:proofErr w:type="spellStart"/>
      <w:r w:rsidRPr="00C9294D">
        <w:rPr>
          <w:color w:val="000000" w:themeColor="text1"/>
          <w:sz w:val="18"/>
          <w:szCs w:val="18"/>
        </w:rPr>
        <w:t>Yat-sen</w:t>
      </w:r>
      <w:proofErr w:type="spellEnd"/>
      <w:r w:rsidRPr="00C9294D">
        <w:rPr>
          <w:color w:val="000000" w:themeColor="text1"/>
          <w:sz w:val="18"/>
          <w:szCs w:val="18"/>
        </w:rPr>
        <w:t xml:space="preserve"> University, Zhuhai, Guangdong Province, China</w:t>
      </w:r>
    </w:p>
    <w:p w14:paraId="62A4472C" w14:textId="74024BDB" w:rsidR="00001BA0" w:rsidRPr="00C9294D" w:rsidRDefault="00001BA0" w:rsidP="00AE57E9">
      <w:pPr>
        <w:pStyle w:val="Affiliation"/>
        <w:spacing w:before="0"/>
        <w:rPr>
          <w:color w:val="000000" w:themeColor="text1"/>
          <w:sz w:val="18"/>
          <w:szCs w:val="18"/>
        </w:rPr>
      </w:pPr>
      <w:r w:rsidRPr="00C9294D">
        <w:rPr>
          <w:color w:val="000000" w:themeColor="text1"/>
          <w:sz w:val="18"/>
          <w:szCs w:val="18"/>
          <w:vertAlign w:val="superscript"/>
        </w:rPr>
        <w:t>4</w:t>
      </w:r>
      <w:r w:rsidRPr="00C9294D">
        <w:rPr>
          <w:color w:val="000000" w:themeColor="text1"/>
          <w:sz w:val="18"/>
          <w:szCs w:val="18"/>
        </w:rPr>
        <w:t>Department of Atmospheric and Oceanic Sciences, School of Physics, Peking University, Beijing 100871, China</w:t>
      </w:r>
    </w:p>
    <w:p w14:paraId="326403AC" w14:textId="20B3C706" w:rsidR="00EF55DC" w:rsidRPr="00C9294D" w:rsidRDefault="007B190B" w:rsidP="00AE57E9">
      <w:pPr>
        <w:pStyle w:val="Affiliation"/>
        <w:spacing w:before="0"/>
        <w:rPr>
          <w:color w:val="000000" w:themeColor="text1"/>
          <w:sz w:val="18"/>
          <w:szCs w:val="18"/>
        </w:rPr>
      </w:pPr>
      <w:r w:rsidRPr="00C9294D">
        <w:rPr>
          <w:color w:val="000000" w:themeColor="text1"/>
          <w:sz w:val="18"/>
          <w:szCs w:val="18"/>
          <w:vertAlign w:val="superscript"/>
        </w:rPr>
        <w:t>5</w:t>
      </w:r>
      <w:r w:rsidR="00EF55DC" w:rsidRPr="00C9294D">
        <w:rPr>
          <w:color w:val="000000" w:themeColor="text1"/>
          <w:sz w:val="18"/>
          <w:szCs w:val="18"/>
        </w:rPr>
        <w:t>Department of Marine, Earth and Atmospheric Sciences, North Carolina State University, Raleigh, NC, USA</w:t>
      </w:r>
    </w:p>
    <w:p w14:paraId="07D5C17C" w14:textId="5F16FD12" w:rsidR="00FD37D6" w:rsidRPr="005F03CD" w:rsidRDefault="005F03CD" w:rsidP="00FD37D6">
      <w:pPr>
        <w:pStyle w:val="Affiliation"/>
        <w:spacing w:before="0"/>
        <w:rPr>
          <w:color w:val="000000" w:themeColor="text1"/>
          <w:sz w:val="18"/>
          <w:szCs w:val="18"/>
          <w:lang w:val="en-US"/>
        </w:rPr>
      </w:pPr>
      <w:r>
        <w:rPr>
          <w:color w:val="000000" w:themeColor="text1"/>
          <w:sz w:val="18"/>
          <w:szCs w:val="18"/>
          <w:vertAlign w:val="superscript"/>
          <w:lang w:val="en-US"/>
        </w:rPr>
        <w:t>6</w:t>
      </w:r>
      <w:r w:rsidR="00FD37D6" w:rsidRPr="005F03CD">
        <w:rPr>
          <w:color w:val="000000" w:themeColor="text1"/>
          <w:sz w:val="18"/>
          <w:szCs w:val="18"/>
          <w:lang w:val="en-US"/>
        </w:rPr>
        <w:t>Jet Propulsion Laboratory, California Institute of Technology, Pasadena, California, USA</w:t>
      </w:r>
    </w:p>
    <w:p w14:paraId="3C7D0E64" w14:textId="2402B48A" w:rsidR="00FD37D6" w:rsidRPr="005F03CD" w:rsidRDefault="005F03CD" w:rsidP="00AE57E9">
      <w:pPr>
        <w:pStyle w:val="Affiliation"/>
        <w:spacing w:before="0"/>
        <w:rPr>
          <w:color w:val="000000" w:themeColor="text1"/>
          <w:sz w:val="18"/>
          <w:szCs w:val="18"/>
          <w:lang w:val="en-US"/>
        </w:rPr>
      </w:pPr>
      <w:r>
        <w:rPr>
          <w:color w:val="000000" w:themeColor="text1"/>
          <w:sz w:val="18"/>
          <w:szCs w:val="18"/>
          <w:vertAlign w:val="superscript"/>
          <w:lang w:val="en-US"/>
        </w:rPr>
        <w:t>7</w:t>
      </w:r>
      <w:r w:rsidR="00FD37D6" w:rsidRPr="005F03CD">
        <w:rPr>
          <w:color w:val="000000" w:themeColor="text1"/>
          <w:sz w:val="18"/>
          <w:szCs w:val="18"/>
          <w:lang w:val="en-US"/>
        </w:rPr>
        <w:t>ExxonMobil Research and Engineering Company, Annandale, NJ, USA</w:t>
      </w:r>
    </w:p>
    <w:p w14:paraId="28BCF142" w14:textId="77777777" w:rsidR="00FD37D6" w:rsidRDefault="00FD37D6" w:rsidP="002E36D8"/>
    <w:p w14:paraId="1E75609C" w14:textId="4EED0188" w:rsidR="002E36D8" w:rsidRDefault="00A440C1">
      <w:r w:rsidRPr="00C01462">
        <w:t>We quantify 2019 methane emissions</w:t>
      </w:r>
      <w:r w:rsidR="0001370F">
        <w:t xml:space="preserve"> in the contiguous </w:t>
      </w:r>
      <w:r w:rsidR="005F1E5B">
        <w:t>U.S.</w:t>
      </w:r>
      <w:r w:rsidR="0001370F">
        <w:t xml:space="preserve"> (CONUS)</w:t>
      </w:r>
      <w:r w:rsidRPr="00C01462">
        <w:t xml:space="preserve"> at 0.25° </w:t>
      </w:r>
      <w:r w:rsidR="00E3469C" w:rsidRPr="00E3469C">
        <w:t>×</w:t>
      </w:r>
      <w:r w:rsidRPr="00C01462">
        <w:t xml:space="preserve"> 0.3125° resolution by inverse analysis of atmospheric methane columns measured by the Tropospheric Monitoring Instrument (TROPOMI). </w:t>
      </w:r>
      <w:r w:rsidR="00361369">
        <w:t xml:space="preserve">A </w:t>
      </w:r>
      <w:r w:rsidRPr="00C01462">
        <w:t xml:space="preserve">gridded version of the </w:t>
      </w:r>
      <w:r w:rsidR="000C67B6">
        <w:t>U.S. Environmental Protection Agency (EPA)</w:t>
      </w:r>
      <w:r w:rsidR="000C67B6" w:rsidRPr="00C01462">
        <w:t xml:space="preserve"> </w:t>
      </w:r>
      <w:r w:rsidR="00E96407">
        <w:t>Greenhouse Gas Emissions</w:t>
      </w:r>
      <w:r w:rsidR="00361369">
        <w:t xml:space="preserve"> </w:t>
      </w:r>
      <w:r w:rsidR="00E96407">
        <w:t>I</w:t>
      </w:r>
      <w:r w:rsidRPr="00C01462">
        <w:t>nventor</w:t>
      </w:r>
      <w:r w:rsidR="000C67B6">
        <w:t>y</w:t>
      </w:r>
      <w:r w:rsidRPr="00C01462">
        <w:t xml:space="preserve"> </w:t>
      </w:r>
      <w:r w:rsidR="00E96407">
        <w:t xml:space="preserve">(GHGI) </w:t>
      </w:r>
      <w:r w:rsidR="00361369">
        <w:t>serves as the prior</w:t>
      </w:r>
      <w:r w:rsidR="00361369" w:rsidRPr="00C01462">
        <w:t xml:space="preserve"> estimate for the </w:t>
      </w:r>
      <w:r w:rsidR="00361369">
        <w:t>inversion</w:t>
      </w:r>
      <w:r w:rsidRPr="00C01462">
        <w:t xml:space="preserve">. We </w:t>
      </w:r>
      <w:r w:rsidR="0001370F">
        <w:t>optimize</w:t>
      </w:r>
      <w:r w:rsidRPr="00C01462">
        <w:t xml:space="preserve"> emissions </w:t>
      </w:r>
      <w:r w:rsidR="000C67B6">
        <w:t xml:space="preserve">and quantify observing system information content </w:t>
      </w:r>
      <w:r w:rsidR="00423E82">
        <w:t xml:space="preserve">for an eight-member inversion ensemble </w:t>
      </w:r>
      <w:r w:rsidRPr="00C01462">
        <w:t>through analytical minimization of a Bayesian cost function. We achieve high resolution with a reduced-rank characterization of the</w:t>
      </w:r>
      <w:r w:rsidR="00423E82">
        <w:t xml:space="preserve"> observing system</w:t>
      </w:r>
      <w:r w:rsidRPr="00C01462">
        <w:t xml:space="preserve"> that </w:t>
      </w:r>
      <w:r w:rsidR="002E7370">
        <w:t xml:space="preserve">optimally </w:t>
      </w:r>
      <w:r w:rsidR="0060323A">
        <w:t>preserves</w:t>
      </w:r>
      <w:r w:rsidRPr="00C01462">
        <w:t xml:space="preserve"> information content</w:t>
      </w:r>
      <w:r w:rsidR="002E36D8">
        <w:t>. Our optimal</w:t>
      </w:r>
      <w:r w:rsidR="004D6CA9">
        <w:t xml:space="preserve"> </w:t>
      </w:r>
      <w:r w:rsidR="002E36D8">
        <w:t>(</w:t>
      </w:r>
      <w:r w:rsidR="00163087">
        <w:t>posterior</w:t>
      </w:r>
      <w:r w:rsidR="002E36D8">
        <w:t>) estimate of</w:t>
      </w:r>
      <w:r w:rsidR="00BC2011">
        <w:t xml:space="preserve"> anthropogenic </w:t>
      </w:r>
      <w:r w:rsidR="0043500C">
        <w:t xml:space="preserve">emissions </w:t>
      </w:r>
      <w:r w:rsidR="002E36D8">
        <w:t>in CONUS is</w:t>
      </w:r>
      <w:r w:rsidR="00BC2011">
        <w:t xml:space="preserve"> </w:t>
      </w:r>
      <w:r w:rsidR="0043500C" w:rsidRPr="00C01462">
        <w:t>3</w:t>
      </w:r>
      <w:r w:rsidR="00E74256">
        <w:t>0</w:t>
      </w:r>
      <w:r w:rsidR="0043500C" w:rsidRPr="00C01462">
        <w:t>.</w:t>
      </w:r>
      <w:r w:rsidR="00E74256">
        <w:t>9</w:t>
      </w:r>
      <w:r w:rsidR="0043500C" w:rsidRPr="00C01462">
        <w:t xml:space="preserve"> (30.0 - 3</w:t>
      </w:r>
      <w:r w:rsidR="00E74256">
        <w:t>1</w:t>
      </w:r>
      <w:r w:rsidR="0043500C" w:rsidRPr="00C01462">
        <w:t>.</w:t>
      </w:r>
      <w:r w:rsidR="00E74256">
        <w:t>8</w:t>
      </w:r>
      <w:r w:rsidR="0043500C" w:rsidRPr="00C01462">
        <w:t xml:space="preserve">) </w:t>
      </w:r>
      <w:proofErr w:type="spellStart"/>
      <w:r w:rsidR="0043500C" w:rsidRPr="00C01462">
        <w:t>Tg</w:t>
      </w:r>
      <w:proofErr w:type="spellEnd"/>
      <w:r w:rsidR="0043500C" w:rsidRPr="00C01462">
        <w:t xml:space="preserve"> a</w:t>
      </w:r>
      <w:r w:rsidR="0043500C" w:rsidRPr="00C01462">
        <w:rPr>
          <w:vertAlign w:val="superscript"/>
        </w:rPr>
        <w:t>-1</w:t>
      </w:r>
      <w:r w:rsidR="00BC2011">
        <w:t xml:space="preserve">, where </w:t>
      </w:r>
      <w:r w:rsidR="00163087">
        <w:t xml:space="preserve">the </w:t>
      </w:r>
      <w:r w:rsidR="00BC2011">
        <w:t xml:space="preserve">values </w:t>
      </w:r>
      <w:r w:rsidR="002E36D8">
        <w:t xml:space="preserve">in parentheses </w:t>
      </w:r>
      <w:r w:rsidR="004D6CA9">
        <w:t xml:space="preserve">give </w:t>
      </w:r>
      <w:r w:rsidR="00BC2011">
        <w:t>the spread</w:t>
      </w:r>
      <w:r w:rsidR="00361369">
        <w:t xml:space="preserve"> of </w:t>
      </w:r>
      <w:r w:rsidR="00E96407">
        <w:t xml:space="preserve">the </w:t>
      </w:r>
      <w:r w:rsidR="00361369">
        <w:t>ensemble</w:t>
      </w:r>
      <w:r w:rsidR="002E36D8">
        <w:t>. This is</w:t>
      </w:r>
      <w:r w:rsidR="00E74256">
        <w:t xml:space="preserve"> </w:t>
      </w:r>
      <w:r w:rsidR="00BC2011">
        <w:t xml:space="preserve">a </w:t>
      </w:r>
      <w:r w:rsidR="00E74256">
        <w:t>1</w:t>
      </w:r>
      <w:r w:rsidR="00913AF5">
        <w:t>6</w:t>
      </w:r>
      <w:r w:rsidR="00166614">
        <w:t xml:space="preserve"> </w:t>
      </w:r>
      <w:r w:rsidR="00BC2011">
        <w:t xml:space="preserve">% increase from the most recent GHGI estimate of </w:t>
      </w:r>
      <w:r w:rsidR="00BC2011" w:rsidRPr="00C01462">
        <w:t>26.</w:t>
      </w:r>
      <w:r w:rsidR="00913AF5">
        <w:t>7</w:t>
      </w:r>
      <w:r w:rsidR="00BC2011" w:rsidRPr="00C01462">
        <w:t xml:space="preserve"> </w:t>
      </w:r>
      <w:proofErr w:type="spellStart"/>
      <w:r w:rsidR="00BC2011" w:rsidRPr="00C01462">
        <w:t>Tg</w:t>
      </w:r>
      <w:proofErr w:type="spellEnd"/>
      <w:r w:rsidR="00BC2011" w:rsidRPr="00C01462">
        <w:t xml:space="preserve"> a</w:t>
      </w:r>
      <w:r w:rsidR="00BC2011" w:rsidRPr="00C01462">
        <w:rPr>
          <w:vertAlign w:val="superscript"/>
        </w:rPr>
        <w:t>-1</w:t>
      </w:r>
      <w:r w:rsidR="00BD166D">
        <w:t xml:space="preserve"> for 2019. </w:t>
      </w:r>
      <w:r w:rsidR="002E36D8">
        <w:t xml:space="preserve">We partition emissions by sector, with </w:t>
      </w:r>
      <w:r w:rsidR="00163087">
        <w:t xml:space="preserve">livestock emissions </w:t>
      </w:r>
      <w:r w:rsidR="002E36D8">
        <w:t>of</w:t>
      </w:r>
      <w:r w:rsidR="00163087">
        <w:t xml:space="preserve"> 10.</w:t>
      </w:r>
      <w:r w:rsidR="00323391">
        <w:t>4</w:t>
      </w:r>
      <w:r w:rsidR="00A22755">
        <w:t xml:space="preserve"> (10.0 - 10.7)</w:t>
      </w:r>
      <w:r w:rsidR="00163087">
        <w:t xml:space="preserve"> </w:t>
      </w:r>
      <w:proofErr w:type="spellStart"/>
      <w:r w:rsidR="00163087" w:rsidRPr="00C01462">
        <w:t>Tg</w:t>
      </w:r>
      <w:proofErr w:type="spellEnd"/>
      <w:r w:rsidR="00163087" w:rsidRPr="00C01462">
        <w:t xml:space="preserve"> a</w:t>
      </w:r>
      <w:r w:rsidR="00163087" w:rsidRPr="00C01462">
        <w:rPr>
          <w:vertAlign w:val="superscript"/>
        </w:rPr>
        <w:t>-1</w:t>
      </w:r>
      <w:r w:rsidR="00163087">
        <w:t xml:space="preserve">, </w:t>
      </w:r>
      <w:proofErr w:type="gramStart"/>
      <w:r w:rsidR="00163087">
        <w:t>oil</w:t>
      </w:r>
      <w:proofErr w:type="gramEnd"/>
      <w:r w:rsidR="00163087">
        <w:t xml:space="preserve"> and gas</w:t>
      </w:r>
      <w:r w:rsidR="002E36D8">
        <w:t xml:space="preserve"> of </w:t>
      </w:r>
      <w:r w:rsidR="00163087">
        <w:t>10.</w:t>
      </w:r>
      <w:r w:rsidR="00323391">
        <w:t>4</w:t>
      </w:r>
      <w:r w:rsidR="00163087">
        <w:t xml:space="preserve"> </w:t>
      </w:r>
      <w:r w:rsidR="00A22755">
        <w:t xml:space="preserve">(10.1 - 10.7) </w:t>
      </w:r>
      <w:proofErr w:type="spellStart"/>
      <w:r w:rsidR="00163087" w:rsidRPr="00C01462">
        <w:t>Tg</w:t>
      </w:r>
      <w:proofErr w:type="spellEnd"/>
      <w:r w:rsidR="00163087" w:rsidRPr="00C01462">
        <w:t xml:space="preserve"> a</w:t>
      </w:r>
      <w:r w:rsidR="00163087" w:rsidRPr="00C01462">
        <w:rPr>
          <w:vertAlign w:val="superscript"/>
        </w:rPr>
        <w:t>-1</w:t>
      </w:r>
      <w:r w:rsidR="00163087">
        <w:t xml:space="preserve">, coal </w:t>
      </w:r>
      <w:r w:rsidR="002E36D8">
        <w:t xml:space="preserve">of </w:t>
      </w:r>
      <w:r w:rsidR="00163087">
        <w:t>1.5</w:t>
      </w:r>
      <w:r w:rsidR="00A22755">
        <w:t xml:space="preserve"> (1.2 - 1.9)</w:t>
      </w:r>
      <w:r w:rsidR="00163087">
        <w:t xml:space="preserve"> </w:t>
      </w:r>
      <w:proofErr w:type="spellStart"/>
      <w:r w:rsidR="00163087" w:rsidRPr="00C01462">
        <w:t>Tg</w:t>
      </w:r>
      <w:proofErr w:type="spellEnd"/>
      <w:r w:rsidR="00163087" w:rsidRPr="00C01462">
        <w:t xml:space="preserve"> a</w:t>
      </w:r>
      <w:r w:rsidR="00163087" w:rsidRPr="00C01462">
        <w:rPr>
          <w:vertAlign w:val="superscript"/>
        </w:rPr>
        <w:t>-1</w:t>
      </w:r>
      <w:r w:rsidR="00163087">
        <w:t>, landfills</w:t>
      </w:r>
      <w:r w:rsidR="00A71C1D">
        <w:t xml:space="preserve"> </w:t>
      </w:r>
      <w:r w:rsidR="002E36D8">
        <w:t xml:space="preserve">of </w:t>
      </w:r>
      <w:r w:rsidR="00323391">
        <w:t>6.9</w:t>
      </w:r>
      <w:r w:rsidR="00A22755">
        <w:t xml:space="preserve"> </w:t>
      </w:r>
      <w:r w:rsidR="00A22755" w:rsidRPr="00A22755">
        <w:t>(</w:t>
      </w:r>
      <w:r w:rsidR="00A22755" w:rsidRPr="0078584E">
        <w:t xml:space="preserve">6.4 </w:t>
      </w:r>
      <w:r w:rsidR="00A22755">
        <w:t>-</w:t>
      </w:r>
      <w:r w:rsidR="00A22755" w:rsidRPr="0078584E">
        <w:t xml:space="preserve"> 7.5)</w:t>
      </w:r>
      <w:r w:rsidR="00163087">
        <w:t xml:space="preserve"> </w:t>
      </w:r>
      <w:proofErr w:type="spellStart"/>
      <w:r w:rsidR="00163087" w:rsidRPr="00C01462">
        <w:t>Tg</w:t>
      </w:r>
      <w:proofErr w:type="spellEnd"/>
      <w:r w:rsidR="00163087" w:rsidRPr="00C01462">
        <w:t xml:space="preserve"> a</w:t>
      </w:r>
      <w:r w:rsidR="00163087" w:rsidRPr="00C01462">
        <w:rPr>
          <w:vertAlign w:val="superscript"/>
        </w:rPr>
        <w:t>-1</w:t>
      </w:r>
      <w:r w:rsidR="002E36D8">
        <w:t xml:space="preserve">, </w:t>
      </w:r>
      <w:r w:rsidR="00A22755">
        <w:t xml:space="preserve">wastewater of 0.6 (0.5 - 0.7), </w:t>
      </w:r>
      <w:r w:rsidR="002E36D8">
        <w:t xml:space="preserve">and other </w:t>
      </w:r>
      <w:r w:rsidR="00BD166D">
        <w:t xml:space="preserve">anthropogenic </w:t>
      </w:r>
      <w:r w:rsidR="002E36D8">
        <w:t>sources of 1.</w:t>
      </w:r>
      <w:r w:rsidR="00A22755">
        <w:t>1 (1.0 - 1.2)</w:t>
      </w:r>
      <w:r w:rsidR="002E36D8" w:rsidRPr="002E36D8">
        <w:t xml:space="preserve"> </w:t>
      </w:r>
      <w:proofErr w:type="spellStart"/>
      <w:r w:rsidR="002E36D8" w:rsidRPr="00C01462">
        <w:t>Tg</w:t>
      </w:r>
      <w:proofErr w:type="spellEnd"/>
      <w:r w:rsidR="002E36D8" w:rsidRPr="00C01462">
        <w:t xml:space="preserve"> a</w:t>
      </w:r>
      <w:r w:rsidR="002E36D8" w:rsidRPr="00C01462">
        <w:rPr>
          <w:vertAlign w:val="superscript"/>
        </w:rPr>
        <w:t>-1</w:t>
      </w:r>
      <w:r w:rsidR="002E36D8">
        <w:t>.</w:t>
      </w:r>
      <w:r w:rsidR="00163087">
        <w:t xml:space="preserve"> </w:t>
      </w:r>
      <w:r w:rsidR="00A22755">
        <w:t>Relative to the GHGI, w</w:t>
      </w:r>
      <w:r w:rsidR="00A71C1D">
        <w:t xml:space="preserve">e find </w:t>
      </w:r>
      <w:r w:rsidR="00BD166D">
        <w:t xml:space="preserve">the largest </w:t>
      </w:r>
      <w:r w:rsidR="000C67B6">
        <w:t xml:space="preserve">increase </w:t>
      </w:r>
      <w:r w:rsidR="00BD166D">
        <w:t xml:space="preserve">(53%) </w:t>
      </w:r>
      <w:r w:rsidR="00A22755">
        <w:t xml:space="preserve">for landfills </w:t>
      </w:r>
      <w:r w:rsidR="000C67B6">
        <w:t xml:space="preserve">and </w:t>
      </w:r>
      <w:r w:rsidR="00BD166D">
        <w:t>the largest</w:t>
      </w:r>
      <w:r w:rsidR="000C67B6">
        <w:t xml:space="preserve"> decrease</w:t>
      </w:r>
      <w:r w:rsidR="00BD166D">
        <w:t xml:space="preserve"> (2</w:t>
      </w:r>
      <w:r w:rsidR="0088523A">
        <w:t>8</w:t>
      </w:r>
      <w:r w:rsidR="00BD166D">
        <w:t>%)</w:t>
      </w:r>
      <w:r w:rsidR="000C67B6">
        <w:t xml:space="preserve"> </w:t>
      </w:r>
      <w:r w:rsidR="00A22755">
        <w:t>for coal</w:t>
      </w:r>
      <w:r w:rsidR="00A66DA1">
        <w:t xml:space="preserve">. </w:t>
      </w:r>
      <w:r w:rsidR="002E7370">
        <w:t>We find a large increase in landfill methane emission estimates reported</w:t>
      </w:r>
      <w:r w:rsidR="00423E82">
        <w:t xml:space="preserve"> by 73 facilities</w:t>
      </w:r>
      <w:r w:rsidR="002E7370">
        <w:t xml:space="preserve"> to the EPA’s Greenhouse Gas Reporting Program (GHGRP), which w</w:t>
      </w:r>
      <w:r w:rsidR="00604A12">
        <w:t>e attribute to overestimated recovery efficiencies at landfill gas collection facilities</w:t>
      </w:r>
      <w:r w:rsidR="002E7370">
        <w:t xml:space="preserve"> and to </w:t>
      </w:r>
      <w:r w:rsidR="00604A12">
        <w:t xml:space="preserve">underestimated emissions from </w:t>
      </w:r>
      <w:r w:rsidR="00423E82">
        <w:t>site-specific operational changes and from leaks.</w:t>
      </w:r>
      <w:r w:rsidR="00604A12">
        <w:t xml:space="preserve"> </w:t>
      </w:r>
      <w:r w:rsidR="004C2B85">
        <w:t xml:space="preserve">We </w:t>
      </w:r>
      <w:r w:rsidR="002E36D8">
        <w:t xml:space="preserve">exploit the high resolution of our inversion to quantify emissions in the </w:t>
      </w:r>
      <w:r w:rsidR="004C2B85">
        <w:t>48 states</w:t>
      </w:r>
      <w:r w:rsidR="002E36D8">
        <w:t xml:space="preserve"> in CONUS</w:t>
      </w:r>
      <w:r w:rsidR="00BD166D">
        <w:t xml:space="preserve">, which we </w:t>
      </w:r>
      <w:r w:rsidR="0088027E">
        <w:t>compare</w:t>
      </w:r>
      <w:r w:rsidR="002E36D8">
        <w:t xml:space="preserve"> </w:t>
      </w:r>
      <w:r w:rsidR="0088027E">
        <w:t xml:space="preserve">to </w:t>
      </w:r>
      <w:r w:rsidR="002E7370">
        <w:t>the GHGI</w:t>
      </w:r>
      <w:r w:rsidR="0088027E">
        <w:t xml:space="preserve">’s </w:t>
      </w:r>
      <w:r w:rsidR="00E83727">
        <w:t>new</w:t>
      </w:r>
      <w:r w:rsidR="0088027E">
        <w:t xml:space="preserve"> state</w:t>
      </w:r>
      <w:r w:rsidR="002E36D8">
        <w:t>-level</w:t>
      </w:r>
      <w:r w:rsidR="0088027E">
        <w:t xml:space="preserve"> inventories</w:t>
      </w:r>
      <w:r w:rsidR="002E36D8">
        <w:t xml:space="preserve"> as well as </w:t>
      </w:r>
      <w:r w:rsidR="00A22755">
        <w:t xml:space="preserve">to </w:t>
      </w:r>
      <w:r w:rsidR="002E36D8">
        <w:t>independent inventories produced by state</w:t>
      </w:r>
      <w:r w:rsidR="007E07CB">
        <w:t>s</w:t>
      </w:r>
      <w:r w:rsidR="00A71C1D">
        <w:t>.</w:t>
      </w:r>
      <w:r w:rsidR="0088027E">
        <w:t xml:space="preserve"> </w:t>
      </w:r>
      <w:r w:rsidR="002E36D8">
        <w:t>Our p</w:t>
      </w:r>
      <w:r w:rsidR="0088027E">
        <w:t xml:space="preserve">osterior emissions are on average </w:t>
      </w:r>
      <w:r w:rsidR="007E07CB">
        <w:t>34</w:t>
      </w:r>
      <w:r w:rsidR="0088027E">
        <w:t xml:space="preserve">% larger than </w:t>
      </w:r>
      <w:r w:rsidR="002E36D8">
        <w:t xml:space="preserve">the </w:t>
      </w:r>
      <w:r w:rsidR="002E7370">
        <w:t xml:space="preserve">GHGI </w:t>
      </w:r>
      <w:r w:rsidR="0088027E">
        <w:t>in the largest 10 methane-producing state</w:t>
      </w:r>
      <w:r w:rsidR="002E36D8">
        <w:t>s, with</w:t>
      </w:r>
      <w:r w:rsidR="0088027E">
        <w:t xml:space="preserve"> the largest </w:t>
      </w:r>
      <w:r w:rsidR="00E83727">
        <w:t>upward</w:t>
      </w:r>
      <w:r w:rsidR="0088027E">
        <w:t xml:space="preserve"> adjustments in states with large oil and gas emissions and the largest downward </w:t>
      </w:r>
      <w:r w:rsidR="002E36D8">
        <w:t>adjustments</w:t>
      </w:r>
      <w:r w:rsidR="0088027E">
        <w:t xml:space="preserve"> in states with large contributions from coal emissions.</w:t>
      </w:r>
      <w:r w:rsidR="000C67B6">
        <w:t xml:space="preserve"> </w:t>
      </w:r>
      <w:r w:rsidR="004C2B85">
        <w:t xml:space="preserve">We also </w:t>
      </w:r>
      <w:r w:rsidR="0088027E">
        <w:t xml:space="preserve">calculate emissions for </w:t>
      </w:r>
      <w:r w:rsidR="002E36D8">
        <w:t>95</w:t>
      </w:r>
      <w:r w:rsidR="0088027E">
        <w:t xml:space="preserve"> </w:t>
      </w:r>
      <w:r w:rsidR="000C67B6">
        <w:t xml:space="preserve">geographically diverse </w:t>
      </w:r>
      <w:r w:rsidR="0088027E">
        <w:t>urban areas</w:t>
      </w:r>
      <w:r w:rsidR="00A22755">
        <w:t xml:space="preserve"> in CONUS</w:t>
      </w:r>
      <w:r w:rsidR="0088027E">
        <w:t xml:space="preserve">. </w:t>
      </w:r>
      <w:r w:rsidR="00A22755">
        <w:t>Emissions for these urban areas are</w:t>
      </w:r>
      <w:r w:rsidR="00040B88">
        <w:t xml:space="preserve"> </w:t>
      </w:r>
      <w:r w:rsidR="007E07CB">
        <w:t xml:space="preserve">on average </w:t>
      </w:r>
      <w:r w:rsidR="00604A12">
        <w:t>4</w:t>
      </w:r>
      <w:r w:rsidR="00C57F30">
        <w:t>2</w:t>
      </w:r>
      <w:r w:rsidR="00604A12">
        <w:t>%</w:t>
      </w:r>
      <w:r w:rsidR="00A66DA1">
        <w:t xml:space="preserve"> </w:t>
      </w:r>
      <w:r w:rsidR="00A22755">
        <w:t>larger than the GHGI,</w:t>
      </w:r>
      <w:r w:rsidR="007E07CB">
        <w:t xml:space="preserve"> which we </w:t>
      </w:r>
      <w:r w:rsidR="00F61A49">
        <w:t>attribute to underestimated landfill and gas distribution emissions</w:t>
      </w:r>
      <w:r w:rsidR="007E07CB">
        <w:t xml:space="preserve"> in the GHGI</w:t>
      </w:r>
      <w:r w:rsidR="00F61A49">
        <w:t>.</w:t>
      </w:r>
      <w:r w:rsidR="002E36D8">
        <w:br w:type="page"/>
      </w:r>
    </w:p>
    <w:p w14:paraId="5092385D" w14:textId="2BBD7670" w:rsidR="00B44582" w:rsidRPr="00C01462" w:rsidRDefault="00B44582" w:rsidP="002E36D8">
      <w:r w:rsidRPr="00C01462">
        <w:rPr>
          <w:b/>
          <w:bCs/>
        </w:rPr>
        <w:lastRenderedPageBreak/>
        <w:t>1 Introduction</w:t>
      </w:r>
    </w:p>
    <w:p w14:paraId="3B901380" w14:textId="6D7D7600" w:rsidR="00FA4A08" w:rsidRPr="00C01462" w:rsidRDefault="00D3580B">
      <w:r w:rsidRPr="00C01462">
        <w:t>All modeled pathways that prevent global warming above 1.5</w:t>
      </w:r>
      <w:r w:rsidRPr="00C01462">
        <w:sym w:font="Symbol" w:char="F0B0"/>
      </w:r>
      <w:r w:rsidRPr="00C01462">
        <w:t>C require methane emissions reductions</w:t>
      </w:r>
      <w:r w:rsidR="0056605F">
        <w:t xml:space="preserve"> </w:t>
      </w:r>
      <w:r w:rsidR="0056605F">
        <w:fldChar w:fldCharType="begin"/>
      </w:r>
      <w:r w:rsidR="0056605F">
        <w:instrText xml:space="preserve"> ADDIN ZOTERO_ITEM CSL_CITATION {"citationID":"WNp0Zkbo","properties":{"formattedCitation":"(IPCC, 2022)","plainCitation":"(IPCC, 2022)","noteIndex":0},"citationItems":[{"id":343,"uris":["http://zotero.org/users/9726796/items/EHPNIRJS"],"itemData":{"id":343,"type":"book","abstract":"The Intergovernmental Panel on Climate Change (IPCC) is the leading international body for assessing the science related to climate change. It provides regular assessments of the scientific basis of climate change, its impacts and future risks, and options for adaptation and mitigation. This IPCC Special Report is a comprehensive assessment of our understanding of global warming of 1.5°C, future climate change, potential impacts and associated risks, emission pathways, and system transitions consistent with 1.5°C global warming, and strengthening the global response to climate change in the context of sustainable development and efforts to eradicate poverty. It serves policymakers, decision makers, stakeholders and all interested parties with unbiased, up-to-date, policy-relevant information. This title is also available as Open Access on Cambridge Core.","edition":"1","ISBN":"978-1-00-915794-0","language":"en","note":"DOI: 10.1017/9781009157940","publisher":"Cambridge University Press","source":"DOI.org (Crossref)","title":"Global Warming of 1.5°C: IPCC Special Report on Impacts of Global Warming of 1.5°C above Pre-industrial Levels in Context of Strengthening Response to Climate Change, Sustainable Development, and Efforts to Eradicate Poverty","title-short":"Global Warming of 1.5°C","URL":"https://www.cambridge.org/core/product/identifier/9781009157940/type/book","author":[{"literal":"IPCC"}],"accessed":{"date-parts":[["2023",3,27]]},"issued":{"date-parts":[["2022",6,9]]}}}],"schema":"https://github.com/citation-style-language/schema/raw/master/csl-citation.json"} </w:instrText>
      </w:r>
      <w:r w:rsidR="0056605F">
        <w:fldChar w:fldCharType="separate"/>
      </w:r>
      <w:r w:rsidR="0056605F">
        <w:rPr>
          <w:noProof/>
        </w:rPr>
        <w:t>(IPCC, 2022)</w:t>
      </w:r>
      <w:r w:rsidR="0056605F">
        <w:fldChar w:fldCharType="end"/>
      </w:r>
      <w:r w:rsidRPr="00C01462">
        <w:t xml:space="preserve">. The United Nations Framework Convention on Climate Change (UNFCCC) requires </w:t>
      </w:r>
      <w:r w:rsidR="001D4F3E">
        <w:t xml:space="preserve">member parties </w:t>
      </w:r>
      <w:r w:rsidRPr="00C01462">
        <w:t xml:space="preserve">to report </w:t>
      </w:r>
      <w:r w:rsidR="00711289">
        <w:t xml:space="preserve">their </w:t>
      </w:r>
      <w:r w:rsidR="00D6018F">
        <w:t xml:space="preserve">anthropogenic </w:t>
      </w:r>
      <w:r w:rsidRPr="00C01462">
        <w:t>methane emissions</w:t>
      </w:r>
      <w:r w:rsidR="00D6018F">
        <w:t xml:space="preserve"> </w:t>
      </w:r>
      <w:r w:rsidR="00711289">
        <w:t xml:space="preserve">including </w:t>
      </w:r>
      <w:r w:rsidR="00ED0D9F">
        <w:t xml:space="preserve">sectoral </w:t>
      </w:r>
      <w:r w:rsidR="00711289">
        <w:t xml:space="preserve">contributions </w:t>
      </w:r>
      <w:r w:rsidR="00D6018F">
        <w:t xml:space="preserve">from oil and gas, </w:t>
      </w:r>
      <w:r w:rsidR="00ED0D9F">
        <w:t xml:space="preserve">coal, </w:t>
      </w:r>
      <w:r w:rsidR="00D6018F">
        <w:t xml:space="preserve">livestock, </w:t>
      </w:r>
      <w:r w:rsidR="00ED0D9F">
        <w:t xml:space="preserve">rice, </w:t>
      </w:r>
      <w:r w:rsidR="00D6018F">
        <w:t>landfills, and wastewater</w:t>
      </w:r>
      <w:r w:rsidR="00D7558D" w:rsidRPr="00C01462">
        <w:t xml:space="preserve">. </w:t>
      </w:r>
      <w:r w:rsidR="00865774">
        <w:t>The b</w:t>
      </w:r>
      <w:r w:rsidRPr="00C01462">
        <w:t xml:space="preserve">ottom-up approaches used to generate these </w:t>
      </w:r>
      <w:r w:rsidR="00865774">
        <w:t xml:space="preserve">emission </w:t>
      </w:r>
      <w:r w:rsidRPr="00C01462">
        <w:t xml:space="preserve">inventories </w:t>
      </w:r>
      <w:r w:rsidR="00865774">
        <w:t xml:space="preserve">use </w:t>
      </w:r>
      <w:r w:rsidRPr="00C01462">
        <w:t xml:space="preserve">information on </w:t>
      </w:r>
      <w:r w:rsidR="005F5CFD" w:rsidRPr="00C01462">
        <w:t xml:space="preserve">sectoral </w:t>
      </w:r>
      <w:r w:rsidRPr="00C01462">
        <w:t>activity levels and emission factors</w:t>
      </w:r>
      <w:r w:rsidR="00865774">
        <w:t xml:space="preserve">, but </w:t>
      </w:r>
      <w:r w:rsidRPr="00C01462">
        <w:t xml:space="preserve">considerable uncertainty </w:t>
      </w:r>
      <w:r w:rsidR="00865774">
        <w:t xml:space="preserve">can </w:t>
      </w:r>
      <w:r w:rsidRPr="00C01462">
        <w:t>exist in the</w:t>
      </w:r>
      <w:r w:rsidR="00865774">
        <w:t>se values</w:t>
      </w:r>
      <w:r w:rsidRPr="00C01462">
        <w:t xml:space="preserve">. </w:t>
      </w:r>
      <w:r w:rsidR="00865774">
        <w:t>Top-down evaluation</w:t>
      </w:r>
      <w:r w:rsidR="00B97F90">
        <w:t>s</w:t>
      </w:r>
      <w:r w:rsidR="00865774">
        <w:t xml:space="preserve"> of bottom-up inventories </w:t>
      </w:r>
      <w:r w:rsidR="00BD0926">
        <w:t>use</w:t>
      </w:r>
      <w:r w:rsidR="00865774">
        <w:t xml:space="preserve"> </w:t>
      </w:r>
      <w:r w:rsidR="002E36D8">
        <w:t xml:space="preserve">observations of atmospheric methane together with </w:t>
      </w:r>
      <w:r w:rsidR="00865774">
        <w:t xml:space="preserve">an atmospheric transport model </w:t>
      </w:r>
      <w:r w:rsidR="00BD0926">
        <w:t>to</w:t>
      </w:r>
      <w:r w:rsidR="00865774">
        <w:t xml:space="preserve"> </w:t>
      </w:r>
      <w:r w:rsidR="002E36D8">
        <w:t>infer</w:t>
      </w:r>
      <w:r w:rsidR="00865774">
        <w:t xml:space="preserve"> emissions</w:t>
      </w:r>
      <w:r w:rsidR="002E36D8">
        <w:t xml:space="preserve"> through inverse analyses</w:t>
      </w:r>
      <w:r w:rsidRPr="00C01462">
        <w:t xml:space="preserve">. </w:t>
      </w:r>
      <w:r w:rsidR="002E36D8">
        <w:t>These emission estimates are most useful if they achieve</w:t>
      </w:r>
      <w:r w:rsidRPr="00C01462">
        <w:t xml:space="preserve"> high </w:t>
      </w:r>
      <w:r w:rsidR="00865774">
        <w:t xml:space="preserve">spatial </w:t>
      </w:r>
      <w:r w:rsidRPr="00C01462">
        <w:t>resolution</w:t>
      </w:r>
      <w:r w:rsidR="005F5CFD" w:rsidRPr="00C01462">
        <w:t xml:space="preserve"> and </w:t>
      </w:r>
      <w:r w:rsidR="002E36D8">
        <w:t>maximize</w:t>
      </w:r>
      <w:r w:rsidR="005F5CFD" w:rsidRPr="00C01462">
        <w:t xml:space="preserve"> the information content of the </w:t>
      </w:r>
      <w:r w:rsidR="00B97F90">
        <w:t>observation</w:t>
      </w:r>
      <w:r w:rsidR="00865774">
        <w:t xml:space="preserve">-model </w:t>
      </w:r>
      <w:r w:rsidR="005F5CFD" w:rsidRPr="00C01462">
        <w:t xml:space="preserve">system. Here we use column methane observations from the </w:t>
      </w:r>
      <w:r w:rsidR="008B1E6C" w:rsidRPr="00C01462">
        <w:t>Tropospheric Monitoring Instrument (TROPOMI)</w:t>
      </w:r>
      <w:r w:rsidR="008B1E6C">
        <w:t xml:space="preserve"> aboard the Sentinel-5 Precursor satellite</w:t>
      </w:r>
      <w:r w:rsidR="008B1E6C" w:rsidRPr="00C01462" w:rsidDel="008B1E6C">
        <w:t xml:space="preserve"> </w:t>
      </w:r>
      <w:r w:rsidR="002E36D8">
        <w:t xml:space="preserve">in a reduced-rank analytical inversion </w:t>
      </w:r>
      <w:r w:rsidR="005F5CFD" w:rsidRPr="00C01462">
        <w:t xml:space="preserve">to infer methane emissions and the associated information content at 0.25° </w:t>
      </w:r>
      <w:r w:rsidR="00E3469C">
        <w:t>×</w:t>
      </w:r>
      <w:r w:rsidR="005F5CFD" w:rsidRPr="00C01462">
        <w:t xml:space="preserve"> 0.3125°</w:t>
      </w:r>
      <w:r w:rsidR="00E3469C" w:rsidRPr="00C01462">
        <w:t xml:space="preserve"> </w:t>
      </w:r>
      <w:r w:rsidR="00E3469C">
        <w:t xml:space="preserve">(≈25 × </w:t>
      </w:r>
      <w:r w:rsidR="002E36D8">
        <w:t>25</w:t>
      </w:r>
      <w:r w:rsidR="00E3469C">
        <w:t xml:space="preserve"> km</w:t>
      </w:r>
      <w:r w:rsidR="00E3469C">
        <w:rPr>
          <w:vertAlign w:val="superscript"/>
        </w:rPr>
        <w:t>2</w:t>
      </w:r>
      <w:r w:rsidR="00E3469C">
        <w:t xml:space="preserve">) </w:t>
      </w:r>
      <w:r w:rsidR="005F5CFD" w:rsidRPr="00C01462">
        <w:t xml:space="preserve">resolution over </w:t>
      </w:r>
      <w:r w:rsidR="002E36D8">
        <w:t xml:space="preserve">the contiguous </w:t>
      </w:r>
      <w:r w:rsidR="005F1E5B">
        <w:t>U.S.</w:t>
      </w:r>
      <w:r w:rsidR="002E36D8">
        <w:t xml:space="preserve"> (CONUS)</w:t>
      </w:r>
      <w:r w:rsidR="005F5CFD" w:rsidRPr="00C01462">
        <w:t xml:space="preserve"> for 2019, allowing </w:t>
      </w:r>
      <w:r w:rsidR="00A269E0" w:rsidRPr="00C01462">
        <w:t xml:space="preserve">detailed </w:t>
      </w:r>
      <w:r w:rsidR="005F5CFD" w:rsidRPr="00C01462">
        <w:t>analysis of sectoral</w:t>
      </w:r>
      <w:r w:rsidR="009B6046" w:rsidRPr="00C01462">
        <w:t>, state, and urban</w:t>
      </w:r>
      <w:r w:rsidR="005F5CFD" w:rsidRPr="00C01462">
        <w:t xml:space="preserve"> emissions.</w:t>
      </w:r>
    </w:p>
    <w:p w14:paraId="75EA8AA9" w14:textId="6A734D51" w:rsidR="005F5CFD" w:rsidRDefault="005F5CFD"/>
    <w:p w14:paraId="60177766" w14:textId="0BB839FD" w:rsidR="00AE7BA5" w:rsidRDefault="007B6BE6" w:rsidP="00AE7BA5">
      <w:pPr>
        <w:rPr>
          <w:color w:val="000000" w:themeColor="text1"/>
        </w:rPr>
      </w:pPr>
      <w:r>
        <w:rPr>
          <w:color w:val="000000" w:themeColor="text1"/>
        </w:rPr>
        <w:t>S</w:t>
      </w:r>
      <w:r w:rsidR="00AE7BA5" w:rsidRPr="00B97F90">
        <w:rPr>
          <w:color w:val="000000" w:themeColor="text1"/>
        </w:rPr>
        <w:t xml:space="preserve">atellite </w:t>
      </w:r>
      <w:r w:rsidR="00BD0926" w:rsidRPr="00B97F90">
        <w:rPr>
          <w:color w:val="000000" w:themeColor="text1"/>
        </w:rPr>
        <w:t>observations</w:t>
      </w:r>
      <w:r w:rsidR="00AE7BA5" w:rsidRPr="00B97F90">
        <w:rPr>
          <w:color w:val="000000" w:themeColor="text1"/>
        </w:rPr>
        <w:t xml:space="preserve"> of</w:t>
      </w:r>
      <w:r w:rsidR="00AE7BA5" w:rsidRPr="00E3469C">
        <w:rPr>
          <w:color w:val="000000" w:themeColor="text1"/>
        </w:rPr>
        <w:t xml:space="preserve"> atmospheric methane column concentrations inferred from </w:t>
      </w:r>
      <w:r w:rsidR="00E3469C">
        <w:rPr>
          <w:color w:val="000000" w:themeColor="text1"/>
        </w:rPr>
        <w:t>measurement</w:t>
      </w:r>
      <w:r w:rsidR="00AE7BA5" w:rsidRPr="00E3469C">
        <w:rPr>
          <w:color w:val="000000" w:themeColor="text1"/>
        </w:rPr>
        <w:t xml:space="preserve"> of backscattered sunlight in the shortwave infrared</w:t>
      </w:r>
      <w:r>
        <w:rPr>
          <w:color w:val="000000" w:themeColor="text1"/>
        </w:rPr>
        <w:t xml:space="preserve"> have been </w:t>
      </w:r>
      <w:r w:rsidR="002E36D8">
        <w:rPr>
          <w:color w:val="000000" w:themeColor="text1"/>
        </w:rPr>
        <w:t xml:space="preserve">used </w:t>
      </w:r>
      <w:r>
        <w:rPr>
          <w:color w:val="000000" w:themeColor="text1"/>
        </w:rPr>
        <w:t>extensively in inverse analyses of methane emissions</w:t>
      </w:r>
      <w:r w:rsidR="0056605F">
        <w:rPr>
          <w:color w:val="000000" w:themeColor="text1"/>
        </w:rPr>
        <w:t xml:space="preserve"> </w:t>
      </w:r>
      <w:r w:rsidR="0056605F">
        <w:rPr>
          <w:color w:val="000000" w:themeColor="text1"/>
        </w:rPr>
        <w:fldChar w:fldCharType="begin"/>
      </w:r>
      <w:r w:rsidR="0056605F">
        <w:rPr>
          <w:color w:val="000000" w:themeColor="text1"/>
        </w:rPr>
        <w:instrText xml:space="preserve"> ADDIN ZOTERO_ITEM CSL_CITATION {"citationID":"t0O55t80","properties":{"formattedCitation":"(Streets et al., 2013; Jacob et al., 2022)","plainCitation":"(Streets et al., 2013; Jacob et al., 2022)","noteIndex":0},"citationItems":[{"id":82,"uris":["http://zotero.org/users/9726796/items/QXX99CVH"],"itemData":{"id":82,"type":"article-journal","abstract":"Since the mid-1990s a new generation of Earth-observing satellites has been able to detect tropospheric air pollution at increasingly high spatial and temporal resolution. Most primary emitted species can be measured by one or more of the instruments. This review article addresses the question of how well we can relate the satellite measurements to quantification of primary emissions and what advances are needed to improve the usability of the measurements by U.S. air quality managers. Built on a comprehensive literature review and comprising input by both satellite experts and emission inventory specialists, the review identifies several targets that seem promising: large point sources of NOx and SO2, species that are difficult to measure by other means (NH3 and CH4, for example), area sources that cannot easily be quantified by traditional bottom-up methods (such as unconventional oil and gas extraction, shipping, biomass burning, and biogenic sources), and the temporal variation of emissions (seasonal, diurnal, episodic). Techniques that enhance the usefulness of current retrievals (data assimilation, oversampling, multi-species retrievals, improved vertical profiles, etc.) are discussed. Finally, wepoint out the value of having new geostationary satellites like GEO-CAPE and TEMPO over NorthAmerica that could provide measurements at high spatial (few km) and temporal (hourly) resolution. © 2013 Elsevier Ltd.","container-title":"Atmospheric Environment","DOI":"10.1016/j.atmosenv.2013.05.051","ISSN":"18732844","page":"1011-1042","title":"Emissions estimation from satellite retrievals: A review of current capability","volume":"77","author":[{"family":"Streets","given":"David G."},{"family":"Canty","given":"Timothy"},{"family":"Carmichael","given":"Gregory R."},{"family":"De Foy","given":"Benjamin"},{"family":"Dickerson","given":"Russell R."},{"family":"Duncan","given":"Bryan N."},{"family":"Edwards","given":"David P."},{"family":"Haynes","given":"John A."},{"family":"Henze","given":"Daven K."},{"family":"Houyoux","given":"Marc R."},{"family":"Jacob","given":"Daniel J."},{"family":"Krotkov","given":"Nickolay A."},{"family":"Lamsal","given":"Lok N."},{"family":"Liu","given":"Yang"},{"family":"Lu","given":"Zifeng"},{"family":"Martin","given":"Randall V."},{"family":"Pfister","given":"Gabriele G."},{"family":"Pinder","given":"Robert W."},{"family":"Salawitch","given":"Ross J."},{"family":"Wecht","given":"Kevin J."}],"issued":{"date-parts":[["2013"]]}}},{"id":344,"uris":["http://zotero.org/users/9726796/items/YXCVDWQS"],"itemData":{"id":344,"type":"article-journal","abstract":"We review the capability of current and scheduled satellite observations of atmospheric methane in the shortwave infrared (SWIR) to quantify methane emissions from the global scale down to point sources. We cover retrieval methods, precision and accuracy requirements, inverse and mass balance methods for inferring emissions, source detection thresholds, and observing system completeness. We classify satellite instruments as area flux mappers and point source imagers, with complementary attributes. Area flux mappers are high-precision (&amp;lt;1 %) instruments with 0.1–10 km pixel size designed to quantify total methane emissions on regional to global scales. Point source imagers are fine-pixel (&amp;lt;60 m) instruments designed to quantify individual point sources by imaging of the plumes. Current area flux mappers include GOSAT (2009–present), which provides a high-quality record for interpretation of long-term methane trends, and TROPOMI (2018–present), which provides global continuous daily mapping to quantify emissions on regional scales. These instruments already provide a powerful resource to quantify national methane emissions in support of the Paris Agreement. Current point source imagers include the GHGSat constellation and several hyperspectral and multispectral land imaging sensors (PRISMA, Sentinel-2, Landsat-8/9, WorldView-3), with detection thresholds in the 100–10 000 kg h−1 range that enable monitoring of large point sources. Future area flux mappers, including MethaneSAT, GOSAT-GW, Sentinel-5, GeoCarb, and CO2M, will increase the capability to quantify emissions at high resolution, and the MERLIN lidar will improve observation of the Arctic. The averaging times required by area flux mappers to quantify regional emissions depend on pixel size, retrieval precision, observation density, fraction of successful retrievals, and return times in a way that varies with the spatial resolution desired. A similar interplay applies to point source imagers between detection threshold, spatial coverage, and return time, defining an observing system completeness. Expanding constellations of point source imagers including GHGSat and Carbon Mapper over the coming years will greatly improve observing system completeness for point sources through dense spatial coverage and frequent return times.","container-title":"Atmospheric Chemistry and Physics","DOI":"10.5194/acp-22-9617-2022","ISSN":"1680-7316","issue":"14","language":"English","note":"publisher: Copernicus GmbH","page":"9617-9646","source":"Copernicus Online Journals","title":"Quantifying methane emissions from the global scale down to point sources using satellite observations of atmospheric methane","volume":"22","author":[{"family":"Jacob","given":"Daniel J."},{"family":"Varon","given":"Daniel J."},{"family":"Cusworth","given":"Daniel H."},{"family":"Dennison","given":"Philip E."},{"family":"Frankenberg","given":"Christian"},{"family":"Gautam","given":"Ritesh"},{"family":"Guanter","given":"Luis"},{"family":"Kelley","given":"John"},{"family":"McKeever","given":"Jason"},{"family":"Ott","given":"Lesley E."},{"family":"Poulter","given":"Benjamin"},{"family":"Qu","given":"Zhen"},{"family":"Thorpe","given":"Andrew K."},{"family":"Worden","given":"John R."},{"family":"Duren","given":"Riley M."}],"issued":{"date-parts":[["2022",7,29]]}}}],"schema":"https://github.com/citation-style-language/schema/raw/master/csl-citation.json"} </w:instrText>
      </w:r>
      <w:r w:rsidR="0056605F">
        <w:rPr>
          <w:color w:val="000000" w:themeColor="text1"/>
        </w:rPr>
        <w:fldChar w:fldCharType="separate"/>
      </w:r>
      <w:r w:rsidR="0056605F">
        <w:rPr>
          <w:noProof/>
          <w:color w:val="000000" w:themeColor="text1"/>
        </w:rPr>
        <w:t>(Streets et al., 2013; Jacob et al., 2022)</w:t>
      </w:r>
      <w:r w:rsidR="0056605F">
        <w:rPr>
          <w:color w:val="000000" w:themeColor="text1"/>
        </w:rPr>
        <w:fldChar w:fldCharType="end"/>
      </w:r>
      <w:r w:rsidR="00AE7BA5" w:rsidRPr="00E3469C">
        <w:rPr>
          <w:color w:val="000000" w:themeColor="text1"/>
        </w:rPr>
        <w:t xml:space="preserve">. </w:t>
      </w:r>
      <w:r w:rsidR="00B97F90">
        <w:rPr>
          <w:color w:val="000000" w:themeColor="text1"/>
        </w:rPr>
        <w:t>Past</w:t>
      </w:r>
      <w:r w:rsidR="00AE7BA5" w:rsidRPr="00E3469C">
        <w:rPr>
          <w:color w:val="000000" w:themeColor="text1"/>
        </w:rPr>
        <w:t xml:space="preserve"> satellite instruments </w:t>
      </w:r>
      <w:r w:rsidR="009861E2" w:rsidRPr="00E3469C">
        <w:rPr>
          <w:color w:val="000000" w:themeColor="text1"/>
        </w:rPr>
        <w:t xml:space="preserve">were limited by </w:t>
      </w:r>
      <w:r w:rsidR="00B97F90">
        <w:rPr>
          <w:color w:val="000000" w:themeColor="text1"/>
        </w:rPr>
        <w:t>large</w:t>
      </w:r>
      <w:r w:rsidR="00AE7BA5" w:rsidRPr="00E3469C">
        <w:rPr>
          <w:color w:val="000000" w:themeColor="text1"/>
        </w:rPr>
        <w:t xml:space="preserve"> pixel </w:t>
      </w:r>
      <w:r w:rsidR="00B97F90">
        <w:rPr>
          <w:color w:val="000000" w:themeColor="text1"/>
        </w:rPr>
        <w:t>size</w:t>
      </w:r>
      <w:r w:rsidR="002E36D8">
        <w:rPr>
          <w:color w:val="000000" w:themeColor="text1"/>
        </w:rPr>
        <w:t>s</w:t>
      </w:r>
      <w:r w:rsidR="00AE7BA5" w:rsidRPr="00E3469C">
        <w:rPr>
          <w:color w:val="000000" w:themeColor="text1"/>
        </w:rPr>
        <w:t xml:space="preserve"> (</w:t>
      </w:r>
      <w:r w:rsidR="00AE7BA5" w:rsidRPr="0017589D">
        <w:rPr>
          <w:color w:val="000000" w:themeColor="text1"/>
        </w:rPr>
        <w:t>SCIAM</w:t>
      </w:r>
      <w:r w:rsidR="0017589D" w:rsidRPr="0017589D">
        <w:rPr>
          <w:color w:val="000000" w:themeColor="text1"/>
        </w:rPr>
        <w:t>A</w:t>
      </w:r>
      <w:r w:rsidR="00AE7BA5" w:rsidRPr="0017589D">
        <w:rPr>
          <w:color w:val="000000" w:themeColor="text1"/>
        </w:rPr>
        <w:t xml:space="preserve">CHY, 2003 </w:t>
      </w:r>
      <w:r w:rsidR="0056605F" w:rsidRPr="0017589D">
        <w:rPr>
          <w:color w:val="000000" w:themeColor="text1"/>
        </w:rPr>
        <w:t>-</w:t>
      </w:r>
      <w:r w:rsidR="00AE7BA5" w:rsidRPr="0017589D">
        <w:rPr>
          <w:color w:val="000000" w:themeColor="text1"/>
        </w:rPr>
        <w:t xml:space="preserve"> 2012</w:t>
      </w:r>
      <w:r w:rsidR="00AE7BA5" w:rsidRPr="00E3469C">
        <w:rPr>
          <w:color w:val="000000" w:themeColor="text1"/>
        </w:rPr>
        <w:t xml:space="preserve">) or sparse </w:t>
      </w:r>
      <w:r w:rsidR="00B97F90">
        <w:rPr>
          <w:color w:val="000000" w:themeColor="text1"/>
        </w:rPr>
        <w:t>observations</w:t>
      </w:r>
      <w:r w:rsidR="00AE7BA5" w:rsidRPr="00E3469C">
        <w:rPr>
          <w:color w:val="000000" w:themeColor="text1"/>
        </w:rPr>
        <w:t xml:space="preserve"> (</w:t>
      </w:r>
      <w:r w:rsidR="00AE7BA5" w:rsidRPr="0017589D">
        <w:rPr>
          <w:color w:val="000000" w:themeColor="text1"/>
        </w:rPr>
        <w:t xml:space="preserve">GOSAT, 2009 </w:t>
      </w:r>
      <w:r w:rsidR="0056605F" w:rsidRPr="0017589D">
        <w:rPr>
          <w:color w:val="000000" w:themeColor="text1"/>
        </w:rPr>
        <w:t>-</w:t>
      </w:r>
      <w:r w:rsidR="00AE7BA5" w:rsidRPr="0017589D">
        <w:rPr>
          <w:color w:val="000000" w:themeColor="text1"/>
        </w:rPr>
        <w:t xml:space="preserve"> present)</w:t>
      </w:r>
      <w:r w:rsidR="00AE7BA5" w:rsidRPr="00E3469C">
        <w:rPr>
          <w:color w:val="000000" w:themeColor="text1"/>
        </w:rPr>
        <w:t xml:space="preserve">. </w:t>
      </w:r>
      <w:r w:rsidR="008B1E6C">
        <w:t>TROPOMI</w:t>
      </w:r>
      <w:r w:rsidR="00F506A9">
        <w:t xml:space="preserve"> </w:t>
      </w:r>
      <w:r w:rsidR="00AE7BA5" w:rsidRPr="00E3469C">
        <w:rPr>
          <w:color w:val="000000" w:themeColor="text1"/>
        </w:rPr>
        <w:t xml:space="preserve">provides daily, global observations of atmospheric methane columns at 5.5 km </w:t>
      </w:r>
      <w:r w:rsidR="00B97F90">
        <w:t>×</w:t>
      </w:r>
      <w:r w:rsidR="00AE7BA5" w:rsidRPr="00E3469C">
        <w:rPr>
          <w:color w:val="000000" w:themeColor="text1"/>
        </w:rPr>
        <w:t xml:space="preserve"> 7 km nadir pixel resolution over land </w:t>
      </w:r>
      <w:r w:rsidR="0056605F">
        <w:rPr>
          <w:color w:val="000000" w:themeColor="text1"/>
        </w:rPr>
        <w:fldChar w:fldCharType="begin"/>
      </w:r>
      <w:r w:rsidR="0056605F">
        <w:rPr>
          <w:color w:val="000000" w:themeColor="text1"/>
        </w:rPr>
        <w:instrText xml:space="preserve"> ADDIN ZOTERO_ITEM CSL_CITATION {"citationID":"UfZLANjk","properties":{"formattedCitation":"(Hu et al., 2018)","plainCitation":"(Hu et al., 2018)","noteIndex":0},"citationItems":[{"id":56,"uris":["http://zotero.org/users/9726796/items/4DWTBU5Z"],"itemData":{"id":56,"type":"article-journal","container-title":"Geophysical Research Letters","DOI":"10.1002/2018gl077259","issue":"8","note":"Citation Key: Hu2018","page":"3682-3689","title":"Toward Global Mapping of Methane With TROPOMI: First Results and Intersatellite Comparison to GOSAT","volume":"45","author":[{"family":"Hu","given":"Haili"},{"family":"Landgraf","given":"Jochen"},{"family":"Detmers","given":"Rob"},{"family":"Borsdorff","given":"Tobias"},{"family":"Aan de Brugh","given":"Joost"},{"family":"Aben","given":"Ilse"},{"family":"Butz","given":"Andre"},{"family":"Hasekamp","given":"Otto"}],"issued":{"date-parts":[["2018"]]}}}],"schema":"https://github.com/citation-style-language/schema/raw/master/csl-citation.json"} </w:instrText>
      </w:r>
      <w:r w:rsidR="0056605F">
        <w:rPr>
          <w:color w:val="000000" w:themeColor="text1"/>
        </w:rPr>
        <w:fldChar w:fldCharType="separate"/>
      </w:r>
      <w:r w:rsidR="0056605F">
        <w:rPr>
          <w:noProof/>
          <w:color w:val="000000" w:themeColor="text1"/>
        </w:rPr>
        <w:t>(Hu et al., 2018)</w:t>
      </w:r>
      <w:r w:rsidR="0056605F">
        <w:rPr>
          <w:color w:val="000000" w:themeColor="text1"/>
        </w:rPr>
        <w:fldChar w:fldCharType="end"/>
      </w:r>
      <w:r w:rsidR="00377757">
        <w:rPr>
          <w:color w:val="000000" w:themeColor="text1"/>
        </w:rPr>
        <w:t xml:space="preserve"> with</w:t>
      </w:r>
      <w:r w:rsidR="00AE7BA5" w:rsidRPr="00E3469C">
        <w:rPr>
          <w:color w:val="000000" w:themeColor="text1"/>
        </w:rPr>
        <w:t xml:space="preserve"> a 3% </w:t>
      </w:r>
      <w:r w:rsidR="00377757">
        <w:rPr>
          <w:color w:val="000000" w:themeColor="text1"/>
        </w:rPr>
        <w:t>success</w:t>
      </w:r>
      <w:r w:rsidR="00AE7BA5" w:rsidRPr="00E3469C">
        <w:rPr>
          <w:color w:val="000000" w:themeColor="text1"/>
        </w:rPr>
        <w:t xml:space="preserve"> rate limited by cloud cover, optically dark surfaces, and heterogeneous </w:t>
      </w:r>
      <w:r w:rsidR="00377757">
        <w:rPr>
          <w:color w:val="000000" w:themeColor="text1"/>
        </w:rPr>
        <w:t>terrain</w:t>
      </w:r>
      <w:r w:rsidR="00AE7BA5" w:rsidRPr="00E3469C">
        <w:rPr>
          <w:color w:val="000000" w:themeColor="text1"/>
        </w:rPr>
        <w:t xml:space="preserve"> </w:t>
      </w:r>
      <w:r w:rsidR="0056605F">
        <w:rPr>
          <w:color w:val="000000" w:themeColor="text1"/>
        </w:rPr>
        <w:fldChar w:fldCharType="begin"/>
      </w:r>
      <w:r w:rsidR="0056605F">
        <w:rPr>
          <w:color w:val="000000" w:themeColor="text1"/>
        </w:rPr>
        <w:instrText xml:space="preserve"> ADDIN ZOTERO_ITEM CSL_CITATION {"citationID":"FPTcOlHx","properties":{"formattedCitation":"(Hasekamp et al., 2019)","plainCitation":"(Hasekamp et al., 2019)","noteIndex":0},"citationItems":[{"id":48,"uris":["http://zotero.org/users/9726796/items/HUGUPFKE"],"itemData":{"id":48,"type":"article-journal","issue":"10","note":"Citation Key: Hasekamp2019","page":"1-67","title":"Algorithm Theoretical Baseline Document for Sentinel-5 Precursor Methane Retrieval","volume":"1","author":[{"family":"Hasekamp","given":"Otto"},{"family":"Lorente","given":"Alba"},{"family":"Hu","given":"Haili"},{"family":"Butz","given":"Andre"},{"family":"Aan de Brugh","given":"Joost"},{"family":"Landgraf","given":"Jochen"}],"issued":{"date-parts":[["2019"]]}}}],"schema":"https://github.com/citation-style-language/schema/raw/master/csl-citation.json"} </w:instrText>
      </w:r>
      <w:r w:rsidR="0056605F">
        <w:rPr>
          <w:color w:val="000000" w:themeColor="text1"/>
        </w:rPr>
        <w:fldChar w:fldCharType="separate"/>
      </w:r>
      <w:r w:rsidR="0056605F">
        <w:rPr>
          <w:noProof/>
          <w:color w:val="000000" w:themeColor="text1"/>
        </w:rPr>
        <w:t>(Hasekamp et al., 2019)</w:t>
      </w:r>
      <w:r w:rsidR="0056605F">
        <w:rPr>
          <w:color w:val="000000" w:themeColor="text1"/>
        </w:rPr>
        <w:fldChar w:fldCharType="end"/>
      </w:r>
      <w:r w:rsidR="0056605F">
        <w:rPr>
          <w:color w:val="000000" w:themeColor="text1"/>
        </w:rPr>
        <w:t xml:space="preserve">. </w:t>
      </w:r>
      <w:r w:rsidR="00B97F90">
        <w:rPr>
          <w:color w:val="000000" w:themeColor="text1"/>
        </w:rPr>
        <w:t>Inversions of TROPOMI</w:t>
      </w:r>
      <w:r w:rsidR="009861E2" w:rsidRPr="00E3469C">
        <w:rPr>
          <w:color w:val="000000" w:themeColor="text1"/>
        </w:rPr>
        <w:t xml:space="preserve"> </w:t>
      </w:r>
      <w:r w:rsidR="00B97F90">
        <w:rPr>
          <w:color w:val="000000" w:themeColor="text1"/>
        </w:rPr>
        <w:t xml:space="preserve">data </w:t>
      </w:r>
      <w:r w:rsidR="009861E2" w:rsidRPr="00E3469C">
        <w:rPr>
          <w:color w:val="000000" w:themeColor="text1"/>
        </w:rPr>
        <w:t>allow for high</w:t>
      </w:r>
      <w:r w:rsidR="00B97F90">
        <w:rPr>
          <w:color w:val="000000" w:themeColor="text1"/>
        </w:rPr>
        <w:t>-</w:t>
      </w:r>
      <w:r w:rsidR="009861E2" w:rsidRPr="00E3469C">
        <w:rPr>
          <w:color w:val="000000" w:themeColor="text1"/>
        </w:rPr>
        <w:t xml:space="preserve">resolution quantification </w:t>
      </w:r>
      <w:r w:rsidR="008B1E6C">
        <w:rPr>
          <w:color w:val="000000" w:themeColor="text1"/>
        </w:rPr>
        <w:t xml:space="preserve">of methane emissions </w:t>
      </w:r>
      <w:r w:rsidR="009861E2" w:rsidRPr="00E3469C">
        <w:rPr>
          <w:color w:val="000000" w:themeColor="text1"/>
        </w:rPr>
        <w:t>but require understand</w:t>
      </w:r>
      <w:r w:rsidR="00B97F90">
        <w:rPr>
          <w:color w:val="000000" w:themeColor="text1"/>
        </w:rPr>
        <w:t>ing</w:t>
      </w:r>
      <w:r w:rsidR="009861E2" w:rsidRPr="00E3469C">
        <w:rPr>
          <w:color w:val="000000" w:themeColor="text1"/>
        </w:rPr>
        <w:t xml:space="preserve"> the actual information content of the observations.</w:t>
      </w:r>
    </w:p>
    <w:p w14:paraId="5EE09E94" w14:textId="77777777" w:rsidR="00AE7BA5" w:rsidRPr="00CA4A76" w:rsidRDefault="00AE7BA5">
      <w:pPr>
        <w:rPr>
          <w:color w:val="FF0000"/>
        </w:rPr>
      </w:pPr>
    </w:p>
    <w:p w14:paraId="6B10F703" w14:textId="4B9C866C" w:rsidR="000F3D47" w:rsidRPr="00436DCC" w:rsidRDefault="005F5CFD">
      <w:pPr>
        <w:rPr>
          <w:color w:val="000000" w:themeColor="text1"/>
        </w:rPr>
      </w:pPr>
      <w:r w:rsidRPr="00B97F90">
        <w:rPr>
          <w:color w:val="000000" w:themeColor="text1"/>
        </w:rPr>
        <w:t xml:space="preserve">Inverse analyses </w:t>
      </w:r>
      <w:r w:rsidR="00A269E0" w:rsidRPr="00B97F90">
        <w:rPr>
          <w:color w:val="000000" w:themeColor="text1"/>
        </w:rPr>
        <w:t xml:space="preserve">optimize methane emissions </w:t>
      </w:r>
      <w:r w:rsidR="00155455">
        <w:rPr>
          <w:color w:val="000000" w:themeColor="text1"/>
        </w:rPr>
        <w:t xml:space="preserve">(the state vector) </w:t>
      </w:r>
      <w:r w:rsidR="00A269E0" w:rsidRPr="00B97F90">
        <w:rPr>
          <w:color w:val="000000" w:themeColor="text1"/>
        </w:rPr>
        <w:t xml:space="preserve">by fitting </w:t>
      </w:r>
      <w:r w:rsidR="009B6046" w:rsidRPr="00B97F90">
        <w:rPr>
          <w:color w:val="000000" w:themeColor="text1"/>
        </w:rPr>
        <w:t>observations</w:t>
      </w:r>
      <w:r w:rsidR="00A269E0" w:rsidRPr="00B97F90">
        <w:rPr>
          <w:color w:val="000000" w:themeColor="text1"/>
        </w:rPr>
        <w:t xml:space="preserve"> to simulated concentrations from a chemical transport model (CTM)</w:t>
      </w:r>
      <w:r w:rsidR="008B1E6C">
        <w:rPr>
          <w:color w:val="000000" w:themeColor="text1"/>
        </w:rPr>
        <w:t xml:space="preserve"> that serves as the</w:t>
      </w:r>
      <w:r w:rsidR="00265EA9">
        <w:rPr>
          <w:color w:val="000000" w:themeColor="text1"/>
        </w:rPr>
        <w:t xml:space="preserve"> inversion</w:t>
      </w:r>
      <w:r w:rsidR="008B1E6C">
        <w:rPr>
          <w:color w:val="000000" w:themeColor="text1"/>
        </w:rPr>
        <w:t xml:space="preserve"> forward model</w:t>
      </w:r>
      <w:r w:rsidR="00A269E0" w:rsidRPr="00B97F90">
        <w:rPr>
          <w:color w:val="000000" w:themeColor="text1"/>
        </w:rPr>
        <w:t xml:space="preserve">. </w:t>
      </w:r>
      <w:r w:rsidR="008B1E6C">
        <w:rPr>
          <w:color w:val="000000" w:themeColor="text1"/>
        </w:rPr>
        <w:t xml:space="preserve">The optimization </w:t>
      </w:r>
      <w:r w:rsidR="00CA0165">
        <w:rPr>
          <w:color w:val="000000" w:themeColor="text1"/>
        </w:rPr>
        <w:t xml:space="preserve">is typically done by </w:t>
      </w:r>
      <w:r w:rsidR="00CA0165" w:rsidRPr="00B97F90">
        <w:rPr>
          <w:color w:val="000000" w:themeColor="text1"/>
        </w:rPr>
        <w:t xml:space="preserve">minimizing a Bayesian cost function regularized by a prior </w:t>
      </w:r>
      <w:r w:rsidR="0084023E">
        <w:rPr>
          <w:color w:val="000000" w:themeColor="text1"/>
        </w:rPr>
        <w:t>emission estimate</w:t>
      </w:r>
      <w:r w:rsidR="00CA0165">
        <w:rPr>
          <w:color w:val="000000" w:themeColor="text1"/>
        </w:rPr>
        <w:t xml:space="preserve"> given by a bottom-up inventory</w:t>
      </w:r>
      <w:r w:rsidR="00CA0165" w:rsidRPr="00B97F90">
        <w:rPr>
          <w:color w:val="000000" w:themeColor="text1"/>
        </w:rPr>
        <w:t xml:space="preserve">. </w:t>
      </w:r>
      <w:r w:rsidR="00722719" w:rsidRPr="00B97F90">
        <w:rPr>
          <w:color w:val="000000" w:themeColor="text1"/>
        </w:rPr>
        <w:t>When</w:t>
      </w:r>
      <w:r w:rsidR="009B6046" w:rsidRPr="00B97F90">
        <w:rPr>
          <w:color w:val="000000" w:themeColor="text1"/>
        </w:rPr>
        <w:t xml:space="preserve"> a linear relationship </w:t>
      </w:r>
      <w:r w:rsidR="00722719" w:rsidRPr="00B97F90">
        <w:rPr>
          <w:color w:val="000000" w:themeColor="text1"/>
        </w:rPr>
        <w:t xml:space="preserve">exists </w:t>
      </w:r>
      <w:r w:rsidR="009B6046" w:rsidRPr="00B97F90">
        <w:rPr>
          <w:color w:val="000000" w:themeColor="text1"/>
        </w:rPr>
        <w:t xml:space="preserve">between emissions and concentrations, </w:t>
      </w:r>
      <w:r w:rsidR="002E36D8">
        <w:rPr>
          <w:color w:val="000000" w:themeColor="text1"/>
        </w:rPr>
        <w:t xml:space="preserve">as in the case of methane, </w:t>
      </w:r>
      <w:r w:rsidR="009B6046" w:rsidRPr="00B97F90">
        <w:rPr>
          <w:color w:val="000000" w:themeColor="text1"/>
        </w:rPr>
        <w:t>t</w:t>
      </w:r>
      <w:r w:rsidR="00A269E0" w:rsidRPr="00B97F90">
        <w:rPr>
          <w:color w:val="000000" w:themeColor="text1"/>
        </w:rPr>
        <w:t xml:space="preserve">he optimal </w:t>
      </w:r>
      <w:r w:rsidR="0095372F" w:rsidRPr="00B97F90">
        <w:rPr>
          <w:color w:val="000000" w:themeColor="text1"/>
        </w:rPr>
        <w:t xml:space="preserve">(posterior) </w:t>
      </w:r>
      <w:r w:rsidR="00A269E0" w:rsidRPr="00B97F90">
        <w:rPr>
          <w:color w:val="000000" w:themeColor="text1"/>
        </w:rPr>
        <w:t>solution</w:t>
      </w:r>
      <w:r w:rsidR="00A44DAA">
        <w:rPr>
          <w:color w:val="000000" w:themeColor="text1"/>
        </w:rPr>
        <w:t xml:space="preserve"> and the associated errors and information content</w:t>
      </w:r>
      <w:r w:rsidR="0017357A" w:rsidRPr="00B97F90">
        <w:rPr>
          <w:color w:val="000000" w:themeColor="text1"/>
        </w:rPr>
        <w:t xml:space="preserve"> </w:t>
      </w:r>
      <w:r w:rsidR="00722719" w:rsidRPr="00B97F90">
        <w:rPr>
          <w:color w:val="000000" w:themeColor="text1"/>
        </w:rPr>
        <w:t>can be</w:t>
      </w:r>
      <w:r w:rsidR="00A269E0" w:rsidRPr="00B97F90">
        <w:rPr>
          <w:color w:val="000000" w:themeColor="text1"/>
        </w:rPr>
        <w:t xml:space="preserve"> found </w:t>
      </w:r>
      <w:r w:rsidR="0095372F" w:rsidRPr="00B97F90">
        <w:rPr>
          <w:color w:val="000000" w:themeColor="text1"/>
        </w:rPr>
        <w:t>analytically</w:t>
      </w:r>
      <w:r w:rsidR="00CA0165">
        <w:rPr>
          <w:color w:val="000000" w:themeColor="text1"/>
        </w:rPr>
        <w:t>.</w:t>
      </w:r>
      <w:r w:rsidR="000F3D47">
        <w:rPr>
          <w:color w:val="000000" w:themeColor="text1"/>
        </w:rPr>
        <w:t xml:space="preserve"> However, </w:t>
      </w:r>
      <w:r w:rsidR="00881535">
        <w:rPr>
          <w:color w:val="000000" w:themeColor="text1"/>
        </w:rPr>
        <w:t xml:space="preserve">this </w:t>
      </w:r>
      <w:r w:rsidR="000F3D47">
        <w:rPr>
          <w:color w:val="000000" w:themeColor="text1"/>
        </w:rPr>
        <w:t xml:space="preserve">requires </w:t>
      </w:r>
      <w:r w:rsidR="002E36D8">
        <w:rPr>
          <w:color w:val="000000" w:themeColor="text1"/>
        </w:rPr>
        <w:t>the computationally expensive</w:t>
      </w:r>
      <w:r w:rsidR="000F3D47">
        <w:rPr>
          <w:color w:val="000000" w:themeColor="text1"/>
        </w:rPr>
        <w:t xml:space="preserve"> </w:t>
      </w:r>
      <w:r w:rsidR="002E36D8">
        <w:rPr>
          <w:color w:val="000000" w:themeColor="text1"/>
        </w:rPr>
        <w:t>construction</w:t>
      </w:r>
      <w:r w:rsidR="000F3D47">
        <w:rPr>
          <w:color w:val="000000" w:themeColor="text1"/>
        </w:rPr>
        <w:t xml:space="preserve"> of the Jacobian matrix that represents the </w:t>
      </w:r>
      <w:r w:rsidR="00155455">
        <w:rPr>
          <w:color w:val="000000" w:themeColor="text1"/>
        </w:rPr>
        <w:t>relationship between emissions and concentrations in the CTM</w:t>
      </w:r>
      <w:r w:rsidR="002E36D8">
        <w:rPr>
          <w:color w:val="000000" w:themeColor="text1"/>
        </w:rPr>
        <w:t xml:space="preserve">. This matrix </w:t>
      </w:r>
      <w:r w:rsidR="00271694">
        <w:rPr>
          <w:color w:val="000000" w:themeColor="text1"/>
        </w:rPr>
        <w:t xml:space="preserve">is </w:t>
      </w:r>
      <w:r w:rsidR="000D2BA1">
        <w:rPr>
          <w:color w:val="000000" w:themeColor="text1"/>
        </w:rPr>
        <w:t xml:space="preserve">typically constructed by conducting a </w:t>
      </w:r>
      <w:r w:rsidR="002E36D8">
        <w:rPr>
          <w:color w:val="000000" w:themeColor="text1"/>
        </w:rPr>
        <w:t xml:space="preserve">CTM </w:t>
      </w:r>
      <w:r w:rsidR="000D2BA1">
        <w:rPr>
          <w:color w:val="000000" w:themeColor="text1"/>
        </w:rPr>
        <w:t>perturbation simulation for each emission element</w:t>
      </w:r>
      <w:r w:rsidR="002E36D8">
        <w:rPr>
          <w:color w:val="000000" w:themeColor="text1"/>
        </w:rPr>
        <w:t>,</w:t>
      </w:r>
      <w:r w:rsidR="00155455">
        <w:rPr>
          <w:color w:val="000000" w:themeColor="text1"/>
        </w:rPr>
        <w:t xml:space="preserve"> </w:t>
      </w:r>
      <w:r w:rsidR="00271694">
        <w:rPr>
          <w:color w:val="000000" w:themeColor="text1"/>
        </w:rPr>
        <w:t>limit</w:t>
      </w:r>
      <w:r w:rsidR="002E36D8">
        <w:rPr>
          <w:color w:val="000000" w:themeColor="text1"/>
        </w:rPr>
        <w:t>ing</w:t>
      </w:r>
      <w:r w:rsidR="00155455">
        <w:rPr>
          <w:color w:val="000000" w:themeColor="text1"/>
        </w:rPr>
        <w:t xml:space="preserve"> </w:t>
      </w:r>
      <w:r w:rsidR="002E36D8">
        <w:rPr>
          <w:color w:val="000000" w:themeColor="text1"/>
        </w:rPr>
        <w:t>either the spatial</w:t>
      </w:r>
      <w:r w:rsidR="00155455">
        <w:rPr>
          <w:color w:val="000000" w:themeColor="text1"/>
        </w:rPr>
        <w:t xml:space="preserve"> resolution o</w:t>
      </w:r>
      <w:r w:rsidR="000D3AFE">
        <w:rPr>
          <w:color w:val="000000" w:themeColor="text1"/>
        </w:rPr>
        <w:t>f the optimized emissions</w:t>
      </w:r>
      <w:r w:rsidR="002E36D8">
        <w:rPr>
          <w:color w:val="000000" w:themeColor="text1"/>
        </w:rPr>
        <w:t xml:space="preserve"> or the size of the inversion domain</w:t>
      </w:r>
      <w:r w:rsidR="003A0A98">
        <w:rPr>
          <w:color w:val="000000" w:themeColor="text1"/>
        </w:rPr>
        <w:t xml:space="preserve"> </w:t>
      </w:r>
      <w:r w:rsidR="003A0A98" w:rsidRPr="00436DCC">
        <w:rPr>
          <w:color w:val="000000" w:themeColor="text1"/>
        </w:rPr>
        <w:fldChar w:fldCharType="begin"/>
      </w:r>
      <w:r w:rsidR="003A0A98" w:rsidRPr="00436DCC">
        <w:rPr>
          <w:color w:val="000000" w:themeColor="text1"/>
        </w:rPr>
        <w:instrText xml:space="preserve"> ADDIN ZOTERO_ITEM CSL_CITATION {"citationID":"suRFfvck","properties":{"formattedCitation":"(Brasseur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sidR="003A0A98" w:rsidRPr="00436DCC">
        <w:rPr>
          <w:color w:val="000000" w:themeColor="text1"/>
        </w:rPr>
        <w:fldChar w:fldCharType="separate"/>
      </w:r>
      <w:r w:rsidR="003A0A98" w:rsidRPr="00436DCC">
        <w:rPr>
          <w:noProof/>
          <w:color w:val="000000" w:themeColor="text1"/>
        </w:rPr>
        <w:t>(Brasseur and Jacob, 2017)</w:t>
      </w:r>
      <w:r w:rsidR="003A0A98" w:rsidRPr="00436DCC">
        <w:rPr>
          <w:color w:val="000000" w:themeColor="text1"/>
        </w:rPr>
        <w:fldChar w:fldCharType="end"/>
      </w:r>
      <w:r w:rsidR="00155455" w:rsidRPr="00436DCC">
        <w:rPr>
          <w:color w:val="000000" w:themeColor="text1"/>
        </w:rPr>
        <w:t xml:space="preserve">. </w:t>
      </w:r>
      <w:r w:rsidR="002E36D8" w:rsidRPr="00436DCC">
        <w:rPr>
          <w:color w:val="000000" w:themeColor="text1"/>
        </w:rPr>
        <w:t>In</w:t>
      </w:r>
      <w:r w:rsidR="003A0A98" w:rsidRPr="00436DCC">
        <w:rPr>
          <w:color w:val="000000" w:themeColor="text1"/>
        </w:rPr>
        <w:t xml:space="preserve"> Nesser et al.</w:t>
      </w:r>
      <w:r w:rsidR="002E36D8" w:rsidRPr="00436DCC">
        <w:rPr>
          <w:color w:val="000000" w:themeColor="text1"/>
        </w:rPr>
        <w:t xml:space="preserve"> </w:t>
      </w:r>
      <w:r w:rsidR="0056605F" w:rsidRPr="00436DCC">
        <w:rPr>
          <w:color w:val="000000" w:themeColor="text1"/>
        </w:rPr>
        <w:fldChar w:fldCharType="begin"/>
      </w:r>
      <w:r w:rsidR="003A0A98" w:rsidRPr="00436DCC">
        <w:rPr>
          <w:color w:val="000000" w:themeColor="text1"/>
        </w:rPr>
        <w:instrText xml:space="preserve"> ADDIN ZOTERO_ITEM CSL_CITATION {"citationID":"ahuTiNIS","properties":{"formattedCitation":"(2021)","plainCitation":"(2021)","noteIndex":0},"citationItems":[{"id":236,"uris":["http://zotero.org/users/9726796/items/UXID5P7R"],"itemData":{"id":236,"type":"article-journal","abstract":"Global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H."}],"issued":{"date-parts":[["2021"]]}},"suppress-author":true}],"schema":"https://github.com/citation-style-language/schema/raw/master/csl-citation.json"} </w:instrText>
      </w:r>
      <w:r w:rsidR="0056605F" w:rsidRPr="00436DCC">
        <w:rPr>
          <w:color w:val="000000" w:themeColor="text1"/>
        </w:rPr>
        <w:fldChar w:fldCharType="separate"/>
      </w:r>
      <w:r w:rsidR="003A0A98" w:rsidRPr="00436DCC">
        <w:rPr>
          <w:noProof/>
          <w:color w:val="000000" w:themeColor="text1"/>
        </w:rPr>
        <w:t>(2021)</w:t>
      </w:r>
      <w:r w:rsidR="0056605F" w:rsidRPr="00436DCC">
        <w:rPr>
          <w:color w:val="000000" w:themeColor="text1"/>
        </w:rPr>
        <w:fldChar w:fldCharType="end"/>
      </w:r>
      <w:r w:rsidR="002E36D8" w:rsidRPr="00436DCC">
        <w:rPr>
          <w:color w:val="000000" w:themeColor="text1"/>
        </w:rPr>
        <w:t>, we demonstrated an alternative method that approximates the</w:t>
      </w:r>
      <w:r w:rsidR="000D3AFE" w:rsidRPr="00436DCC">
        <w:rPr>
          <w:color w:val="000000" w:themeColor="text1"/>
        </w:rPr>
        <w:t xml:space="preserve"> Jacobian matrix </w:t>
      </w:r>
      <w:r w:rsidR="002E36D8" w:rsidRPr="00436DCC">
        <w:rPr>
          <w:color w:val="000000" w:themeColor="text1"/>
        </w:rPr>
        <w:t xml:space="preserve">by perturbing </w:t>
      </w:r>
      <w:r w:rsidR="00A44DAA" w:rsidRPr="00436DCC">
        <w:rPr>
          <w:color w:val="000000" w:themeColor="text1"/>
        </w:rPr>
        <w:t xml:space="preserve">emission </w:t>
      </w:r>
      <w:r w:rsidR="000D3AFE" w:rsidRPr="00436DCC">
        <w:rPr>
          <w:color w:val="000000" w:themeColor="text1"/>
        </w:rPr>
        <w:t xml:space="preserve">patterns </w:t>
      </w:r>
      <w:r w:rsidR="002E36D8" w:rsidRPr="00436DCC">
        <w:rPr>
          <w:color w:val="000000" w:themeColor="text1"/>
        </w:rPr>
        <w:t>that are informed</w:t>
      </w:r>
      <w:r w:rsidR="000D3AFE" w:rsidRPr="00436DCC">
        <w:rPr>
          <w:color w:val="000000" w:themeColor="text1"/>
        </w:rPr>
        <w:t xml:space="preserve"> by both the </w:t>
      </w:r>
      <w:r w:rsidR="002E36D8" w:rsidRPr="00436DCC">
        <w:rPr>
          <w:color w:val="000000" w:themeColor="text1"/>
        </w:rPr>
        <w:t>prior emissions</w:t>
      </w:r>
      <w:r w:rsidR="000D3AFE" w:rsidRPr="00436DCC">
        <w:rPr>
          <w:color w:val="000000" w:themeColor="text1"/>
        </w:rPr>
        <w:t xml:space="preserve"> and the observations.</w:t>
      </w:r>
      <w:r w:rsidR="00404931" w:rsidRPr="00436DCC">
        <w:rPr>
          <w:color w:val="000000" w:themeColor="text1"/>
        </w:rPr>
        <w:t xml:space="preserve"> This approach </w:t>
      </w:r>
      <w:r w:rsidR="002E36D8" w:rsidRPr="00436DCC">
        <w:rPr>
          <w:color w:val="000000" w:themeColor="text1"/>
        </w:rPr>
        <w:t xml:space="preserve">optimally exploits </w:t>
      </w:r>
      <w:r w:rsidR="00C675C8" w:rsidRPr="00436DCC">
        <w:rPr>
          <w:color w:val="000000" w:themeColor="text1"/>
        </w:rPr>
        <w:t>the information content of the observ</w:t>
      </w:r>
      <w:r w:rsidR="002E36D8" w:rsidRPr="00436DCC">
        <w:rPr>
          <w:color w:val="000000" w:themeColor="text1"/>
        </w:rPr>
        <w:t xml:space="preserve">ations, </w:t>
      </w:r>
      <w:r w:rsidR="00E8516F" w:rsidRPr="00436DCC">
        <w:rPr>
          <w:color w:val="000000" w:themeColor="text1"/>
        </w:rPr>
        <w:t xml:space="preserve">quantifying </w:t>
      </w:r>
      <w:r w:rsidR="002E36D8" w:rsidRPr="00436DCC">
        <w:rPr>
          <w:color w:val="000000" w:themeColor="text1"/>
        </w:rPr>
        <w:t xml:space="preserve">emissions at the highest resolution possible </w:t>
      </w:r>
      <w:r w:rsidR="00C675C8" w:rsidRPr="00436DCC">
        <w:rPr>
          <w:color w:val="000000" w:themeColor="text1"/>
        </w:rPr>
        <w:t>where the observing system provides a constraint and defaulting to the prior</w:t>
      </w:r>
      <w:r w:rsidR="002E36D8" w:rsidRPr="00436DCC">
        <w:rPr>
          <w:color w:val="000000" w:themeColor="text1"/>
        </w:rPr>
        <w:t xml:space="preserve"> estimate</w:t>
      </w:r>
      <w:r w:rsidR="00C675C8" w:rsidRPr="00436DCC">
        <w:rPr>
          <w:color w:val="000000" w:themeColor="text1"/>
        </w:rPr>
        <w:t xml:space="preserve"> elsewhere</w:t>
      </w:r>
      <w:r w:rsidR="000D2BA1" w:rsidRPr="00436DCC">
        <w:rPr>
          <w:color w:val="000000" w:themeColor="text1"/>
        </w:rPr>
        <w:t>.</w:t>
      </w:r>
    </w:p>
    <w:p w14:paraId="6463A12E" w14:textId="77777777" w:rsidR="00155455" w:rsidRPr="00436DCC" w:rsidRDefault="00155455">
      <w:pPr>
        <w:rPr>
          <w:color w:val="000000" w:themeColor="text1"/>
        </w:rPr>
      </w:pPr>
    </w:p>
    <w:p w14:paraId="350D34ED" w14:textId="2977B494" w:rsidR="001100B8" w:rsidRPr="00B51761" w:rsidRDefault="00881535">
      <w:pPr>
        <w:rPr>
          <w:color w:val="000000" w:themeColor="text1"/>
        </w:rPr>
      </w:pPr>
      <w:r w:rsidRPr="00436DCC">
        <w:rPr>
          <w:color w:val="000000" w:themeColor="text1"/>
        </w:rPr>
        <w:t xml:space="preserve">Many </w:t>
      </w:r>
      <w:r w:rsidR="001D4F3E" w:rsidRPr="00436DCC">
        <w:rPr>
          <w:color w:val="000000" w:themeColor="text1"/>
        </w:rPr>
        <w:t xml:space="preserve">inverse studies </w:t>
      </w:r>
      <w:r w:rsidRPr="00436DCC">
        <w:rPr>
          <w:color w:val="000000" w:themeColor="text1"/>
        </w:rPr>
        <w:t xml:space="preserve">that quantified U.S. methane emissions using surface, aircraft, or satellite observations </w:t>
      </w:r>
      <w:r w:rsidR="00FF740D" w:rsidRPr="00436DCC">
        <w:rPr>
          <w:color w:val="000000" w:themeColor="text1"/>
        </w:rPr>
        <w:t xml:space="preserve">have </w:t>
      </w:r>
      <w:r w:rsidR="001D4F3E" w:rsidRPr="00436DCC">
        <w:rPr>
          <w:color w:val="000000" w:themeColor="text1"/>
        </w:rPr>
        <w:t xml:space="preserve">found large discrepancies </w:t>
      </w:r>
      <w:r w:rsidRPr="00436DCC">
        <w:rPr>
          <w:color w:val="000000" w:themeColor="text1"/>
        </w:rPr>
        <w:t>with the</w:t>
      </w:r>
      <w:r w:rsidR="00E0220A" w:rsidRPr="00436DCC">
        <w:rPr>
          <w:color w:val="000000" w:themeColor="text1"/>
        </w:rPr>
        <w:t xml:space="preserve"> </w:t>
      </w:r>
      <w:r w:rsidR="001D4F3E" w:rsidRPr="00436DCC">
        <w:rPr>
          <w:color w:val="000000" w:themeColor="text1"/>
        </w:rPr>
        <w:t xml:space="preserve">U.S. Environmental Protection Agency’s </w:t>
      </w:r>
      <w:r w:rsidR="008B1E6C" w:rsidRPr="00436DCC">
        <w:rPr>
          <w:color w:val="000000" w:themeColor="text1"/>
        </w:rPr>
        <w:t xml:space="preserve">(EPA) </w:t>
      </w:r>
      <w:r w:rsidR="001D4F3E" w:rsidRPr="00436DCC">
        <w:rPr>
          <w:color w:val="000000" w:themeColor="text1"/>
        </w:rPr>
        <w:t xml:space="preserve">Greenhouse Gas </w:t>
      </w:r>
      <w:r w:rsidR="00265EA9">
        <w:rPr>
          <w:color w:val="000000" w:themeColor="text1"/>
        </w:rPr>
        <w:t xml:space="preserve">Emissions </w:t>
      </w:r>
      <w:r w:rsidR="001D4F3E" w:rsidRPr="00436DCC">
        <w:rPr>
          <w:color w:val="000000" w:themeColor="text1"/>
        </w:rPr>
        <w:t>Inventory (GHGI)</w:t>
      </w:r>
      <w:r w:rsidR="00A15B40" w:rsidRPr="00436DCC">
        <w:rPr>
          <w:color w:val="000000" w:themeColor="text1"/>
        </w:rPr>
        <w:t xml:space="preserve">, the bottom-up </w:t>
      </w:r>
      <w:r w:rsidR="0084023E">
        <w:rPr>
          <w:color w:val="000000" w:themeColor="text1"/>
        </w:rPr>
        <w:t>emission estimate</w:t>
      </w:r>
      <w:r w:rsidR="00A15B40" w:rsidRPr="00436DCC">
        <w:rPr>
          <w:color w:val="000000" w:themeColor="text1"/>
        </w:rPr>
        <w:t xml:space="preserve"> reported to the UNFCCC</w:t>
      </w:r>
      <w:r w:rsidR="003A0A98" w:rsidRPr="00436DCC">
        <w:rPr>
          <w:color w:val="000000" w:themeColor="text1"/>
        </w:rPr>
        <w:t xml:space="preserve"> </w:t>
      </w:r>
      <w:r w:rsidR="003A0A98" w:rsidRPr="00436DCC">
        <w:rPr>
          <w:color w:val="000000" w:themeColor="text1"/>
        </w:rPr>
        <w:fldChar w:fldCharType="begin"/>
      </w:r>
      <w:r w:rsidR="00EB1DFD">
        <w:rPr>
          <w:color w:val="000000" w:themeColor="text1"/>
        </w:rPr>
        <w:instrText xml:space="preserve"> ADDIN ZOTERO_ITEM CSL_CITATION {"citationID":"FM0vwaTN","properties":{"formattedCitation":"(EPA, 2022a)","plainCitation":"(EPA, 2022a)","noteIndex":0},"citationItems":[{"id":347,"uris":["http://zotero.org/users/9726796/items/MSZJIBVB"],"itemData":{"id":347,"type":"report","number":"EPA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1990-2020.","URL":"https://www.epa.gov/system/files/documents/2022-04/us-ghg-inventory-2022-main-text.pdf","author":[{"family":"EPA","given":""}],"issued":{"date-parts":[["2022"]]}}}],"schema":"https://github.com/citation-style-language/schema/raw/master/csl-citation.json"} </w:instrText>
      </w:r>
      <w:r w:rsidR="003A0A98" w:rsidRPr="00436DCC">
        <w:rPr>
          <w:color w:val="000000" w:themeColor="text1"/>
        </w:rPr>
        <w:fldChar w:fldCharType="separate"/>
      </w:r>
      <w:r w:rsidR="00EB1DFD">
        <w:rPr>
          <w:noProof/>
          <w:color w:val="000000" w:themeColor="text1"/>
        </w:rPr>
        <w:t>(EPA, 2022a)</w:t>
      </w:r>
      <w:r w:rsidR="003A0A98" w:rsidRPr="00436DCC">
        <w:rPr>
          <w:color w:val="000000" w:themeColor="text1"/>
        </w:rPr>
        <w:fldChar w:fldCharType="end"/>
      </w:r>
      <w:r w:rsidR="001D4F3E" w:rsidRPr="00436DCC">
        <w:rPr>
          <w:color w:val="000000" w:themeColor="text1"/>
        </w:rPr>
        <w:t xml:space="preserve">. </w:t>
      </w:r>
      <w:r w:rsidR="003332A3" w:rsidRPr="00436DCC">
        <w:rPr>
          <w:color w:val="000000" w:themeColor="text1"/>
        </w:rPr>
        <w:t xml:space="preserve">Wecht et al. </w:t>
      </w:r>
      <w:r w:rsidR="003A0A98" w:rsidRPr="00436DCC">
        <w:rPr>
          <w:color w:val="000000" w:themeColor="text1"/>
        </w:rPr>
        <w:fldChar w:fldCharType="begin"/>
      </w:r>
      <w:r w:rsidR="00FE055D">
        <w:rPr>
          <w:color w:val="000000" w:themeColor="text1"/>
        </w:rPr>
        <w:instrText xml:space="preserve"> ADDIN ZOTERO_ITEM CSL_CITATION {"citationID":"nsnZR0D3","properties":{"formattedCitation":"(2014a)","plainCitation":"(2014a)","noteIndex":0},"citationItems":[{"id":55,"uris":["http://zotero.org/users/9726796/items/YMTI2KDD"],"itemData":{"id":55,"type":"article-journal","container-title":"J. Geophys. Res. Atmos. Res.","DOI":"10.1002/2014JD021551","issue":"12","note":"Citation Key: Wecht2014","page":"7741-7756","title":"Mapping of North American methane emissions with high spatial resolution by inversion of SCIAMACHY satellite data","volume":"119","author":[{"family":"Wecht","given":"Kevin J."},{"family":"Jacob","given":"Daniel J."},{"family":"Frankenberg","given":"Christian"},{"family":"Jiang","given":"Zhe"},{"family":"Blake","given":"Donald R"}],"issued":{"date-parts":[["2014"]]}},"suppress-author":true}],"schema":"https://github.com/citation-style-language/schema/raw/master/csl-citation.json"} </w:instrText>
      </w:r>
      <w:r w:rsidR="003A0A98" w:rsidRPr="00436DCC">
        <w:rPr>
          <w:color w:val="000000" w:themeColor="text1"/>
        </w:rPr>
        <w:fldChar w:fldCharType="separate"/>
      </w:r>
      <w:r w:rsidR="00FE055D">
        <w:rPr>
          <w:noProof/>
          <w:color w:val="000000" w:themeColor="text1"/>
        </w:rPr>
        <w:t>(2014a)</w:t>
      </w:r>
      <w:r w:rsidR="003A0A98" w:rsidRPr="00436DCC">
        <w:rPr>
          <w:color w:val="000000" w:themeColor="text1"/>
        </w:rPr>
        <w:fldChar w:fldCharType="end"/>
      </w:r>
      <w:r w:rsidR="003332A3" w:rsidRPr="00436DCC">
        <w:rPr>
          <w:color w:val="000000" w:themeColor="text1"/>
        </w:rPr>
        <w:t xml:space="preserve"> fou</w:t>
      </w:r>
      <w:r w:rsidR="003332A3" w:rsidRPr="00B51761">
        <w:rPr>
          <w:color w:val="000000" w:themeColor="text1"/>
        </w:rPr>
        <w:t xml:space="preserve">nd livestock emissions 40% larger than </w:t>
      </w:r>
      <w:r w:rsidR="003332A3" w:rsidRPr="00B51761">
        <w:rPr>
          <w:color w:val="000000" w:themeColor="text1"/>
        </w:rPr>
        <w:lastRenderedPageBreak/>
        <w:t xml:space="preserve">the GHGI </w:t>
      </w:r>
      <w:r w:rsidR="00E0220A" w:rsidRPr="00B51761">
        <w:rPr>
          <w:color w:val="000000" w:themeColor="text1"/>
        </w:rPr>
        <w:t xml:space="preserve">for </w:t>
      </w:r>
      <w:r w:rsidR="003332A3" w:rsidRPr="00B51761">
        <w:rPr>
          <w:color w:val="000000" w:themeColor="text1"/>
        </w:rPr>
        <w:t xml:space="preserve">the summer of 2004. </w:t>
      </w:r>
      <w:r w:rsidR="00BE585B" w:rsidRPr="00B51761">
        <w:rPr>
          <w:color w:val="000000" w:themeColor="text1"/>
        </w:rPr>
        <w:t xml:space="preserve">Miller et al. </w:t>
      </w:r>
      <w:r w:rsidR="003A0A98">
        <w:rPr>
          <w:color w:val="000000" w:themeColor="text1"/>
        </w:rPr>
        <w:fldChar w:fldCharType="begin"/>
      </w:r>
      <w:r w:rsidR="003A0A98">
        <w:rPr>
          <w:color w:val="000000" w:themeColor="text1"/>
        </w:rPr>
        <w:instrText xml:space="preserve"> ADDIN ZOTERO_ITEM CSL_CITATION {"citationID":"ihwsToIW","properties":{"formattedCitation":"(2013)","plainCitation":"(2013)","noteIndex":0},"citationItems":[{"id":176,"uris":["http://zotero.org/users/9726796/items/WKMCI47J"],"itemData":{"id":176,"type":"article-journal","abstract":"This study quantitatively estimates the spatial distribution of anthropogenic methane sources in the United States by combining comprehensive atmospheric methane observations, extensive spatial datasets, and a high-resolution atmospheric transport model. Results show that current inventories from the US Environmental Protection Agency (EPA) and the Emissions Database for Global Atmospheric Research underestimate methane emissions nationally by a factor of </w:instrText>
      </w:r>
      <w:r w:rsidR="003A0A98">
        <w:rPr>
          <w:rFonts w:ascii="Cambria Math" w:hAnsi="Cambria Math" w:cs="Cambria Math"/>
          <w:color w:val="000000" w:themeColor="text1"/>
        </w:rPr>
        <w:instrText>∼</w:instrText>
      </w:r>
      <w:r w:rsidR="003A0A98">
        <w:rPr>
          <w:color w:val="000000" w:themeColor="text1"/>
        </w:rPr>
        <w:instrText xml:space="preserve">1.5 and </w:instrText>
      </w:r>
      <w:r w:rsidR="003A0A98">
        <w:rPr>
          <w:rFonts w:ascii="Cambria Math" w:hAnsi="Cambria Math" w:cs="Cambria Math"/>
          <w:color w:val="000000" w:themeColor="text1"/>
        </w:rPr>
        <w:instrText>∼</w:instrText>
      </w:r>
      <w:r w:rsidR="003A0A98">
        <w:rPr>
          <w:color w:val="000000" w:themeColor="text1"/>
        </w:rPr>
        <w:instrText xml:space="preserve">1.7, respectively. Our study indicates that emissions due to ruminants and manure are up to twice the magnitude of existing inventories. In addition, the discrepancy in methane source estimates is particularly pronounced in the south-central United States, where we find total emissions are </w:instrText>
      </w:r>
      <w:r w:rsidR="003A0A98">
        <w:rPr>
          <w:rFonts w:ascii="Cambria Math" w:hAnsi="Cambria Math" w:cs="Cambria Math"/>
          <w:color w:val="000000" w:themeColor="text1"/>
        </w:rPr>
        <w:instrText>∼</w:instrText>
      </w:r>
      <w:r w:rsidR="003A0A98">
        <w:rPr>
          <w:color w:val="000000" w:themeColor="text1"/>
        </w:rPr>
        <w:instrText xml:space="preserve">2.7 times greater than in most inventories and account for 24 ± 3% of national emissions. The spatial patterns of our emission fluxes and observed methane-propane correlations indicate that fossil fuel extraction and refining are major contributors (45 ± 13%) in the south-central United States. This result suggests that regional methane emissions due to fossil fuel extraction and processing could be 4.9 ± 2.6 times larger than in EDGAR, the most comprehensive global methane inventory. These results cast doubt on the US EPA's recent decision to downscale its estimate of national natural gas emissions by 25-30%. Overall, we conclude that methane emissions associated with both the animal husbandry and fossil fuel industries have larger greenhouse gas impacts than indicated by existing inventories.","container-title":"Proceedings of the National Academy of Sciences","DOI":"10.1073/pnas.1314392110","ISSN":"0027-8424","issue":"50","note":"PMID: 24277804\nCitation Key: Miller2013","page":"20018-20022","title":"Anthropogenic emissions of methane in the United States","volume":"110","author":[{"family":"Miller","given":"Scot M."},{"family":"Wofsy","given":"Steven C."},{"family":"Michalak","given":"Anna M."},{"family":"Kort","given":"Eric A."},{"family":"Andrews","given":"Arlyn E."},{"family":"Biraud","given":"Sebastien C."},{"family":"Dlugokencky","given":"Edward J."},{"family":"Eluskiewicz","given":"Janusz"},{"family":"Fischer","given":"Marc L."},{"family":"Janssens-Maenhout","given":"Greet"},{"family":"Miller","given":"Ben R."},{"family":"Miller","given":"John B."},{"family":"Montzka","given":"Stephen A."},{"family":"Nehrkorn","given":"Thomas"},{"family":"Sweeney","given":"Colm"}],"issued":{"date-parts":[["2013"]]}},"suppress-author":true}],"schema":"https://github.com/citation-style-language/schema/raw/master/csl-citation.json"} </w:instrText>
      </w:r>
      <w:r w:rsidR="003A0A98">
        <w:rPr>
          <w:color w:val="000000" w:themeColor="text1"/>
        </w:rPr>
        <w:fldChar w:fldCharType="separate"/>
      </w:r>
      <w:r w:rsidR="003A0A98">
        <w:rPr>
          <w:noProof/>
          <w:color w:val="000000" w:themeColor="text1"/>
        </w:rPr>
        <w:t>(2013)</w:t>
      </w:r>
      <w:r w:rsidR="003A0A98">
        <w:rPr>
          <w:color w:val="000000" w:themeColor="text1"/>
        </w:rPr>
        <w:fldChar w:fldCharType="end"/>
      </w:r>
      <w:r w:rsidR="003A0A98">
        <w:rPr>
          <w:color w:val="000000" w:themeColor="text1"/>
        </w:rPr>
        <w:t xml:space="preserve"> </w:t>
      </w:r>
      <w:r w:rsidR="003332A3" w:rsidRPr="00B51761">
        <w:rPr>
          <w:color w:val="000000" w:themeColor="text1"/>
        </w:rPr>
        <w:t>inferred</w:t>
      </w:r>
      <w:r w:rsidR="00BE585B" w:rsidRPr="00B51761">
        <w:rPr>
          <w:color w:val="000000" w:themeColor="text1"/>
        </w:rPr>
        <w:t xml:space="preserve"> emissions </w:t>
      </w:r>
      <w:r w:rsidR="00E0220A" w:rsidRPr="00B51761">
        <w:rPr>
          <w:color w:val="000000" w:themeColor="text1"/>
        </w:rPr>
        <w:t xml:space="preserve">50% </w:t>
      </w:r>
      <w:r w:rsidR="001E0B1D" w:rsidRPr="00B51761">
        <w:rPr>
          <w:color w:val="000000" w:themeColor="text1"/>
        </w:rPr>
        <w:t xml:space="preserve">larger than the GHGI for 2007 </w:t>
      </w:r>
      <w:r w:rsidR="00A15B40">
        <w:rPr>
          <w:color w:val="000000" w:themeColor="text1"/>
        </w:rPr>
        <w:t>and</w:t>
      </w:r>
      <w:r w:rsidR="00A15B40" w:rsidRPr="00B51761">
        <w:rPr>
          <w:color w:val="000000" w:themeColor="text1"/>
        </w:rPr>
        <w:t xml:space="preserve"> </w:t>
      </w:r>
      <w:r w:rsidR="001E0B1D" w:rsidRPr="00B51761">
        <w:rPr>
          <w:color w:val="000000" w:themeColor="text1"/>
        </w:rPr>
        <w:t>2008</w:t>
      </w:r>
      <w:r w:rsidR="00E0220A" w:rsidRPr="00B51761">
        <w:rPr>
          <w:color w:val="000000" w:themeColor="text1"/>
        </w:rPr>
        <w:t xml:space="preserve">, </w:t>
      </w:r>
      <w:r w:rsidR="001E0B1D" w:rsidRPr="00B51761">
        <w:rPr>
          <w:color w:val="000000" w:themeColor="text1"/>
        </w:rPr>
        <w:t xml:space="preserve">which </w:t>
      </w:r>
      <w:r w:rsidR="00820C77" w:rsidRPr="00B51761">
        <w:rPr>
          <w:color w:val="000000" w:themeColor="text1"/>
        </w:rPr>
        <w:t>they</w:t>
      </w:r>
      <w:r w:rsidR="001E0B1D" w:rsidRPr="00B51761">
        <w:rPr>
          <w:color w:val="000000" w:themeColor="text1"/>
        </w:rPr>
        <w:t xml:space="preserve"> attributed to underes</w:t>
      </w:r>
      <w:r w:rsidR="00820C77" w:rsidRPr="00B51761">
        <w:rPr>
          <w:color w:val="000000" w:themeColor="text1"/>
        </w:rPr>
        <w:t>t</w:t>
      </w:r>
      <w:r w:rsidR="001E0B1D" w:rsidRPr="00B51761">
        <w:rPr>
          <w:color w:val="000000" w:themeColor="text1"/>
        </w:rPr>
        <w:t>imated oil</w:t>
      </w:r>
      <w:r w:rsidR="00E0220A" w:rsidRPr="00B51761">
        <w:rPr>
          <w:color w:val="000000" w:themeColor="text1"/>
        </w:rPr>
        <w:t xml:space="preserve">, </w:t>
      </w:r>
      <w:r w:rsidR="001E0B1D" w:rsidRPr="00B51761">
        <w:rPr>
          <w:color w:val="000000" w:themeColor="text1"/>
        </w:rPr>
        <w:t>gas</w:t>
      </w:r>
      <w:r w:rsidR="00A15B40">
        <w:rPr>
          <w:color w:val="000000" w:themeColor="text1"/>
        </w:rPr>
        <w:t>,</w:t>
      </w:r>
      <w:r w:rsidR="001E0B1D" w:rsidRPr="00B51761">
        <w:rPr>
          <w:color w:val="000000" w:themeColor="text1"/>
        </w:rPr>
        <w:t xml:space="preserve"> </w:t>
      </w:r>
      <w:r w:rsidR="00E0220A" w:rsidRPr="00B51761">
        <w:rPr>
          <w:color w:val="000000" w:themeColor="text1"/>
        </w:rPr>
        <w:t>and livestock emissions</w:t>
      </w:r>
      <w:r w:rsidR="003332A3" w:rsidRPr="00B51761">
        <w:rPr>
          <w:color w:val="000000" w:themeColor="text1"/>
        </w:rPr>
        <w:t xml:space="preserve">. </w:t>
      </w:r>
      <w:r w:rsidR="00E0220A" w:rsidRPr="00B51761">
        <w:rPr>
          <w:color w:val="000000" w:themeColor="text1"/>
        </w:rPr>
        <w:t xml:space="preserve">Turner et al. </w:t>
      </w:r>
      <w:r w:rsidR="003A0A98">
        <w:rPr>
          <w:color w:val="000000" w:themeColor="text1"/>
        </w:rPr>
        <w:fldChar w:fldCharType="begin"/>
      </w:r>
      <w:r w:rsidR="005B0B43">
        <w:rPr>
          <w:color w:val="000000" w:themeColor="text1"/>
        </w:rPr>
        <w:instrText xml:space="preserve"> ADDIN ZOTERO_ITEM CSL_CITATION {"citationID":"7v8Dn4uF","properties":{"formattedCitation":"(2015)","plainCitation":"(2015)","noteIndex":0},"citationItems":[{"id":124,"uris":["http://zotero.org/users/9726796/items/3ESPI83K"],"itemData":{"id":124,"type":"article-journal","abstract":"We use 2009–2011 space-borne methane observations from the Greenhouse Gases Observing SATellite (GOSAT) to estimate global and North American methane emissions with 4° × 5° and up to 50 km × 50 km spatial resolution, respectively. GEOS-Chem and GOSAT data are first evaluated with atmospheric methane observations from surface and tower networks (NOAA/ESRL, TCCON) and aircraft (NOAA/ESRL, HIPPO), using the GEOS-Chem chemical transport model as a platform to facilitate comparison of GOSAT with in situ data. This identifies a high-latitude bias between the GOSAT data and GEOS-Chem that we correct via quadratic regression. Our global adjoint-based inversion yields a total methane source of 539 Tg a−1 with some important regional corrections to the EDGARv4.2 inventory used as a prior. Results serve as dynamic boundary conditions for an analytical inversion of North American methane emissions using radial basis functions to achieve high resolution of large sources and provide error characterization. We infer a US anthropogenic methane source of 40.2–42.7 Tg a−1, as compared to 24.9–27.0 Tg a−1 in the EDGAR and EPA bottom-up inventories, and 30.0–44.5 Tg a−1 in recent inverse studies. Our estimate is supported by independent surface and aircraft data and by previous inverse studies for California. We find that the emissions are highest in the southern–central US, the Central Valley of California, and Florida wetlands; large isolated point sources such as the US Four Corners also contribute. Using prior information on source locations, we attribute 29–44 % of US anthropogenic methane emissions to livestock, 22–31 % to oil/gas, 20 % to landfills/wastewater, and 11–15 % to coal. Wetlands contribute an additional 9.0–10.1 Tg a−1.","container-title":"Atmospheric Chemistry and Physics","DOI":"10.5194/acp-15-7049-2015","ISSN":"16807324","issue":"12","note":"Citation Key: Turner2015a\nISBN: 1544952015","page":"7049-7069","title":"Estimating global and North American methane emissions with high spatial resolution using GOSAT satellite data","volume":"15","author":[{"family":"Turner","given":"A. J."},{"family":"Jacob","given":"D. J."},{"family":"Wecht","given":"K. J."},{"family":"Maasakkers","given":"J. D."},{"family":"Lundgren","given":"E."},{"family":"Andrews","given":"A. E."},{"family":"Biraud","given":"S. C."},{"family":"Boesch","given":"H."},{"family":"Bowman","given":"K. W."},{"family":"Deutscher","given":"N. M."},{"family":"Dubey","given":"M. K."},{"family":"Griffith","given":"D. W.T."},{"family":"Hase","given":"F."},{"family":"Kuze","given":"A."},{"family":"Notholt","given":"J."},{"family":"Ohyama","given":"H."},{"family":"Parker","given":"R."},{"family":"Payne","given":"V. H."},{"family":"Sussmann","given":"R."},{"family":"Sweeney","given":"C."},{"family":"Velazco","given":"V. A."},{"family":"Warneke","given":"T."},{"family":"Wennberg","given":"P. O."},{"family":"Wunch","given":"D."}],"issued":{"date-parts":[["2015"]]}},"suppress-author":true}],"schema":"https://github.com/citation-style-language/schema/raw/master/csl-citation.json"} </w:instrText>
      </w:r>
      <w:r w:rsidR="003A0A98">
        <w:rPr>
          <w:color w:val="000000" w:themeColor="text1"/>
        </w:rPr>
        <w:fldChar w:fldCharType="separate"/>
      </w:r>
      <w:r w:rsidR="005B0B43">
        <w:rPr>
          <w:noProof/>
          <w:color w:val="000000" w:themeColor="text1"/>
        </w:rPr>
        <w:t>(2015)</w:t>
      </w:r>
      <w:r w:rsidR="003A0A98">
        <w:rPr>
          <w:color w:val="000000" w:themeColor="text1"/>
        </w:rPr>
        <w:fldChar w:fldCharType="end"/>
      </w:r>
      <w:r w:rsidR="005B0B43">
        <w:rPr>
          <w:color w:val="000000" w:themeColor="text1"/>
        </w:rPr>
        <w:t xml:space="preserve"> </w:t>
      </w:r>
      <w:r w:rsidR="00E0220A" w:rsidRPr="00B51761">
        <w:rPr>
          <w:color w:val="000000" w:themeColor="text1"/>
        </w:rPr>
        <w:t xml:space="preserve">found similar results for 2009 to 2011. </w:t>
      </w:r>
      <w:proofErr w:type="spellStart"/>
      <w:r w:rsidR="00820C77" w:rsidRPr="00B51761">
        <w:rPr>
          <w:color w:val="000000" w:themeColor="text1"/>
        </w:rPr>
        <w:t>Maasakkers</w:t>
      </w:r>
      <w:proofErr w:type="spellEnd"/>
      <w:r w:rsidR="00820C77" w:rsidRPr="00B51761">
        <w:rPr>
          <w:color w:val="000000" w:themeColor="text1"/>
        </w:rPr>
        <w:t xml:space="preserve"> et al.</w:t>
      </w:r>
      <w:r w:rsidR="005B0B43">
        <w:rPr>
          <w:color w:val="000000" w:themeColor="text1"/>
        </w:rPr>
        <w:t xml:space="preserve"> </w:t>
      </w:r>
      <w:r w:rsidR="005B0B43">
        <w:rPr>
          <w:color w:val="000000" w:themeColor="text1"/>
        </w:rPr>
        <w:fldChar w:fldCharType="begin"/>
      </w:r>
      <w:r w:rsidR="005B0B43">
        <w:rPr>
          <w:color w:val="000000" w:themeColor="text1"/>
        </w:rPr>
        <w:instrText xml:space="preserve"> ADDIN ZOTERO_ITEM CSL_CITATION {"citationID":"Sb7R4fUg","properties":{"formattedCitation":"(2021)","plainCitation":"(2021)","noteIndex":0},"citationItems":[{"id":221,"uris":["http://zotero.org/users/9726796/items/M9796JUJ"],"itemData":{"id":221,"type":"article-journal","abstract":"We use 2010 2015 Greenhouse Gases Observing Satellite (GOSAT) observations of atmospheric methane columns over North America in a high-resolution inversion of methane emissions, including contributions from different sectors and their trends over the period. The inversion involves an analytical solution to the Bayesian optimization problem for a Gaussian mixture model (GMM) of the emission field with up to 0:5-0:625 resolution in concentrated source regions. The analytical solution provides a closedform characterization of the information content from the inversion and facilitates the construction of a large ensemble of solutions exploring the effect of different uncertainties and assumptions in the inverse analysis. Prior estimates for the inversion include a gridded version of the Environmental Protection Agency (EPA) Inventory of US Greenhouse Gas Emissions and Sinks (GHGI) and the WetCHARTs model ensemble for wetlands. Our best estimate for mean 2010 2015 US anthropogenic emissions is 30.6 (range: 29.4 31.3) Tg a-1, slightly higher than the gridded EPA inventory (28.7 (26.4 36.2) Tg a-1). The main discrepancy is for the oil and gas production sectors, where we find higher emissions than the GHGI by 35% and 22 %, respectively. The most recent version of the EPA GHGI revises downward its estimate of emissions from oil production, and we find that these are lower than our estimate by a factor of 2. Our best estimate of US wetland emissions is 10.2 (5.6 11.1) Tg a-1, on the low end of the prior WetCHARTs inventory uncertainty range (14.2 (3.3 32.4) Tg a-1), which calls for better understanding of these emissions. We find an increasing trend in US anthropogenic emissions over 2010 2015 of 0.4%a-1, lower than previous GOSAT-based estimates but opposite to the decrease reported by the EPA GHGI. Most of this increase appears driven by unconventional oil and gas production in the eastern US. We also find that oil and gas production emissions in Mexico are higher than in the nationally reported inventory, though there is evidence for a 2010 2015 decrease in emissions from offshore oil production.","container-title":"Atmospheric Chemistry and Physics","DOI":"10.5194/acp-21-4339-2021","ISSN":"16807324","issue":"6","title":"2010-2015 North American methane emissions, sectoral contributions, and trends: A high-resolution inversion of GOSAT observations of atmospheric methane","volume":"21","author":[{"family":"Maasakkers","given":"Joannes D."},{"family":"Jacob","given":"Daniel J."},{"family":"Sulprizio","given":"Melissa P."},{"family":"Scarpelli","given":"Tia R."},{"family":"Nesser","given":"Hannah"},{"family":"Sheng","given":"Jianxiong"},{"family":"Zhang","given":"Yuzhong"},{"family":"Lu","given":"Xiao"},{"family":"Anthony Bloom","given":"A."},{"family":"Bowman","given":"Kevin W."},{"family":"Worden","given":"John R."},{"family":"J. Parker","given":"Robert"}],"issued":{"date-parts":[["2021"]]}},"suppress-author":true}],"schema":"https://github.com/citation-style-language/schema/raw/master/csl-citation.json"} </w:instrText>
      </w:r>
      <w:r w:rsidR="005B0B43">
        <w:rPr>
          <w:color w:val="000000" w:themeColor="text1"/>
        </w:rPr>
        <w:fldChar w:fldCharType="separate"/>
      </w:r>
      <w:r w:rsidR="005B0B43">
        <w:rPr>
          <w:noProof/>
          <w:color w:val="000000" w:themeColor="text1"/>
        </w:rPr>
        <w:t>(2021)</w:t>
      </w:r>
      <w:r w:rsidR="005B0B43">
        <w:rPr>
          <w:color w:val="000000" w:themeColor="text1"/>
        </w:rPr>
        <w:fldChar w:fldCharType="end"/>
      </w:r>
      <w:r w:rsidR="00820C77" w:rsidRPr="00B51761">
        <w:rPr>
          <w:color w:val="000000" w:themeColor="text1"/>
        </w:rPr>
        <w:t xml:space="preserve"> </w:t>
      </w:r>
      <w:r w:rsidR="003332A3" w:rsidRPr="00B51761">
        <w:rPr>
          <w:color w:val="000000" w:themeColor="text1"/>
        </w:rPr>
        <w:t xml:space="preserve">inferred oil and gas emissions 35% and 22% higher than the </w:t>
      </w:r>
      <w:r w:rsidR="00E0220A" w:rsidRPr="00B51761">
        <w:rPr>
          <w:color w:val="000000" w:themeColor="text1"/>
        </w:rPr>
        <w:t xml:space="preserve">2020 </w:t>
      </w:r>
      <w:r w:rsidR="003332A3" w:rsidRPr="00B51761">
        <w:rPr>
          <w:color w:val="000000" w:themeColor="text1"/>
        </w:rPr>
        <w:t xml:space="preserve">GHGI, respectively, for 2010 to 2015. </w:t>
      </w:r>
      <w:r w:rsidR="001E0B1D" w:rsidRPr="00B51761">
        <w:rPr>
          <w:color w:val="000000" w:themeColor="text1"/>
        </w:rPr>
        <w:t xml:space="preserve"> </w:t>
      </w:r>
      <w:r w:rsidR="002E36D8" w:rsidRPr="00B51761">
        <w:rPr>
          <w:color w:val="000000" w:themeColor="text1"/>
        </w:rPr>
        <w:t xml:space="preserve">Lu et al. </w:t>
      </w:r>
      <w:r w:rsidR="005B0B43">
        <w:rPr>
          <w:color w:val="000000" w:themeColor="text1"/>
        </w:rPr>
        <w:fldChar w:fldCharType="begin"/>
      </w:r>
      <w:r w:rsidR="005B0B43">
        <w:rPr>
          <w:color w:val="000000" w:themeColor="text1"/>
        </w:rPr>
        <w:instrText xml:space="preserve"> ADDIN ZOTERO_ITEM CSL_CITATION {"citationID":"k1Yq7IRx","properties":{"formattedCitation":"(2022)","plainCitation":"(2022)","noteIndex":0},"citationItems":[{"id":304,"uris":["http://zotero.org/users/9726796/items/7YPTGCVV"],"itemData":{"id":304,"type":"article-journal","abstract":"Abstract.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5B0B43">
        <w:rPr>
          <w:rFonts w:ascii="Cambria Math" w:hAnsi="Cambria Math" w:cs="Cambria Math"/>
          <w:color w:val="000000" w:themeColor="text1"/>
        </w:rPr>
        <w:instrText>∘</w:instrText>
      </w:r>
      <w:r w:rsidR="005B0B43">
        <w:rPr>
          <w:color w:val="000000" w:themeColor="text1"/>
        </w:rPr>
        <w:instrText>×0.625</w:instrText>
      </w:r>
      <w:r w:rsidR="005B0B43">
        <w:rPr>
          <w:rFonts w:ascii="Cambria Math" w:hAnsi="Cambria Math" w:cs="Cambria Math"/>
          <w:color w:val="000000" w:themeColor="text1"/>
        </w:rPr>
        <w:instrText>∘</w:instrText>
      </w:r>
      <w:r w:rsidR="005B0B43">
        <w:rPr>
          <w:color w:val="000000" w:themeColor="text1"/>
        </w:rPr>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Octaviano"},{"family":"Andrews","given":"Arlyn"}],"issued":{"date-parts":[["2022",1,12]]}},"suppress-author":true}],"schema":"https://github.com/citation-style-language/schema/raw/master/csl-citation.json"} </w:instrText>
      </w:r>
      <w:r w:rsidR="005B0B43">
        <w:rPr>
          <w:color w:val="000000" w:themeColor="text1"/>
        </w:rPr>
        <w:fldChar w:fldCharType="separate"/>
      </w:r>
      <w:r w:rsidR="005B0B43">
        <w:rPr>
          <w:noProof/>
          <w:color w:val="000000" w:themeColor="text1"/>
        </w:rPr>
        <w:t>(2022)</w:t>
      </w:r>
      <w:r w:rsidR="005B0B43">
        <w:rPr>
          <w:color w:val="000000" w:themeColor="text1"/>
        </w:rPr>
        <w:fldChar w:fldCharType="end"/>
      </w:r>
      <w:r w:rsidR="002E36D8" w:rsidRPr="00B51761">
        <w:rPr>
          <w:color w:val="000000" w:themeColor="text1"/>
        </w:rPr>
        <w:t xml:space="preserve"> </w:t>
      </w:r>
      <w:r w:rsidR="001D4F3E" w:rsidRPr="00B51761">
        <w:rPr>
          <w:color w:val="000000" w:themeColor="text1"/>
        </w:rPr>
        <w:t xml:space="preserve">found mean 2010 </w:t>
      </w:r>
      <w:r w:rsidR="008B1E6C">
        <w:rPr>
          <w:color w:val="000000" w:themeColor="text1"/>
        </w:rPr>
        <w:t>-</w:t>
      </w:r>
      <w:r w:rsidR="001D4F3E" w:rsidRPr="00B51761">
        <w:rPr>
          <w:color w:val="000000" w:themeColor="text1"/>
        </w:rPr>
        <w:t xml:space="preserve"> 2017 anthropogenic emissions </w:t>
      </w:r>
      <w:r w:rsidR="00BE585B" w:rsidRPr="00B51761">
        <w:rPr>
          <w:color w:val="000000" w:themeColor="text1"/>
        </w:rPr>
        <w:t>10</w:t>
      </w:r>
      <w:r w:rsidR="001D4F3E" w:rsidRPr="00B51761">
        <w:rPr>
          <w:color w:val="000000" w:themeColor="text1"/>
        </w:rPr>
        <w:t>.0 (</w:t>
      </w:r>
      <w:r w:rsidR="00BE585B" w:rsidRPr="00B51761">
        <w:rPr>
          <w:color w:val="000000" w:themeColor="text1"/>
        </w:rPr>
        <w:t>6</w:t>
      </w:r>
      <w:r w:rsidR="001D4F3E" w:rsidRPr="00B51761">
        <w:rPr>
          <w:color w:val="000000" w:themeColor="text1"/>
        </w:rPr>
        <w:t xml:space="preserve">.5 - </w:t>
      </w:r>
      <w:r w:rsidR="00BE585B" w:rsidRPr="00B51761">
        <w:rPr>
          <w:color w:val="000000" w:themeColor="text1"/>
        </w:rPr>
        <w:t>11</w:t>
      </w:r>
      <w:r w:rsidR="001D4F3E" w:rsidRPr="00B51761">
        <w:rPr>
          <w:color w:val="000000" w:themeColor="text1"/>
        </w:rPr>
        <w:t xml:space="preserve">.8) </w:t>
      </w:r>
      <w:proofErr w:type="spellStart"/>
      <w:r w:rsidR="001D4F3E" w:rsidRPr="00B51761">
        <w:rPr>
          <w:color w:val="000000" w:themeColor="text1"/>
        </w:rPr>
        <w:t>Tg</w:t>
      </w:r>
      <w:proofErr w:type="spellEnd"/>
      <w:r w:rsidR="001D4F3E" w:rsidRPr="00B51761">
        <w:rPr>
          <w:color w:val="000000" w:themeColor="text1"/>
        </w:rPr>
        <w:t xml:space="preserve"> a</w:t>
      </w:r>
      <w:r w:rsidR="001D4F3E" w:rsidRPr="00B51761">
        <w:rPr>
          <w:color w:val="000000" w:themeColor="text1"/>
          <w:vertAlign w:val="superscript"/>
        </w:rPr>
        <w:t>-1</w:t>
      </w:r>
      <w:r w:rsidR="001D4F3E" w:rsidRPr="00B51761">
        <w:rPr>
          <w:color w:val="000000" w:themeColor="text1"/>
        </w:rPr>
        <w:t xml:space="preserve"> </w:t>
      </w:r>
      <w:r w:rsidR="00BE585B" w:rsidRPr="00B51761">
        <w:rPr>
          <w:color w:val="000000" w:themeColor="text1"/>
        </w:rPr>
        <w:t>larger than the</w:t>
      </w:r>
      <w:r w:rsidR="008B1E6C">
        <w:rPr>
          <w:color w:val="000000" w:themeColor="text1"/>
        </w:rPr>
        <w:t xml:space="preserve"> </w:t>
      </w:r>
      <w:r w:rsidR="001D4F3E" w:rsidRPr="00B51761">
        <w:rPr>
          <w:color w:val="000000" w:themeColor="text1"/>
        </w:rPr>
        <w:t>GHGI</w:t>
      </w:r>
      <w:r w:rsidR="00820C77" w:rsidRPr="00B51761">
        <w:rPr>
          <w:color w:val="000000" w:themeColor="text1"/>
        </w:rPr>
        <w:t>,</w:t>
      </w:r>
      <w:r w:rsidR="00B2067C" w:rsidRPr="00B51761">
        <w:rPr>
          <w:color w:val="000000" w:themeColor="text1"/>
        </w:rPr>
        <w:t xml:space="preserve"> which they attributed </w:t>
      </w:r>
      <w:r w:rsidR="006E0B66" w:rsidRPr="00B51761">
        <w:rPr>
          <w:color w:val="000000" w:themeColor="text1"/>
        </w:rPr>
        <w:t xml:space="preserve">largely </w:t>
      </w:r>
      <w:r w:rsidR="00B2067C" w:rsidRPr="00B51761">
        <w:rPr>
          <w:color w:val="000000" w:themeColor="text1"/>
        </w:rPr>
        <w:t>to oil</w:t>
      </w:r>
      <w:r w:rsidR="006E0B66" w:rsidRPr="00B51761">
        <w:rPr>
          <w:color w:val="000000" w:themeColor="text1"/>
        </w:rPr>
        <w:t xml:space="preserve"> emissions</w:t>
      </w:r>
      <w:r w:rsidR="00B2067C" w:rsidRPr="00B51761">
        <w:rPr>
          <w:color w:val="000000" w:themeColor="text1"/>
        </w:rPr>
        <w:t>.</w:t>
      </w:r>
    </w:p>
    <w:p w14:paraId="2777F056" w14:textId="77777777" w:rsidR="003C6288" w:rsidRPr="002E36D8" w:rsidRDefault="003C6288">
      <w:pPr>
        <w:rPr>
          <w:color w:val="FF0000"/>
        </w:rPr>
      </w:pPr>
    </w:p>
    <w:p w14:paraId="2DA7AF5F" w14:textId="0529C3D8" w:rsidR="00780DF0" w:rsidRPr="00B51761" w:rsidRDefault="003C6288">
      <w:pPr>
        <w:rPr>
          <w:color w:val="000000" w:themeColor="text1"/>
        </w:rPr>
      </w:pPr>
      <w:r w:rsidRPr="00B51761">
        <w:rPr>
          <w:color w:val="000000" w:themeColor="text1"/>
        </w:rPr>
        <w:t>High</w:t>
      </w:r>
      <w:r w:rsidR="006077B4" w:rsidRPr="00B51761">
        <w:rPr>
          <w:color w:val="000000" w:themeColor="text1"/>
        </w:rPr>
        <w:t>er</w:t>
      </w:r>
      <w:r w:rsidRPr="00B51761">
        <w:rPr>
          <w:color w:val="000000" w:themeColor="text1"/>
        </w:rPr>
        <w:t xml:space="preserve"> resolution regional </w:t>
      </w:r>
      <w:r w:rsidR="002E4A10" w:rsidRPr="00B51761">
        <w:rPr>
          <w:color w:val="000000" w:themeColor="text1"/>
        </w:rPr>
        <w:t>studies</w:t>
      </w:r>
      <w:r w:rsidRPr="00B51761">
        <w:rPr>
          <w:color w:val="000000" w:themeColor="text1"/>
        </w:rPr>
        <w:t xml:space="preserve"> </w:t>
      </w:r>
      <w:r w:rsidR="001811CB" w:rsidRPr="00B51761">
        <w:rPr>
          <w:color w:val="000000" w:themeColor="text1"/>
        </w:rPr>
        <w:t xml:space="preserve">have targeted specific aspects of </w:t>
      </w:r>
      <w:r w:rsidR="005F1E5B">
        <w:rPr>
          <w:color w:val="000000" w:themeColor="text1"/>
        </w:rPr>
        <w:t xml:space="preserve">U.S. </w:t>
      </w:r>
      <w:r w:rsidR="001811CB" w:rsidRPr="00B51761">
        <w:rPr>
          <w:color w:val="000000" w:themeColor="text1"/>
        </w:rPr>
        <w:t>emissio</w:t>
      </w:r>
      <w:r w:rsidR="005F1E5B">
        <w:rPr>
          <w:color w:val="000000" w:themeColor="text1"/>
        </w:rPr>
        <w:t>ns</w:t>
      </w:r>
      <w:r w:rsidR="008E23DF">
        <w:rPr>
          <w:color w:val="000000" w:themeColor="text1"/>
        </w:rPr>
        <w:t xml:space="preserve">, including emissions from </w:t>
      </w:r>
      <w:r w:rsidR="006C4F2F">
        <w:rPr>
          <w:color w:val="000000" w:themeColor="text1"/>
        </w:rPr>
        <w:t>different</w:t>
      </w:r>
      <w:r w:rsidR="008E23DF">
        <w:rPr>
          <w:color w:val="000000" w:themeColor="text1"/>
        </w:rPr>
        <w:t xml:space="preserve"> sectors, states, and urban areas</w:t>
      </w:r>
      <w:r w:rsidRPr="00B51761">
        <w:rPr>
          <w:color w:val="000000" w:themeColor="text1"/>
        </w:rPr>
        <w:t xml:space="preserve">. </w:t>
      </w:r>
      <w:proofErr w:type="spellStart"/>
      <w:r w:rsidR="001811CB" w:rsidRPr="00B51761">
        <w:rPr>
          <w:color w:val="000000" w:themeColor="text1"/>
        </w:rPr>
        <w:t>Karion</w:t>
      </w:r>
      <w:proofErr w:type="spellEnd"/>
      <w:r w:rsidR="001811CB" w:rsidRPr="00B51761">
        <w:rPr>
          <w:color w:val="000000" w:themeColor="text1"/>
        </w:rPr>
        <w:t xml:space="preserve"> et al. </w:t>
      </w:r>
      <w:r w:rsidR="00EA0C16">
        <w:rPr>
          <w:color w:val="000000" w:themeColor="text1"/>
        </w:rPr>
        <w:fldChar w:fldCharType="begin"/>
      </w:r>
      <w:r w:rsidR="00EA0C16">
        <w:rPr>
          <w:color w:val="000000" w:themeColor="text1"/>
        </w:rPr>
        <w:instrText xml:space="preserve"> ADDIN ZOTERO_ITEM CSL_CITATION {"citationID":"XjuNSDMu","properties":{"formattedCitation":"(2015)","plainCitation":"(2015)","noteIndex":0},"citationItems":[{"id":339,"uris":["http://zotero.org/users/9726796/items/KXDUPSER"],"itemData":{"id":339,"type":"article-journal","abstract":"We present estimates of regional methane (CH4) emissions from oil and natural gas operations in the Barnett Shale, Texas, using airborne atmospheric measurements. Using a mass balance approach on eight different flight days in March and October 2013, the total CH4 emissions for the region are estimated to be 76 ± 13 × 103 kg hr–1 (equivalent to 0.66 ± 0.11 Tg CH4 yr–1; 95% confidence interval (CI)). We estimate that 60 ± 11 × 103 kg CH4 hr–1 (95% CI) are emitted by natural gas and oil operations, including production, processing, and distribution in the urban areas of Dallas and Fort Worth. This estimate agrees with the U.S. Environmental Protection Agency (EPA) estimate for nationwide CH4 emissions from the natural gas sector when scaled by natural gas production, but it is higher than emissions reported by the EDGAR inventory or by industry to EPA’s Greenhouse Gas Reporting Program. This study is the first to show consistency between mass balance results on so many different days and in two different seasons, enabling better quantification of the related uncertainty. The Barnett is one of the largest production basins in the United States, with 8% of total U.S. natural gas production, and thus, our results represent a crucial step toward determining the greenhouse gas footprint of U.S. onshore natural gas production.","container-title":"Environmental Science &amp; Technology","DOI":"10.1021/acs.est.5b00217","ISSN":"0013-936X","issue":"13","journalAbbreviation":"Environ. Sci. Technol.","note":"publisher: American Chemical Society","page":"8124-8131","source":"ACS Publications","title":"Aircraft-Based Estimate of Total Methane Emissions from the Barnett Shale Region","volume":"49","author":[{"family":"Karion","given":"Anna"},{"family":"Sweeney","given":"Colm"},{"family":"Kort","given":"Eric A."},{"family":"Shepson","given":"Paul B."},{"family":"Brewer","given":"Alan"},{"family":"Cambaliza","given":"Maria"},{"family":"Conley","given":"Stephen A."},{"family":"Davis","given":"Ken"},{"family":"Deng","given":"Aijun"},{"family":"Hardesty","given":"Mike"},{"family":"Herndon","given":"Scott C."},{"family":"Lauvaux","given":"Thomas"},{"family":"Lavoie","given":"Tegan"},{"family":"Lyon","given":"David"},{"family":"Newberger","given":"Tim"},{"family":"Pétron","given":"Gabrielle"},{"family":"Rella","given":"Chris"},{"family":"Smith","given":"Mackenzie"},{"family":"Wolter","given":"Sonja"},{"family":"Yacovitch","given":"Tara I."},{"family":"Tans","given":"Pieter"}],"issued":{"date-parts":[["2015",7,7]]}},"suppress-author":true}],"schema":"https://github.com/citation-style-language/schema/raw/master/csl-citation.json"} </w:instrText>
      </w:r>
      <w:r w:rsidR="00EA0C16">
        <w:rPr>
          <w:color w:val="000000" w:themeColor="text1"/>
        </w:rPr>
        <w:fldChar w:fldCharType="separate"/>
      </w:r>
      <w:r w:rsidR="00EA0C16">
        <w:rPr>
          <w:noProof/>
          <w:color w:val="000000" w:themeColor="text1"/>
        </w:rPr>
        <w:t>(2015)</w:t>
      </w:r>
      <w:r w:rsidR="00EA0C16">
        <w:rPr>
          <w:color w:val="000000" w:themeColor="text1"/>
        </w:rPr>
        <w:fldChar w:fldCharType="end"/>
      </w:r>
      <w:r w:rsidR="001811CB" w:rsidRPr="00B51761">
        <w:rPr>
          <w:color w:val="000000" w:themeColor="text1"/>
        </w:rPr>
        <w:t xml:space="preserve"> </w:t>
      </w:r>
      <w:r w:rsidR="00CB7A33">
        <w:rPr>
          <w:color w:val="000000" w:themeColor="text1"/>
        </w:rPr>
        <w:t>found</w:t>
      </w:r>
      <w:r w:rsidR="00E440E2">
        <w:rPr>
          <w:color w:val="000000" w:themeColor="text1"/>
        </w:rPr>
        <w:t xml:space="preserve"> oil and gas emissions in the</w:t>
      </w:r>
      <w:r w:rsidR="0072776E">
        <w:rPr>
          <w:color w:val="000000" w:themeColor="text1"/>
        </w:rPr>
        <w:t xml:space="preserve"> </w:t>
      </w:r>
      <w:r w:rsidR="00514AA0">
        <w:rPr>
          <w:color w:val="000000" w:themeColor="text1"/>
        </w:rPr>
        <w:t xml:space="preserve">Barnett Shale </w:t>
      </w:r>
      <w:r w:rsidR="008B1E6C">
        <w:rPr>
          <w:color w:val="000000" w:themeColor="text1"/>
        </w:rPr>
        <w:t xml:space="preserve">in eastern Texas </w:t>
      </w:r>
      <w:r w:rsidR="0072776E">
        <w:rPr>
          <w:color w:val="000000" w:themeColor="text1"/>
        </w:rPr>
        <w:t>consistent with the</w:t>
      </w:r>
      <w:r w:rsidR="001C56F8">
        <w:rPr>
          <w:color w:val="000000" w:themeColor="text1"/>
        </w:rPr>
        <w:t xml:space="preserve"> </w:t>
      </w:r>
      <w:r w:rsidR="00E6442C">
        <w:rPr>
          <w:color w:val="000000" w:themeColor="text1"/>
        </w:rPr>
        <w:t>GHGI but larger than</w:t>
      </w:r>
      <w:r w:rsidR="008B1E6C">
        <w:rPr>
          <w:color w:val="000000" w:themeColor="text1"/>
        </w:rPr>
        <w:t xml:space="preserve"> </w:t>
      </w:r>
      <w:r w:rsidR="00E6442C">
        <w:rPr>
          <w:color w:val="000000" w:themeColor="text1"/>
        </w:rPr>
        <w:t>reported by industry to the EPA’s Greenhouse Gas Reporting Program</w:t>
      </w:r>
      <w:r w:rsidR="00AC180A">
        <w:rPr>
          <w:color w:val="000000" w:themeColor="text1"/>
        </w:rPr>
        <w:t xml:space="preserve"> (GHGRP)</w:t>
      </w:r>
      <w:r w:rsidR="00E440E2">
        <w:rPr>
          <w:color w:val="000000" w:themeColor="text1"/>
        </w:rPr>
        <w:t>. A</w:t>
      </w:r>
      <w:r w:rsidR="001812A8">
        <w:rPr>
          <w:color w:val="000000" w:themeColor="text1"/>
        </w:rPr>
        <w:t xml:space="preserve"> series of studies </w:t>
      </w:r>
      <w:r w:rsidR="00CB7A33">
        <w:rPr>
          <w:color w:val="000000" w:themeColor="text1"/>
        </w:rPr>
        <w:t>inferred</w:t>
      </w:r>
      <w:r w:rsidR="001812A8">
        <w:rPr>
          <w:color w:val="000000" w:themeColor="text1"/>
        </w:rPr>
        <w:t xml:space="preserve"> </w:t>
      </w:r>
      <w:r w:rsidR="00CB7A33">
        <w:rPr>
          <w:color w:val="000000" w:themeColor="text1"/>
        </w:rPr>
        <w:t>much</w:t>
      </w:r>
      <w:r w:rsidR="001812A8">
        <w:rPr>
          <w:color w:val="000000" w:themeColor="text1"/>
        </w:rPr>
        <w:t xml:space="preserve"> higher emissions in the Permian Basin than </w:t>
      </w:r>
      <w:r w:rsidR="00721ED2">
        <w:rPr>
          <w:color w:val="000000" w:themeColor="text1"/>
        </w:rPr>
        <w:t>implied by the GHGI</w:t>
      </w:r>
      <w:r w:rsidR="001812A8">
        <w:rPr>
          <w:color w:val="000000" w:themeColor="text1"/>
        </w:rPr>
        <w:t xml:space="preserve"> </w:t>
      </w:r>
      <w:r w:rsidR="00EA0C16">
        <w:rPr>
          <w:color w:val="000000" w:themeColor="text1"/>
        </w:rPr>
        <w:fldChar w:fldCharType="begin"/>
      </w:r>
      <w:r w:rsidR="00F91F86">
        <w:rPr>
          <w:color w:val="000000" w:themeColor="text1"/>
        </w:rPr>
        <w:instrText xml:space="preserve"> ADDIN ZOTERO_ITEM CSL_CITATION {"citationID":"8GiOpEpz","properties":{"formattedCitation":"(Zhang et al., 2020; Schneising et al., 2020; Liu et al., 2021; Chen et al., 2022a; Varon et al., 2022)","plainCitation":"(Zhang et al., 2020; Schneising et al., 2020; Liu et al., 2021; Chen et al., 2022a; Varon et al., 2022)","noteIndex":0},"citationItems":[{"id":81,"uris":["http://zotero.org/users/9726796/items/2JNM3997"],"itemData":{"id":81,"type":"article-journal","abstract":"Using new satellite observations and atmospheric inverse modeling, we report methane emissions from the Permian Basin, which is among the world’s most prolific oil-producing regions and accounts for &amp;amp;gt;30% of total U.S. oil production. Based on satellite measurements from May 2018 to March 2019, Permian methane emissions from oil and natural gas production are estimated to be 2.7 ± 0.5 Tg a−1, representing the largest methane flux ever reported from a U.S. oil/gas-producing region and are more than two times higher than bottom-up inventory-based estimates. This magnitude of emissions is 3.7% of the gross gas extracted in the Permian, i.e., ~60% higher than the national average leakage rate. The high methane leakage rate is likely contributed by extensive venting and flaring, resulting from insufficient infrastructure to process and transport natural gas. This work demonstrates a high-resolution satellite data–based atmospheric inversion framework, providing a robust top-down analytical tool for quantifying and evaluating subregional methane emissions.","container-title":"Science Advances","DOI":"10.1126/sciadv.aaz5120","issue":"17","page":"eaaz5120","title":"Quantifying methane emissions from the largest oil-producing basin in the United States from space","volume":"6","author":[{"family":"Zhang","given":"Yuzhong"},{"family":"Gautam","given":"Ritesh"},{"family":"Pandey","given":"Sudhanshu"},{"family":"Omara","given":"Mark"},{"family":"Maasakkers","given":"Joannes D"},{"family":"Sadavarte","given":"Pankaj"},{"family":"Lyon","given":"David"},{"family":"Nesser","given":"Hannah"},{"family":"Sulprizio","given":"Melissa P"},{"family":"Varon","given":"Daniel J"},{"family":"Zhang","given":"Ruixiong"},{"family":"Houweling","given":"Sander"},{"family":"Zavala-Araiza","given":"Daniel"},{"family":"Alvarez","given":"Ramon A"},{"family":"Lorente","given":"Alba"},{"family":"Hamburg","given":"Steven P"},{"family":"Aben","given":"Ilse"},{"family":"Jacob","given":"Daniel J"}],"issued":{"date-parts":[["2020",4,1]]}}},{"id":351,"uris":["http://zotero.org/users/9726796/items/86TR9JN5"],"itemData":{"id":351,"type":"article-journal","abstract":"The switch from the use of coal to natural gas or oil for energy generation potentially reduces greenhouse gas emissions and thus the impact on global warming and climate change because of the higher energy creation per CO2 molecule emitted. However, the climate benefit over coal is offset by methane (CH4) leakage from natural gas and petroleum systems, which reverses the climate impact mitigation if the rate of fugitive emissions exceeds the compensation point at which the global warming resulting from the leakage and the benefit from the reduction of coal combustion coincide. Consequently, an accurate quantification of CH4 emissions from the oil and gas industry is essential to evaluate the suitability of natural gas and petroleum as bridging fuels on the way to a carbon-neutral future.\n\n We show that regional CH4 release from large oil and gas fields can be monitored from space by using dense daily recurrent measurements of the TROPOspheric Monitoring Instrument (TROPOMI) onboard the Sentinel-5 Precursor satellite to quantify emissions and leakage rates. The average emissions for the time period 2018/2019 from the five most productive basins in the United States, the Permian, Appalachian, Eagle Ford, Bakken, and Anadarko, are estimated to be 3.18±1.13, 2.36±0.88, 1.37±0.63, 0.89±0.56, and 2.74±0.74&amp;thinsp;Mt yr−1, respectively. This corresponds to CH4 leakage rates relative to the associated production between 1.2 % and 1.4 % for the first four production regions, which are consistent with bottom-up estimates and likely fall below the break-even leakage rate for immediate climate benefit. For the Anadarko Basin, the fugitive emission rate is larger and amounts to 3.9±1.1 %, which likely exceeds the break-even rate for immediate benefit and roughly corresponds to the break-even rate for a 20-year time horizon. The determined values are smaller than previously derived satellite-based leakage rates for the time period 2009–2011, which was an early phase of hydraulic fracturing, indicating that it is possible to improve the climate footprint of the oil and gas industry by adopting new technologies and that efforts to reduce methane emissions have been successful. For two of the world's largest natural gas fields, Galkynysh and Dauletabad in Turkmenistan, we find collective methane emissions of 3.26±1.17&amp;thinsp;Mt yr−1, which corresponds to a leakage rate of 4.1±1.5 %, suggesting that the Turkmen energy industry is not employing methane emission avoidance strategies and technologies as successfully as those currently widely used in the United States. The leakage rates in Turkmenistan and in the Anadarko Basin indicate that there is potential to reduce fugitive methane emissions from natural gas and petroleum systems worldwide. In particular, relatively newly developed oil and gas plays appear to have larger leakage rates compared to more mature production areas.","container-title":"Atmospheric Chemistry and Physics","DOI":"10.5194/acp-20-9169-2020","ISSN":"1680-7316","issue":"15","language":"English","note":"publisher: Copernicus GmbH","page":"9169-9182","source":"Copernicus Online Journals","title":"Remote sensing of methane leakage from natural gas and petroleum systems revisited","volume":"20","author":[{"family":"Schneising","given":"Oliver"},{"family":"Buchwitz","given":"Michael"},{"family":"Reuter","given":"Maximilian"},{"family":"Vanselow","given":"Steffen"},{"family":"Bovensmann","given":"Heinrich"},{"family":"Burrows","given":"John P."}],"issued":{"date-parts":[["2020",8,3]]}}},{"id":353,"uris":["http://zotero.org/users/9726796/items/IL6YGDXI"],"itemData":{"id":353,"type":"article-journal","abstract":"We present a new divergence method to estimated methane (CH4) emissions from satellite observed mean mixing ratio of methane (XCH4) by deriving the regional enhancement of XCH4 in the Planetary Boundary Layer (PBL). The applicability is proven by comparing the estimated emissions with its known emission inventory from a 3-month GEOS-Chem simulation. When applied to TROPOspheric Monitoring Instrument observations, sources from well-known oil/gas production areas, livestock farms and wetlands in Texas become clearly visible in the emission maps. The calculated yearly averaged total CH4 emission over the Permian Basin is 3.06 (2.82, 3.78) Tg a−1 for 2019, which is consistent with previous studies and double that of EDGAR v4.3.2 for 2012. Sensitivity tests on PBL heights, on the derived regional background and on wind speeds suggest our divergence method is quite robust. It is also a fast and simple method to estimate the CH4 emissions globally.","container-title":"Geophysical Research Letters","DOI":"10.1029/2021GL094151","ISSN":"1944-8007","issue":"18","language":"en","note":"_eprint: https://onlinelibrary.wiley.com/doi/pdf/10.1029/2021GL094151","page":"e2021GL094151","source":"Wiley Online Library","title":"A New Divergence Method to Quantify Methane Emissions Using Observations of Sentinel-5P TROPOMI","volume":"48","author":[{"family":"Liu","given":"Mengyao"},{"family":"A","given":"Ronald","non-dropping-particle":"van der"},{"family":"Weele","given":"Michiel","non-dropping-particle":"van"},{"family":"Eskes","given":"Henk"},{"family":"Lu","given":"Xiao"},{"family":"Veefkind","given":"Pepijn"},{"family":"Laat","given":"Jos","non-dropping-particle":"de"},{"family":"Kong","given":"Hao"},{"family":"Wang","given":"Jingxu"},{"family":"Sun","given":"Jiyunting"},{"family":"Ding","given":"Jieying"},{"family":"Zhao","given":"Yuanhong"},{"family":"Weng","given":"Hongjian"}],"issued":{"date-parts":[["2021"]]}}},{"id":359,"uris":["http://zotero.org/users/9726796/items/RJUSTI4T"],"itemData":{"id":359,"type":"article-journal","abstract":"Limiting emissions of climate-warming methane from oil and gas (O&amp;G) is a major opportunity for short-term climate benefits. We deploy a basin-wide airborne survey of O&amp;G extraction and transportation activities in the New Mexico Permian Basin, spanning 35 923 km2, 26 292 active wells, and over 15 000 km of natural gas pipelines using an independently validated hyperspectral methane point source detection and quantification system. The airborne survey repeatedly visited over 90% of the active wells in the survey region throughout October 2018 to January 2020, totaling approximately 98 000 well site visits. We estimate total O&amp;G methane emissions in this area at 194 (+72/–68, 95% CI) metric tonnes per hour (t/h), or 9.4% (+3.5%/–3.3%) of gross gas production. 50% of observed emissions come from large emission sources with persistence-averaged emission rates over 308 kg/h. The fact that a large sample size is required to characterize the heavy tail of the distribution emphasizes the importance of capturing low-probability, high-consequence events through basin-wide surveys when estimating regional O&amp;G methane emissions.","container-title":"Environmental Science &amp; Technology","DOI":"10.1021/acs.est.1c06458","ISSN":"0013-936X","issue":"7","journalAbbreviation":"Environ. Sci. Technol.","note":"publisher: American Chemical Society","page":"4317-4323","source":"ACS Publications","title":"Quantifying Regional Methane Emissions in the New Mexico Permian Basin with a Comprehensive Aerial Survey","volume":"56","author":[{"family":"Chen","given":"Yuanlei"},{"family":"Sherwin","given":"Evan D."},{"family":"Berman","given":"Elena S.F."},{"family":"Jones","given":"Brian B."},{"family":"Gordon","given":"Matthew P."},{"family":"Wetherley","given":"Erin B."},{"family":"Kort","given":"Eric A."},{"family":"Brandt","given":"Adam R."}],"issued":{"date-parts":[["2022",4,5]]}}},{"id":362,"uris":["http://zotero.org/users/9726796/items/LTZWPBT6"],"itemData":{"id":362,"type":"article-journal","abstract":"&lt;p&gt;&lt;strong class=\"journal-contentHeaderColor\"&gt;Abstract.&lt;/strong&gt; We quantify weekly methane emissions at 0.25&amp;deg;&amp;times;0.3125&amp;deg; (&amp;asymp;25&amp;times;25 km&lt;sup&gt;2&lt;/sup&gt;) resolution from the Permian Basin, the largest oil production basin in the United States, by inverse analysis of satellite observations from the TROPOspheric Monitoring Instrument (TROPOMI) from May 2018 to October 2020. The mean oil and gas emission from the region (&amp;plusmn; standard deviation of weekly estimates) was 3.7 &amp;plusmn; 0.9 Tg a&lt;sup&gt;-1&lt;/sup&gt;, higher than previous TROPOMI inversion estimates that may have used too-low prior emissions or biased background assumptions. We find strong week-to-week variability in emissions superimposed on longer-term trends, and these are consistent with independent inferences of temporal emission variability from tower, aircraft, and multispectral satellite data. New well development and local natural gas spot price were significant drivers of variability in emissions over our study period, but the concurrent 50 % increase in oil and gas production was not. The methane intensity (methane emitted per unit of methane gas produced) averaged 4.6 % &amp;plusmn; 1.3 % and steadily decreased over the period from 5&amp;ndash;6 % in 2018 to 3&amp;ndash;4 % in 2020. While the decreasing trend suggests improvement in operator practices during the study period, methane emissions from the Permian Basin remained high, with methane intensity an order of magnitude above recent industry targets of &amp;lt;0.2 %. Our success in using TROPOMI satellite observations for weekly estimates of emissions from a major oil production basin shows promise for application to near-real-time monitoring in support of climate change mitigation efforts.&lt;/p&gt;","container-title":"Atmospheric Chemistry and Physics Discussions","DOI":"10.5194/acp-2022-749","language":"English","note":"publisher: Copernicus GmbH","page":"1-26","source":"acp.copernicus.org","title":"Continuous weekly monitoring of methane emissions from the Permian Basin by inversion of TROPOMI satellite observations","author":[{"family":"Varon","given":"Daniel J."},{"family":"Jacob","given":"Daniel J."},{"family":"Hmiel","given":"Benjamin"},{"family":"Gautam","given":"Ritesh"},{"family":"Lyon","given":"David R."},{"family":"Omara","given":"Mark"},{"family":"Sulprizio","given":"Melissa"},{"family":"Shen","given":"Lu"},{"family":"Pendergrass","given":"Drew"},{"family":"Nesser","given":"Hannah"},{"family":"Qu","given":"Zhen"},{"family":"Barkley","given":"Zachary R."},{"family":"Miles","given":"Natasha L."},{"family":"Richardson","given":"Scott J."},{"family":"Davis","given":"Kenneth J."},{"family":"Pandey","given":"Sudhanshu"},{"family":"Lu","given":"Xiao"},{"family":"Lorente","given":"Alba"},{"family":"Borsdorff","given":"Tobias"},{"family":"Maasakkers","given":"Joannes D."},{"family":"Aben","given":"Ilse"}],"issued":{"date-parts":[["2022",11,10]]}}}],"schema":"https://github.com/citation-style-language/schema/raw/master/csl-citation.json"} </w:instrText>
      </w:r>
      <w:r w:rsidR="00EA0C16">
        <w:rPr>
          <w:color w:val="000000" w:themeColor="text1"/>
        </w:rPr>
        <w:fldChar w:fldCharType="separate"/>
      </w:r>
      <w:r w:rsidR="00F91F86">
        <w:rPr>
          <w:noProof/>
          <w:color w:val="000000" w:themeColor="text1"/>
        </w:rPr>
        <w:t>(Zhang et al., 2020; Schneising et al., 2020; Liu et al., 2021; Chen et al., 2022a; Varon et al., 2022)</w:t>
      </w:r>
      <w:r w:rsidR="00EA0C16">
        <w:rPr>
          <w:color w:val="000000" w:themeColor="text1"/>
        </w:rPr>
        <w:fldChar w:fldCharType="end"/>
      </w:r>
      <w:r w:rsidR="001812A8">
        <w:t xml:space="preserve">. </w:t>
      </w:r>
      <w:r w:rsidR="00A55893">
        <w:t xml:space="preserve">Z. </w:t>
      </w:r>
      <w:r w:rsidR="00362746" w:rsidRPr="00B51761">
        <w:rPr>
          <w:color w:val="000000" w:themeColor="text1"/>
        </w:rPr>
        <w:t xml:space="preserve">Chen et al. </w:t>
      </w:r>
      <w:r w:rsidR="00A55893">
        <w:rPr>
          <w:color w:val="000000" w:themeColor="text1"/>
        </w:rPr>
        <w:fldChar w:fldCharType="begin"/>
      </w:r>
      <w:r w:rsidR="00A55893">
        <w:rPr>
          <w:color w:val="000000" w:themeColor="text1"/>
        </w:rPr>
        <w:instrText xml:space="preserve"> ADDIN ZOTERO_ITEM CSL_CITATION {"citationID":"xReEMjhK","properties":{"formattedCitation":"(2018)","plainCitation":"(2018)","noteIndex":0},"citationItems":[{"id":366,"uris":["http://zotero.org/users/9726796/items/VFTT7NUN"],"itemData":{"id":366,"type":"article-journal","abstract":"The methane (CH4) budget and its source partitioning are poorly constrained in the Midwestern United States. We used tall tower (185 m) aerodynamic flux measurements and atmospheric scale factor Bayesian inversions to constrain the monthly budget and to partition the total budget into natural (e.g., wetlands) and anthropogenic (e.g., livestock, waste, and natural gas) sources for the period June 2016 to September 2017. Aerodynamic flux observations indicated that the landscape was a CH4 source with a mean annual CH4 flux of +13.7 ± 0.34 nmol m−2 s−1 and was rarely a net sink. The scale factor Bayesian inversion analyses revealed a mean annual source of +12.3 ± 2.1 nmol m−2 s−1. Flux partitioning revealed that the anthropogenic source (7.8 ± 1.6 Tg CH4 yr−1) was 1.5 times greater than the bottom-up gridded United States Environmental Protection Agency inventory, in which livestock and oil/gas sources were underestimated by 1.8-fold and 1.3-fold, respectively. Wetland emissions (4.0 ± 1.2 Tg CH4 yr−1) were the second largest source, accounting for 34% of the total budget. The temporal variability of total CH4 emissions was dominated by wetlands with peak emissions occurring in August. In contrast, emissions from oil/gas and other anthropogenic sources showed relatively weak seasonality.","container-title":"Journal of Geophysical Research: Biogeosciences","DOI":"10.1002/2017JG004356","ISSN":"2169-8961","issue":"2","language":"en","note":"_eprint: https://onlinelibrary.wiley.com/doi/pdf/10.1002/2017JG004356","page":"646-659","source":"Wiley Online Library","title":"Source Partitioning of Methane Emissions and its Seasonality in the U.S. Midwest","volume":"123","author":[{"family":"Chen","given":"Zichong"},{"family":"Griffis","given":"Timothy J."},{"family":"Baker","given":"John M."},{"family":"Millet","given":"Dylan B."},{"family":"Wood","given":"Jeffrey D."},{"family":"Dlugokencky","given":"Edward J."},{"family":"Andrews","given":"Arlyn E."},{"family":"Sweeney","given":"Colm"},{"family":"Hu","given":"Cheng"},{"family":"Kolka","given":"Randall K."}],"issued":{"date-parts":[["2018"]]}},"label":"page","suppress-author":true}],"schema":"https://github.com/citation-style-language/schema/raw/master/csl-citation.json"} </w:instrText>
      </w:r>
      <w:r w:rsidR="00A55893">
        <w:rPr>
          <w:color w:val="000000" w:themeColor="text1"/>
        </w:rPr>
        <w:fldChar w:fldCharType="separate"/>
      </w:r>
      <w:r w:rsidR="00A55893">
        <w:rPr>
          <w:noProof/>
          <w:color w:val="000000" w:themeColor="text1"/>
        </w:rPr>
        <w:t>(2018)</w:t>
      </w:r>
      <w:r w:rsidR="00A55893">
        <w:rPr>
          <w:color w:val="000000" w:themeColor="text1"/>
        </w:rPr>
        <w:fldChar w:fldCharType="end"/>
      </w:r>
      <w:r w:rsidR="00362746" w:rsidRPr="00B51761">
        <w:rPr>
          <w:color w:val="000000" w:themeColor="text1"/>
        </w:rPr>
        <w:t xml:space="preserve"> and </w:t>
      </w:r>
      <w:r w:rsidRPr="00B51761">
        <w:rPr>
          <w:color w:val="000000" w:themeColor="text1"/>
        </w:rPr>
        <w:t>Yu et al.</w:t>
      </w:r>
      <w:r w:rsidR="00A55893">
        <w:rPr>
          <w:color w:val="000000" w:themeColor="text1"/>
        </w:rPr>
        <w:t xml:space="preserve"> </w:t>
      </w:r>
      <w:r w:rsidR="00A55893">
        <w:rPr>
          <w:color w:val="000000" w:themeColor="text1"/>
        </w:rPr>
        <w:fldChar w:fldCharType="begin"/>
      </w:r>
      <w:r w:rsidR="00B9317E">
        <w:rPr>
          <w:color w:val="000000" w:themeColor="text1"/>
        </w:rPr>
        <w:instrText xml:space="preserve"> ADDIN ZOTERO_ITEM CSL_CITATION {"citationID":"WU7QZgh0","properties":{"formattedCitation":"(Yu et al., 2021)","plainCitation":"(Yu et al., 2021)","noteIndex":0},"citationItems":[{"id":364,"uris":["http://zotero.org/users/9726796/items/4I454B3U"],"itemData":{"id":364,"type":"article-journal","abstract":"We apply airborne measurements across three seasons (summer, winter and spring 2017–2018) in a multi-inversion framework to quantify methane emissions from the US Corn Belt and Upper Midwest, a key agricultural and wetland source region. Combing our seasonal results with prior fall values we find that wetlands are the largest regional methane source (32 %, 20 [16–23] Gg/d), while livestock (enteric/manure; 25 %, 15 [14–17] Gg/d) are the largest anthropogenic source. Natural gas/petroleum, waste/landfills, and coal mines collectively make up the remainder. Optimized fluxes improve model agreement with independent datasets within and beyond the study timeframe. Inversions reveal coherent and seasonally dependent spatial errors in the WetCHARTs ensemble mean wetland emissions, with an underestimate for the Prairie Pothole region but an overestimate for Great Lakes coastal wetlands. Wetland extent and emission temperature dependence have the largest influence on prediction accuracy; better representation of coupled soil temperature–hydrology effects is therefore needed. Our optimized regional livestock emissions agree well with the Gridded EPA estimates during spring (to within 7 %) but are </w:instrText>
      </w:r>
      <w:r w:rsidR="00B9317E">
        <w:rPr>
          <w:rFonts w:ascii="Cambria Math" w:hAnsi="Cambria Math" w:cs="Cambria Math"/>
          <w:color w:val="000000" w:themeColor="text1"/>
        </w:rPr>
        <w:instrText>∼</w:instrText>
      </w:r>
      <w:r w:rsidR="00B9317E">
        <w:rPr>
          <w:color w:val="000000" w:themeColor="text1"/>
        </w:rPr>
        <w:instrText xml:space="preserve"> 25 % higher during summer and winter. Spatial analysis further shows good top-down and bottom-up agreement for beef facilities (with mainly enteric emissions) but larger (</w:instrText>
      </w:r>
      <w:r w:rsidR="00B9317E">
        <w:rPr>
          <w:rFonts w:ascii="Cambria Math" w:hAnsi="Cambria Math" w:cs="Cambria Math"/>
          <w:color w:val="000000" w:themeColor="text1"/>
        </w:rPr>
        <w:instrText>∼</w:instrText>
      </w:r>
      <w:r w:rsidR="00B9317E">
        <w:rPr>
          <w:color w:val="000000" w:themeColor="text1"/>
        </w:rPr>
        <w:instrText xml:space="preserve"> 30 %) seasonal discrepancies for dairies and hog farms (with &amp;gt; 40 % manure emissions). Findings thus support bottom-up enteric emission estimates but suggest errors for manure; we propose that the latter reflects inadequate treatment of management factors including field application. Overall, our results confirm the importance of intensive animal agriculture for regional methane emissions, implying substantial mitigation opportunities through improved management.","container-title":"Atmospheric Chemistry and Physics","DOI":"10.5194/acp-21-951-2021","ISSN":"1680-7316","issue":"2","language":"English","note":"publisher: Copernicus GmbH","page":"951-971","source":"Copernicus Online Journals","title":"Aircraft-based inversions quantify the importance of wetlands and livestock for Upper Midwest methane emissions","volume":"21","author":[{"family":"Yu","given":"Xueying"},{"family":"Millet","given":"Dylan B."},{"family":"Wells","given":"Kelley C."},{"family":"Henze","given":"Daven K."},{"family":"Cao","given":"Hansen"},{"family":"Griffis","given":"Timothy J."},{"family":"Kort","given":"Eric A."},{"family":"Plant","given":"Genevieve"},{"family":"Deventer","given":"Malte J."},{"family":"Kolka","given":"Randall K."},{"family":"Roman","given":"D. Tyler"},{"family":"Davis","given":"Kenneth J."},{"family":"Desai","given":"Ankur R."},{"family":"Baier","given":"Bianca C."},{"family":"McKain","given":"Kathryn"},{"family":"Czarnetzki","given":"Alan C."},{"family":"Bloom","given":"A. Anthony"}],"issued":{"date-parts":[["2021",1,25]]}}}],"schema":"https://github.com/citation-style-language/schema/raw/master/csl-citation.json"} </w:instrText>
      </w:r>
      <w:r w:rsidR="00A55893">
        <w:rPr>
          <w:color w:val="000000" w:themeColor="text1"/>
        </w:rPr>
        <w:fldChar w:fldCharType="separate"/>
      </w:r>
      <w:r w:rsidR="00B9317E">
        <w:rPr>
          <w:noProof/>
          <w:color w:val="000000" w:themeColor="text1"/>
        </w:rPr>
        <w:t>(Yu et al., 2021)</w:t>
      </w:r>
      <w:r w:rsidR="00A55893">
        <w:rPr>
          <w:color w:val="000000" w:themeColor="text1"/>
        </w:rPr>
        <w:fldChar w:fldCharType="end"/>
      </w:r>
      <w:r w:rsidRPr="00B51761">
        <w:rPr>
          <w:color w:val="000000" w:themeColor="text1"/>
        </w:rPr>
        <w:t xml:space="preserve"> </w:t>
      </w:r>
      <w:r w:rsidR="00CB7A33">
        <w:rPr>
          <w:color w:val="000000" w:themeColor="text1"/>
        </w:rPr>
        <w:t>found</w:t>
      </w:r>
      <w:r w:rsidRPr="00B51761">
        <w:rPr>
          <w:color w:val="000000" w:themeColor="text1"/>
        </w:rPr>
        <w:t xml:space="preserve"> </w:t>
      </w:r>
      <w:r w:rsidR="001C56F8">
        <w:rPr>
          <w:color w:val="000000" w:themeColor="text1"/>
        </w:rPr>
        <w:t xml:space="preserve">underestimated </w:t>
      </w:r>
      <w:r w:rsidR="00E440E2">
        <w:rPr>
          <w:color w:val="000000" w:themeColor="text1"/>
        </w:rPr>
        <w:t xml:space="preserve">livestock emissions in the </w:t>
      </w:r>
      <w:r w:rsidR="001C56F8">
        <w:rPr>
          <w:color w:val="000000" w:themeColor="text1"/>
        </w:rPr>
        <w:t xml:space="preserve">GHGI in the </w:t>
      </w:r>
      <w:r w:rsidRPr="00B51761">
        <w:rPr>
          <w:color w:val="000000" w:themeColor="text1"/>
        </w:rPr>
        <w:t>upper Midwest</w:t>
      </w:r>
      <w:r w:rsidR="00ED4DA5" w:rsidRPr="00B51761">
        <w:rPr>
          <w:color w:val="000000" w:themeColor="text1"/>
        </w:rPr>
        <w:t>.</w:t>
      </w:r>
      <w:r w:rsidR="002E4A10" w:rsidRPr="00B51761">
        <w:rPr>
          <w:color w:val="000000" w:themeColor="text1"/>
        </w:rPr>
        <w:t xml:space="preserve"> </w:t>
      </w:r>
      <w:proofErr w:type="spellStart"/>
      <w:r w:rsidR="001812A8">
        <w:rPr>
          <w:color w:val="000000" w:themeColor="text1"/>
        </w:rPr>
        <w:t>Jeong</w:t>
      </w:r>
      <w:proofErr w:type="spellEnd"/>
      <w:r w:rsidR="001812A8">
        <w:rPr>
          <w:color w:val="000000" w:themeColor="text1"/>
        </w:rPr>
        <w:t xml:space="preserve"> et al. </w:t>
      </w:r>
      <w:r w:rsidR="00A55893">
        <w:rPr>
          <w:color w:val="000000" w:themeColor="text1"/>
        </w:rPr>
        <w:fldChar w:fldCharType="begin"/>
      </w:r>
      <w:r w:rsidR="00A55893">
        <w:rPr>
          <w:color w:val="000000" w:themeColor="text1"/>
        </w:rPr>
        <w:instrText xml:space="preserve"> ADDIN ZOTERO_ITEM CSL_CITATION {"citationID":"7PEbvfho","properties":{"formattedCitation":"(2016)","plainCitation":"(2016)","noteIndex":0},"citationItems":[{"id":324,"uris":["http://zotero.org/users/9726796/items/92XM8CBA"],"itemData":{"id":324,"type":"article-journal","abstract":"We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L."}],"issued":{"date-parts":[["2016"]]}},"label":"page","suppress-author":true}],"schema":"https://github.com/citation-style-language/schema/raw/master/csl-citation.json"} </w:instrText>
      </w:r>
      <w:r w:rsidR="00A55893">
        <w:rPr>
          <w:color w:val="000000" w:themeColor="text1"/>
        </w:rPr>
        <w:fldChar w:fldCharType="separate"/>
      </w:r>
      <w:r w:rsidR="00A55893">
        <w:rPr>
          <w:noProof/>
          <w:color w:val="000000" w:themeColor="text1"/>
        </w:rPr>
        <w:t>(2016)</w:t>
      </w:r>
      <w:r w:rsidR="00A55893">
        <w:rPr>
          <w:color w:val="000000" w:themeColor="text1"/>
        </w:rPr>
        <w:fldChar w:fldCharType="end"/>
      </w:r>
      <w:r w:rsidR="001812A8">
        <w:rPr>
          <w:color w:val="000000" w:themeColor="text1"/>
        </w:rPr>
        <w:t xml:space="preserve"> </w:t>
      </w:r>
      <w:r w:rsidR="008E23DF">
        <w:rPr>
          <w:color w:val="000000" w:themeColor="text1"/>
        </w:rPr>
        <w:t>inferred</w:t>
      </w:r>
      <w:r w:rsidR="001812A8">
        <w:rPr>
          <w:color w:val="000000" w:themeColor="text1"/>
        </w:rPr>
        <w:t xml:space="preserve"> </w:t>
      </w:r>
      <w:r w:rsidR="008E23DF">
        <w:rPr>
          <w:color w:val="000000" w:themeColor="text1"/>
        </w:rPr>
        <w:t xml:space="preserve">California </w:t>
      </w:r>
      <w:r w:rsidR="001812A8">
        <w:rPr>
          <w:color w:val="000000" w:themeColor="text1"/>
        </w:rPr>
        <w:t xml:space="preserve">emissions 20% to 80% larger than </w:t>
      </w:r>
      <w:r w:rsidR="00514AA0">
        <w:rPr>
          <w:color w:val="000000" w:themeColor="text1"/>
        </w:rPr>
        <w:t>a</w:t>
      </w:r>
      <w:r w:rsidR="002B7031">
        <w:rPr>
          <w:color w:val="000000" w:themeColor="text1"/>
        </w:rPr>
        <w:t xml:space="preserve"> state</w:t>
      </w:r>
      <w:r w:rsidR="00514AA0">
        <w:rPr>
          <w:color w:val="000000" w:themeColor="text1"/>
        </w:rPr>
        <w:t xml:space="preserve"> inventory from the</w:t>
      </w:r>
      <w:r w:rsidR="001812A8">
        <w:rPr>
          <w:color w:val="000000" w:themeColor="text1"/>
        </w:rPr>
        <w:t xml:space="preserve"> California Air Resources Board</w:t>
      </w:r>
      <w:r w:rsidR="001C56F8">
        <w:rPr>
          <w:color w:val="000000" w:themeColor="text1"/>
        </w:rPr>
        <w:t xml:space="preserve"> (CARB)</w:t>
      </w:r>
      <w:r w:rsidR="00CB7A33">
        <w:rPr>
          <w:color w:val="000000" w:themeColor="text1"/>
        </w:rPr>
        <w:t xml:space="preserve">. </w:t>
      </w:r>
      <w:r w:rsidR="002E4A10" w:rsidRPr="00B51761">
        <w:rPr>
          <w:color w:val="000000" w:themeColor="text1"/>
        </w:rPr>
        <w:t xml:space="preserve">Plant et al. </w:t>
      </w:r>
      <w:r w:rsidR="00A55893">
        <w:rPr>
          <w:color w:val="000000" w:themeColor="text1"/>
        </w:rPr>
        <w:fldChar w:fldCharType="begin"/>
      </w:r>
      <w:r w:rsidR="00A55893">
        <w:rPr>
          <w:color w:val="000000" w:themeColor="text1"/>
        </w:rPr>
        <w:instrText xml:space="preserve"> ADDIN ZOTERO_ITEM CSL_CITATION {"citationID":"1nQ5hmzs","properties":{"formattedCitation":"(2019)","plainCitation":"(2019)","noteIndex":0},"citationItems":[{"id":372,"uris":["http://zotero.org/users/9726796/items/JD74NYWQ"],"itemData":{"id":372,"type":"article-journal","abstract":"Urban emissions remain an underexamined part of the methane budget. Here we present and interpret aircraft observations of six old and leak-prone major cities along the East Coast of the United States. We use direct observations of methane (CH4), carbon dioxide (CO2), carbon monoxide (CO), ethane (C2H6), and their correlations to quantify CH4 emissions and attribute to natural gas. We find the five largest cities emit 0.85 (0.63, 1.12) Tg CH4/year, of which 0.75 (0.49, 1.10) Tg CH4/year is attributed to natural gas. Our estimates, which include all thermogenic methane sources including end use, are more than twice that reported in the most recent gridded EPA inventory, which does not include end-use emissions. These results highlight that current urban inventory estimates of natural gas emissions are substantially low, either due to underestimates of leakage, lack of inclusion of end-use emissions, or some combination thereof.","container-title":"Geophysical Research Letters","DOI":"10.1029/2019GL082635","ISSN":"1944-8007","issue":"14","language":"en","note":"_eprint: https://onlinelibrary.wiley.com/doi/pdf/10.1029/2019GL082635","page":"8500-8507","source":"Wiley Online Library","title":"Large Fugitive Methane Emissions From Urban Centers Along the U.S. East Coast","volume":"46","author":[{"family":"Plant","given":"Genevieve"},{"family":"Kort","given":"Eric A."},{"family":"Floerchinger","given":"Cody"},{"family":"Gvakharia","given":"Alexander"},{"family":"Vimont","given":"Isaac"},{"family":"Sweeney","given":"Colm"}],"issued":{"date-parts":[["2019"]]}},"label":"page","suppress-author":true}],"schema":"https://github.com/citation-style-language/schema/raw/master/csl-citation.json"} </w:instrText>
      </w:r>
      <w:r w:rsidR="00A55893">
        <w:rPr>
          <w:color w:val="000000" w:themeColor="text1"/>
        </w:rPr>
        <w:fldChar w:fldCharType="separate"/>
      </w:r>
      <w:r w:rsidR="00A55893">
        <w:rPr>
          <w:noProof/>
          <w:color w:val="000000" w:themeColor="text1"/>
        </w:rPr>
        <w:t>(2019)</w:t>
      </w:r>
      <w:r w:rsidR="00A55893">
        <w:rPr>
          <w:color w:val="000000" w:themeColor="text1"/>
        </w:rPr>
        <w:fldChar w:fldCharType="end"/>
      </w:r>
      <w:r w:rsidR="002E4A10" w:rsidRPr="00B51761">
        <w:rPr>
          <w:color w:val="000000" w:themeColor="text1"/>
        </w:rPr>
        <w:t xml:space="preserve"> </w:t>
      </w:r>
      <w:r w:rsidR="001C56F8">
        <w:rPr>
          <w:color w:val="000000" w:themeColor="text1"/>
        </w:rPr>
        <w:t>found</w:t>
      </w:r>
      <w:r w:rsidR="001C56F8" w:rsidRPr="00B51761">
        <w:rPr>
          <w:color w:val="000000" w:themeColor="text1"/>
        </w:rPr>
        <w:t xml:space="preserve"> </w:t>
      </w:r>
      <w:r w:rsidR="002E4A10" w:rsidRPr="00B51761">
        <w:rPr>
          <w:color w:val="000000" w:themeColor="text1"/>
        </w:rPr>
        <w:t>m</w:t>
      </w:r>
      <w:r w:rsidR="00A0012E" w:rsidRPr="00B51761">
        <w:rPr>
          <w:color w:val="000000" w:themeColor="text1"/>
        </w:rPr>
        <w:t>ethane emissions from six East Coast urban areas</w:t>
      </w:r>
      <w:r w:rsidR="001C56F8">
        <w:rPr>
          <w:color w:val="000000" w:themeColor="text1"/>
        </w:rPr>
        <w:t xml:space="preserve"> to be</w:t>
      </w:r>
      <w:r w:rsidR="00A0012E" w:rsidRPr="00B51761">
        <w:rPr>
          <w:color w:val="000000" w:themeColor="text1"/>
        </w:rPr>
        <w:t xml:space="preserve"> more than two times larger than </w:t>
      </w:r>
      <w:r w:rsidR="001C56F8">
        <w:rPr>
          <w:color w:val="000000" w:themeColor="text1"/>
        </w:rPr>
        <w:t>the GHGI for 2012</w:t>
      </w:r>
      <w:r w:rsidR="00A0012E" w:rsidRPr="00B51761">
        <w:rPr>
          <w:color w:val="000000" w:themeColor="text1"/>
        </w:rPr>
        <w:t>.</w:t>
      </w:r>
    </w:p>
    <w:p w14:paraId="284DA6D0" w14:textId="77777777" w:rsidR="00780DF0" w:rsidRPr="00780DF0" w:rsidRDefault="00780DF0">
      <w:pPr>
        <w:rPr>
          <w:color w:val="000000" w:themeColor="text1"/>
        </w:rPr>
      </w:pPr>
    </w:p>
    <w:p w14:paraId="17CD566C" w14:textId="619D4F73" w:rsidR="002E36D8" w:rsidRPr="00B51761" w:rsidRDefault="002E36D8" w:rsidP="002E36D8">
      <w:pPr>
        <w:rPr>
          <w:color w:val="000000" w:themeColor="text1"/>
        </w:rPr>
      </w:pPr>
      <w:r w:rsidRPr="00B51761">
        <w:rPr>
          <w:color w:val="000000" w:themeColor="text1"/>
        </w:rPr>
        <w:t>Here w</w:t>
      </w:r>
      <w:r w:rsidR="00C5624D" w:rsidRPr="00B51761">
        <w:rPr>
          <w:color w:val="000000" w:themeColor="text1"/>
        </w:rPr>
        <w:t>e use</w:t>
      </w:r>
      <w:r w:rsidRPr="00B51761">
        <w:rPr>
          <w:color w:val="000000" w:themeColor="text1"/>
        </w:rPr>
        <w:t xml:space="preserve"> the reduced-rank method of Nesser et al. </w:t>
      </w:r>
      <w:r w:rsidR="001D54DF">
        <w:rPr>
          <w:color w:val="000000" w:themeColor="text1"/>
        </w:rPr>
        <w:fldChar w:fldCharType="begin"/>
      </w:r>
      <w:r w:rsidR="001D54DF">
        <w:rPr>
          <w:color w:val="000000" w:themeColor="text1"/>
        </w:rPr>
        <w:instrText xml:space="preserve"> ADDIN ZOTERO_ITEM CSL_CITATION {"citationID":"VU5747Y2","properties":{"formattedCitation":"(2021)","plainCitation":"(2021)","noteIndex":0},"citationItems":[{"id":236,"uris":["http://zotero.org/users/9726796/items/UXID5P7R"],"itemData":{"id":236,"type":"article-journal","abstract":"Global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H."}],"issued":{"date-parts":[["2021"]]}},"label":"page","suppress-author":true}],"schema":"https://github.com/citation-style-language/schema/raw/master/csl-citation.json"} </w:instrText>
      </w:r>
      <w:r w:rsidR="001D54DF">
        <w:rPr>
          <w:color w:val="000000" w:themeColor="text1"/>
        </w:rPr>
        <w:fldChar w:fldCharType="separate"/>
      </w:r>
      <w:r w:rsidR="001D54DF">
        <w:rPr>
          <w:noProof/>
          <w:color w:val="000000" w:themeColor="text1"/>
        </w:rPr>
        <w:t>(2021)</w:t>
      </w:r>
      <w:r w:rsidR="001D54DF">
        <w:rPr>
          <w:color w:val="000000" w:themeColor="text1"/>
        </w:rPr>
        <w:fldChar w:fldCharType="end"/>
      </w:r>
      <w:r w:rsidR="001D54DF">
        <w:rPr>
          <w:color w:val="000000" w:themeColor="text1"/>
        </w:rPr>
        <w:t xml:space="preserve"> </w:t>
      </w:r>
      <w:r w:rsidRPr="00B51761">
        <w:rPr>
          <w:color w:val="000000" w:themeColor="text1"/>
        </w:rPr>
        <w:t xml:space="preserve">in an analytical inversion of </w:t>
      </w:r>
      <w:r w:rsidR="00C5624D" w:rsidRPr="00B51761">
        <w:rPr>
          <w:color w:val="000000" w:themeColor="text1"/>
        </w:rPr>
        <w:t xml:space="preserve">2019 </w:t>
      </w:r>
      <w:r w:rsidRPr="00B51761">
        <w:rPr>
          <w:color w:val="000000" w:themeColor="text1"/>
        </w:rPr>
        <w:t xml:space="preserve">TROPOMI observations </w:t>
      </w:r>
      <w:r w:rsidR="008834D1">
        <w:rPr>
          <w:color w:val="000000" w:themeColor="text1"/>
        </w:rPr>
        <w:t xml:space="preserve">to quantify emissions </w:t>
      </w:r>
      <w:r w:rsidR="00C5624D" w:rsidRPr="00B51761">
        <w:rPr>
          <w:color w:val="000000" w:themeColor="text1"/>
        </w:rPr>
        <w:t xml:space="preserve">at 0.25° </w:t>
      </w:r>
      <w:r w:rsidR="006E023C" w:rsidRPr="00B51761">
        <w:rPr>
          <w:color w:val="000000" w:themeColor="text1"/>
        </w:rPr>
        <w:t>×</w:t>
      </w:r>
      <w:r w:rsidR="00C5624D" w:rsidRPr="00B51761">
        <w:rPr>
          <w:color w:val="000000" w:themeColor="text1"/>
        </w:rPr>
        <w:t xml:space="preserve"> 0.3125° resolution</w:t>
      </w:r>
      <w:r w:rsidRPr="00B51761">
        <w:rPr>
          <w:color w:val="000000" w:themeColor="text1"/>
        </w:rPr>
        <w:t xml:space="preserve"> over North America using national emission inventories reported </w:t>
      </w:r>
      <w:r w:rsidR="002B7031">
        <w:rPr>
          <w:color w:val="000000" w:themeColor="text1"/>
        </w:rPr>
        <w:t xml:space="preserve">by the U.S., Mexico, and Canada </w:t>
      </w:r>
      <w:r w:rsidRPr="00B51761">
        <w:rPr>
          <w:color w:val="000000" w:themeColor="text1"/>
        </w:rPr>
        <w:t>to the UNFCCC as prior estimates. Several filters are applied to the TROPOMI data to avoid biases</w:t>
      </w:r>
      <w:r w:rsidR="006E023C" w:rsidRPr="00B51761">
        <w:rPr>
          <w:color w:val="000000" w:themeColor="text1"/>
        </w:rPr>
        <w:t xml:space="preserve">. </w:t>
      </w:r>
      <w:r w:rsidRPr="00B51761">
        <w:rPr>
          <w:color w:val="000000" w:themeColor="text1"/>
        </w:rPr>
        <w:t xml:space="preserve">We focus our analysis on </w:t>
      </w:r>
      <w:r w:rsidR="00CB7A33">
        <w:rPr>
          <w:color w:val="000000" w:themeColor="text1"/>
        </w:rPr>
        <w:t>CONUS</w:t>
      </w:r>
      <w:r w:rsidRPr="00B51761">
        <w:rPr>
          <w:color w:val="000000" w:themeColor="text1"/>
        </w:rPr>
        <w:t xml:space="preserve">, with particular attention to emissions from </w:t>
      </w:r>
      <w:r w:rsidR="001C56F8">
        <w:rPr>
          <w:color w:val="000000" w:themeColor="text1"/>
        </w:rPr>
        <w:t xml:space="preserve">individual </w:t>
      </w:r>
      <w:r w:rsidR="006077B4" w:rsidRPr="00B51761">
        <w:rPr>
          <w:color w:val="000000" w:themeColor="text1"/>
        </w:rPr>
        <w:t>landfills</w:t>
      </w:r>
      <w:r w:rsidRPr="00B51761">
        <w:rPr>
          <w:color w:val="000000" w:themeColor="text1"/>
        </w:rPr>
        <w:t>, states, and urban areas</w:t>
      </w:r>
      <w:r w:rsidR="00CB7A33">
        <w:rPr>
          <w:color w:val="000000" w:themeColor="text1"/>
        </w:rPr>
        <w:t xml:space="preserve">. We compare our results to the most recent version of the GHGI </w:t>
      </w:r>
      <w:r w:rsidR="008910D1">
        <w:rPr>
          <w:color w:val="000000" w:themeColor="text1"/>
        </w:rPr>
        <w:fldChar w:fldCharType="begin"/>
      </w:r>
      <w:r w:rsidR="00EB1DFD">
        <w:rPr>
          <w:color w:val="000000" w:themeColor="text1"/>
        </w:rPr>
        <w:instrText xml:space="preserve"> ADDIN ZOTERO_ITEM CSL_CITATION {"citationID":"yKAcRvgL","properties":{"formattedCitation":"(EPA, 2022a)","plainCitation":"(EPA, 2022a)","noteIndex":0},"citationItems":[{"id":347,"uris":["http://zotero.org/users/9726796/items/MSZJIBVB"],"itemData":{"id":347,"type":"report","number":"EPA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1990-2020.","URL":"https://www.epa.gov/system/files/documents/2022-04/us-ghg-inventory-2022-main-text.pdf","author":[{"family":"EPA","given":""}],"issued":{"date-parts":[["2022"]]}}}],"schema":"https://github.com/citation-style-language/schema/raw/master/csl-citation.json"} </w:instrText>
      </w:r>
      <w:r w:rsidR="008910D1">
        <w:rPr>
          <w:color w:val="000000" w:themeColor="text1"/>
        </w:rPr>
        <w:fldChar w:fldCharType="separate"/>
      </w:r>
      <w:r w:rsidR="00EB1DFD">
        <w:rPr>
          <w:noProof/>
          <w:color w:val="000000" w:themeColor="text1"/>
        </w:rPr>
        <w:t>(EPA, 2022a)</w:t>
      </w:r>
      <w:r w:rsidR="008910D1">
        <w:rPr>
          <w:color w:val="000000" w:themeColor="text1"/>
        </w:rPr>
        <w:fldChar w:fldCharType="end"/>
      </w:r>
      <w:r w:rsidR="00FA46C4">
        <w:rPr>
          <w:color w:val="000000" w:themeColor="text1"/>
        </w:rPr>
        <w:t xml:space="preserve">. This inventory </w:t>
      </w:r>
      <w:r w:rsidR="00CB7A33">
        <w:rPr>
          <w:color w:val="000000" w:themeColor="text1"/>
        </w:rPr>
        <w:t xml:space="preserve">includes </w:t>
      </w:r>
      <w:r w:rsidR="00FA46C4">
        <w:rPr>
          <w:color w:val="000000" w:themeColor="text1"/>
        </w:rPr>
        <w:t xml:space="preserve">for </w:t>
      </w:r>
      <w:r w:rsidR="001C56F8">
        <w:rPr>
          <w:color w:val="000000" w:themeColor="text1"/>
        </w:rPr>
        <w:t xml:space="preserve">the </w:t>
      </w:r>
      <w:proofErr w:type="gramStart"/>
      <w:r w:rsidR="001C56F8">
        <w:rPr>
          <w:color w:val="000000" w:themeColor="text1"/>
        </w:rPr>
        <w:t>first time</w:t>
      </w:r>
      <w:proofErr w:type="gramEnd"/>
      <w:r w:rsidR="001C56F8">
        <w:rPr>
          <w:color w:val="000000" w:themeColor="text1"/>
        </w:rPr>
        <w:t xml:space="preserve"> </w:t>
      </w:r>
      <w:r w:rsidR="0084023E">
        <w:rPr>
          <w:color w:val="000000" w:themeColor="text1"/>
        </w:rPr>
        <w:t>emission estimate</w:t>
      </w:r>
      <w:r w:rsidR="00FA46C4">
        <w:rPr>
          <w:color w:val="000000" w:themeColor="text1"/>
        </w:rPr>
        <w:t>s</w:t>
      </w:r>
      <w:r w:rsidR="00CB7A33">
        <w:rPr>
          <w:color w:val="000000" w:themeColor="text1"/>
        </w:rPr>
        <w:t xml:space="preserve"> for individual states, for which our inversion provides the first observational evaluation.</w:t>
      </w:r>
      <w:r w:rsidR="00FA46C4">
        <w:rPr>
          <w:color w:val="000000" w:themeColor="text1"/>
        </w:rPr>
        <w:t xml:space="preserve"> We also compare our results to inventories prepared by individual states and cities.</w:t>
      </w:r>
    </w:p>
    <w:p w14:paraId="775D8AED" w14:textId="77777777" w:rsidR="00FA46C4" w:rsidRPr="002E36D8" w:rsidRDefault="00FA46C4">
      <w:pPr>
        <w:rPr>
          <w:color w:val="FF0000"/>
        </w:rPr>
      </w:pPr>
    </w:p>
    <w:p w14:paraId="099AC0FD" w14:textId="673AE23A" w:rsidR="00B44582" w:rsidRPr="00B51761" w:rsidRDefault="00B44582">
      <w:pPr>
        <w:rPr>
          <w:b/>
          <w:bCs/>
          <w:color w:val="000000" w:themeColor="text1"/>
        </w:rPr>
      </w:pPr>
      <w:r w:rsidRPr="00B51761">
        <w:rPr>
          <w:b/>
          <w:bCs/>
          <w:color w:val="000000" w:themeColor="text1"/>
        </w:rPr>
        <w:t>2</w:t>
      </w:r>
      <w:r w:rsidRPr="00B51761">
        <w:rPr>
          <w:color w:val="000000" w:themeColor="text1"/>
        </w:rPr>
        <w:t xml:space="preserve"> </w:t>
      </w:r>
      <w:r w:rsidRPr="00B51761">
        <w:rPr>
          <w:b/>
          <w:bCs/>
          <w:color w:val="000000" w:themeColor="text1"/>
        </w:rPr>
        <w:t>Data and methods</w:t>
      </w:r>
    </w:p>
    <w:p w14:paraId="3EFA07AA" w14:textId="0DC10C22" w:rsidR="00F603F1" w:rsidRPr="00B51761" w:rsidRDefault="004040FD" w:rsidP="00F603F1">
      <w:pPr>
        <w:rPr>
          <w:color w:val="000000" w:themeColor="text1"/>
        </w:rPr>
      </w:pPr>
      <w:r w:rsidRPr="00B51761">
        <w:rPr>
          <w:color w:val="000000" w:themeColor="text1"/>
        </w:rPr>
        <w:t xml:space="preserve">We </w:t>
      </w:r>
      <w:r w:rsidR="000C7673" w:rsidRPr="00B51761">
        <w:rPr>
          <w:color w:val="000000" w:themeColor="text1"/>
        </w:rPr>
        <w:t xml:space="preserve">conduct an </w:t>
      </w:r>
      <w:r w:rsidR="002E36D8" w:rsidRPr="00B51761">
        <w:rPr>
          <w:color w:val="000000" w:themeColor="text1"/>
        </w:rPr>
        <w:t xml:space="preserve">ensemble of </w:t>
      </w:r>
      <w:r w:rsidR="000C7673" w:rsidRPr="00B51761">
        <w:rPr>
          <w:color w:val="000000" w:themeColor="text1"/>
        </w:rPr>
        <w:t>inversion</w:t>
      </w:r>
      <w:r w:rsidR="002E36D8" w:rsidRPr="00B51761">
        <w:rPr>
          <w:color w:val="000000" w:themeColor="text1"/>
        </w:rPr>
        <w:t>s</w:t>
      </w:r>
      <w:r w:rsidR="000C7673" w:rsidRPr="00B51761">
        <w:rPr>
          <w:color w:val="000000" w:themeColor="text1"/>
        </w:rPr>
        <w:t xml:space="preserve"> of 2019 TROPOMI methane observations </w:t>
      </w:r>
      <w:r w:rsidR="002E36D8" w:rsidRPr="00B51761">
        <w:rPr>
          <w:color w:val="000000" w:themeColor="text1"/>
        </w:rPr>
        <w:t xml:space="preserve">over the North American domain shown in Figure 1 </w:t>
      </w:r>
      <w:r w:rsidR="00CA4A76" w:rsidRPr="00B51761">
        <w:rPr>
          <w:color w:val="000000" w:themeColor="text1"/>
        </w:rPr>
        <w:t>(9.75°</w:t>
      </w:r>
      <w:r w:rsidR="002E36D8" w:rsidRPr="00B51761">
        <w:rPr>
          <w:color w:val="000000" w:themeColor="text1"/>
        </w:rPr>
        <w:t>N</w:t>
      </w:r>
      <w:r w:rsidR="00CA4A76" w:rsidRPr="00B51761">
        <w:rPr>
          <w:color w:val="000000" w:themeColor="text1"/>
        </w:rPr>
        <w:t xml:space="preserve"> </w:t>
      </w:r>
      <w:r w:rsidR="002E36D8" w:rsidRPr="00B51761">
        <w:rPr>
          <w:color w:val="000000" w:themeColor="text1"/>
        </w:rPr>
        <w:t>-</w:t>
      </w:r>
      <w:r w:rsidR="00CA4A76" w:rsidRPr="00B51761">
        <w:rPr>
          <w:color w:val="000000" w:themeColor="text1"/>
        </w:rPr>
        <w:t xml:space="preserve"> 60°</w:t>
      </w:r>
      <w:r w:rsidR="002E36D8" w:rsidRPr="00B51761">
        <w:rPr>
          <w:color w:val="000000" w:themeColor="text1"/>
        </w:rPr>
        <w:t xml:space="preserve">N, </w:t>
      </w:r>
      <w:r w:rsidR="00CA4A76" w:rsidRPr="00B51761">
        <w:rPr>
          <w:color w:val="000000" w:themeColor="text1"/>
        </w:rPr>
        <w:t>130°</w:t>
      </w:r>
      <w:r w:rsidR="002E36D8" w:rsidRPr="00B51761">
        <w:rPr>
          <w:color w:val="000000" w:themeColor="text1"/>
        </w:rPr>
        <w:t>W</w:t>
      </w:r>
      <w:r w:rsidR="00CA4A76" w:rsidRPr="00B51761">
        <w:rPr>
          <w:color w:val="000000" w:themeColor="text1"/>
        </w:rPr>
        <w:t xml:space="preserve"> </w:t>
      </w:r>
      <w:r w:rsidR="002E36D8" w:rsidRPr="00B51761">
        <w:rPr>
          <w:color w:val="000000" w:themeColor="text1"/>
        </w:rPr>
        <w:t xml:space="preserve">- </w:t>
      </w:r>
      <w:r w:rsidR="00CA4A76" w:rsidRPr="00B51761">
        <w:rPr>
          <w:color w:val="000000" w:themeColor="text1"/>
        </w:rPr>
        <w:t>60°</w:t>
      </w:r>
      <w:r w:rsidR="002E36D8" w:rsidRPr="00B51761">
        <w:rPr>
          <w:color w:val="000000" w:themeColor="text1"/>
        </w:rPr>
        <w:t xml:space="preserve">W) using the </w:t>
      </w:r>
      <w:r w:rsidR="00DC2712">
        <w:rPr>
          <w:color w:val="000000" w:themeColor="text1"/>
        </w:rPr>
        <w:t xml:space="preserve">nested </w:t>
      </w:r>
      <w:r w:rsidR="002E36D8" w:rsidRPr="00B51761">
        <w:rPr>
          <w:color w:val="000000" w:themeColor="text1"/>
        </w:rPr>
        <w:t xml:space="preserve">GEOS-Chem CTM </w:t>
      </w:r>
      <w:r w:rsidR="00DC2712">
        <w:rPr>
          <w:color w:val="000000" w:themeColor="text1"/>
        </w:rPr>
        <w:t>at</w:t>
      </w:r>
      <w:r w:rsidR="008834D1">
        <w:rPr>
          <w:color w:val="000000" w:themeColor="text1"/>
        </w:rPr>
        <w:t xml:space="preserve"> the native</w:t>
      </w:r>
      <w:r w:rsidR="00DC2712">
        <w:rPr>
          <w:color w:val="000000" w:themeColor="text1"/>
        </w:rPr>
        <w:t xml:space="preserve"> </w:t>
      </w:r>
      <w:r w:rsidR="00DC2712" w:rsidRPr="00B51761">
        <w:rPr>
          <w:color w:val="000000" w:themeColor="text1"/>
        </w:rPr>
        <w:t>0.25° × 0.3125°</w:t>
      </w:r>
      <w:r w:rsidR="00DC2712">
        <w:rPr>
          <w:color w:val="000000" w:themeColor="text1"/>
        </w:rPr>
        <w:t xml:space="preserve"> resolution </w:t>
      </w:r>
      <w:r w:rsidR="002E36D8" w:rsidRPr="00B51761">
        <w:rPr>
          <w:color w:val="000000" w:themeColor="text1"/>
        </w:rPr>
        <w:t>as forward model</w:t>
      </w:r>
      <w:r w:rsidR="000C7673" w:rsidRPr="00B51761">
        <w:rPr>
          <w:color w:val="000000" w:themeColor="text1"/>
        </w:rPr>
        <w:t xml:space="preserve">. The TROPOMI observations are fit to simulated </w:t>
      </w:r>
      <w:r w:rsidR="002E36D8" w:rsidRPr="00B51761">
        <w:rPr>
          <w:color w:val="000000" w:themeColor="text1"/>
        </w:rPr>
        <w:t xml:space="preserve">GEOS-Chem </w:t>
      </w:r>
      <w:r w:rsidR="000C7673" w:rsidRPr="00B51761">
        <w:rPr>
          <w:color w:val="000000" w:themeColor="text1"/>
        </w:rPr>
        <w:t xml:space="preserve">concentrations to </w:t>
      </w:r>
      <w:r w:rsidR="00623654" w:rsidRPr="00B51761">
        <w:rPr>
          <w:color w:val="000000" w:themeColor="text1"/>
        </w:rPr>
        <w:t>optimize</w:t>
      </w:r>
      <w:r w:rsidR="000C7673" w:rsidRPr="00B51761">
        <w:rPr>
          <w:color w:val="000000" w:themeColor="text1"/>
        </w:rPr>
        <w:t xml:space="preserve"> mean methane emissions </w:t>
      </w:r>
      <w:r w:rsidR="002E36D8" w:rsidRPr="00B51761">
        <w:rPr>
          <w:color w:val="000000" w:themeColor="text1"/>
        </w:rPr>
        <w:t xml:space="preserve">for 2019 </w:t>
      </w:r>
      <w:r w:rsidR="000C7673" w:rsidRPr="00B51761">
        <w:rPr>
          <w:color w:val="000000" w:themeColor="text1"/>
        </w:rPr>
        <w:t xml:space="preserve">at </w:t>
      </w:r>
      <w:r w:rsidR="00DC2712">
        <w:rPr>
          <w:color w:val="000000" w:themeColor="text1"/>
        </w:rPr>
        <w:t xml:space="preserve">the </w:t>
      </w:r>
      <w:r w:rsidR="000C7673" w:rsidRPr="00B51761">
        <w:rPr>
          <w:color w:val="000000" w:themeColor="text1"/>
        </w:rPr>
        <w:t xml:space="preserve">0.25° </w:t>
      </w:r>
      <w:r w:rsidR="006E023C" w:rsidRPr="00B51761">
        <w:rPr>
          <w:color w:val="000000" w:themeColor="text1"/>
        </w:rPr>
        <w:t>×</w:t>
      </w:r>
      <w:r w:rsidR="000C7673" w:rsidRPr="00B51761">
        <w:rPr>
          <w:color w:val="000000" w:themeColor="text1"/>
        </w:rPr>
        <w:t xml:space="preserve"> 0.3125° </w:t>
      </w:r>
      <w:r w:rsidR="00DC2712">
        <w:rPr>
          <w:color w:val="000000" w:themeColor="text1"/>
        </w:rPr>
        <w:t xml:space="preserve">GEOS-Chem </w:t>
      </w:r>
      <w:r w:rsidR="000C7673" w:rsidRPr="00B51761">
        <w:rPr>
          <w:color w:val="000000" w:themeColor="text1"/>
        </w:rPr>
        <w:t xml:space="preserve">resolution. </w:t>
      </w:r>
      <w:r w:rsidR="002E36D8" w:rsidRPr="00B51761">
        <w:rPr>
          <w:color w:val="000000" w:themeColor="text1"/>
        </w:rPr>
        <w:t xml:space="preserve">This </w:t>
      </w:r>
      <w:r w:rsidR="00781238" w:rsidRPr="00B51761">
        <w:rPr>
          <w:color w:val="000000" w:themeColor="text1"/>
        </w:rPr>
        <w:t xml:space="preserve">corresponds to </w:t>
      </w:r>
      <w:r w:rsidR="008834D1">
        <w:rPr>
          <w:color w:val="000000" w:themeColor="text1"/>
        </w:rPr>
        <w:t xml:space="preserve">a </w:t>
      </w:r>
      <w:r w:rsidR="002E36D8" w:rsidRPr="00B51761">
        <w:rPr>
          <w:color w:val="000000" w:themeColor="text1"/>
        </w:rPr>
        <w:t xml:space="preserve">state vector with dimension </w:t>
      </w:r>
      <m:oMath>
        <m:r>
          <w:rPr>
            <w:rFonts w:ascii="Cambria Math" w:eastAsiaTheme="minorEastAsia" w:hAnsi="Cambria Math"/>
            <w:color w:val="000000" w:themeColor="text1"/>
          </w:rPr>
          <m:t>n</m:t>
        </m:r>
      </m:oMath>
      <w:r w:rsidR="002E36D8" w:rsidRPr="00B51761">
        <w:rPr>
          <w:color w:val="000000" w:themeColor="text1"/>
        </w:rPr>
        <w:t xml:space="preserve"> = 23691 </w:t>
      </w:r>
      <w:r w:rsidR="00781238" w:rsidRPr="00B51761">
        <w:rPr>
          <w:color w:val="000000" w:themeColor="text1"/>
        </w:rPr>
        <w:t>including</w:t>
      </w:r>
      <w:r w:rsidR="002E36D8" w:rsidRPr="00B51761">
        <w:rPr>
          <w:color w:val="000000" w:themeColor="text1"/>
        </w:rPr>
        <w:t xml:space="preserve"> all grid cells with prior methane emissions larger than 0.1 Mg km</w:t>
      </w:r>
      <w:r w:rsidR="002E36D8" w:rsidRPr="00B51761">
        <w:rPr>
          <w:color w:val="000000" w:themeColor="text1"/>
          <w:vertAlign w:val="superscript"/>
        </w:rPr>
        <w:t>-2</w:t>
      </w:r>
      <w:r w:rsidR="002E36D8" w:rsidRPr="00B51761">
        <w:rPr>
          <w:color w:val="000000" w:themeColor="text1"/>
        </w:rPr>
        <w:t xml:space="preserve"> a</w:t>
      </w:r>
      <w:r w:rsidR="002E36D8" w:rsidRPr="00B51761">
        <w:rPr>
          <w:color w:val="000000" w:themeColor="text1"/>
          <w:vertAlign w:val="superscript"/>
        </w:rPr>
        <w:t>-1</w:t>
      </w:r>
      <w:r w:rsidR="002E36D8" w:rsidRPr="00B51761">
        <w:rPr>
          <w:color w:val="000000" w:themeColor="text1"/>
        </w:rPr>
        <w:t xml:space="preserve">, </w:t>
      </w:r>
      <w:r w:rsidR="00B11954">
        <w:rPr>
          <w:color w:val="000000" w:themeColor="text1"/>
        </w:rPr>
        <w:t xml:space="preserve">accounting for </w:t>
      </w:r>
      <w:r w:rsidR="002E36D8" w:rsidRPr="00B51761">
        <w:rPr>
          <w:color w:val="000000" w:themeColor="text1"/>
        </w:rPr>
        <w:t xml:space="preserve">over 99% of North American methane emissions. </w:t>
      </w:r>
      <w:r w:rsidR="00781238" w:rsidRPr="00B51761">
        <w:rPr>
          <w:color w:val="000000" w:themeColor="text1"/>
        </w:rPr>
        <w:t xml:space="preserve">In a subset of the ensemble, we optimize boundary conditions </w:t>
      </w:r>
      <w:r w:rsidR="008834D1" w:rsidRPr="00B51761">
        <w:rPr>
          <w:color w:val="000000" w:themeColor="text1"/>
        </w:rPr>
        <w:t>for the nested GEOS-Chem simulation</w:t>
      </w:r>
      <w:r w:rsidR="008834D1">
        <w:rPr>
          <w:color w:val="000000" w:themeColor="text1"/>
        </w:rPr>
        <w:t xml:space="preserve"> for each of the</w:t>
      </w:r>
      <w:r w:rsidR="00781238" w:rsidRPr="00B51761">
        <w:rPr>
          <w:color w:val="000000" w:themeColor="text1"/>
        </w:rPr>
        <w:t xml:space="preserve"> four cardinal directions (north, south, east, and west). Methane chemical and soil sinks are not optimized because they are relatively uniform and slow compared to the ventilation timescale </w:t>
      </w:r>
      <w:r w:rsidR="00B11954">
        <w:rPr>
          <w:color w:val="000000" w:themeColor="text1"/>
        </w:rPr>
        <w:t>of</w:t>
      </w:r>
      <w:r w:rsidR="00B11954" w:rsidRPr="00B51761">
        <w:rPr>
          <w:color w:val="000000" w:themeColor="text1"/>
        </w:rPr>
        <w:t xml:space="preserve"> </w:t>
      </w:r>
      <w:r w:rsidR="00781238" w:rsidRPr="00B51761">
        <w:rPr>
          <w:color w:val="000000" w:themeColor="text1"/>
        </w:rPr>
        <w:t xml:space="preserve">the domain. </w:t>
      </w:r>
    </w:p>
    <w:p w14:paraId="142090A4" w14:textId="77777777" w:rsidR="009770AD" w:rsidRPr="00C01462" w:rsidRDefault="009770AD" w:rsidP="00F603F1"/>
    <w:p w14:paraId="5EB3B151" w14:textId="1E932A45" w:rsidR="00F603F1" w:rsidRPr="00C01462" w:rsidRDefault="00F603F1" w:rsidP="00F603F1">
      <w:pPr>
        <w:rPr>
          <w:b/>
          <w:bCs/>
        </w:rPr>
      </w:pPr>
      <w:r w:rsidRPr="00C01462">
        <w:rPr>
          <w:b/>
          <w:bCs/>
        </w:rPr>
        <w:t xml:space="preserve">2.1 </w:t>
      </w:r>
      <w:r w:rsidR="00381CA9" w:rsidRPr="00C01462">
        <w:rPr>
          <w:b/>
          <w:bCs/>
        </w:rPr>
        <w:t>Reduced-rank a</w:t>
      </w:r>
      <w:r w:rsidR="008302D7" w:rsidRPr="00C01462">
        <w:rPr>
          <w:b/>
          <w:bCs/>
        </w:rPr>
        <w:t>nalytical i</w:t>
      </w:r>
      <w:r w:rsidRPr="00C01462">
        <w:rPr>
          <w:b/>
          <w:bCs/>
        </w:rPr>
        <w:t>nversion</w:t>
      </w:r>
    </w:p>
    <w:p w14:paraId="34FECCBF" w14:textId="26A41473" w:rsidR="00F215E4" w:rsidRPr="00C01462" w:rsidRDefault="002E36D8">
      <w:pPr>
        <w:rPr>
          <w:rFonts w:eastAsiaTheme="minorEastAsia"/>
        </w:rPr>
      </w:pPr>
      <w:r>
        <w:t xml:space="preserve">The inversion uses </w:t>
      </w:r>
      <m:oMath>
        <m:r>
          <w:rPr>
            <w:rFonts w:ascii="Cambria Math" w:eastAsiaTheme="minorEastAsia" w:hAnsi="Cambria Math"/>
          </w:rPr>
          <m:t>m</m:t>
        </m:r>
      </m:oMath>
      <w:r w:rsidRPr="00C01462">
        <w:rPr>
          <w:rFonts w:eastAsiaTheme="minorEastAsia"/>
          <w:bCs/>
          <w:iCs/>
        </w:rPr>
        <w:t xml:space="preserve"> </w:t>
      </w:r>
      <w:r>
        <w:rPr>
          <w:rFonts w:eastAsiaTheme="minorEastAsia"/>
          <w:bCs/>
          <w:iCs/>
        </w:rPr>
        <w:t>observed concentrations</w:t>
      </w:r>
      <w:r w:rsidR="00B22D3B">
        <w:rPr>
          <w:rFonts w:eastAsiaTheme="minorEastAsia"/>
          <w:bCs/>
          <w:iCs/>
        </w:rPr>
        <w:t xml:space="preserve"> </w:t>
      </w:r>
      <w:r w:rsidR="00B11954">
        <w:rPr>
          <w:rFonts w:eastAsiaTheme="minorEastAsia"/>
          <w:bCs/>
          <w:iCs/>
        </w:rPr>
        <w:t xml:space="preserve">arranged </w:t>
      </w:r>
      <w:r w:rsidR="00B22D3B">
        <w:rPr>
          <w:rFonts w:eastAsiaTheme="minorEastAsia"/>
          <w:bCs/>
          <w:iCs/>
        </w:rPr>
        <w:t xml:space="preserve">in a vector </w:t>
      </w:r>
      <m:oMath>
        <m:r>
          <m:rPr>
            <m:sty m:val="b"/>
          </m:rPr>
          <w:rPr>
            <w:rFonts w:ascii="Cambria Math" w:hAnsi="Cambria Math"/>
          </w:rPr>
          <m:t>y</m:t>
        </m:r>
      </m:oMath>
      <w:r>
        <w:t xml:space="preserve"> to optimize</w:t>
      </w:r>
      <w:r w:rsidR="00664A9F" w:rsidRPr="00C01462">
        <w:t xml:space="preserve"> </w:t>
      </w:r>
      <m:oMath>
        <m:r>
          <w:rPr>
            <w:rFonts w:ascii="Cambria Math" w:eastAsiaTheme="minorEastAsia" w:hAnsi="Cambria Math"/>
          </w:rPr>
          <m:t>n</m:t>
        </m:r>
      </m:oMath>
      <w:r w:rsidR="005178BE" w:rsidRPr="00C01462">
        <w:t xml:space="preserve"> </w:t>
      </w:r>
      <w:r w:rsidR="00A349EF" w:rsidRPr="00C01462">
        <w:t>gridded emissions</w:t>
      </w:r>
      <w:r w:rsidR="00B22D3B">
        <w:t xml:space="preserve"> </w:t>
      </w:r>
      <w:r w:rsidR="00B11954">
        <w:t xml:space="preserve">arranged </w:t>
      </w:r>
      <w:r w:rsidR="00B22D3B">
        <w:t>in the state vector</w:t>
      </w:r>
      <w:r w:rsidR="00664A9F" w:rsidRPr="00C01462">
        <w:t xml:space="preserve"> </w:t>
      </w:r>
      <m:oMath>
        <m:r>
          <m:rPr>
            <m:sty m:val="b"/>
          </m:rPr>
          <w:rPr>
            <w:rFonts w:ascii="Cambria Math" w:hAnsi="Cambria Math"/>
          </w:rPr>
          <m:t>x</m:t>
        </m:r>
      </m:oMath>
      <w:r w:rsidR="00B22D3B" w:rsidRPr="00C01462">
        <w:t xml:space="preserve"> </w:t>
      </w:r>
      <w:r w:rsidR="008302D7" w:rsidRPr="00C01462">
        <w:t>by minimizing a Bayesian cost function</w:t>
      </w:r>
      <w:r>
        <w:t xml:space="preserve"> </w:t>
      </w:r>
      <w:r w:rsidR="001A13E9" w:rsidRPr="00C01462">
        <w:t xml:space="preserve">assuming normal errors </w:t>
      </w:r>
      <w:r w:rsidR="001A13E9">
        <w:t xml:space="preserve">and </w:t>
      </w:r>
      <w:r>
        <w:t xml:space="preserve">regularized by the prior </w:t>
      </w:r>
      <w:r w:rsidR="0084023E">
        <w:t>emission estimate</w:t>
      </w:r>
      <w:r>
        <w:t xml:space="preserve"> </w:t>
      </w:r>
      <m:oMath>
        <m:sSub>
          <m:sSubPr>
            <m:ctrlPr>
              <w:rPr>
                <w:rFonts w:ascii="Cambria Math" w:hAnsi="Cambria Math"/>
                <w:bCs/>
              </w:rPr>
            </m:ctrlPr>
          </m:sSubPr>
          <m:e>
            <m:r>
              <m:rPr>
                <m:sty m:val="b"/>
              </m:rPr>
              <w:rPr>
                <w:rFonts w:ascii="Cambria Math" w:hAnsi="Cambria Math"/>
              </w:rPr>
              <m:t>x</m:t>
            </m:r>
            <m:ctrlPr>
              <w:rPr>
                <w:rFonts w:ascii="Cambria Math" w:hAnsi="Cambria Math"/>
                <w:b/>
              </w:rPr>
            </m:ctrlPr>
          </m:e>
          <m:sub>
            <m:r>
              <m:rPr>
                <m:sty m:val="p"/>
              </m:rPr>
              <w:rPr>
                <w:rFonts w:ascii="Cambria Math" w:hAnsi="Cambria Math"/>
              </w:rPr>
              <m:t>A</m:t>
            </m:r>
          </m:sub>
        </m:sSub>
      </m:oMath>
      <w:r>
        <w:rPr>
          <w:bCs/>
        </w:rPr>
        <w:t>:</w:t>
      </w:r>
    </w:p>
    <w:p w14:paraId="32666FFA" w14:textId="77777777" w:rsidR="00367D8C" w:rsidRPr="00C01462" w:rsidRDefault="00367D8C"/>
    <w:p w14:paraId="09F82F96" w14:textId="0373E06D" w:rsidR="00F215E4" w:rsidRPr="00C01462" w:rsidRDefault="00000000">
      <w:pPr>
        <w:rPr>
          <w:rFonts w:eastAsiaTheme="minorEastAsia"/>
        </w:rPr>
      </w:pPr>
      <m:oMathPara>
        <m:oMath>
          <m:eqArr>
            <m:eqArrPr>
              <m:maxDist m:val="1"/>
              <m:ctrlPr>
                <w:rPr>
                  <w:rFonts w:ascii="Cambria Math" w:hAnsi="Cambria Math"/>
                  <w:i/>
                </w:rPr>
              </m:ctrlPr>
            </m:eqArrPr>
            <m:e>
              <m:r>
                <w:rPr>
                  <w:rFonts w:ascii="Cambria Math" w:hAnsi="Cambria Math"/>
                </w:rPr>
                <m:t>J</m:t>
              </m:r>
              <m:d>
                <m:dPr>
                  <m:ctrlPr>
                    <w:rPr>
                      <w:rFonts w:ascii="Cambria Math" w:hAnsi="Cambria Math"/>
                    </w:rPr>
                  </m:ctrlPr>
                </m:dPr>
                <m:e>
                  <m:r>
                    <m:rPr>
                      <m:sty m:val="b"/>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r>
                <w:rPr>
                  <w:rFonts w:ascii="Cambria Math" w:hAnsi="Cambria Math"/>
                </w:rPr>
                <m:t>+γ</m:t>
              </m:r>
              <m:sSup>
                <m:sSupPr>
                  <m:ctrlPr>
                    <w:rPr>
                      <w:rFonts w:ascii="Cambria Math" w:hAnsi="Cambria Math"/>
                      <w:i/>
                    </w:rPr>
                  </m:ctrlPr>
                </m:sSupPr>
                <m:e>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Kx</m:t>
                      </m:r>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b"/>
                    </m:rPr>
                    <w:rPr>
                      <w:rFonts w:ascii="Cambria Math" w:hAnsi="Cambria Math"/>
                    </w:rPr>
                    <m:t>O</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Kx</m:t>
                  </m:r>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5EC99CFA" w14:textId="1A831B06" w:rsidR="00367D8C" w:rsidRPr="00C01462" w:rsidRDefault="00367D8C"/>
    <w:p w14:paraId="4C9979FF" w14:textId="036A83C7" w:rsidR="002E36D8" w:rsidRPr="00B51761" w:rsidRDefault="002E36D8" w:rsidP="002E36D8">
      <w:r>
        <w:rPr>
          <w:rFonts w:eastAsiaTheme="minorEastAsia"/>
          <w:bCs/>
        </w:rPr>
        <w:t xml:space="preserve">The prior </w:t>
      </w:r>
      <w:r w:rsidRPr="00C01462">
        <w:rPr>
          <w:rFonts w:eastAsiaTheme="minorEastAsia"/>
          <w:bCs/>
        </w:rPr>
        <w:t xml:space="preserve">and </w:t>
      </w:r>
      <w:r>
        <w:rPr>
          <w:rFonts w:eastAsiaTheme="minorEastAsia"/>
          <w:bCs/>
        </w:rPr>
        <w:t xml:space="preserve">observing system </w:t>
      </w:r>
      <w:r w:rsidRPr="00C01462">
        <w:rPr>
          <w:rFonts w:eastAsiaTheme="minorEastAsia"/>
          <w:bCs/>
        </w:rPr>
        <w:t>error covariance matri</w:t>
      </w:r>
      <w:r>
        <w:rPr>
          <w:rFonts w:eastAsiaTheme="minorEastAsia"/>
          <w:bCs/>
        </w:rPr>
        <w:t>ces</w:t>
      </w:r>
      <w:r w:rsidRPr="00C01462" w:rsidDel="002E36D8">
        <w:t xml:space="preserve">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A</m:t>
            </m:r>
          </m:sub>
        </m:sSub>
      </m:oMath>
      <w:r w:rsidRPr="00C01462">
        <w:rPr>
          <w:rFonts w:eastAsiaTheme="minorEastAsia"/>
          <w:bCs/>
          <w:iCs/>
        </w:rPr>
        <w:t xml:space="preserve"> and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Pr>
          <w:rFonts w:eastAsiaTheme="minorEastAsia"/>
          <w:bCs/>
        </w:rPr>
        <w:t xml:space="preserve">, respectively, are </w:t>
      </w:r>
      <w:r w:rsidR="005F0491">
        <w:rPr>
          <w:rFonts w:eastAsiaTheme="minorEastAsia"/>
          <w:bCs/>
          <w:iCs/>
        </w:rPr>
        <w:t>assumed diagonal in the absence of better information</w:t>
      </w:r>
      <w:r w:rsidR="00B22D3B">
        <w:rPr>
          <w:rFonts w:eastAsiaTheme="minorEastAsia"/>
          <w:bCs/>
          <w:iCs/>
        </w:rPr>
        <w:t>. T</w:t>
      </w:r>
      <w:r>
        <w:rPr>
          <w:rFonts w:eastAsiaTheme="minorEastAsia"/>
          <w:bCs/>
          <w:iCs/>
        </w:rPr>
        <w:t xml:space="preserve">he regularization factor </w:t>
      </w:r>
      <m:oMath>
        <m:r>
          <w:rPr>
            <w:rFonts w:ascii="Cambria Math" w:hAnsi="Cambria Math"/>
          </w:rPr>
          <m:t>γ</m:t>
        </m:r>
      </m:oMath>
      <w:r w:rsidR="003D698A" w:rsidRPr="00C01462">
        <w:rPr>
          <w:rFonts w:eastAsiaTheme="minorEastAsia"/>
          <w:bCs/>
          <w:iCs/>
        </w:rPr>
        <w:t xml:space="preserve"> </w:t>
      </w:r>
      <w:r>
        <w:rPr>
          <w:rFonts w:eastAsiaTheme="minorEastAsia"/>
          <w:bCs/>
          <w:iCs/>
        </w:rPr>
        <w:t>corrects</w:t>
      </w:r>
      <w:r w:rsidR="00322D0C" w:rsidRPr="00C01462">
        <w:rPr>
          <w:rFonts w:eastAsiaTheme="minorEastAsia"/>
          <w:bCs/>
          <w:iCs/>
        </w:rPr>
        <w:t xml:space="preserve"> for the absence of covariance in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322D0C" w:rsidRPr="00C01462">
        <w:rPr>
          <w:rFonts w:eastAsiaTheme="minorEastAsia"/>
          <w:bCs/>
          <w:iCs/>
        </w:rPr>
        <w:t xml:space="preserve"> </w:t>
      </w:r>
      <w:r w:rsidR="00D35E67">
        <w:rPr>
          <w:rFonts w:eastAsiaTheme="minorEastAsia"/>
          <w:bCs/>
          <w:iCs/>
        </w:rPr>
        <w:fldChar w:fldCharType="begin"/>
      </w:r>
      <w:r w:rsidR="00D35E67">
        <w:rPr>
          <w:rFonts w:eastAsiaTheme="minorEastAsia"/>
          <w:bCs/>
          <w:iCs/>
        </w:rPr>
        <w:instrText xml:space="preserve"> ADDIN ZOTERO_ITEM CSL_CITATION {"citationID":"aZuGU6i6","properties":{"formattedCitation":"(Chevallier, 2007)","plainCitation":"(Chevallier, 2007)","noteIndex":0},"citationItems":[{"id":375,"uris":["http://zotero.org/users/9726796/items/DA6YGEQI"],"itemData":{"id":375,"type":"article-journal","abstract":"Proper assignment of error statistics is essential in the field of Bayesian inference. This paper studies the impact of correlated observation errors in the case of the estimation of CO2 surface fluxes from NASA's forthcoming Orbiting Carbon Observatory (OCO). Using a series of observation simulation system experiments, it is shown that hypothetical observation error correlations of 0.5 in neighbouring observations have a rather limited impact on the accuracy of the inverted fluxes when they are correctly taken into account. The information loss induced by commonly-used approximate treatments of the observation error correlations (neglecting, observation thinning and error inflating), that are computationally more efficient, is quantified. Error inflation has the least detrimental impact among the suboptimal set-ups and limits the loss in uncertainty reduction to a few per cent, in spite of its very low reduced chi-squared.","container-title":"Geophysical Research Letters","DOI":"10.1029/2007GL030463","ISSN":"1944-8007","issue":"24","language":"en","note":"_eprint: https://onlinelibrary.wiley.com/doi/pdf/10.1029/2007GL030463","source":"Wiley Online Library","title":"Impact of correlated observation errors on inverted CO2 surface fluxes from OCO measurements","URL":"https://onlinelibrary.wiley.com/doi/abs/10.1029/2007GL030463","volume":"34","author":[{"family":"Chevallier","given":"Frédéric"}],"accessed":{"date-parts":[["2023",3,27]]},"issued":{"date-parts":[["2007"]]}}}],"schema":"https://github.com/citation-style-language/schema/raw/master/csl-citation.json"} </w:instrText>
      </w:r>
      <w:r w:rsidR="00D35E67">
        <w:rPr>
          <w:rFonts w:eastAsiaTheme="minorEastAsia"/>
          <w:bCs/>
          <w:iCs/>
        </w:rPr>
        <w:fldChar w:fldCharType="separate"/>
      </w:r>
      <w:r w:rsidR="00D35E67">
        <w:rPr>
          <w:rFonts w:eastAsiaTheme="minorEastAsia"/>
          <w:bCs/>
          <w:iCs/>
          <w:noProof/>
        </w:rPr>
        <w:t>(Chevallier, 2007)</w:t>
      </w:r>
      <w:r w:rsidR="00D35E67">
        <w:rPr>
          <w:rFonts w:eastAsiaTheme="minorEastAsia"/>
          <w:bCs/>
          <w:iCs/>
        </w:rPr>
        <w:fldChar w:fldCharType="end"/>
      </w:r>
      <w:r w:rsidR="00664A9F" w:rsidRPr="00C01462">
        <w:rPr>
          <w:rFonts w:eastAsiaTheme="minorEastAsia"/>
        </w:rPr>
        <w:t>.</w:t>
      </w:r>
      <w:r w:rsidR="002D0C86" w:rsidRPr="002D0C86">
        <w:t xml:space="preserve"> </w:t>
      </w:r>
      <w:r w:rsidR="00B22D3B" w:rsidRPr="00C01462">
        <w:t>We</w:t>
      </w:r>
      <w:r w:rsidR="00B22D3B">
        <w:t xml:space="preserve"> </w:t>
      </w:r>
      <w:r w:rsidR="00B22D3B" w:rsidRPr="00C01462">
        <w:t>generate an inversion ensemble using a range of prior error</w:t>
      </w:r>
      <w:r w:rsidR="000F229F">
        <w:t xml:space="preserve"> variance</w:t>
      </w:r>
      <w:r w:rsidR="00B22D3B" w:rsidRPr="00C01462">
        <w:t xml:space="preserve">s and </w:t>
      </w:r>
      <m:oMath>
        <m:r>
          <w:rPr>
            <w:rFonts w:ascii="Cambria Math" w:hAnsi="Cambria Math"/>
          </w:rPr>
          <m:t>γ</m:t>
        </m:r>
      </m:oMath>
      <w:r w:rsidR="00B22D3B" w:rsidRPr="00C01462">
        <w:t xml:space="preserve"> </w:t>
      </w:r>
      <w:r w:rsidR="00B22D3B">
        <w:t xml:space="preserve">values to capture the </w:t>
      </w:r>
      <w:r w:rsidR="000D1015">
        <w:t>inv</w:t>
      </w:r>
      <w:r w:rsidR="00B22D3B">
        <w:t>ersion</w:t>
      </w:r>
      <w:r w:rsidR="000D1015">
        <w:t>’s sensitivity</w:t>
      </w:r>
      <w:r w:rsidR="00B22D3B">
        <w:t xml:space="preserve"> to uncertainty in these parameters </w:t>
      </w:r>
      <w:r w:rsidR="00B22D3B" w:rsidRPr="00C01462">
        <w:t>(</w:t>
      </w:r>
      <w:r w:rsidR="005E4B4C">
        <w:t>Section</w:t>
      </w:r>
      <w:r w:rsidR="00B22D3B" w:rsidRPr="00C01462">
        <w:t xml:space="preserve"> 2.7).</w:t>
      </w:r>
      <w:r w:rsidR="00B22D3B">
        <w:t xml:space="preserve"> </w:t>
      </w:r>
      <w:r>
        <w:rPr>
          <w:rFonts w:eastAsiaTheme="minorEastAsia"/>
          <w:bCs/>
          <w:iCs/>
        </w:rPr>
        <w:t xml:space="preserve">The reduced-rank Jacobian matrix </w:t>
      </w:r>
      <m:oMath>
        <m:r>
          <m:rPr>
            <m:sty m:val="b"/>
          </m:rPr>
          <w:rPr>
            <w:rFonts w:ascii="Cambria Math" w:eastAsiaTheme="minorEastAsia" w:hAnsi="Cambria Math"/>
          </w:rPr>
          <m:t>K=</m:t>
        </m:r>
        <m:f>
          <m:fPr>
            <m:type m:val="lin"/>
            <m:ctrlPr>
              <w:rPr>
                <w:rFonts w:ascii="Cambria Math" w:eastAsiaTheme="minorEastAsia" w:hAnsi="Cambria Math"/>
              </w:rPr>
            </m:ctrlPr>
          </m:fPr>
          <m:num>
            <m:r>
              <m:rPr>
                <m:sty m:val="p"/>
              </m:rPr>
              <w:rPr>
                <w:rFonts w:ascii="Cambria Math" w:eastAsiaTheme="minorEastAsia" w:hAnsi="Cambria Math"/>
              </w:rPr>
              <m:t>∂</m:t>
            </m:r>
            <m:r>
              <m:rPr>
                <m:sty m:val="b"/>
              </m:rPr>
              <w:rPr>
                <w:rFonts w:ascii="Cambria Math" w:eastAsiaTheme="minorEastAsia" w:hAnsi="Cambria Math"/>
              </w:rPr>
              <m:t>y</m:t>
            </m:r>
            <m:ctrlPr>
              <w:rPr>
                <w:rFonts w:ascii="Cambria Math" w:eastAsiaTheme="minorEastAsia" w:hAnsi="Cambria Math"/>
                <w:b/>
              </w:rPr>
            </m:ctrlPr>
          </m:num>
          <m:den>
            <m:r>
              <m:rPr>
                <m:sty m:val="p"/>
              </m:rPr>
              <w:rPr>
                <w:rFonts w:ascii="Cambria Math" w:eastAsiaTheme="minorEastAsia" w:hAnsi="Cambria Math"/>
              </w:rPr>
              <m:t>∂</m:t>
            </m:r>
            <m:r>
              <m:rPr>
                <m:sty m:val="b"/>
              </m:rPr>
              <w:rPr>
                <w:rFonts w:ascii="Cambria Math" w:eastAsiaTheme="minorEastAsia" w:hAnsi="Cambria Math"/>
              </w:rPr>
              <m:t>x</m:t>
            </m:r>
          </m:den>
        </m:f>
      </m:oMath>
      <w:r w:rsidRPr="00C01462">
        <w:rPr>
          <w:rFonts w:eastAsiaTheme="minorEastAsia"/>
          <w:bCs/>
          <w:iCs/>
        </w:rPr>
        <w:t xml:space="preserve"> </w:t>
      </w:r>
      <w:r>
        <w:rPr>
          <w:rFonts w:eastAsiaTheme="minorEastAsia"/>
          <w:bCs/>
          <w:iCs/>
        </w:rPr>
        <w:t xml:space="preserve">represents the sensitivity of concentrations to emissions in the </w:t>
      </w:r>
      <w:r w:rsidRPr="00C01462">
        <w:rPr>
          <w:rFonts w:eastAsiaTheme="minorEastAsia"/>
          <w:bCs/>
          <w:iCs/>
        </w:rPr>
        <w:t>CTM</w:t>
      </w:r>
      <w:r w:rsidR="00D35E67">
        <w:rPr>
          <w:rFonts w:eastAsiaTheme="minorEastAsia"/>
          <w:bCs/>
          <w:iCs/>
        </w:rPr>
        <w:t xml:space="preserve"> </w:t>
      </w:r>
      <w:r w:rsidR="00D35E67">
        <w:rPr>
          <w:rFonts w:eastAsiaTheme="minorEastAsia"/>
          <w:bCs/>
          <w:iCs/>
        </w:rPr>
        <w:fldChar w:fldCharType="begin"/>
      </w:r>
      <w:r w:rsidR="00D35E67">
        <w:rPr>
          <w:rFonts w:eastAsiaTheme="minorEastAsia"/>
          <w:bCs/>
          <w:iCs/>
        </w:rPr>
        <w:instrText xml:space="preserve"> ADDIN ZOTERO_ITEM CSL_CITATION {"citationID":"NbXzzW5i","properties":{"formattedCitation":"(Rodgers, 2000)","plainCitation":"(Rodgers, 2000)","noteIndex":0},"citationItems":[{"id":53,"uris":["http://zotero.org/users/9726796/items/2TS5PRXX"],"itemData":{"id":53,"type":"book","abstract":"Remote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scientists.","ISBN":"981-02-2740-X","note":"container-title: World Scientific Publishing Co.Pte.Ltd.\nCitation Key: CliveD.Rodgers2000","title":"Inverse Methods for Atmospheric Sounding: Theory and Practice","author":[{"family":"Rodgers","given":"Clive D."}],"issued":{"date-parts":[["2000"]]}}}],"schema":"https://github.com/citation-style-language/schema/raw/master/csl-citation.json"} </w:instrText>
      </w:r>
      <w:r w:rsidR="00D35E67">
        <w:rPr>
          <w:rFonts w:eastAsiaTheme="minorEastAsia"/>
          <w:bCs/>
          <w:iCs/>
        </w:rPr>
        <w:fldChar w:fldCharType="separate"/>
      </w:r>
      <w:r w:rsidR="00D35E67">
        <w:rPr>
          <w:rFonts w:eastAsiaTheme="minorEastAsia"/>
          <w:bCs/>
          <w:iCs/>
          <w:noProof/>
        </w:rPr>
        <w:t>(Rodgers, 2000)</w:t>
      </w:r>
      <w:r w:rsidR="00D35E67">
        <w:rPr>
          <w:rFonts w:eastAsiaTheme="minorEastAsia"/>
          <w:bCs/>
          <w:iCs/>
        </w:rPr>
        <w:fldChar w:fldCharType="end"/>
      </w:r>
      <w:r>
        <w:rPr>
          <w:rFonts w:eastAsiaTheme="minorEastAsia"/>
          <w:bCs/>
          <w:iCs/>
        </w:rPr>
        <w:t xml:space="preserve">. </w:t>
      </w:r>
      <w:r w:rsidR="001A13E9">
        <w:rPr>
          <w:rFonts w:eastAsiaTheme="minorEastAsia"/>
          <w:bCs/>
          <w:iCs/>
        </w:rPr>
        <w:t>We</w:t>
      </w:r>
      <w:r>
        <w:rPr>
          <w:rFonts w:eastAsiaTheme="minorEastAsia"/>
          <w:bCs/>
          <w:iCs/>
        </w:rPr>
        <w:t xml:space="preserve"> construct </w:t>
      </w:r>
      <w:r w:rsidR="00B22D3B">
        <w:rPr>
          <w:rFonts w:eastAsiaTheme="minorEastAsia"/>
          <w:bCs/>
          <w:iCs/>
        </w:rPr>
        <w:t>a rank</w:t>
      </w:r>
      <w:r w:rsidR="001A13E9">
        <w:rPr>
          <w:rFonts w:eastAsiaTheme="minorEastAsia"/>
          <w:bCs/>
          <w:iCs/>
        </w:rPr>
        <w:t>-</w:t>
      </w:r>
      <m:oMath>
        <m:r>
          <w:rPr>
            <w:rFonts w:ascii="Cambria Math" w:eastAsiaTheme="minorEastAsia" w:hAnsi="Cambria Math"/>
          </w:rPr>
          <m:t>k</m:t>
        </m:r>
      </m:oMath>
      <w:r>
        <w:rPr>
          <w:rFonts w:eastAsiaTheme="minorEastAsia"/>
          <w:bCs/>
          <w:iCs/>
        </w:rPr>
        <w:t xml:space="preserve"> Jacobian matrix </w:t>
      </w:r>
      <w:r w:rsidRPr="00E547A6">
        <w:rPr>
          <w:rFonts w:eastAsiaTheme="minorEastAsia"/>
          <w:bCs/>
          <w:iCs/>
          <w:color w:val="000000" w:themeColor="text1"/>
        </w:rPr>
        <w:t xml:space="preserve">for the </w:t>
      </w:r>
      <w:r w:rsidRPr="00E547A6">
        <w:rPr>
          <w:color w:val="000000" w:themeColor="text1"/>
        </w:rPr>
        <w:t>0.25° × 0.3125° GEOS-Chem grid</w:t>
      </w:r>
      <w:r w:rsidR="00B22D3B" w:rsidRPr="00E547A6">
        <w:rPr>
          <w:color w:val="000000" w:themeColor="text1"/>
        </w:rPr>
        <w:t xml:space="preserve"> </w:t>
      </w:r>
      <w:r w:rsidR="001A13E9">
        <w:rPr>
          <w:color w:val="000000" w:themeColor="text1"/>
        </w:rPr>
        <w:t>by</w:t>
      </w:r>
      <w:r w:rsidRPr="00E547A6">
        <w:rPr>
          <w:rFonts w:eastAsiaTheme="minorEastAsia"/>
          <w:bCs/>
          <w:iCs/>
          <w:color w:val="000000" w:themeColor="text1"/>
        </w:rPr>
        <w:t xml:space="preserve"> perturb</w:t>
      </w:r>
      <w:r w:rsidR="001A13E9">
        <w:rPr>
          <w:rFonts w:eastAsiaTheme="minorEastAsia"/>
          <w:bCs/>
          <w:iCs/>
          <w:color w:val="000000" w:themeColor="text1"/>
        </w:rPr>
        <w:t>ing</w:t>
      </w:r>
      <w:r w:rsidRPr="00E547A6">
        <w:rPr>
          <w:rFonts w:eastAsiaTheme="minorEastAsia"/>
          <w:bCs/>
          <w:iCs/>
          <w:color w:val="000000" w:themeColor="text1"/>
        </w:rPr>
        <w:t xml:space="preserve"> in the CTM the </w:t>
      </w:r>
      <m:oMath>
        <m:r>
          <w:rPr>
            <w:rFonts w:ascii="Cambria Math" w:eastAsiaTheme="minorEastAsia" w:hAnsi="Cambria Math"/>
            <w:color w:val="000000" w:themeColor="text1"/>
          </w:rPr>
          <m:t>k</m:t>
        </m:r>
      </m:oMath>
      <w:r w:rsidRPr="00E547A6">
        <w:rPr>
          <w:rFonts w:eastAsiaTheme="minorEastAsia"/>
          <w:bCs/>
          <w:iCs/>
          <w:color w:val="000000" w:themeColor="text1"/>
        </w:rPr>
        <w:t xml:space="preserve"> emission patterns that best capture the prior emissions and </w:t>
      </w:r>
      <w:r>
        <w:rPr>
          <w:rFonts w:eastAsiaTheme="minorEastAsia"/>
          <w:bCs/>
          <w:iCs/>
        </w:rPr>
        <w:t xml:space="preserve">the information content of the TROPOMI observations </w:t>
      </w:r>
      <w:r w:rsidR="001A13E9">
        <w:rPr>
          <w:rFonts w:eastAsiaTheme="minorEastAsia"/>
          <w:bCs/>
          <w:iCs/>
        </w:rPr>
        <w:t>(</w:t>
      </w:r>
      <w:r w:rsidR="005E4B4C">
        <w:rPr>
          <w:rFonts w:eastAsiaTheme="minorEastAsia"/>
          <w:bCs/>
          <w:iCs/>
        </w:rPr>
        <w:t>Section</w:t>
      </w:r>
      <w:r>
        <w:rPr>
          <w:rFonts w:eastAsiaTheme="minorEastAsia"/>
          <w:bCs/>
          <w:iCs/>
        </w:rPr>
        <w:t xml:space="preserve"> 2.6</w:t>
      </w:r>
      <w:r w:rsidR="001A13E9">
        <w:rPr>
          <w:rFonts w:eastAsiaTheme="minorEastAsia"/>
          <w:bCs/>
          <w:iCs/>
        </w:rPr>
        <w:t>)</w:t>
      </w:r>
      <w:r>
        <w:rPr>
          <w:rFonts w:eastAsiaTheme="minorEastAsia"/>
          <w:bCs/>
          <w:iCs/>
        </w:rPr>
        <w:t xml:space="preserve">. </w:t>
      </w:r>
    </w:p>
    <w:p w14:paraId="4295FF79" w14:textId="77777777" w:rsidR="00676233" w:rsidRDefault="00676233" w:rsidP="00914133"/>
    <w:p w14:paraId="7C174F36" w14:textId="59848242" w:rsidR="0038092C" w:rsidRPr="00B51761" w:rsidRDefault="005178BE" w:rsidP="0038092C">
      <w:pPr>
        <w:rPr>
          <w:rFonts w:eastAsiaTheme="minorEastAsia"/>
          <w:bCs/>
        </w:rPr>
      </w:pPr>
      <w:r w:rsidRPr="00537F35">
        <w:rPr>
          <w:rFonts w:eastAsiaTheme="minorEastAsia"/>
          <w:bCs/>
          <w:color w:val="000000" w:themeColor="text1"/>
        </w:rPr>
        <w:t>A</w:t>
      </w:r>
      <w:r w:rsidR="001B4A42" w:rsidRPr="00537F35">
        <w:rPr>
          <w:rFonts w:eastAsiaTheme="minorEastAsia"/>
          <w:bCs/>
          <w:color w:val="000000" w:themeColor="text1"/>
        </w:rPr>
        <w:t xml:space="preserve">nalytical </w:t>
      </w:r>
      <w:r w:rsidR="001B4A42" w:rsidRPr="00C01462">
        <w:rPr>
          <w:rFonts w:eastAsiaTheme="minorEastAsia"/>
          <w:bCs/>
        </w:rPr>
        <w:t xml:space="preserve">minimization of the cost function </w:t>
      </w:r>
      <w:r w:rsidR="002E36D8">
        <w:rPr>
          <w:rFonts w:eastAsiaTheme="minorEastAsia"/>
          <w:bCs/>
        </w:rPr>
        <w:t xml:space="preserve">following Rodgers </w:t>
      </w:r>
      <w:r w:rsidR="0089247D">
        <w:rPr>
          <w:rFonts w:eastAsiaTheme="minorEastAsia"/>
          <w:bCs/>
        </w:rPr>
        <w:fldChar w:fldCharType="begin"/>
      </w:r>
      <w:r w:rsidR="0089247D">
        <w:rPr>
          <w:rFonts w:eastAsiaTheme="minorEastAsia"/>
          <w:bCs/>
        </w:rPr>
        <w:instrText xml:space="preserve"> ADDIN ZOTERO_ITEM CSL_CITATION {"citationID":"ClsT5F79","properties":{"formattedCitation":"(2000)","plainCitation":"(2000)","noteIndex":0},"citationItems":[{"id":53,"uris":["http://zotero.org/users/9726796/items/2TS5PRXX"],"itemData":{"id":53,"type":"book","abstract":"Remote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scientists.","ISBN":"981-02-2740-X","note":"container-title: World Scientific Publishing Co.Pte.Ltd.\nCitation Key: CliveD.Rodgers2000","title":"Inverse Methods for Atmospheric Sounding: Theory and Practice","author":[{"family":"Rodgers","given":"Clive D."}],"issued":{"date-parts":[["2000"]]}},"label":"page","suppress-author":true}],"schema":"https://github.com/citation-style-language/schema/raw/master/csl-citation.json"} </w:instrText>
      </w:r>
      <w:r w:rsidR="0089247D">
        <w:rPr>
          <w:rFonts w:eastAsiaTheme="minorEastAsia"/>
          <w:bCs/>
        </w:rPr>
        <w:fldChar w:fldCharType="separate"/>
      </w:r>
      <w:r w:rsidR="0089247D">
        <w:rPr>
          <w:rFonts w:eastAsiaTheme="minorEastAsia"/>
          <w:bCs/>
          <w:noProof/>
        </w:rPr>
        <w:t>(2000)</w:t>
      </w:r>
      <w:r w:rsidR="0089247D">
        <w:rPr>
          <w:rFonts w:eastAsiaTheme="minorEastAsia"/>
          <w:bCs/>
        </w:rPr>
        <w:fldChar w:fldCharType="end"/>
      </w:r>
      <w:r w:rsidR="002E36D8">
        <w:rPr>
          <w:rFonts w:eastAsiaTheme="minorEastAsia"/>
          <w:bCs/>
        </w:rPr>
        <w:t xml:space="preserve"> </w:t>
      </w:r>
      <w:r w:rsidRPr="00C01462">
        <w:rPr>
          <w:rFonts w:eastAsiaTheme="minorEastAsia"/>
          <w:bCs/>
        </w:rPr>
        <w:t>yields</w:t>
      </w:r>
      <w:r w:rsidR="001B4A42" w:rsidRPr="00C01462">
        <w:rPr>
          <w:rFonts w:eastAsiaTheme="minorEastAsia"/>
          <w:bCs/>
        </w:rPr>
        <w:t xml:space="preserve"> the optimal (posterior) state vector estimate </w:t>
      </w:r>
      <m:oMath>
        <m:acc>
          <m:accPr>
            <m:ctrlPr>
              <w:rPr>
                <w:rFonts w:ascii="Cambria Math" w:eastAsiaTheme="minorEastAsia" w:hAnsi="Cambria Math"/>
                <w:b/>
                <w:iCs/>
              </w:rPr>
            </m:ctrlPr>
          </m:accPr>
          <m:e>
            <m:r>
              <m:rPr>
                <m:sty m:val="b"/>
              </m:rPr>
              <w:rPr>
                <w:rFonts w:ascii="Cambria Math" w:eastAsiaTheme="minorEastAsia" w:hAnsi="Cambria Math"/>
              </w:rPr>
              <m:t>x</m:t>
            </m:r>
            <m:ctrlPr>
              <w:rPr>
                <w:rFonts w:ascii="Cambria Math" w:eastAsiaTheme="minorEastAsia" w:hAnsi="Cambria Math"/>
                <w:b/>
                <w:i/>
                <w:iCs/>
              </w:rPr>
            </m:ctrlPr>
          </m:e>
        </m:acc>
      </m:oMath>
      <w:r w:rsidR="00257F6B" w:rsidRPr="00C01462">
        <w:rPr>
          <w:rFonts w:eastAsiaTheme="minorEastAsia"/>
        </w:rPr>
        <w:t xml:space="preserve">, </w:t>
      </w:r>
      <w:r w:rsidR="001B4A42" w:rsidRPr="00C01462">
        <w:rPr>
          <w:rFonts w:eastAsiaTheme="minorEastAsia"/>
          <w:bCs/>
          <w:iCs/>
        </w:rPr>
        <w:t xml:space="preserve">error covariance matrix </w:t>
      </w:r>
      <m:oMath>
        <m:acc>
          <m:accPr>
            <m:ctrlPr>
              <w:rPr>
                <w:rFonts w:ascii="Cambria Math" w:eastAsiaTheme="minorEastAsia" w:hAnsi="Cambria Math"/>
                <w:bCs/>
                <w:i/>
                <w:iCs/>
              </w:rPr>
            </m:ctrlPr>
          </m:accPr>
          <m:e>
            <m:r>
              <m:rPr>
                <m:sty m:val="b"/>
              </m:rPr>
              <w:rPr>
                <w:rFonts w:ascii="Cambria Math" w:eastAsiaTheme="minorEastAsia" w:hAnsi="Cambria Math"/>
              </w:rPr>
              <m:t>S</m:t>
            </m:r>
          </m:e>
        </m:acc>
      </m:oMath>
      <w:r w:rsidR="00257F6B" w:rsidRPr="00C01462">
        <w:rPr>
          <w:rFonts w:eastAsiaTheme="minorEastAsia"/>
          <w:bCs/>
          <w:iCs/>
        </w:rPr>
        <w:t xml:space="preserve">, and information content given by the averaging kernel matrix </w:t>
      </w:r>
      <m:oMath>
        <m:r>
          <m:rPr>
            <m:sty m:val="b"/>
          </m:rPr>
          <w:rPr>
            <w:rFonts w:ascii="Cambria Math" w:hAnsi="Cambria Math"/>
          </w:rPr>
          <m:t>A</m:t>
        </m:r>
        <m:r>
          <w:rPr>
            <w:rFonts w:ascii="Cambria Math" w:eastAsiaTheme="minorEastAsia" w:hAnsi="Cambria Math"/>
          </w:rPr>
          <m:t>=</m:t>
        </m:r>
        <m:f>
          <m:fPr>
            <m:type m:val="lin"/>
            <m:ctrlPr>
              <w:rPr>
                <w:rFonts w:ascii="Cambria Math" w:hAnsi="Cambria Math"/>
              </w:rPr>
            </m:ctrlPr>
          </m:fPr>
          <m:num>
            <m:r>
              <w:rPr>
                <w:rFonts w:ascii="Cambria Math" w:hAnsi="Cambria Math"/>
              </w:rPr>
              <m:t>∂</m:t>
            </m:r>
            <m:acc>
              <m:accPr>
                <m:ctrlPr>
                  <w:rPr>
                    <w:rFonts w:ascii="Cambria Math" w:hAnsi="Cambria Math"/>
                    <w:b/>
                  </w:rPr>
                </m:ctrlPr>
              </m:accPr>
              <m:e>
                <m:r>
                  <m:rPr>
                    <m:sty m:val="b"/>
                  </m:rPr>
                  <w:rPr>
                    <w:rFonts w:ascii="Cambria Math" w:hAnsi="Cambria Math"/>
                  </w:rPr>
                  <m:t>x</m:t>
                </m:r>
              </m:e>
            </m:acc>
          </m:num>
          <m:den>
            <m:r>
              <w:rPr>
                <w:rFonts w:ascii="Cambria Math" w:hAnsi="Cambria Math"/>
              </w:rPr>
              <m:t>∂</m:t>
            </m:r>
            <m:r>
              <m:rPr>
                <m:sty m:val="b"/>
              </m:rPr>
              <w:rPr>
                <w:rFonts w:ascii="Cambria Math" w:hAnsi="Cambria Math"/>
              </w:rPr>
              <m:t>x</m:t>
            </m:r>
          </m:den>
        </m:f>
        <m:r>
          <w:rPr>
            <w:rFonts w:ascii="Cambria Math" w:hAnsi="Cambria Math"/>
          </w:rPr>
          <m:t>=</m:t>
        </m:r>
        <m:r>
          <m:rPr>
            <m:sty m:val="b"/>
          </m:rPr>
          <w:rPr>
            <w:rFonts w:ascii="Cambria Math" w:hAnsi="Cambria Math"/>
          </w:rPr>
          <m:t>I</m:t>
        </m:r>
        <m:r>
          <w:rPr>
            <w:rFonts w:ascii="Cambria Math" w:eastAsiaTheme="minorEastAsia" w:hAnsi="Cambria Math"/>
          </w:rPr>
          <m:t>-</m:t>
        </m:r>
        <m:acc>
          <m:accPr>
            <m:ctrlPr>
              <w:rPr>
                <w:rFonts w:ascii="Cambria Math" w:eastAsiaTheme="minorEastAsia" w:hAnsi="Cambria Math"/>
                <w:bCs/>
                <w:i/>
              </w:rPr>
            </m:ctrlPr>
          </m:accPr>
          <m:e>
            <m:r>
              <m:rPr>
                <m:sty m:val="b"/>
              </m:rPr>
              <w:rPr>
                <w:rFonts w:ascii="Cambria Math" w:eastAsiaTheme="minorEastAsia" w:hAnsi="Cambria Math"/>
              </w:rPr>
              <m:t>S</m:t>
            </m:r>
          </m:e>
        </m:acc>
        <m:sSubSup>
          <m:sSubSupPr>
            <m:ctrlPr>
              <w:rPr>
                <w:rFonts w:ascii="Cambria Math" w:eastAsiaTheme="minorEastAsia" w:hAnsi="Cambria Math"/>
                <w:bCs/>
                <w:i/>
              </w:rPr>
            </m:ctrlPr>
          </m:sSubSupPr>
          <m:e>
            <m:r>
              <m:rPr>
                <m:sty m:val="b"/>
              </m:rPr>
              <w:rPr>
                <w:rFonts w:ascii="Cambria Math" w:eastAsiaTheme="minorEastAsia" w:hAnsi="Cambria Math"/>
              </w:rPr>
              <m:t>S</m:t>
            </m:r>
          </m:e>
          <m:sub>
            <m:r>
              <m:rPr>
                <m:sty m:val="p"/>
              </m:rPr>
              <w:rPr>
                <w:rFonts w:ascii="Cambria Math" w:eastAsiaTheme="minorEastAsia" w:hAnsi="Cambria Math"/>
              </w:rPr>
              <m:t>A</m:t>
            </m:r>
          </m:sub>
          <m:sup>
            <m:r>
              <w:rPr>
                <w:rFonts w:ascii="Cambria Math" w:eastAsiaTheme="minorEastAsia" w:hAnsi="Cambria Math"/>
              </w:rPr>
              <m:t>-1</m:t>
            </m:r>
          </m:sup>
        </m:sSubSup>
      </m:oMath>
      <w:r w:rsidR="007B4F2A">
        <w:rPr>
          <w:rFonts w:eastAsiaTheme="minorEastAsia"/>
          <w:bCs/>
        </w:rPr>
        <w:t xml:space="preserve">, which </w:t>
      </w:r>
      <w:r w:rsidR="00940EB7" w:rsidRPr="00C01462">
        <w:rPr>
          <w:rFonts w:eastAsiaTheme="minorEastAsia"/>
        </w:rPr>
        <w:t xml:space="preserve">describes the sensitivity of the posterior estimate to the true state </w:t>
      </w:r>
      <w:r w:rsidR="00001AFB" w:rsidRPr="00C01462">
        <w:rPr>
          <w:rFonts w:eastAsiaTheme="minorEastAsia"/>
        </w:rPr>
        <w:t xml:space="preserve">vector. </w:t>
      </w:r>
      <w:r w:rsidR="00EA27F1">
        <w:rPr>
          <w:rFonts w:eastAsiaTheme="minorEastAsia"/>
        </w:rPr>
        <w:t xml:space="preserve">However, this </w:t>
      </w:r>
      <w:r w:rsidR="002E36D8">
        <w:t>solution</w:t>
      </w:r>
      <w:r w:rsidR="00EA27F1">
        <w:t xml:space="preserve"> </w:t>
      </w:r>
      <w:r w:rsidR="00372C77">
        <w:t>requires inverting</w:t>
      </w:r>
      <w:r w:rsidR="000D1015">
        <w:t xml:space="preserve"> </w:t>
      </w:r>
      <w:r w:rsidR="001A13E9">
        <w:t xml:space="preserve">the cost function Hessian, which </w:t>
      </w:r>
      <w:r w:rsidR="000F229F">
        <w:t>produces</w:t>
      </w:r>
      <w:r w:rsidR="003324A5">
        <w:rPr>
          <w:bCs/>
        </w:rPr>
        <w:t xml:space="preserve"> numerical instabilities</w:t>
      </w:r>
      <w:r w:rsidR="00B22D3B">
        <w:rPr>
          <w:bCs/>
        </w:rPr>
        <w:t xml:space="preserve"> due to the rank reduction</w:t>
      </w:r>
      <w:r w:rsidR="000F229F">
        <w:rPr>
          <w:bCs/>
        </w:rPr>
        <w:t xml:space="preserve"> of the Jacobian matrix</w:t>
      </w:r>
      <w:r w:rsidR="00914133" w:rsidRPr="00C01462">
        <w:rPr>
          <w:rFonts w:eastAsiaTheme="minorEastAsia"/>
          <w:bCs/>
        </w:rPr>
        <w:t>.</w:t>
      </w:r>
      <w:r w:rsidR="00EA27F1">
        <w:rPr>
          <w:rFonts w:eastAsiaTheme="minorEastAsia"/>
          <w:bCs/>
        </w:rPr>
        <w:t xml:space="preserve"> </w:t>
      </w:r>
      <w:r w:rsidR="002E36D8">
        <w:rPr>
          <w:rFonts w:eastAsiaTheme="minorEastAsia"/>
          <w:bCs/>
        </w:rPr>
        <w:t>Here we</w:t>
      </w:r>
      <w:r w:rsidR="00914133" w:rsidRPr="00C01462">
        <w:rPr>
          <w:rFonts w:eastAsiaTheme="minorEastAsia"/>
          <w:bCs/>
        </w:rPr>
        <w:t xml:space="preserve"> use </w:t>
      </w:r>
      <w:r w:rsidR="002E36D8">
        <w:rPr>
          <w:rFonts w:eastAsiaTheme="minorEastAsia"/>
          <w:bCs/>
        </w:rPr>
        <w:t xml:space="preserve">a </w:t>
      </w:r>
      <w:r w:rsidR="00914133" w:rsidRPr="00C01462">
        <w:rPr>
          <w:rFonts w:eastAsiaTheme="minorEastAsia"/>
          <w:bCs/>
        </w:rPr>
        <w:t>reduced-rank approximation</w:t>
      </w:r>
      <w:r w:rsidR="002E36D8">
        <w:rPr>
          <w:rFonts w:eastAsiaTheme="minorEastAsia"/>
          <w:bCs/>
        </w:rPr>
        <w:t xml:space="preserve"> of the posterior solution following </w:t>
      </w:r>
      <w:proofErr w:type="spellStart"/>
      <w:r w:rsidR="002E36D8">
        <w:rPr>
          <w:rFonts w:eastAsiaTheme="minorEastAsia"/>
          <w:bCs/>
        </w:rPr>
        <w:t>Bousserez</w:t>
      </w:r>
      <w:proofErr w:type="spellEnd"/>
      <w:r w:rsidR="002E36D8">
        <w:rPr>
          <w:rFonts w:eastAsiaTheme="minorEastAsia"/>
          <w:bCs/>
        </w:rPr>
        <w:t xml:space="preserve"> and </w:t>
      </w:r>
      <w:proofErr w:type="spellStart"/>
      <w:r w:rsidR="002E36D8">
        <w:rPr>
          <w:rFonts w:eastAsiaTheme="minorEastAsia"/>
          <w:bCs/>
        </w:rPr>
        <w:t>Henze</w:t>
      </w:r>
      <w:proofErr w:type="spellEnd"/>
      <w:r w:rsidR="0089247D">
        <w:rPr>
          <w:rFonts w:eastAsiaTheme="minorEastAsia"/>
          <w:bCs/>
        </w:rPr>
        <w:t xml:space="preserve"> </w:t>
      </w:r>
      <w:r w:rsidR="0089247D">
        <w:rPr>
          <w:rFonts w:eastAsiaTheme="minorEastAsia"/>
          <w:bCs/>
        </w:rPr>
        <w:fldChar w:fldCharType="begin"/>
      </w:r>
      <w:r w:rsidR="0089247D">
        <w:rPr>
          <w:rFonts w:eastAsiaTheme="minorEastAsia"/>
          <w:bCs/>
        </w:rPr>
        <w:instrText xml:space="preserve"> ADDIN ZOTERO_ITEM CSL_CITATION {"citationID":"rrXbUMTp","properties":{"formattedCitation":"(2018)","plainCitation":"(2018)","noteIndex":0},"citationItems":[{"id":153,"uris":["http://zotero.org/users/9726796/items/EICJKWE7"],"itemData":{"id":153,"type":"article-journal","abstract":"This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K."}],"issued":{"date-parts":[["2018"]]}},"label":"page","suppress-author":true}],"schema":"https://github.com/citation-style-language/schema/raw/master/csl-citation.json"} </w:instrText>
      </w:r>
      <w:r w:rsidR="0089247D">
        <w:rPr>
          <w:rFonts w:eastAsiaTheme="minorEastAsia"/>
          <w:bCs/>
        </w:rPr>
        <w:fldChar w:fldCharType="separate"/>
      </w:r>
      <w:r w:rsidR="0089247D">
        <w:rPr>
          <w:rFonts w:eastAsiaTheme="minorEastAsia"/>
          <w:bCs/>
          <w:noProof/>
        </w:rPr>
        <w:t>(2018)</w:t>
      </w:r>
      <w:r w:rsidR="0089247D">
        <w:rPr>
          <w:rFonts w:eastAsiaTheme="minorEastAsia"/>
          <w:bCs/>
        </w:rPr>
        <w:fldChar w:fldCharType="end"/>
      </w:r>
      <w:r w:rsidR="002E36D8">
        <w:rPr>
          <w:rFonts w:eastAsiaTheme="minorEastAsia"/>
          <w:bCs/>
        </w:rPr>
        <w:t xml:space="preserve"> </w:t>
      </w:r>
      <w:r w:rsidR="00B22D3B">
        <w:rPr>
          <w:rFonts w:eastAsiaTheme="minorEastAsia"/>
          <w:bCs/>
        </w:rPr>
        <w:t>to</w:t>
      </w:r>
      <w:r w:rsidR="00B22D3B" w:rsidRPr="00C01462">
        <w:rPr>
          <w:rFonts w:eastAsiaTheme="minorEastAsia"/>
          <w:bCs/>
        </w:rPr>
        <w:t xml:space="preserve"> </w:t>
      </w:r>
      <w:r w:rsidR="00914133" w:rsidRPr="00C01462">
        <w:rPr>
          <w:rFonts w:eastAsiaTheme="minorEastAsia"/>
          <w:bCs/>
        </w:rPr>
        <w:t xml:space="preserve">solve the inversion on an orthonormal basis that optimally spans the information content of the satellite–forward model observing system. The basis is given by the eigendecomposition of the prior-preconditioned </w:t>
      </w:r>
      <w:r w:rsidR="0038092C" w:rsidRPr="00C01462">
        <w:rPr>
          <w:rFonts w:eastAsiaTheme="minorEastAsia"/>
          <w:bCs/>
        </w:rPr>
        <w:t xml:space="preserve">Hessian </w:t>
      </w:r>
      <w:r w:rsidR="0038092C">
        <w:rPr>
          <w:rFonts w:eastAsiaTheme="minorEastAsia"/>
          <w:bCs/>
        </w:rPr>
        <w:t xml:space="preserve">of the </w:t>
      </w:r>
      <w:r w:rsidR="00727655">
        <w:rPr>
          <w:rFonts w:eastAsiaTheme="minorEastAsia"/>
          <w:bCs/>
        </w:rPr>
        <w:t>cost function</w:t>
      </w:r>
      <w:r w:rsidR="001A13E9">
        <w:rPr>
          <w:rFonts w:eastAsiaTheme="minorEastAsia"/>
          <w:bCs/>
        </w:rPr>
        <w:t>,</w:t>
      </w:r>
    </w:p>
    <w:p w14:paraId="00C60591" w14:textId="77777777" w:rsidR="00914133" w:rsidRPr="00C01462" w:rsidRDefault="00914133" w:rsidP="00914133">
      <w:pPr>
        <w:rPr>
          <w:rFonts w:eastAsiaTheme="minorEastAsia"/>
          <w:bCs/>
        </w:rPr>
      </w:pPr>
    </w:p>
    <w:p w14:paraId="47D0381C" w14:textId="4B860587" w:rsidR="00914133" w:rsidRPr="00C01462" w:rsidRDefault="00000000" w:rsidP="00914133">
      <w:pPr>
        <w:rPr>
          <w:rFonts w:eastAsiaTheme="minorEastAsia"/>
          <w:bCs/>
        </w:rPr>
      </w:pPr>
      <m:oMathPara>
        <m:oMath>
          <m:eqArr>
            <m:eqArrPr>
              <m:maxDist m:val="1"/>
              <m:ctrlPr>
                <w:rPr>
                  <w:rFonts w:ascii="Cambria Math" w:eastAsiaTheme="minorEastAsia" w:hAnsi="Cambria Math"/>
                  <w:i/>
                </w:rPr>
              </m:ctrlPr>
            </m:eqArrPr>
            <m:e>
              <m:sSub>
                <m:sSubPr>
                  <m:ctrlPr>
                    <w:rPr>
                      <w:rFonts w:ascii="Cambria Math" w:eastAsiaTheme="minorEastAsia" w:hAnsi="Cambria Math"/>
                      <w:bCs/>
                      <w:i/>
                    </w:rPr>
                  </m:ctrlPr>
                </m:sSubPr>
                <m:e>
                  <m:acc>
                    <m:accPr>
                      <m:ctrlPr>
                        <w:rPr>
                          <w:rFonts w:ascii="Cambria Math" w:eastAsiaTheme="minorEastAsia" w:hAnsi="Cambria Math"/>
                          <w:bCs/>
                          <w:i/>
                        </w:rPr>
                      </m:ctrlPr>
                    </m:accPr>
                    <m:e>
                      <m:r>
                        <m:rPr>
                          <m:sty m:val="b"/>
                        </m:rPr>
                        <w:rPr>
                          <w:rFonts w:ascii="Cambria Math" w:eastAsiaTheme="minorEastAsia" w:hAnsi="Cambria Math"/>
                        </w:rPr>
                        <m:t>H</m:t>
                      </m:r>
                    </m:e>
                  </m:acc>
                </m:e>
                <m:sub>
                  <m:r>
                    <w:rPr>
                      <w:rFonts w:ascii="Cambria Math" w:eastAsiaTheme="minorEastAsia" w:hAnsi="Cambria Math"/>
                    </w:rPr>
                    <m:t>p</m:t>
                  </m:r>
                </m:sub>
              </m:sSub>
              <m:r>
                <w:rPr>
                  <w:rFonts w:ascii="Cambria Math" w:eastAsiaTheme="minorEastAsia" w:hAnsi="Cambria Math"/>
                </w:rPr>
                <m:t>=</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sSup>
                <m:sSupPr>
                  <m:ctrlPr>
                    <w:rPr>
                      <w:rFonts w:ascii="Cambria Math" w:hAnsi="Cambria Math"/>
                      <w:b/>
                      <w:bCs/>
                    </w:rPr>
                  </m:ctrlPr>
                </m:sSupPr>
                <m:e>
                  <m:r>
                    <m:rPr>
                      <m:sty m:val="b"/>
                    </m:rPr>
                    <w:rPr>
                      <w:rFonts w:ascii="Cambria Math" w:hAnsi="Cambria Math"/>
                    </w:rPr>
                    <m:t>K</m:t>
                  </m:r>
                </m:e>
                <m:sup>
                  <m:r>
                    <m:rPr>
                      <m:sty m:val="p"/>
                    </m:rPr>
                    <w:rPr>
                      <w:rFonts w:ascii="Cambria Math" w:hAnsi="Cambria Math"/>
                    </w:rPr>
                    <m:t>T</m:t>
                  </m:r>
                </m:sup>
              </m:sSup>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O</m:t>
                  </m:r>
                  <m:ctrlPr>
                    <w:rPr>
                      <w:rFonts w:ascii="Cambria Math" w:hAnsi="Cambria Math"/>
                      <w:iCs/>
                    </w:rPr>
                  </m:ctrlPr>
                </m:sub>
                <m:sup>
                  <m:r>
                    <m:rPr>
                      <m:sty m:val="p"/>
                    </m:rPr>
                    <w:rPr>
                      <w:rFonts w:ascii="Cambria Math" w:hAnsi="Cambria Math"/>
                    </w:rPr>
                    <m:t>-1</m:t>
                  </m:r>
                  <m:ctrlPr>
                    <w:rPr>
                      <w:rFonts w:ascii="Cambria Math" w:hAnsi="Cambria Math"/>
                      <w:iCs/>
                    </w:rPr>
                  </m:ctrlPr>
                </m:sup>
              </m:sSubSup>
              <m:r>
                <m:rPr>
                  <m:sty m:val="b"/>
                </m:rPr>
                <w:rPr>
                  <w:rFonts w:ascii="Cambria Math" w:hAnsi="Cambria Math"/>
                </w:rPr>
                <m:t>K</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r>
                <m:rPr>
                  <m:sty m:val="bi"/>
                </m:rPr>
                <w:rPr>
                  <w:rFonts w:ascii="Cambria Math" w:eastAsiaTheme="minorEastAsia" w:hAnsi="Cambria Math"/>
                </w:rPr>
                <m:t>=</m:t>
              </m:r>
              <m:r>
                <m:rPr>
                  <m:sty m:val="b"/>
                </m:rPr>
                <w:rPr>
                  <w:rFonts w:ascii="Cambria Math" w:eastAsiaTheme="minorEastAsia" w:hAnsi="Cambria Math"/>
                </w:rPr>
                <m:t>VΛ</m:t>
              </m:r>
              <m:sSup>
                <m:sSupPr>
                  <m:ctrlPr>
                    <w:rPr>
                      <w:rFonts w:ascii="Cambria Math" w:eastAsiaTheme="minorEastAsia" w:hAnsi="Cambria Math"/>
                      <w:b/>
                      <w:bCs/>
                    </w:rPr>
                  </m:ctrlPr>
                </m:sSupPr>
                <m:e>
                  <m:r>
                    <m:rPr>
                      <m:sty m:val="b"/>
                    </m:rPr>
                    <w:rPr>
                      <w:rFonts w:ascii="Cambria Math" w:eastAsiaTheme="minorEastAsia" w:hAnsi="Cambria Math"/>
                    </w:rPr>
                    <m:t>V</m:t>
                  </m:r>
                </m:e>
                <m:sup>
                  <m:r>
                    <m:rPr>
                      <m:sty m:val="p"/>
                    </m:rPr>
                    <w:rPr>
                      <w:rFonts w:ascii="Cambria Math" w:eastAsiaTheme="minorEastAsia" w:hAnsi="Cambria Math"/>
                    </w:rPr>
                    <m:t>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ctrlPr>
                <w:rPr>
                  <w:rFonts w:ascii="Cambria Math" w:eastAsiaTheme="minorEastAsia" w:hAnsi="Cambria Math"/>
                  <w:bCs/>
                  <w:i/>
                </w:rPr>
              </m:ctrlPr>
            </m:e>
          </m:eqArr>
        </m:oMath>
      </m:oMathPara>
    </w:p>
    <w:p w14:paraId="1A055900" w14:textId="77777777" w:rsidR="00914133" w:rsidRPr="00C01462" w:rsidRDefault="00914133" w:rsidP="00914133">
      <w:pPr>
        <w:rPr>
          <w:rFonts w:eastAsiaTheme="minorEastAsia"/>
        </w:rPr>
      </w:pPr>
    </w:p>
    <w:p w14:paraId="5A34173C" w14:textId="57753BDE" w:rsidR="00914133" w:rsidRPr="00B51761" w:rsidRDefault="00514AA0" w:rsidP="00914133">
      <w:r w:rsidRPr="00C01462">
        <w:rPr>
          <w:rFonts w:eastAsiaTheme="minorEastAsia"/>
        </w:rPr>
        <w:t xml:space="preserve">where the columns of </w:t>
      </w:r>
      <m:oMath>
        <m:r>
          <m:rPr>
            <m:sty m:val="b"/>
          </m:rPr>
          <w:rPr>
            <w:rFonts w:ascii="Cambria Math" w:eastAsiaTheme="minorEastAsia" w:hAnsi="Cambria Math"/>
          </w:rPr>
          <m:t>V</m:t>
        </m:r>
      </m:oMath>
      <w:r w:rsidRPr="00C01462">
        <w:rPr>
          <w:rFonts w:eastAsiaTheme="minorEastAsia"/>
        </w:rPr>
        <w:t xml:space="preserve"> are the eigenvectors </w:t>
      </w:r>
      <w:r w:rsidRPr="00C01462">
        <w:rPr>
          <w:rFonts w:eastAsiaTheme="minorEastAsia"/>
          <w:bCs/>
        </w:rPr>
        <w:t xml:space="preserve">and </w:t>
      </w:r>
      <m:oMath>
        <m:r>
          <m:rPr>
            <m:sty m:val="b"/>
          </m:rPr>
          <w:rPr>
            <w:rFonts w:ascii="Cambria Math" w:eastAsiaTheme="minorEastAsia" w:hAnsi="Cambria Math"/>
          </w:rPr>
          <m:t>Λ</m:t>
        </m:r>
      </m:oMath>
      <w:r w:rsidR="00914133" w:rsidRPr="00C01462">
        <w:rPr>
          <w:rFonts w:eastAsiaTheme="minorEastAsia"/>
          <w:bCs/>
        </w:rPr>
        <w:t xml:space="preserve"> </w:t>
      </w:r>
      <w:r w:rsidR="0016623C">
        <w:rPr>
          <w:rFonts w:eastAsiaTheme="minorEastAsia"/>
          <w:bCs/>
        </w:rPr>
        <w:t>is a diagonal matrix with entries equal to</w:t>
      </w:r>
      <w:r w:rsidR="00914133" w:rsidRPr="00C01462">
        <w:rPr>
          <w:rFonts w:eastAsiaTheme="minorEastAsia"/>
          <w:bCs/>
        </w:rPr>
        <w:t xml:space="preserve"> the eigenvalues. </w:t>
      </w:r>
      <w:r w:rsidR="004D2E2D">
        <w:t>T</w:t>
      </w:r>
      <w:r w:rsidR="004D2E2D" w:rsidRPr="00C01462">
        <w:t xml:space="preserve">he calculation of </w:t>
      </w:r>
      <m:oMath>
        <m:sSub>
          <m:sSubPr>
            <m:ctrlPr>
              <w:rPr>
                <w:rFonts w:ascii="Cambria Math" w:eastAsiaTheme="minorEastAsia" w:hAnsi="Cambria Math"/>
                <w:bCs/>
                <w:i/>
              </w:rPr>
            </m:ctrlPr>
          </m:sSubPr>
          <m:e>
            <m:acc>
              <m:accPr>
                <m:ctrlPr>
                  <w:rPr>
                    <w:rFonts w:ascii="Cambria Math" w:eastAsiaTheme="minorEastAsia" w:hAnsi="Cambria Math"/>
                    <w:bCs/>
                    <w:i/>
                  </w:rPr>
                </m:ctrlPr>
              </m:accPr>
              <m:e>
                <m:r>
                  <m:rPr>
                    <m:sty m:val="b"/>
                  </m:rPr>
                  <w:rPr>
                    <w:rFonts w:ascii="Cambria Math" w:eastAsiaTheme="minorEastAsia" w:hAnsi="Cambria Math"/>
                  </w:rPr>
                  <m:t>H</m:t>
                </m:r>
              </m:e>
            </m:acc>
          </m:e>
          <m:sub>
            <m:r>
              <w:rPr>
                <w:rFonts w:ascii="Cambria Math" w:eastAsiaTheme="minorEastAsia" w:hAnsi="Cambria Math"/>
              </w:rPr>
              <m:t>p</m:t>
            </m:r>
          </m:sub>
        </m:sSub>
      </m:oMath>
      <w:r w:rsidR="004D2E2D">
        <w:rPr>
          <w:bCs/>
        </w:rPr>
        <w:t xml:space="preserve"> </w:t>
      </w:r>
      <w:r w:rsidR="004D2E2D" w:rsidRPr="00C01462">
        <w:t xml:space="preserve">requires significant memory for large </w:t>
      </w:r>
      <m:oMath>
        <m:r>
          <w:rPr>
            <w:rFonts w:ascii="Cambria Math" w:hAnsi="Cambria Math"/>
          </w:rPr>
          <m:t>m</m:t>
        </m:r>
      </m:oMath>
      <w:r w:rsidR="004D2E2D" w:rsidRPr="00C01462">
        <w:t xml:space="preserve"> and </w:t>
      </w:r>
      <m:oMath>
        <m:r>
          <w:rPr>
            <w:rFonts w:ascii="Cambria Math" w:eastAsiaTheme="minorEastAsia" w:hAnsi="Cambria Math"/>
          </w:rPr>
          <m:t>n</m:t>
        </m:r>
      </m:oMath>
      <w:r w:rsidR="00B11954">
        <w:t xml:space="preserve">, </w:t>
      </w:r>
      <w:r w:rsidR="001A13E9">
        <w:t xml:space="preserve">for </w:t>
      </w:r>
      <w:r w:rsidR="00B11954">
        <w:t>which w</w:t>
      </w:r>
      <w:r w:rsidR="004D2E2D" w:rsidRPr="00C01462">
        <w:t>e</w:t>
      </w:r>
      <w:r w:rsidR="00B11954">
        <w:t xml:space="preserve"> </w:t>
      </w:r>
      <w:r w:rsidR="001A13E9">
        <w:t>use</w:t>
      </w:r>
      <w:r w:rsidR="00B11954" w:rsidRPr="00C01462">
        <w:t xml:space="preserve"> </w:t>
      </w:r>
      <w:proofErr w:type="spellStart"/>
      <w:r w:rsidR="004D2E2D" w:rsidRPr="00C01462">
        <w:t>Dask</w:t>
      </w:r>
      <w:proofErr w:type="spellEnd"/>
      <w:r w:rsidR="004D2E2D" w:rsidRPr="00C01462">
        <w:t xml:space="preserve">, a </w:t>
      </w:r>
      <w:r w:rsidR="00611516">
        <w:t>P</w:t>
      </w:r>
      <w:r w:rsidR="004D2E2D" w:rsidRPr="00C01462">
        <w:t xml:space="preserve">ython </w:t>
      </w:r>
      <w:r>
        <w:t>parallelization package</w:t>
      </w:r>
      <w:r w:rsidR="0089247D">
        <w:t xml:space="preserve"> </w:t>
      </w:r>
      <w:r w:rsidR="0089247D">
        <w:fldChar w:fldCharType="begin"/>
      </w:r>
      <w:r w:rsidR="0089247D">
        <w:instrText xml:space="preserve"> ADDIN ZOTERO_ITEM CSL_CITATION {"citationID":"gIid6btW","properties":{"formattedCitation":"(Dask Development Team, 2016)","plainCitation":"(Dask Development Team, 2016)","noteIndex":0},"citationItems":[{"id":378,"uris":["http://zotero.org/users/9726796/items/Y66TP75A"],"itemData":{"id":378,"type":"software","title":"Dask: Library for dynamic task scheduling","URL":"https://dask.org","author":[{"family":"Dask Development Team","given":""}],"issued":{"date-parts":[["2016"]]}}}],"schema":"https://github.com/citation-style-language/schema/raw/master/csl-citation.json"} </w:instrText>
      </w:r>
      <w:r w:rsidR="0089247D">
        <w:fldChar w:fldCharType="separate"/>
      </w:r>
      <w:r w:rsidR="0089247D">
        <w:rPr>
          <w:noProof/>
        </w:rPr>
        <w:t>(Dask Development Team, 2016)</w:t>
      </w:r>
      <w:r w:rsidR="0089247D">
        <w:fldChar w:fldCharType="end"/>
      </w:r>
      <w:r w:rsidR="004D2E2D" w:rsidRPr="00C01462">
        <w:t>.</w:t>
      </w:r>
      <w:r w:rsidR="000D1015">
        <w:t xml:space="preserve"> </w:t>
      </w:r>
      <w:r w:rsidR="0016623C">
        <w:rPr>
          <w:rFonts w:eastAsiaTheme="minorEastAsia"/>
          <w:bCs/>
        </w:rPr>
        <w:t xml:space="preserve">The reduced-rank </w:t>
      </w:r>
      <w:r w:rsidR="00B11954">
        <w:rPr>
          <w:rFonts w:eastAsiaTheme="minorEastAsia"/>
          <w:bCs/>
        </w:rPr>
        <w:t xml:space="preserve">posterior approximation </w:t>
      </w:r>
      <w:r w:rsidR="0016623C">
        <w:rPr>
          <w:rFonts w:eastAsiaTheme="minorEastAsia"/>
          <w:bCs/>
        </w:rPr>
        <w:t>is</w:t>
      </w:r>
      <w:r w:rsidR="004D2E2D">
        <w:rPr>
          <w:rFonts w:eastAsiaTheme="minorEastAsia"/>
          <w:bCs/>
        </w:rPr>
        <w:t xml:space="preserve"> then</w:t>
      </w:r>
      <w:r w:rsidR="0016623C">
        <w:rPr>
          <w:rFonts w:eastAsiaTheme="minorEastAsia"/>
          <w:bCs/>
        </w:rPr>
        <w:t xml:space="preserve"> generated using the </w:t>
      </w:r>
      <w:r w:rsidR="0016623C" w:rsidRPr="00C01462">
        <w:t xml:space="preserve">largest </w:t>
      </w:r>
      <m:oMath>
        <m:r>
          <w:rPr>
            <w:rFonts w:ascii="Cambria Math" w:hAnsi="Cambria Math"/>
          </w:rPr>
          <m:t>k</m:t>
        </m:r>
      </m:oMath>
      <w:r w:rsidR="0016623C" w:rsidRPr="00C01462">
        <w:t xml:space="preserve"> eigenvalues</w:t>
      </w:r>
      <w:r w:rsidR="0016623C">
        <w:t xml:space="preserve"> </w:t>
      </w:r>
      <m:oMath>
        <m:sSub>
          <m:sSubPr>
            <m:ctrlPr>
              <w:rPr>
                <w:rFonts w:ascii="Cambria Math" w:hAnsi="Cambria Math"/>
                <w:i/>
              </w:rPr>
            </m:ctrlPr>
          </m:sSubPr>
          <m:e>
            <m:r>
              <m:rPr>
                <m:sty m:val="b"/>
              </m:rPr>
              <w:rPr>
                <w:rFonts w:ascii="Cambria Math" w:hAnsi="Cambria Math"/>
              </w:rPr>
              <m:t>Λ</m:t>
            </m:r>
            <m:ctrlPr>
              <w:rPr>
                <w:rFonts w:ascii="Cambria Math" w:hAnsi="Cambria Math"/>
                <w:b/>
                <w:bCs/>
              </w:rPr>
            </m:ctrlPr>
          </m:e>
          <m:sub>
            <m:r>
              <w:rPr>
                <w:rFonts w:ascii="Cambria Math" w:hAnsi="Cambria Math"/>
              </w:rPr>
              <m:t>k</m:t>
            </m:r>
          </m:sub>
        </m:sSub>
      </m:oMath>
      <w:r w:rsidR="0016623C" w:rsidRPr="00C01462">
        <w:t xml:space="preserve"> </w:t>
      </w:r>
      <w:r w:rsidR="0016623C">
        <w:rPr>
          <w:rFonts w:eastAsiaTheme="minorEastAsia"/>
          <w:bCs/>
        </w:rPr>
        <w:t xml:space="preserve">and the associated </w:t>
      </w:r>
      <w:r w:rsidR="0016623C" w:rsidRPr="00C01462">
        <w:t>eigenvectors</w:t>
      </w:r>
      <w:r w:rsidR="0016623C">
        <w:rPr>
          <w:rFonts w:eastAsiaTheme="minorEastAsia"/>
          <w:bCs/>
        </w:rPr>
        <w:t xml:space="preserve"> </w:t>
      </w:r>
      <m:oMath>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oMath>
      <w:r w:rsidR="00EA27F1">
        <w:rPr>
          <w:rFonts w:eastAsiaTheme="minorEastAsia"/>
        </w:rPr>
        <w:t xml:space="preserve"> </w:t>
      </w:r>
      <w:r w:rsidR="0089247D">
        <w:rPr>
          <w:rFonts w:eastAsiaTheme="minorEastAsia"/>
        </w:rPr>
        <w:fldChar w:fldCharType="begin"/>
      </w:r>
      <w:r w:rsidR="0089247D">
        <w:rPr>
          <w:rFonts w:eastAsiaTheme="minorEastAsia"/>
        </w:rPr>
        <w:instrText xml:space="preserve"> ADDIN ZOTERO_ITEM CSL_CITATION {"citationID":"7ImLrraZ","properties":{"formattedCitation":"(Bousserez and Henze, 2018)","plainCitation":"(Bousserez and Henze, 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K."}],"issued":{"date-parts":[["2018"]]}}}],"schema":"https://github.com/citation-style-language/schema/raw/master/csl-citation.json"} </w:instrText>
      </w:r>
      <w:r w:rsidR="0089247D">
        <w:rPr>
          <w:rFonts w:eastAsiaTheme="minorEastAsia"/>
        </w:rPr>
        <w:fldChar w:fldCharType="separate"/>
      </w:r>
      <w:r w:rsidR="0089247D">
        <w:rPr>
          <w:rFonts w:eastAsiaTheme="minorEastAsia"/>
          <w:noProof/>
        </w:rPr>
        <w:t>(Bousserez and Henze, 2018)</w:t>
      </w:r>
      <w:r w:rsidR="0089247D">
        <w:rPr>
          <w:rFonts w:eastAsiaTheme="minorEastAsia"/>
        </w:rPr>
        <w:fldChar w:fldCharType="end"/>
      </w:r>
      <w:r w:rsidR="0016623C">
        <w:t>:</w:t>
      </w:r>
    </w:p>
    <w:p w14:paraId="1B6C4884" w14:textId="77777777" w:rsidR="00914133" w:rsidRPr="00C01462" w:rsidRDefault="00914133" w:rsidP="00914133">
      <w:pPr>
        <w:rPr>
          <w:rFonts w:eastAsiaTheme="minorEastAsia"/>
          <w:bCs/>
          <w:iCs/>
        </w:rPr>
      </w:pPr>
    </w:p>
    <w:p w14:paraId="2426C320" w14:textId="5A2110A7" w:rsidR="00914133" w:rsidRPr="00C01462" w:rsidRDefault="00000000" w:rsidP="00914133">
      <m:oMathPara>
        <m:oMath>
          <m:eqArr>
            <m:eqArrPr>
              <m:maxDist m:val="1"/>
              <m:ctrlPr>
                <w:rPr>
                  <w:rFonts w:ascii="Cambria Math" w:hAnsi="Cambria Math"/>
                  <w:b/>
                  <w:i/>
                </w:rPr>
              </m:ctrlPr>
            </m:eqArrPr>
            <m:e>
              <m:sSub>
                <m:sSubPr>
                  <m:ctrlPr>
                    <w:rPr>
                      <w:rFonts w:ascii="Cambria Math" w:hAnsi="Cambria Math"/>
                      <w:i/>
                    </w:rPr>
                  </m:ctrlPr>
                </m:sSubPr>
                <m:e>
                  <m:r>
                    <m:rPr>
                      <m:sty m:val="b"/>
                    </m:rPr>
                    <w:rPr>
                      <w:rFonts w:ascii="Cambria Math" w:eastAsia="Cambria Math" w:hAnsi="Cambria Math"/>
                    </w:rPr>
                    <m:t>A</m:t>
                  </m:r>
                  <m:ctrlPr>
                    <w:rPr>
                      <w:rFonts w:ascii="Cambria Math" w:eastAsia="Cambria Math" w:hAnsi="Cambria Math"/>
                      <w:b/>
                      <w:bCs/>
                      <w:iCs/>
                    </w:rPr>
                  </m:ctrlPr>
                </m:e>
                <m:sub>
                  <m:r>
                    <m:rPr>
                      <m:sty m:val="b"/>
                    </m:rPr>
                    <w:rPr>
                      <w:rFonts w:ascii="Cambria Math" w:hAnsi="Cambria Math"/>
                    </w:rPr>
                    <m:t>K</m:t>
                  </m:r>
                </m:sub>
              </m:sSub>
              <m:r>
                <w:rPr>
                  <w:rFonts w:ascii="Cambria Math" w:hAnsi="Cambria Math"/>
                </w:rPr>
                <m:t>&amp;=γ</m:t>
              </m:r>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sSub>
                <m:sSubPr>
                  <m:ctrlPr>
                    <w:rPr>
                      <w:rFonts w:ascii="Cambria Math" w:hAnsi="Cambria Math"/>
                      <w:b/>
                      <w:bCs/>
                      <w:i/>
                    </w:rPr>
                  </m:ctrlPr>
                </m:sSubPr>
                <m:e>
                  <m:r>
                    <m:rPr>
                      <m:sty m:val="b"/>
                    </m:rPr>
                    <w:rPr>
                      <w:rFonts w:ascii="Cambria Math" w:hAnsi="Cambria Math"/>
                    </w:rPr>
                    <m:t>Λ</m:t>
                  </m:r>
                  <m:ctrlPr>
                    <w:rPr>
                      <w:rFonts w:ascii="Cambria Math" w:hAnsi="Cambria Math"/>
                    </w:rPr>
                  </m:ctrlPr>
                </m:e>
                <m:sub>
                  <m:r>
                    <w:rPr>
                      <w:rFonts w:ascii="Cambria Math" w:hAnsi="Cambria Math"/>
                    </w:rPr>
                    <m:t>k</m:t>
                  </m:r>
                </m:sub>
              </m:sSub>
              <m:sSup>
                <m:sSupPr>
                  <m:ctrlPr>
                    <w:rPr>
                      <w:rFonts w:ascii="Cambria Math" w:hAnsi="Cambria Math"/>
                      <w:i/>
                    </w:rPr>
                  </m:ctrlPr>
                </m:sSupPr>
                <m:e>
                  <m:d>
                    <m:dPr>
                      <m:ctrlPr>
                        <w:rPr>
                          <w:rFonts w:ascii="Cambria Math" w:hAnsi="Cambria Math"/>
                          <w:b/>
                          <w:bCs/>
                          <w:i/>
                        </w:rPr>
                      </m:ctrlPr>
                    </m:dPr>
                    <m:e>
                      <m:sSub>
                        <m:sSubPr>
                          <m:ctrlPr>
                            <w:rPr>
                              <w:rFonts w:ascii="Cambria Math" w:hAnsi="Cambria Math"/>
                              <w:b/>
                              <w:bCs/>
                              <w:i/>
                            </w:rPr>
                          </m:ctrlPr>
                        </m:sSubPr>
                        <m:e>
                          <m:r>
                            <m:rPr>
                              <m:sty m:val="b"/>
                            </m:rPr>
                            <w:rPr>
                              <w:rFonts w:ascii="Cambria Math" w:hAnsi="Cambria Math"/>
                            </w:rPr>
                            <m:t>I</m:t>
                          </m:r>
                        </m:e>
                        <m:sub>
                          <m:r>
                            <w:rPr>
                              <w:rFonts w:ascii="Cambria Math" w:hAnsi="Cambria Math"/>
                            </w:rPr>
                            <m:t>k</m:t>
                          </m:r>
                        </m:sub>
                      </m:sSub>
                      <m:r>
                        <m:rPr>
                          <m:sty m:val="bi"/>
                        </m:rPr>
                        <w:rPr>
                          <w:rFonts w:ascii="Cambria Math" w:hAnsi="Cambria Math"/>
                        </w:rPr>
                        <m:t>+</m:t>
                      </m:r>
                      <m:r>
                        <w:rPr>
                          <w:rFonts w:ascii="Cambria Math" w:hAnsi="Cambria Math"/>
                        </w:rPr>
                        <m:t>γ</m:t>
                      </m:r>
                      <m:sSub>
                        <m:sSubPr>
                          <m:ctrlPr>
                            <w:rPr>
                              <w:rFonts w:ascii="Cambria Math" w:hAnsi="Cambria Math"/>
                              <w:b/>
                              <w:bCs/>
                              <w:i/>
                            </w:rPr>
                          </m:ctrlPr>
                        </m:sSubPr>
                        <m:e>
                          <m:r>
                            <m:rPr>
                              <m:sty m:val="b"/>
                            </m:rPr>
                            <w:rPr>
                              <w:rFonts w:ascii="Cambria Math" w:hAnsi="Cambria Math"/>
                            </w:rPr>
                            <m:t>Λ</m:t>
                          </m:r>
                        </m:e>
                        <m:sub>
                          <m:r>
                            <w:rPr>
                              <w:rFonts w:ascii="Cambria Math" w:hAnsi="Cambria Math"/>
                            </w:rPr>
                            <m:t>k</m:t>
                          </m:r>
                        </m:sub>
                      </m:sSub>
                      <m:ctrlPr>
                        <w:rPr>
                          <w:rFonts w:ascii="Cambria Math" w:hAnsi="Cambria Math"/>
                          <w:i/>
                        </w:rPr>
                      </m:ctrlPr>
                    </m:e>
                  </m:d>
                </m:e>
                <m:sup>
                  <m:r>
                    <w:rPr>
                      <w:rFonts w:ascii="Cambria Math" w:hAnsi="Cambria Math"/>
                    </w:rPr>
                    <m:t>-1</m:t>
                  </m:r>
                </m:sup>
              </m:sSup>
              <m:sSubSup>
                <m:sSubSupPr>
                  <m:ctrlPr>
                    <w:rPr>
                      <w:rFonts w:ascii="Cambria Math" w:hAnsi="Cambria Math"/>
                      <w:i/>
                    </w:rPr>
                  </m:ctrlPr>
                </m:sSubSupPr>
                <m:e>
                  <m:r>
                    <m:rPr>
                      <m:sty m:val="b"/>
                    </m:rPr>
                    <w:rPr>
                      <w:rFonts w:ascii="Cambria Math" w:hAnsi="Cambria Math"/>
                    </w:rPr>
                    <m:t>V</m:t>
                  </m:r>
                  <m:ctrlPr>
                    <w:rPr>
                      <w:rFonts w:ascii="Cambria Math" w:hAnsi="Cambria Math"/>
                      <w:b/>
                      <w:bCs/>
                      <w:iCs/>
                    </w:rPr>
                  </m:ctrlPr>
                </m:e>
                <m:sub>
                  <m:r>
                    <w:rPr>
                      <w:rFonts w:ascii="Cambria Math" w:hAnsi="Cambria Math"/>
                    </w:rPr>
                    <m:t>k</m:t>
                  </m:r>
                </m:sub>
                <m:sup>
                  <m:r>
                    <m:rPr>
                      <m:sty m:val="p"/>
                    </m:rPr>
                    <w:rPr>
                      <w:rFonts w:ascii="Cambria Math" w:hAnsi="Cambria Math"/>
                    </w:rPr>
                    <m:t>T</m:t>
                  </m:r>
                </m:sup>
              </m:sSubSup>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3</m:t>
                  </m:r>
                </m:e>
              </m:d>
            </m:e>
            <m:e>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r>
                <w:rPr>
                  <w:rFonts w:ascii="Cambria Math" w:hAnsi="Cambria Math"/>
                </w:rPr>
                <m:t>&amp;=</m:t>
              </m:r>
              <m:d>
                <m:dPr>
                  <m:ctrlPr>
                    <w:rPr>
                      <w:rFonts w:ascii="Cambria Math" w:hAnsi="Cambria Math"/>
                      <w:b/>
                      <w:bCs/>
                    </w:rPr>
                  </m:ctrlPr>
                </m:dPr>
                <m:e>
                  <m:r>
                    <m:rPr>
                      <m:sty m:val="b"/>
                    </m:rPr>
                    <w:rPr>
                      <w:rFonts w:ascii="Cambria Math" w:hAnsi="Cambria Math"/>
                    </w:rPr>
                    <m:t>I-</m:t>
                  </m:r>
                  <m:sSub>
                    <m:sSubPr>
                      <m:ctrlPr>
                        <w:rPr>
                          <w:rFonts w:ascii="Cambria Math" w:hAnsi="Cambria Math"/>
                          <w:b/>
                          <w:bCs/>
                        </w:rPr>
                      </m:ctrlPr>
                    </m:sSubPr>
                    <m:e>
                      <m:r>
                        <m:rPr>
                          <m:sty m:val="b"/>
                        </m:rPr>
                        <w:rPr>
                          <w:rFonts w:ascii="Cambria Math" w:hAnsi="Cambria Math"/>
                        </w:rPr>
                        <m:t>A</m:t>
                      </m:r>
                    </m:e>
                    <m:sub>
                      <m:r>
                        <m:rPr>
                          <m:sty m:val="b"/>
                        </m:rPr>
                        <w:rPr>
                          <w:rFonts w:ascii="Cambria Math" w:hAnsi="Cambria Math"/>
                        </w:rPr>
                        <m:t>K</m:t>
                      </m:r>
                    </m:sub>
                  </m:sSub>
                </m:e>
              </m:d>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m:rPr>
                  <m:sty m:val="bi"/>
                </m:rPr>
                <w:rPr>
                  <w:rFonts w:ascii="Cambria Math" w:hAnsi="Cambria Math"/>
                </w:rPr>
                <m:t xml:space="preserve">, </m:t>
              </m:r>
              <m:r>
                <m:rPr>
                  <m:sty m:val="p"/>
                </m:rPr>
                <w:rPr>
                  <w:rFonts w:ascii="Cambria Math" w:hAnsi="Cambria Math"/>
                </w:rPr>
                <m:t>and</m:t>
              </m:r>
              <m:r>
                <w:rPr>
                  <w:rFonts w:ascii="Cambria Math" w:hAnsi="Cambria Math"/>
                </w:rPr>
                <m:t>#(4)</m:t>
              </m:r>
              <m:ctrlPr>
                <w:rPr>
                  <w:rFonts w:ascii="Cambria Math" w:eastAsia="Cambria Math" w:hAnsi="Cambria Math"/>
                  <w:i/>
                </w:rPr>
              </m:ctrlPr>
            </m:e>
            <m:e>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w:rPr>
                  <w:rFonts w:ascii="Cambria Math" w:hAnsi="Cambria Math"/>
                </w:rPr>
                <m:t>&amp;=</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r>
                <m:rPr>
                  <m:sty m:val="p"/>
                </m:rPr>
                <w:rPr>
                  <w:rFonts w:ascii="Cambria Math" w:hAnsi="Cambria Math"/>
                </w:rPr>
                <m:t>+</m:t>
              </m:r>
              <m:r>
                <w:rPr>
                  <w:rFonts w:ascii="Cambria Math" w:hAnsi="Cambria Math"/>
                </w:rPr>
                <m:t>γ</m:t>
              </m:r>
              <m:sSub>
                <m:sSubPr>
                  <m:ctrlPr>
                    <w:rPr>
                      <w:rFonts w:ascii="Cambria Math" w:hAnsi="Cambria Math"/>
                      <w:b/>
                      <w:bCs/>
                      <w:i/>
                      <w:iCs/>
                    </w:rPr>
                  </m:ctrlPr>
                </m:sSubPr>
                <m:e>
                  <m:acc>
                    <m:accPr>
                      <m:ctrlPr>
                        <w:rPr>
                          <w:rFonts w:ascii="Cambria Math" w:hAnsi="Cambria Math"/>
                          <w:b/>
                          <w:bCs/>
                          <w:iCs/>
                        </w:rPr>
                      </m:ctrlPr>
                    </m:accPr>
                    <m:e>
                      <m:r>
                        <m:rPr>
                          <m:sty m:val="b"/>
                        </m:rPr>
                        <w:rPr>
                          <w:rFonts w:ascii="Cambria Math" w:hAnsi="Cambria Math"/>
                        </w:rPr>
                        <m:t>S</m:t>
                      </m:r>
                    </m:e>
                  </m:acc>
                  <m:ctrlPr>
                    <w:rPr>
                      <w:rFonts w:ascii="Cambria Math" w:hAnsi="Cambria Math"/>
                      <w:b/>
                      <w:bCs/>
                      <w:iCs/>
                    </w:rPr>
                  </m:ctrlPr>
                </m:e>
                <m:sub>
                  <m:r>
                    <m:rPr>
                      <m:sty m:val="b"/>
                    </m:rPr>
                    <w:rPr>
                      <w:rFonts w:ascii="Cambria Math" w:hAnsi="Cambria Math"/>
                    </w:rPr>
                    <m:t>K</m:t>
                  </m:r>
                </m:sub>
              </m:sSub>
              <m:sSup>
                <m:sSupPr>
                  <m:ctrlPr>
                    <w:rPr>
                      <w:rFonts w:ascii="Cambria Math" w:hAnsi="Cambria Math"/>
                    </w:rPr>
                  </m:ctrlPr>
                </m:sSupPr>
                <m:e>
                  <m:r>
                    <m:rPr>
                      <m:sty m:val="b"/>
                    </m:rPr>
                    <w:rPr>
                      <w:rFonts w:ascii="Cambria Math" w:hAnsi="Cambria Math"/>
                    </w:rPr>
                    <m:t>K</m:t>
                  </m:r>
                  <m:ctrlPr>
                    <w:rPr>
                      <w:rFonts w:ascii="Cambria Math" w:hAnsi="Cambria Math"/>
                      <w:b/>
                    </w:rPr>
                  </m:ctrlPr>
                </m:e>
                <m:sup>
                  <m:r>
                    <m:rPr>
                      <m:sty m:val="p"/>
                    </m:rPr>
                    <w:rPr>
                      <w:rFonts w:ascii="Cambria Math" w:hAnsi="Cambria Math"/>
                    </w:rPr>
                    <m:t>T</m:t>
                  </m:r>
                </m:sup>
              </m:sSup>
              <m:sSubSup>
                <m:sSubSupPr>
                  <m:ctrlPr>
                    <w:rPr>
                      <w:rFonts w:ascii="Cambria Math" w:hAnsi="Cambria Math"/>
                      <w:b/>
                      <w:iCs/>
                    </w:rPr>
                  </m:ctrlPr>
                </m:sSubSupPr>
                <m:e>
                  <m:r>
                    <m:rPr>
                      <m:sty m:val="b"/>
                    </m:rPr>
                    <w:rPr>
                      <w:rFonts w:ascii="Cambria Math" w:hAnsi="Cambria Math"/>
                    </w:rPr>
                    <m:t>S</m:t>
                  </m:r>
                </m:e>
                <m:sub>
                  <m:r>
                    <m:rPr>
                      <m:sty m:val="p"/>
                    </m:rPr>
                    <w:rPr>
                      <w:rFonts w:ascii="Cambria Math" w:hAnsi="Cambria Math"/>
                    </w:rPr>
                    <m:t>O</m:t>
                  </m:r>
                  <m:ctrlPr>
                    <w:rPr>
                      <w:rFonts w:ascii="Cambria Math" w:hAnsi="Cambria Math"/>
                      <w:b/>
                      <w:i/>
                    </w:rPr>
                  </m:ctrlPr>
                </m:sub>
                <m:sup>
                  <m:r>
                    <w:rPr>
                      <w:rFonts w:ascii="Cambria Math" w:hAnsi="Cambria Math"/>
                    </w:rPr>
                    <m:t>-1</m:t>
                  </m:r>
                  <m:ctrlPr>
                    <w:rPr>
                      <w:rFonts w:ascii="Cambria Math" w:hAnsi="Cambria Math"/>
                      <w:b/>
                      <w:i/>
                    </w:rPr>
                  </m:ctrlPr>
                </m:sup>
              </m:sSubSup>
              <m:d>
                <m:dPr>
                  <m:ctrlPr>
                    <w:rPr>
                      <w:rFonts w:ascii="Cambria Math" w:hAnsi="Cambria Math"/>
                      <w:b/>
                    </w:rPr>
                  </m:ctrlPr>
                </m:dPr>
                <m:e>
                  <m:r>
                    <m:rPr>
                      <m:sty m:val="b"/>
                    </m:rPr>
                    <w:rPr>
                      <w:rFonts w:ascii="Cambria Math" w:hAnsi="Cambria Math"/>
                    </w:rPr>
                    <m:t>y-F</m:t>
                  </m:r>
                  <m:d>
                    <m:dPr>
                      <m:ctrlPr>
                        <w:rPr>
                          <w:rFonts w:ascii="Cambria Math" w:hAnsi="Cambria Math"/>
                          <w:b/>
                        </w:rPr>
                      </m:ctrlPr>
                    </m:dPr>
                    <m:e>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ctrlPr>
                        <w:rPr>
                          <w:rFonts w:ascii="Cambria Math" w:hAnsi="Cambria Math"/>
                          <w:i/>
                        </w:rPr>
                      </m:ctrlPr>
                    </m:e>
                  </m:d>
                </m:e>
              </m:d>
              <m:r>
                <w:rPr>
                  <w:rFonts w:ascii="Cambria Math" w:hAnsi="Cambria Math"/>
                </w:rPr>
                <m:t>.</m:t>
              </m:r>
              <m:r>
                <m:rPr>
                  <m:sty m:val="bi"/>
                </m:rPr>
                <w:rPr>
                  <w:rFonts w:ascii="Cambria Math" w:hAnsi="Cambria Math"/>
                </w:rPr>
                <m:t xml:space="preserve"> #</m:t>
              </m:r>
              <m:r>
                <w:rPr>
                  <w:rFonts w:ascii="Cambria Math" w:hAnsi="Cambria Math"/>
                </w:rPr>
                <m:t>(5)</m:t>
              </m:r>
              <m:ctrlPr>
                <w:rPr>
                  <w:rFonts w:ascii="Cambria Math" w:hAnsi="Cambria Math"/>
                  <w:i/>
                </w:rPr>
              </m:ctrlPr>
            </m:e>
          </m:eqArr>
        </m:oMath>
      </m:oMathPara>
    </w:p>
    <w:p w14:paraId="7E186DED" w14:textId="77777777" w:rsidR="00914133" w:rsidRPr="00C01462" w:rsidRDefault="00914133" w:rsidP="00914133">
      <w:pPr>
        <w:rPr>
          <w:rFonts w:eastAsiaTheme="minorEastAsia"/>
          <w:bCs/>
        </w:rPr>
      </w:pPr>
    </w:p>
    <w:p w14:paraId="6CB0CDD3" w14:textId="55961B8D" w:rsidR="007B4F2A" w:rsidRPr="00C01462" w:rsidRDefault="00914133" w:rsidP="00914133">
      <w:r w:rsidRPr="00C01462">
        <w:t xml:space="preserve">Here, </w:t>
      </w:r>
      <m:oMath>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oMath>
      <w:r w:rsidRPr="00C01462">
        <w:t xml:space="preserve"> </w:t>
      </w:r>
      <w:r w:rsidR="0016623C">
        <w:t xml:space="preserve">approximates the </w:t>
      </w:r>
      <w:r w:rsidR="002D0C86">
        <w:t>full-rank</w:t>
      </w:r>
      <w:r w:rsidR="0016623C">
        <w:t xml:space="preserve"> (FR)</w:t>
      </w:r>
      <w:r w:rsidR="002D0C86">
        <w:t xml:space="preserve"> posterior </w:t>
      </w:r>
      <m:oMath>
        <m:acc>
          <m:accPr>
            <m:ctrlPr>
              <w:rPr>
                <w:rFonts w:ascii="Cambria Math" w:hAnsi="Cambria Math"/>
                <w:i/>
              </w:rPr>
            </m:ctrlPr>
          </m:accPr>
          <m:e>
            <m:r>
              <m:rPr>
                <m:sty m:val="b"/>
              </m:rPr>
              <w:rPr>
                <w:rFonts w:ascii="Cambria Math" w:hAnsi="Cambria Math"/>
              </w:rPr>
              <m:t>x</m:t>
            </m:r>
          </m:e>
        </m:acc>
      </m:oMath>
      <w:r w:rsidR="0016623C">
        <w:t xml:space="preserve"> by minimizing the difference between the two,</w:t>
      </w:r>
      <w:r w:rsidRPr="00C01462">
        <w:t xml:space="preserve"> </w:t>
      </w:r>
      <w:r w:rsidR="0016623C">
        <w:t xml:space="preserve">and </w:t>
      </w:r>
      <m:oMath>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oMath>
      <w:r w:rsidRPr="00C01462">
        <w:t xml:space="preserve"> and </w:t>
      </w:r>
      <m:oMath>
        <m:sSub>
          <m:sSubPr>
            <m:ctrlPr>
              <w:rPr>
                <w:rFonts w:ascii="Cambria Math" w:hAnsi="Cambria Math"/>
                <w:i/>
              </w:rPr>
            </m:ctrlPr>
          </m:sSubPr>
          <m:e>
            <m:r>
              <m:rPr>
                <m:sty m:val="b"/>
              </m:rPr>
              <w:rPr>
                <w:rFonts w:ascii="Cambria Math" w:hAnsi="Cambria Math"/>
              </w:rPr>
              <m:t>A</m:t>
            </m:r>
          </m:e>
          <m:sub>
            <m:r>
              <m:rPr>
                <m:sty m:val="b"/>
              </m:rPr>
              <w:rPr>
                <w:rFonts w:ascii="Cambria Math" w:hAnsi="Cambria Math"/>
              </w:rPr>
              <m:t>K</m:t>
            </m:r>
          </m:sub>
        </m:sSub>
      </m:oMath>
      <w:r w:rsidRPr="00C01462">
        <w:t xml:space="preserve"> are the</w:t>
      </w:r>
      <w:r w:rsidR="0016623C">
        <w:t xml:space="preserve"> optimal</w:t>
      </w:r>
      <w:r w:rsidRPr="00C01462">
        <w:t xml:space="preserve"> posterior error covariance and averaging kernel </w:t>
      </w:r>
      <w:r w:rsidR="0016623C">
        <w:t>matrices</w:t>
      </w:r>
      <w:r w:rsidR="001A13E9">
        <w:t>, respectively,</w:t>
      </w:r>
      <w:r w:rsidR="0016623C">
        <w:t xml:space="preserve"> for an inversion solved </w:t>
      </w:r>
      <w:r w:rsidR="00B22D3B">
        <w:t xml:space="preserve">with </w:t>
      </w:r>
      <w:r w:rsidR="000F229F">
        <w:t>a</w:t>
      </w:r>
      <w:r w:rsidR="00B22D3B">
        <w:t xml:space="preserve"> reduced-rank </w:t>
      </w:r>
      <w:r w:rsidR="000D1015">
        <w:t>forward model</w:t>
      </w:r>
      <w:r w:rsidR="00B22D3B" w:rsidRPr="00C01462">
        <w:t xml:space="preserve">. We </w:t>
      </w:r>
      <w:r w:rsidR="0084023E">
        <w:t>set</w:t>
      </w:r>
      <w:r w:rsidRPr="00C01462">
        <w:t xml:space="preserve"> </w:t>
      </w:r>
      <m:oMath>
        <m:r>
          <w:rPr>
            <w:rFonts w:ascii="Cambria Math" w:hAnsi="Cambria Math"/>
          </w:rPr>
          <m:t>k</m:t>
        </m:r>
      </m:oMath>
      <w:r w:rsidRPr="00C01462">
        <w:t xml:space="preserve"> to match the rank of the </w:t>
      </w:r>
      <w:r w:rsidR="0016623C">
        <w:t xml:space="preserve">reduced-rank </w:t>
      </w:r>
      <w:r w:rsidRPr="00C01462">
        <w:t>Jacobian matrix</w:t>
      </w:r>
      <w:r w:rsidR="0016623C">
        <w:t xml:space="preserve">, which is </w:t>
      </w:r>
      <w:r w:rsidR="0084023E">
        <w:t>chosen</w:t>
      </w:r>
      <w:r w:rsidR="0016623C">
        <w:t xml:space="preserve"> to maximize the DOFS </w:t>
      </w:r>
      <w:r w:rsidR="004D2E2D">
        <w:t>within</w:t>
      </w:r>
      <w:r w:rsidR="0016623C">
        <w:t xml:space="preserve"> the available computational resources</w:t>
      </w:r>
      <w:r w:rsidR="000D1015">
        <w:t xml:space="preserve"> (</w:t>
      </w:r>
      <w:r w:rsidR="005E4B4C">
        <w:t>Section</w:t>
      </w:r>
      <w:r w:rsidR="000D1015">
        <w:t xml:space="preserve"> 2.</w:t>
      </w:r>
      <w:r w:rsidR="007A1AE0">
        <w:t>6</w:t>
      </w:r>
      <w:r w:rsidR="000D1015">
        <w:t>)</w:t>
      </w:r>
      <w:r w:rsidRPr="00C01462">
        <w:t xml:space="preserve">. </w:t>
      </w:r>
      <w:r w:rsidR="00EA27F1" w:rsidRPr="00C01462">
        <w:rPr>
          <w:rFonts w:eastAsiaTheme="minorEastAsia"/>
        </w:rPr>
        <w:t xml:space="preserve">The diagonal elements </w:t>
      </w:r>
      <w:r w:rsidR="00EA27F1">
        <w:rPr>
          <w:rFonts w:eastAsiaTheme="minorEastAsia"/>
        </w:rPr>
        <w:t xml:space="preserve">of </w:t>
      </w:r>
      <m:oMath>
        <m:sSub>
          <m:sSubPr>
            <m:ctrlPr>
              <w:rPr>
                <w:rFonts w:ascii="Cambria Math" w:hAnsi="Cambria Math"/>
                <w:b/>
              </w:rPr>
            </m:ctrlPr>
          </m:sSubPr>
          <m:e>
            <m:r>
              <m:rPr>
                <m:sty m:val="b"/>
              </m:rPr>
              <w:rPr>
                <w:rFonts w:ascii="Cambria Math" w:hAnsi="Cambria Math"/>
              </w:rPr>
              <m:t>A</m:t>
            </m:r>
          </m:e>
          <m:sub>
            <m:r>
              <w:rPr>
                <w:rFonts w:ascii="Cambria Math" w:hAnsi="Cambria Math"/>
              </w:rPr>
              <m:t>k</m:t>
            </m:r>
          </m:sub>
        </m:sSub>
      </m:oMath>
      <w:r w:rsidR="00EA27F1" w:rsidRPr="00C01462">
        <w:rPr>
          <w:rFonts w:eastAsiaTheme="minorEastAsia"/>
        </w:rPr>
        <w:t xml:space="preserve"> are </w:t>
      </w:r>
      <w:r w:rsidR="00EA27F1">
        <w:rPr>
          <w:rFonts w:eastAsiaTheme="minorEastAsia"/>
        </w:rPr>
        <w:t>often</w:t>
      </w:r>
      <w:r w:rsidR="00EA27F1" w:rsidRPr="00C01462">
        <w:rPr>
          <w:rFonts w:eastAsiaTheme="minorEastAsia"/>
        </w:rPr>
        <w:t xml:space="preserve"> referred to as averaging kernel sensitivities and their sum </w:t>
      </w:r>
      <w:r w:rsidR="00EA27F1">
        <w:rPr>
          <w:rFonts w:eastAsiaTheme="minorEastAsia"/>
        </w:rPr>
        <w:t xml:space="preserve">(trace of </w:t>
      </w:r>
      <m:oMath>
        <m:sSub>
          <m:sSubPr>
            <m:ctrlPr>
              <w:rPr>
                <w:rFonts w:ascii="Cambria Math" w:hAnsi="Cambria Math"/>
                <w:b/>
              </w:rPr>
            </m:ctrlPr>
          </m:sSubPr>
          <m:e>
            <m:r>
              <m:rPr>
                <m:sty m:val="b"/>
              </m:rPr>
              <w:rPr>
                <w:rFonts w:ascii="Cambria Math" w:hAnsi="Cambria Math"/>
              </w:rPr>
              <m:t>A</m:t>
            </m:r>
          </m:e>
          <m:sub>
            <m:r>
              <w:rPr>
                <w:rFonts w:ascii="Cambria Math" w:hAnsi="Cambria Math"/>
              </w:rPr>
              <m:t>k</m:t>
            </m:r>
          </m:sub>
        </m:sSub>
      </m:oMath>
      <w:r w:rsidR="00EA27F1" w:rsidRPr="00322D0C">
        <w:rPr>
          <w:rFonts w:eastAsiaTheme="minorEastAsia"/>
          <w:bCs/>
        </w:rPr>
        <w:t>)</w:t>
      </w:r>
      <w:r w:rsidR="00EA27F1" w:rsidRPr="00C01462">
        <w:rPr>
          <w:rFonts w:eastAsiaTheme="minorEastAsia"/>
        </w:rPr>
        <w:t xml:space="preserve"> gives the degrees of freedom for signal (DOFS)</w:t>
      </w:r>
      <w:r w:rsidR="00EA27F1">
        <w:rPr>
          <w:rFonts w:eastAsiaTheme="minorEastAsia"/>
        </w:rPr>
        <w:t xml:space="preserve"> that represent </w:t>
      </w:r>
      <w:r w:rsidR="00EA27F1" w:rsidRPr="00C01462">
        <w:rPr>
          <w:rFonts w:eastAsiaTheme="minorEastAsia"/>
        </w:rPr>
        <w:t xml:space="preserve">the number of pieces of information independently </w:t>
      </w:r>
      <w:r w:rsidR="00EA27F1">
        <w:rPr>
          <w:rFonts w:eastAsiaTheme="minorEastAsia"/>
        </w:rPr>
        <w:t>quantified</w:t>
      </w:r>
      <w:r w:rsidR="00EA27F1" w:rsidRPr="00C01462">
        <w:rPr>
          <w:rFonts w:eastAsiaTheme="minorEastAsia"/>
        </w:rPr>
        <w:t xml:space="preserve"> by the observing </w:t>
      </w:r>
      <w:r w:rsidR="00EA27F1" w:rsidRPr="006202B5">
        <w:rPr>
          <w:rFonts w:eastAsiaTheme="minorEastAsia"/>
          <w:color w:val="000000" w:themeColor="text1"/>
        </w:rPr>
        <w:t>system</w:t>
      </w:r>
      <w:r w:rsidR="00EA27F1" w:rsidRPr="006202B5">
        <w:rPr>
          <w:rFonts w:eastAsiaTheme="minorEastAsia"/>
          <w:bCs/>
          <w:color w:val="000000" w:themeColor="text1"/>
        </w:rPr>
        <w:t xml:space="preserve"> </w:t>
      </w:r>
      <w:r w:rsidR="00EA27F1" w:rsidRPr="006202B5">
        <w:rPr>
          <w:rFonts w:eastAsiaTheme="minorEastAsia"/>
          <w:bCs/>
          <w:color w:val="000000" w:themeColor="text1"/>
        </w:rPr>
        <w:fldChar w:fldCharType="begin"/>
      </w:r>
      <w:r w:rsidR="006202B5" w:rsidRPr="006202B5">
        <w:rPr>
          <w:rFonts w:eastAsiaTheme="minorEastAsia"/>
          <w:bCs/>
          <w:color w:val="000000" w:themeColor="text1"/>
        </w:rPr>
        <w:instrText xml:space="preserve"> ADDIN ZOTERO_ITEM CSL_CITATION {"citationID":"PsP4b0D4","properties":{"formattedCitation":"(Rodgers, 2000)","plainCitation":"(Rodgers, 2000)","noteIndex":0},"citationItems":[{"id":53,"uris":["http://zotero.org/users/9726796/items/2TS5PRXX"],"itemData":{"id":53,"type":"book","abstract":"Remote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scientists.","ISBN":"981-02-2740-X","note":"container-title: World Scientific Publishing Co.Pte.Ltd.\nCitation Key: CliveD.Rodgers2000","title":"Inverse Methods for Atmospheric Sounding: Theory and Practice","author":[{"family":"Rodgers","given":"Clive D."}],"issued":{"date-parts":[["2000"]]}}}],"schema":"https://github.com/citation-style-language/schema/raw/master/csl-citation.json"} </w:instrText>
      </w:r>
      <w:r w:rsidR="00EA27F1" w:rsidRPr="006202B5">
        <w:rPr>
          <w:rFonts w:eastAsiaTheme="minorEastAsia"/>
          <w:bCs/>
          <w:color w:val="000000" w:themeColor="text1"/>
        </w:rPr>
        <w:fldChar w:fldCharType="separate"/>
      </w:r>
      <w:r w:rsidR="006202B5" w:rsidRPr="006202B5">
        <w:rPr>
          <w:rFonts w:eastAsiaTheme="minorEastAsia"/>
          <w:bCs/>
          <w:noProof/>
          <w:color w:val="000000" w:themeColor="text1"/>
        </w:rPr>
        <w:t>(Rodgers, 2000)</w:t>
      </w:r>
      <w:r w:rsidR="00EA27F1" w:rsidRPr="006202B5">
        <w:rPr>
          <w:rFonts w:eastAsiaTheme="minorEastAsia"/>
          <w:bCs/>
          <w:color w:val="000000" w:themeColor="text1"/>
        </w:rPr>
        <w:fldChar w:fldCharType="end"/>
      </w:r>
      <w:r w:rsidR="00EA27F1" w:rsidRPr="006202B5">
        <w:rPr>
          <w:rFonts w:eastAsiaTheme="minorEastAsia"/>
          <w:bCs/>
          <w:color w:val="000000" w:themeColor="text1"/>
        </w:rPr>
        <w:t>.</w:t>
      </w:r>
      <w:r w:rsidR="00EA27F1" w:rsidRPr="006202B5">
        <w:rPr>
          <w:color w:val="000000" w:themeColor="text1"/>
        </w:rPr>
        <w:t xml:space="preserve"> </w:t>
      </w:r>
      <w:r w:rsidR="00B22D3B" w:rsidRPr="006202B5">
        <w:rPr>
          <w:color w:val="000000" w:themeColor="text1"/>
        </w:rPr>
        <w:t>The</w:t>
      </w:r>
      <w:r w:rsidR="004D2E2D" w:rsidRPr="006202B5">
        <w:rPr>
          <w:color w:val="000000" w:themeColor="text1"/>
        </w:rPr>
        <w:t xml:space="preserve"> </w:t>
      </w:r>
      <w:r w:rsidR="004D2E2D">
        <w:t>reduced-rank inversion</w:t>
      </w:r>
      <w:r w:rsidR="00B22D3B">
        <w:t xml:space="preserve"> and Jacobian matrix do not </w:t>
      </w:r>
      <w:r w:rsidR="00B22D3B">
        <w:lastRenderedPageBreak/>
        <w:t>attempt to optimize emissions in areas with low information content, so</w:t>
      </w:r>
      <w:r w:rsidR="004D2E2D">
        <w:t xml:space="preserve"> </w:t>
      </w:r>
      <w:r w:rsidR="00B22D3B">
        <w:t>we default to the prior estimate</w:t>
      </w:r>
      <w:r w:rsidRPr="00C01462">
        <w:t xml:space="preserve"> </w:t>
      </w:r>
      <w:r w:rsidR="00B22D3B">
        <w:t>for</w:t>
      </w:r>
      <w:r w:rsidRPr="00C01462">
        <w:t xml:space="preserve"> grid cells with averaging kernel sensitivities less than 0.0</w:t>
      </w:r>
      <w:r w:rsidR="004D2E2D">
        <w:t>5</w:t>
      </w:r>
      <w:r w:rsidR="00213EBE">
        <w:t xml:space="preserve"> </w:t>
      </w:r>
      <w:r w:rsidR="00213EBE">
        <w:fldChar w:fldCharType="begin"/>
      </w:r>
      <w:r w:rsidR="00213EBE">
        <w:instrText xml:space="preserve"> ADDIN ZOTERO_ITEM CSL_CITATION {"citationID":"y7HEgBiW","properties":{"formattedCitation":"(Nesser et al., 2021)","plainCitation":"(Nesser et al., 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H."}],"issued":{"date-parts":[["2021"]]}}}],"schema":"https://github.com/citation-style-language/schema/raw/master/csl-citation.json"} </w:instrText>
      </w:r>
      <w:r w:rsidR="00213EBE">
        <w:fldChar w:fldCharType="separate"/>
      </w:r>
      <w:r w:rsidR="00213EBE">
        <w:rPr>
          <w:noProof/>
        </w:rPr>
        <w:t>(Nesser et al., 2021)</w:t>
      </w:r>
      <w:r w:rsidR="00213EBE">
        <w:fldChar w:fldCharType="end"/>
      </w:r>
      <w:r w:rsidR="00B22D3B">
        <w:t>.</w:t>
      </w:r>
    </w:p>
    <w:p w14:paraId="62CFD1B2" w14:textId="77777777" w:rsidR="00A440C1" w:rsidRPr="00C01462" w:rsidRDefault="00A440C1" w:rsidP="00E63085"/>
    <w:p w14:paraId="42E63D96" w14:textId="4130F748" w:rsidR="00E63085" w:rsidRPr="00C01462" w:rsidRDefault="00E63085" w:rsidP="00E63085">
      <w:pPr>
        <w:rPr>
          <w:b/>
          <w:bCs/>
        </w:rPr>
      </w:pPr>
      <w:r w:rsidRPr="00C01462">
        <w:rPr>
          <w:b/>
          <w:bCs/>
        </w:rPr>
        <w:t xml:space="preserve">2.2 </w:t>
      </w:r>
      <w:r w:rsidR="00107329">
        <w:rPr>
          <w:b/>
          <w:bCs/>
        </w:rPr>
        <w:t>P</w:t>
      </w:r>
      <w:r w:rsidRPr="00C01462">
        <w:rPr>
          <w:b/>
          <w:bCs/>
        </w:rPr>
        <w:t>rior estimate</w:t>
      </w:r>
      <w:r w:rsidR="000D1015">
        <w:rPr>
          <w:b/>
          <w:bCs/>
        </w:rPr>
        <w:t>s</w:t>
      </w:r>
      <w:r w:rsidR="00107329">
        <w:rPr>
          <w:b/>
          <w:bCs/>
        </w:rPr>
        <w:t xml:space="preserve"> and errors</w:t>
      </w:r>
    </w:p>
    <w:p w14:paraId="4F104FB3" w14:textId="13F1045A" w:rsidR="00E63085" w:rsidRDefault="00E63085" w:rsidP="00E63085">
      <w:r w:rsidRPr="00C01462">
        <w:t xml:space="preserve">Figure </w:t>
      </w:r>
      <w:r w:rsidR="00914C58" w:rsidRPr="00C01462">
        <w:t>1</w:t>
      </w:r>
      <w:r w:rsidRPr="00C01462">
        <w:t xml:space="preserve"> shows </w:t>
      </w:r>
      <w:r w:rsidR="004D75E3">
        <w:t>the</w:t>
      </w:r>
      <w:r w:rsidR="00386B40">
        <w:t xml:space="preserve"> prior emission estimate</w:t>
      </w:r>
      <w:r w:rsidR="004D75E3">
        <w:t>s for different sectors</w:t>
      </w:r>
      <w:r w:rsidRPr="00C01462">
        <w:t xml:space="preserve">. </w:t>
      </w:r>
      <w:r w:rsidR="007B140B">
        <w:t>A</w:t>
      </w:r>
      <w:r w:rsidRPr="00C01462">
        <w:t xml:space="preserve">nthropogenic emissions </w:t>
      </w:r>
      <w:r w:rsidR="007B140B">
        <w:t xml:space="preserve">are given by </w:t>
      </w:r>
      <w:r w:rsidRPr="00C01462">
        <w:t>the spatially disaggregated (gridded) versions of the</w:t>
      </w:r>
      <w:r w:rsidR="00386B40">
        <w:t xml:space="preserve"> </w:t>
      </w:r>
      <w:r w:rsidRPr="00C01462">
        <w:t xml:space="preserve">EPA GHGI </w:t>
      </w:r>
      <w:r w:rsidR="007B140B">
        <w:t xml:space="preserve">for the </w:t>
      </w:r>
      <w:r w:rsidR="005F1E5B">
        <w:t>U.S.</w:t>
      </w:r>
      <w:r w:rsidR="007B140B">
        <w:t xml:space="preserve"> </w:t>
      </w:r>
      <w:r w:rsidRPr="00C01462">
        <w:t xml:space="preserve">for 2012 </w:t>
      </w:r>
      <w:r w:rsidR="00537F35">
        <w:fldChar w:fldCharType="begin"/>
      </w:r>
      <w:r w:rsidR="00537F35">
        <w:instrText xml:space="preserve"> ADDIN ZOTERO_ITEM CSL_CITATION {"citationID":"UJ1eyMgz","properties":{"formattedCitation":"(Maasakkers et al., 2016)","plainCitation":"(Maasakkers et al., 2016)","noteIndex":0},"citationItems":[{"id":157,"uris":["http://zotero.org/users/9726796/items/EGMAZWZG"],"itemData":{"id":157,"type":"article-journal","abstract":"We present a gridded inventory of US anthropogenic methane emissions with 0.1° × 0.1° spatial resolution, monthly temporal resolution, and detailed scale-dependent error characterization. The inventory is designed to be consistent with the 2016 US Environmental Protection Agency (EPA) Inventory of US Greenhouse Gas Emissions and Sinks (GHGI) for 2012. The EPA inventory is available only as national totals for different source types. We use a wide range of databases at the state, county, local, and point source level to disaggregate the inventory and allocate the spatial and temporal distribution of emissions for individual source types. Results show large differences with the EDGAR v4.2 global gridded inventory commonly used as a priori estimate in inversions of atmospheric methane observations. We derive grid-dependent error statistics for individual source types from comparison with the Environmental Defense Fund (EDF) regional inventory for Northeast Texas. These error statistics are independently veri...","container-title":"Environmental Science and Technology","DOI":"10.1021/acs.est.6b02878","ISSN":"15205851","issue":"23","note":"Citation Key: Maasakkers2016\nISBN: 0013-936X","page":"13123-13133","title":"Gridded National Inventory of U.S. Methane Emissions","volume":"50","author":[{"family":"Maasakkers","given":"Joannes D."},{"family":"Jacob","given":"Daniel J."},{"family":"Sulprizio","given":"Melissa P."},{"family":"Turner","given":"Alexander J."},{"family":"Weitz","given":"Melissa"},{"family":"Wirth","given":"Tom"},{"family":"Hight","given":"Cate"},{"family":"DeFigueiredo","given":"Mark"},{"family":"Desai","given":"Mausami"},{"family":"Schmeltz","given":"Rachel"},{"family":"Hockstad","given":"Leif"},{"family":"Bloom","given":"Anthony A."},{"family":"Bowman","given":"Kevin W."},{"family":"Jeong","given":"Seongeun"},{"family":"Fischer","given":"Marc L."}],"issued":{"date-parts":[["2016"]]}}}],"schema":"https://github.com/citation-style-language/schema/raw/master/csl-citation.json"} </w:instrText>
      </w:r>
      <w:r w:rsidR="00537F35">
        <w:fldChar w:fldCharType="separate"/>
      </w:r>
      <w:r w:rsidR="00537F35">
        <w:rPr>
          <w:noProof/>
        </w:rPr>
        <w:t>(Maasakkers et al., 2016)</w:t>
      </w:r>
      <w:r w:rsidR="00537F35">
        <w:fldChar w:fldCharType="end"/>
      </w:r>
      <w:r w:rsidRPr="00C01462">
        <w:t xml:space="preserve">, the </w:t>
      </w:r>
      <w:r w:rsidR="0084023E" w:rsidRPr="0084023E">
        <w:t xml:space="preserve"> Instituto Nacional de </w:t>
      </w:r>
      <w:proofErr w:type="spellStart"/>
      <w:r w:rsidR="0084023E" w:rsidRPr="0084023E">
        <w:t>Ecología</w:t>
      </w:r>
      <w:proofErr w:type="spellEnd"/>
      <w:r w:rsidR="0084023E" w:rsidRPr="0084023E">
        <w:t xml:space="preserve"> y Cambio </w:t>
      </w:r>
      <w:proofErr w:type="spellStart"/>
      <w:r w:rsidR="0084023E" w:rsidRPr="0084023E">
        <w:t>Climático</w:t>
      </w:r>
      <w:proofErr w:type="spellEnd"/>
      <w:r w:rsidR="0084023E" w:rsidRPr="0084023E">
        <w:t xml:space="preserve"> (INECC) </w:t>
      </w:r>
      <w:r w:rsidR="00CC7F7C" w:rsidRPr="00C01462">
        <w:t xml:space="preserve">inventory </w:t>
      </w:r>
      <w:r w:rsidRPr="00C01462">
        <w:t xml:space="preserve">for </w:t>
      </w:r>
      <w:r w:rsidR="007B140B">
        <w:t xml:space="preserve">Mexico for </w:t>
      </w:r>
      <w:r w:rsidRPr="00C01462">
        <w:t>20</w:t>
      </w:r>
      <w:r w:rsidR="00CC7F7C" w:rsidRPr="00C01462">
        <w:t>15</w:t>
      </w:r>
      <w:r w:rsidR="00537F35">
        <w:t xml:space="preserve"> </w:t>
      </w:r>
      <w:r w:rsidR="00537F35">
        <w:fldChar w:fldCharType="begin"/>
      </w:r>
      <w:r w:rsidR="00537F35">
        <w:instrText xml:space="preserve"> ADDIN ZOTERO_ITEM CSL_CITATION {"citationID":"2ofcFHcn","properties":{"formattedCitation":"(Scarpelli et al., 2020)","plainCitation":"(Scarpelli et al., 2020)","noteIndex":0},"citationItems":[{"id":379,"uris":["http://zotero.org/users/9726796/items/8MJWDT2A"],"itemData":{"id":379,"type":"article-journal","abstract":"We present a gridded inventory of Mexico’s anthropogenic methane emissions for 2015 with 0.1° × 0.1° resolution (≈10 × 10 km2) and detailed sectoral breakdown. The inventory is constructed by spatially allocating national emission estimates from the National Inventory of Greenhouse Gases and Compounds constructed by the Instituto Nacional de Ecología y Cambio Climático (INECC). We provide additional breakdown for oil/gas emissions. Spatial allocation is done using an ensemble of national datasets for methane-emitting activities resolving individual municipalities and point sources. We find that emissions are highest in central Mexico and along the east coast, with substantial spatial overlap between major emission sectors (livestock, fugitive emissions from fuels, solid waste, and wastewater). Offshore oil/gas activities, primarily oil production, account for 51% of national oil/gas emissions. We identify 16 hotspots on the 0.1° × 0.1° grid with individual emissions higher than 20 Gg a−1 (2.3 tons h−1) including large landfills, offshore oil production, coal mines in northern Mexico, a gas processing complex, and a cattle processing facility. We find large differences between our inventory and previous gridded emission inventories for Mexico, in particular EDGAR v5, reflecting our use of more detailed geospatial databases. Although uncertainties in methane emissions remain large, the spatially explicit emissions presented here can provide the basis for inversions of atmospheric methane observations to guide improvements in the national inventory. Gridded inventory files are openly available at (https://doi.org/10.7910/DVN/5FUTWM).","container-title":"Environmental Research Letters","DOI":"10.1088/1748-9326/abb42b","ISSN":"1748-9326","issue":"10","journalAbbreviation":"Environ. Res. Lett.","language":"en","note":"publisher: IOP Publishing","page":"105015","source":"Institute of Physics","title":"A gridded inventory of anthropogenic methane emissions from Mexico based on Mexico’s national inventory of greenhouse gases and compounds","volume":"15","author":[{"family":"Scarpelli","given":"Tia R."},{"family":"Jacob","given":"Daniel J."},{"family":"Villasana","given":"Claudia A. Octaviano"},{"family":"Hernández","given":"Irma F. Ramírez"},{"family":"Moreno","given":"Paulina R. Cárdenas"},{"family":"Alfaro","given":"Eunice A. Cortés"},{"family":"García","given":"Miguel Á García"},{"family":"Zavala-Araiza","given":"Daniel"}],"issued":{"date-parts":[["2020",10]]}}}],"schema":"https://github.com/citation-style-language/schema/raw/master/csl-citation.json"} </w:instrText>
      </w:r>
      <w:r w:rsidR="00537F35">
        <w:fldChar w:fldCharType="separate"/>
      </w:r>
      <w:r w:rsidR="00537F35">
        <w:rPr>
          <w:noProof/>
        </w:rPr>
        <w:t>(Scarpelli et al., 2020)</w:t>
      </w:r>
      <w:r w:rsidR="00537F35">
        <w:fldChar w:fldCharType="end"/>
      </w:r>
      <w:r w:rsidRPr="00C01462">
        <w:t xml:space="preserve">, and the </w:t>
      </w:r>
      <w:r w:rsidR="0084023E">
        <w:t>Environment and Climate Change Canada (ECCC)</w:t>
      </w:r>
      <w:r w:rsidRPr="00C01462">
        <w:t xml:space="preserve"> </w:t>
      </w:r>
      <w:r w:rsidR="007B140B">
        <w:t>inventory for Canada for</w:t>
      </w:r>
      <w:r w:rsidRPr="00C01462">
        <w:t xml:space="preserve"> 20</w:t>
      </w:r>
      <w:r w:rsidR="00CC7F7C" w:rsidRPr="00C01462">
        <w:t>18</w:t>
      </w:r>
      <w:r w:rsidRPr="00C01462">
        <w:t xml:space="preserve"> </w:t>
      </w:r>
      <w:r w:rsidR="00537F35">
        <w:fldChar w:fldCharType="begin"/>
      </w:r>
      <w:r w:rsidR="00537F35">
        <w:instrText xml:space="preserve"> ADDIN ZOTERO_ITEM CSL_CITATION {"citationID":"t3iSFLpz","properties":{"formattedCitation":"(Scarpelli et al., 2021)","plainCitation":"(Scarpelli et al., 2021)","noteIndex":0},"citationItems":[{"id":381,"uris":["http://zotero.org/users/9726796/items/CXQFI4U9"],"itemData":{"id":381,"type":"article-journal","abstract":"Canada’s anthropogenic methane emissions are reported annually to the United Nations Framework Convention on Climate Change through Canada’s National Inventory Report (NIR). Evaluation of this policy-relevant inventory using observations of atmospheric methane requires prior information on the spatial distribution of emissions but that information is lacking in the NIR. Here we spatially allocate the NIR methane emissions for 2018 on a 0.1° × 0.1° grid (≈10 km × 10 km) for individual source sectors and subsectors, with further resolution by source type for the oil/gas sector, using an ensemble of national and provincial geospatial datasets and including facility-level information from Canada’s Greenhouse Gas Reporting Program. The highest emissions are from oil/gas production and livestock in western Canada, and landfills in eastern Canada. We find 11 hotspots emitting more than 1 metric ton h−1 on the 0.1° × 0.1° grid. Oil sands mines in northeast Alberta contribute 3 of these hotspots even though oil sands contribute only 4% of national oil/gas emissions. Our gridded inventory shows large spatial differences with the EDGAR v5 inventory commonly used for inversions of atmospheric methane observations, which may reflect EDGAR’s reliance on global geospatial datasets. Comparison of our spatially resolved inventory to atmospheric measurements in oil/gas production fields suggests that the NIR underestimates these emissions. We also find strong spatial overlap between oil/gas, livestock, and wetland emissions in western Canada that may complicate source attribution in inversions of atmospheric data.","container-title":"Environmental Research Letters","DOI":"10.1088/1748-9326/ac40b1","ISSN":"1748-9326","issue":"1","journalAbbreviation":"Environ. Res. Lett.","language":"en","note":"publisher: IOP Publishing","page":"014007","source":"Institute of Physics","title":"A gridded inventory of Canada’s anthropogenic methane emissions","volume":"17","author":[{"family":"Scarpelli","given":"Tia R."},{"family":"Jacob","given":"Daniel J."},{"family":"Moran","given":"Michael"},{"family":"Reuland","given":"Frances"},{"family":"Gordon","given":"Deborah"}],"issued":{"date-parts":[["2021",12]]}}}],"schema":"https://github.com/citation-style-language/schema/raw/master/csl-citation.json"} </w:instrText>
      </w:r>
      <w:r w:rsidR="00537F35">
        <w:fldChar w:fldCharType="separate"/>
      </w:r>
      <w:r w:rsidR="00537F35">
        <w:rPr>
          <w:noProof/>
        </w:rPr>
        <w:t>(Scarpelli et al., 2021)</w:t>
      </w:r>
      <w:r w:rsidR="00537F35">
        <w:fldChar w:fldCharType="end"/>
      </w:r>
      <w:r w:rsidRPr="00C01462">
        <w:t xml:space="preserve">. </w:t>
      </w:r>
      <w:r w:rsidR="007B140B">
        <w:t>We</w:t>
      </w:r>
      <w:r w:rsidRPr="00C01462">
        <w:t xml:space="preserve"> update </w:t>
      </w:r>
      <w:r w:rsidR="00372C77">
        <w:t xml:space="preserve">GHGI </w:t>
      </w:r>
      <w:r w:rsidR="007B140B">
        <w:t xml:space="preserve">oil and gas emissions to 2018 following </w:t>
      </w:r>
      <w:r w:rsidR="006E601D">
        <w:t xml:space="preserve">Shen et al. </w:t>
      </w:r>
      <w:r w:rsidR="00537F35">
        <w:fldChar w:fldCharType="begin"/>
      </w:r>
      <w:r w:rsidR="00537F35">
        <w:instrText xml:space="preserve"> ADDIN ZOTERO_ITEM CSL_CITATION {"citationID":"xbF9qbyi","properties":{"formattedCitation":"(2022)","plainCitation":"(2022)","noteIndex":0},"citationItems":[{"id":385,"uris":["http://zotero.org/users/9726796/items/BPSBV4XP"],"itemData":{"id":385,"type":"article-journal","abstract":"We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537F35">
        <w:rPr>
          <w:rFonts w:ascii="Cambria Math" w:hAnsi="Cambria Math" w:cs="Cambria Math"/>
        </w:rPr>
        <w:instrText>∼</w:instrText>
      </w:r>
      <w:r w:rsidR="00537F35">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537F35">
        <w:fldChar w:fldCharType="separate"/>
      </w:r>
      <w:r w:rsidR="00537F35">
        <w:rPr>
          <w:noProof/>
        </w:rPr>
        <w:t>(2022)</w:t>
      </w:r>
      <w:r w:rsidR="00537F35">
        <w:fldChar w:fldCharType="end"/>
      </w:r>
      <w:r w:rsidR="00372C77">
        <w:t xml:space="preserve"> and</w:t>
      </w:r>
      <w:r w:rsidR="007B140B" w:rsidRPr="00C01462">
        <w:t xml:space="preserve"> </w:t>
      </w:r>
      <w:r w:rsidR="007B140B">
        <w:t xml:space="preserve">use </w:t>
      </w:r>
      <w:r w:rsidR="00490EB9" w:rsidRPr="00C01462">
        <w:t>the Environmental Defense Fund’s</w:t>
      </w:r>
      <w:r w:rsidR="00267AB0" w:rsidRPr="00C01462">
        <w:t xml:space="preserve"> </w:t>
      </w:r>
      <w:r w:rsidR="00146D72" w:rsidRPr="00C01462">
        <w:t xml:space="preserve">inventory </w:t>
      </w:r>
      <w:r w:rsidR="00386B40">
        <w:t xml:space="preserve">for </w:t>
      </w:r>
      <w:r w:rsidR="007B140B">
        <w:t xml:space="preserve">the Permian basin for </w:t>
      </w:r>
      <w:r w:rsidR="00386B40">
        <w:t>2019</w:t>
      </w:r>
      <w:r w:rsidR="00537F35">
        <w:t xml:space="preserve"> </w:t>
      </w:r>
      <w:r w:rsidR="00537F35">
        <w:fldChar w:fldCharType="begin"/>
      </w:r>
      <w:r w:rsidR="00537F35">
        <w:instrText xml:space="preserve"> ADDIN ZOTERO_ITEM CSL_CITATION {"citationID":"PRopIwg6","properties":{"formattedCitation":"(Zhang et al., 2020)","plainCitation":"(Zhang et al., 2020)","noteIndex":0},"citationItems":[{"id":81,"uris":["http://zotero.org/users/9726796/items/2JNM3997"],"itemData":{"id":81,"type":"article-journal","abstract":"Using new satellite observations and atmospheric inverse modeling, we report methane emissions from the Permian Basin, which is among the world’s most prolific oil-producing regions and accounts for &amp;amp;gt;30% of total U.S. oil production. Based on satellite measurements from May 2018 to March 2019, Permian methane emissions from oil and natural gas production are estimated to be 2.7 ± 0.5 Tg a−1, representing the largest methane flux ever reported from a U.S. oil/gas-producing region and are more than two times higher than bottom-up inventory-based estimates. This magnitude of emissions is 3.7% of the gross gas extracted in the Permian, i.e., ~60% higher than the national average leakage rate. The high methane leakage rate is likely contributed by extensive venting and flaring, resulting from insufficient infrastructure to process and transport natural gas. This work demonstrates a high-resolution satellite data–based atmospheric inversion framework, providing a robust top-down analytical tool for quantifying and evaluating subregional methane emissions.","container-title":"Science Advances","DOI":"10.1126/sciadv.aaz5120","issue":"17","page":"eaaz5120","title":"Quantifying methane emissions from the largest oil-producing basin in the United States from space","volume":"6","author":[{"family":"Zhang","given":"Yuzhong"},{"family":"Gautam","given":"Ritesh"},{"family":"Pandey","given":"Sudhanshu"},{"family":"Omara","given":"Mark"},{"family":"Maasakkers","given":"Joannes D"},{"family":"Sadavarte","given":"Pankaj"},{"family":"Lyon","given":"David"},{"family":"Nesser","given":"Hannah"},{"family":"Sulprizio","given":"Melissa P"},{"family":"Varon","given":"Daniel J"},{"family":"Zhang","given":"Ruixiong"},{"family":"Houweling","given":"Sander"},{"family":"Zavala-Araiza","given":"Daniel"},{"family":"Alvarez","given":"Ramon A"},{"family":"Lorente","given":"Alba"},{"family":"Hamburg","given":"Steven P"},{"family":"Aben","given":"Ilse"},{"family":"Jacob","given":"Daniel J"}],"issued":{"date-parts":[["2020",4,1]]}}}],"schema":"https://github.com/citation-style-language/schema/raw/master/csl-citation.json"} </w:instrText>
      </w:r>
      <w:r w:rsidR="00537F35">
        <w:fldChar w:fldCharType="separate"/>
      </w:r>
      <w:r w:rsidR="00537F35">
        <w:rPr>
          <w:noProof/>
        </w:rPr>
        <w:t>(Zhang et al., 2020)</w:t>
      </w:r>
      <w:r w:rsidR="00537F35">
        <w:fldChar w:fldCharType="end"/>
      </w:r>
      <w:r w:rsidR="00FD7094" w:rsidRPr="00C01462">
        <w:t>.</w:t>
      </w:r>
      <w:r w:rsidR="00146D72" w:rsidRPr="00C01462">
        <w:t xml:space="preserve"> </w:t>
      </w:r>
      <w:r w:rsidR="006E601D">
        <w:t>We</w:t>
      </w:r>
      <w:r w:rsidR="002D332F" w:rsidRPr="00C01462">
        <w:t xml:space="preserve"> </w:t>
      </w:r>
      <w:r w:rsidR="00986D28" w:rsidRPr="00C01462">
        <w:t>treat</w:t>
      </w:r>
      <w:r w:rsidR="002D332F" w:rsidRPr="00C01462">
        <w:t xml:space="preserve"> oil and gas as a single sector in our analysis</w:t>
      </w:r>
      <w:r w:rsidR="006E601D">
        <w:t xml:space="preserve"> due to significant source co-location</w:t>
      </w:r>
      <w:r w:rsidR="00386B40">
        <w:t xml:space="preserve"> and uncertainty in the partitioning of oil and gas wells</w:t>
      </w:r>
      <w:r w:rsidR="002D332F" w:rsidRPr="00C01462">
        <w:t xml:space="preserve">. </w:t>
      </w:r>
      <w:r w:rsidR="0028365E" w:rsidRPr="006202B5">
        <w:rPr>
          <w:color w:val="000000" w:themeColor="text1"/>
        </w:rPr>
        <w:t xml:space="preserve">Anthropogenic </w:t>
      </w:r>
      <w:r w:rsidRPr="006202B5">
        <w:rPr>
          <w:color w:val="000000" w:themeColor="text1"/>
        </w:rPr>
        <w:t>emissions</w:t>
      </w:r>
      <w:r w:rsidR="00386B40" w:rsidRPr="006202B5">
        <w:rPr>
          <w:color w:val="000000" w:themeColor="text1"/>
        </w:rPr>
        <w:t xml:space="preserve"> </w:t>
      </w:r>
      <w:r w:rsidR="0028365E" w:rsidRPr="006202B5">
        <w:rPr>
          <w:color w:val="000000" w:themeColor="text1"/>
        </w:rPr>
        <w:t xml:space="preserve">for Central America and the Caribbean islands </w:t>
      </w:r>
      <w:r w:rsidRPr="006202B5">
        <w:rPr>
          <w:color w:val="000000" w:themeColor="text1"/>
        </w:rPr>
        <w:t xml:space="preserve">are </w:t>
      </w:r>
      <w:r w:rsidR="000F229F" w:rsidRPr="006202B5">
        <w:rPr>
          <w:color w:val="000000" w:themeColor="text1"/>
        </w:rPr>
        <w:t>from</w:t>
      </w:r>
      <w:r w:rsidRPr="006202B5">
        <w:rPr>
          <w:color w:val="000000" w:themeColor="text1"/>
        </w:rPr>
        <w:t xml:space="preserve"> the EDGAR v4.3.2 global emission inventory for 2012</w:t>
      </w:r>
      <w:r w:rsidR="003F6572">
        <w:rPr>
          <w:color w:val="000000" w:themeColor="text1"/>
        </w:rPr>
        <w:t xml:space="preserve"> </w:t>
      </w:r>
      <w:r w:rsidR="003F6572">
        <w:rPr>
          <w:color w:val="000000" w:themeColor="text1"/>
        </w:rPr>
        <w:fldChar w:fldCharType="begin"/>
      </w:r>
      <w:r w:rsidR="003F6572">
        <w:rPr>
          <w:color w:val="000000" w:themeColor="text1"/>
        </w:rPr>
        <w:instrText xml:space="preserve"> ADDIN ZOTERO_ITEM CSL_CITATION {"citationID":"au7YV6ZD","properties":{"formattedCitation":"(Janssens-Maenhout et al., 2019)","plainCitation":"(Janssens-Maenhout et al., 2019)","noteIndex":0},"citationItems":[{"id":389,"uris":["http://zotero.org/users/9726796/items/NPNYGLPM"],"itemData":{"id":389,"type":"article-journal","abstract":"The Emissions Database for Global Atmospheric Research (EDGAR) compiles anthropogenic emissions data for greenhouse gases (GHGs), and for multiple air pollutants, based on international statistics and emission factors. EDGAR data provide quantitative support for atmospheric modelling and for mitigation scenario and impact assessment analyses as well as for policy evaluation. The new version (v4.3.2) of the EDGAR emission inventory provides global estimates, broken down to IPCC-relevant source-sector levels, from 1970 (the year of the European Union's first Air Quality Directive) to 2012 (the end year of the first commitment period of the Kyoto Protocol, KP). Strengths of EDGAR v4.3.2 include global geo-coverage (226 countries), continuity in time, and comprehensiveness in activities. Emissions of multiple chemical compounds, GHGs as well as air pollutants, from relevant sources (fossil fuel activities but also, for example, fermentation processes in agricultural activities) are compiled following a bottom-up (BU), transparent and IPCC-compliant methodology. This paper describes EDGAR v4.3.2 developments with respect to three major long-lived GHGs (CO2, CH4, and N2O) derived from a wide range of human activities apart from the land-use, land-use change and forestry (LULUCF) sector and apart from savannah burning; a companion paper quantifies and discusses emissions of air pollutants. Detailed information is included for each of the IPCC-relevant source sectors, leading to global totals for 2010 (in the middle of the first KP commitment period) (with a 95&amp;thinsp;% confidence interval in parentheses): 33.6(±5.9)&amp;thinsp;Pg&amp;thinsp;CO2&amp;thinsp;yr−1, 0.34(±0.16)&amp;thinsp;Pg&amp;thinsp;CH4&amp;thinsp;yr−1, and 7.2(±3.7)&amp;thinsp;Tg&amp;thinsp;N2O&amp;thinsp;yr−1. We provide uncertainty factors in emissions data for the different GHGs and for three different groups of countries: OECD countries of 1990, countries with economies in transition in 1990, and the remaining countries in development (the UNFCCC non-Annex I parties). We document trends for the major emitting countries together with the European Union in more detail, demonstrating that effects of fuel markets and financial instability have had greater impacts on GHG trends than effects of income or population. These data (https://doi.org/10.5281/zenodo.2658138, Janssens-Maenhout et al., 2019) are visualised with annual and monthly global emissions grid maps of 0.1</w:instrText>
      </w:r>
      <w:r w:rsidR="003F6572">
        <w:rPr>
          <w:rFonts w:ascii="Cambria Math" w:hAnsi="Cambria Math" w:cs="Cambria Math"/>
          <w:color w:val="000000" w:themeColor="text1"/>
        </w:rPr>
        <w:instrText>∘</w:instrText>
      </w:r>
      <w:r w:rsidR="003F6572">
        <w:rPr>
          <w:color w:val="000000" w:themeColor="text1"/>
        </w:rPr>
        <w:instrText>×0.1</w:instrText>
      </w:r>
      <w:r w:rsidR="003F6572">
        <w:rPr>
          <w:rFonts w:ascii="Cambria Math" w:hAnsi="Cambria Math" w:cs="Cambria Math"/>
          <w:color w:val="000000" w:themeColor="text1"/>
        </w:rPr>
        <w:instrText>∘</w:instrText>
      </w:r>
      <w:r w:rsidR="003F6572">
        <w:rPr>
          <w:color w:val="000000" w:themeColor="text1"/>
        </w:rPr>
        <w:instrText xml:space="preserve"> for each source sector.","container-title":"Earth System Science Data","DOI":"10.5194/essd-11-959-2019","ISSN":"1866-3508","issue":"3","language":"English","note":"publisher: Copernicus GmbH","page":"959-1002","source":"Copernicus Online Journals","title":"EDGAR v4.3.2 Global Atlas of the three major greenhouse gas emissions for the period 1970–2012","volume":"11","author":[{"family":"Janssens-Maenhout","given":"Greet"},{"family":"Crippa","given":"Monica"},{"family":"Guizzardi","given":"Diego"},{"family":"Muntean","given":"Marilena"},{"family":"Schaaf","given":"Edwin"},{"family":"Dentener","given":"Frank"},{"family":"Bergamaschi","given":"Peter"},{"family":"Pagliari","given":"Valerio"},{"family":"Olivier","given":"Jos G. J."},{"family":"Peters","given":"Jeroen A. H. W."},{"family":"Aardenne","given":"John A.","non-dropping-particle":"van"},{"family":"Monni","given":"Suvi"},{"family":"Doering","given":"Ulrike"},{"family":"Petrescu","given":"A. M. Roxana"},{"family":"Solazzo","given":"Efisio"},{"family":"Oreggioni","given":"Gabriel D."}],"issued":{"date-parts":[["2019",7,8]]}}}],"schema":"https://github.com/citation-style-language/schema/raw/master/csl-citation.json"} </w:instrText>
      </w:r>
      <w:r w:rsidR="003F6572">
        <w:rPr>
          <w:color w:val="000000" w:themeColor="text1"/>
        </w:rPr>
        <w:fldChar w:fldCharType="separate"/>
      </w:r>
      <w:r w:rsidR="003F6572">
        <w:rPr>
          <w:noProof/>
          <w:color w:val="000000" w:themeColor="text1"/>
        </w:rPr>
        <w:t>(Janssens-Maenhout et al., 2019)</w:t>
      </w:r>
      <w:r w:rsidR="003F6572">
        <w:rPr>
          <w:color w:val="000000" w:themeColor="text1"/>
        </w:rPr>
        <w:fldChar w:fldCharType="end"/>
      </w:r>
      <w:r w:rsidRPr="006202B5">
        <w:rPr>
          <w:color w:val="000000" w:themeColor="text1"/>
        </w:rPr>
        <w:t xml:space="preserve">. </w:t>
      </w:r>
      <w:r w:rsidR="0076395B">
        <w:t>A</w:t>
      </w:r>
      <w:r w:rsidRPr="00C01462">
        <w:t xml:space="preserve">nthropogenic emissions are assumed </w:t>
      </w:r>
      <w:proofErr w:type="spellStart"/>
      <w:r w:rsidRPr="00C01462">
        <w:t>aseasonal</w:t>
      </w:r>
      <w:proofErr w:type="spellEnd"/>
      <w:r w:rsidRPr="00C01462">
        <w:t xml:space="preserve"> except for manure management and rice cultivation, for which we apply </w:t>
      </w:r>
      <w:r w:rsidR="0076395B">
        <w:t>monthly</w:t>
      </w:r>
      <w:r w:rsidR="0076395B" w:rsidRPr="00C01462">
        <w:t xml:space="preserve"> </w:t>
      </w:r>
      <w:r w:rsidRPr="00C01462">
        <w:t xml:space="preserve">scaling factors as described by </w:t>
      </w:r>
      <w:proofErr w:type="spellStart"/>
      <w:r w:rsidRPr="00C01462">
        <w:t>Maasakkers</w:t>
      </w:r>
      <w:proofErr w:type="spellEnd"/>
      <w:r w:rsidRPr="00C01462">
        <w:t xml:space="preserve"> et al. </w:t>
      </w:r>
      <w:r w:rsidR="003F6572">
        <w:fldChar w:fldCharType="begin"/>
      </w:r>
      <w:r w:rsidR="003F6572">
        <w:instrText xml:space="preserve"> ADDIN ZOTERO_ITEM CSL_CITATION {"citationID":"W6i6cOlt","properties":{"formattedCitation":"(2016)","plainCitation":"(2016)","noteIndex":0},"citationItems":[{"id":157,"uris":["http://zotero.org/users/9726796/items/EGMAZWZG"],"itemData":{"id":157,"type":"article-journal","abstract":"We present a gridded inventory of US anthropogenic methane emissions with 0.1° × 0.1° spatial resolution, monthly temporal resolution, and detailed scale-dependent error characterization. The inventory is designed to be consistent with the 2016 US Environmental Protection Agency (EPA) Inventory of US Greenhouse Gas Emissions and Sinks (GHGI) for 2012. The EPA inventory is available only as national totals for different source types. We use a wide range of databases at the state, county, local, and point source level to disaggregate the inventory and allocate the spatial and temporal distribution of emissions for individual source types. Results show large differences with the EDGAR v4.2 global gridded inventory commonly used as a priori estimate in inversions of atmospheric methane observations. We derive grid-dependent error statistics for individual source types from comparison with the Environmental Defense Fund (EDF) regional inventory for Northeast Texas. These error statistics are independently veri...","container-title":"Environmental Science and Technology","DOI":"10.1021/acs.est.6b02878","ISSN":"15205851","issue":"23","note":"Citation Key: Maasakkers2016\nISBN: 0013-936X","page":"13123-13133","title":"Gridded National Inventory of U.S. Methane Emissions","volume":"50","author":[{"family":"Maasakkers","given":"Joannes D."},{"family":"Jacob","given":"Daniel J."},{"family":"Sulprizio","given":"Melissa P."},{"family":"Turner","given":"Alexander J."},{"family":"Weitz","given":"Melissa"},{"family":"Wirth","given":"Tom"},{"family":"Hight","given":"Cate"},{"family":"DeFigueiredo","given":"Mark"},{"family":"Desai","given":"Mausami"},{"family":"Schmeltz","given":"Rachel"},{"family":"Hockstad","given":"Leif"},{"family":"Bloom","given":"Anthony A."},{"family":"Bowman","given":"Kevin W."},{"family":"Jeong","given":"Seongeun"},{"family":"Fischer","given":"Marc L."}],"issued":{"date-parts":[["2016"]]}},"label":"page","suppress-author":true}],"schema":"https://github.com/citation-style-language/schema/raw/master/csl-citation.json"} </w:instrText>
      </w:r>
      <w:r w:rsidR="003F6572">
        <w:fldChar w:fldCharType="separate"/>
      </w:r>
      <w:r w:rsidR="003F6572">
        <w:rPr>
          <w:noProof/>
        </w:rPr>
        <w:t>(2016)</w:t>
      </w:r>
      <w:r w:rsidR="003F6572">
        <w:fldChar w:fldCharType="end"/>
      </w:r>
      <w:r w:rsidRPr="00C01462">
        <w:t xml:space="preserve"> and Zhang et al. </w:t>
      </w:r>
      <w:r w:rsidR="003F6572">
        <w:fldChar w:fldCharType="begin"/>
      </w:r>
      <w:r w:rsidR="003F6572">
        <w:instrText xml:space="preserve"> ADDIN ZOTERO_ITEM CSL_CITATION {"citationID":"GhS1el9w","properties":{"formattedCitation":"(2018)","plainCitation":"(2018)","noteIndex":0},"citationItems":[{"id":391,"uris":["http://zotero.org/users/9726796/items/4Z8NTPNP"],"itemData":{"id":391,"type":"article-journal","abstract":"The hydroxyl radical (OH) is the main tropospheric oxidant and the main sink for atmospheric methane. The global abundance of OH has been monitored for the past decades using atmospheric methyl chloroform (CH3CCl3) as a proxy. This method is becoming ineffective as atmospheric CH3CCl3 concentrations decline. Here we propose that satellite observations of atmospheric methane in the short-wave infrared (SWIR) and thermal infrared (TIR) can provide an alternative method for monitoring global OH concentrations. The premise is that the atmospheric signature of the methane sink from oxidation by OH is distinct from that of methane emissions. We evaluate this method in an observing system simulation experiment (OSSE) framework using synthetic SWIR and TIR satellite observations representative of the TROPOMI and CrIS instruments, respectively. The synthetic observations are interpreted with a Bayesian inverse analysis, optimizing both gridded methane emissions and global OH concentrations. The optimization is done analytically to provide complete error accounting, including error correlations between posterior emissions and OH concentrations. The potential bias caused by prior errors in the 3-D seasonal OH distribution is examined using OH fields from 12 different models in the ACCMIP archive. We find that the satellite observations of methane have the potential to constrain the global tropospheric OH concentration with a precision better than 1&amp;thinsp;% and an accuracy of about 3&amp;thinsp;% for SWIR and 7&amp;thinsp;% for TIR. The inversion can successfully separate the effects of perturbations to methane emissions and to OH concentrations. Interhemispheric differences in OH concentrations can also be successfully retrieved. Error estimates may be overoptimistic because we assume in this OSSE that errors are strictly random and have no systematic component. The availability of TROPOMI and CrIS data will soon provide an opportunity to test the method with actual observations.","container-title":"Atmospheric Chemistry and Physics","DOI":"10.5194/acp-18-15959-2018","ISSN":"1680-7316","issue":"21","language":"English","note":"publisher: Copernicus GmbH","page":"15959-15973","source":"Copernicus Online Journals","title":"Monitoring global tropospheric OH concentrations using satellite observations of atmospheric methane","volume":"18","author":[{"family":"Zhang","given":"Yuzhong"},{"family":"Jacob","given":"Daniel J."},{"family":"Maasakkers","given":"Joannes D."},{"family":"Sulprizio","given":"Melissa P."},{"family":"Sheng","given":"Jian-Xiong"},{"family":"Gautam","given":"Ritesh"},{"family":"Worden","given":"John"}],"issued":{"date-parts":[["2018",11,7]]}},"label":"page","suppress-author":true}],"schema":"https://github.com/citation-style-language/schema/raw/master/csl-citation.json"} </w:instrText>
      </w:r>
      <w:r w:rsidR="003F6572">
        <w:fldChar w:fldCharType="separate"/>
      </w:r>
      <w:r w:rsidR="003F6572">
        <w:rPr>
          <w:noProof/>
        </w:rPr>
        <w:t>(2018)</w:t>
      </w:r>
      <w:r w:rsidR="003F6572">
        <w:fldChar w:fldCharType="end"/>
      </w:r>
      <w:r w:rsidRPr="00C01462">
        <w:t>, respectively.</w:t>
      </w:r>
    </w:p>
    <w:p w14:paraId="3FCE5DFE" w14:textId="77777777" w:rsidR="00E63085" w:rsidRPr="002867F8" w:rsidRDefault="00E63085" w:rsidP="00E63085">
      <w:pPr>
        <w:rPr>
          <w:color w:val="000000" w:themeColor="text1"/>
        </w:rPr>
      </w:pPr>
    </w:p>
    <w:p w14:paraId="200F7012" w14:textId="376A20BC" w:rsidR="00C47E95" w:rsidRPr="006202B5" w:rsidRDefault="00D7558D">
      <w:pPr>
        <w:rPr>
          <w:color w:val="000000" w:themeColor="text1"/>
        </w:rPr>
      </w:pPr>
      <w:r w:rsidRPr="006202B5">
        <w:rPr>
          <w:color w:val="000000" w:themeColor="text1"/>
        </w:rPr>
        <w:t xml:space="preserve">Prior emissions for wetlands are given by </w:t>
      </w:r>
      <w:r w:rsidR="00CC12E6" w:rsidRPr="006202B5">
        <w:rPr>
          <w:color w:val="000000" w:themeColor="text1"/>
        </w:rPr>
        <w:t>the</w:t>
      </w:r>
      <w:r w:rsidR="00E63085" w:rsidRPr="006202B5">
        <w:rPr>
          <w:color w:val="000000" w:themeColor="text1"/>
        </w:rPr>
        <w:t xml:space="preserve"> </w:t>
      </w:r>
      <w:r w:rsidR="00CC12E6" w:rsidRPr="006202B5">
        <w:rPr>
          <w:color w:val="000000" w:themeColor="text1"/>
        </w:rPr>
        <w:t xml:space="preserve">subset of 9 members of the </w:t>
      </w:r>
      <w:proofErr w:type="spellStart"/>
      <w:r w:rsidR="00E63085" w:rsidRPr="006202B5">
        <w:rPr>
          <w:color w:val="000000" w:themeColor="text1"/>
        </w:rPr>
        <w:t>W</w:t>
      </w:r>
      <w:r w:rsidR="0019599B" w:rsidRPr="006202B5">
        <w:rPr>
          <w:color w:val="000000" w:themeColor="text1"/>
        </w:rPr>
        <w:t>et</w:t>
      </w:r>
      <w:r w:rsidR="00E63085" w:rsidRPr="006202B5">
        <w:rPr>
          <w:color w:val="000000" w:themeColor="text1"/>
        </w:rPr>
        <w:t>C</w:t>
      </w:r>
      <w:r w:rsidR="0019599B" w:rsidRPr="006202B5">
        <w:rPr>
          <w:color w:val="000000" w:themeColor="text1"/>
        </w:rPr>
        <w:t>HART</w:t>
      </w:r>
      <w:r w:rsidR="00E63085" w:rsidRPr="006202B5">
        <w:rPr>
          <w:color w:val="000000" w:themeColor="text1"/>
        </w:rPr>
        <w:t>s</w:t>
      </w:r>
      <w:proofErr w:type="spellEnd"/>
      <w:r w:rsidR="00E63085" w:rsidRPr="006202B5">
        <w:rPr>
          <w:color w:val="000000" w:themeColor="text1"/>
        </w:rPr>
        <w:t xml:space="preserve"> ensemble version 1.3.</w:t>
      </w:r>
      <w:r w:rsidR="0028365E" w:rsidRPr="006202B5">
        <w:rPr>
          <w:color w:val="000000" w:themeColor="text1"/>
        </w:rPr>
        <w:t>1</w:t>
      </w:r>
      <w:r w:rsidR="00CC12E6" w:rsidRPr="006202B5">
        <w:rPr>
          <w:color w:val="000000" w:themeColor="text1"/>
        </w:rPr>
        <w:t xml:space="preserve"> that </w:t>
      </w:r>
      <w:r w:rsidR="0028365E" w:rsidRPr="006202B5">
        <w:rPr>
          <w:color w:val="000000" w:themeColor="text1"/>
        </w:rPr>
        <w:t xml:space="preserve">best </w:t>
      </w:r>
      <w:r w:rsidR="00CC12E6" w:rsidRPr="006202B5">
        <w:rPr>
          <w:color w:val="000000" w:themeColor="text1"/>
        </w:rPr>
        <w:t>match global</w:t>
      </w:r>
      <w:r w:rsidR="0028365E" w:rsidRPr="006202B5">
        <w:rPr>
          <w:color w:val="000000" w:themeColor="text1"/>
        </w:rPr>
        <w:t xml:space="preserve"> GOSAT </w:t>
      </w:r>
      <w:r w:rsidR="00CC12E6" w:rsidRPr="006202B5">
        <w:rPr>
          <w:color w:val="000000" w:themeColor="text1"/>
        </w:rPr>
        <w:t xml:space="preserve">inversion results </w:t>
      </w:r>
      <w:r w:rsidR="002867F8" w:rsidRPr="002867F8">
        <w:rPr>
          <w:color w:val="000000" w:themeColor="text1"/>
        </w:rPr>
        <w:fldChar w:fldCharType="begin"/>
      </w:r>
      <w:r w:rsidR="002867F8" w:rsidRPr="002867F8">
        <w:rPr>
          <w:color w:val="000000" w:themeColor="text1"/>
        </w:rPr>
        <w:instrText xml:space="preserve"> ADDIN ZOTERO_ITEM CSL_CITATION {"citationID":"4B7e6aHu","properties":{"formattedCitation":"(Ma et al., 2021)","plainCitation":"(Ma et al., 2021)","noteIndex":0},"citationItems":[{"id":393,"uris":["http://zotero.org/users/9726796/items/8PZEA5QP"],"itemData":{"id":393,"type":"article-journal","container-title":"AGU Advances","DOI":"https://doi.org/10.1029/2021AV000408","issue":"3","title":"Satellite Constraints on the Latitudinal Distribution and Temperature Sensitivity of Wetland Methane Emissions","URL":"https://agupubs.onlinelibrary.wiley.com/doi/full/10.1029/2021AV000408","volume":"2","author":[{"family":"Ma","given":"Shuang"},{"family":"Worden","given":"J. R."},{"family":"Bloom","given":"A. A."},{"family":"Zhang","given":"Y."},{"family":"Poulter","given":"B."},{"family":"Cusworth","given":"D. H."},{"family":"Yin","given":"Y."},{"family":"Pandey","given":"S."},{"family":"Maasakkers","given":"J. D."},{"family":"Lu","given":"X."},{"family":"Shen","given":"L."},{"family":"Sheng","given":"J."},{"family":"Frankenberg","given":"C."},{"family":"Miller","given":"C. E."},{"family":"Jacob","given":"D. J."}],"accessed":{"date-parts":[["2023",3,27]]},"issued":{"date-parts":[["2021",9,15]]}}}],"schema":"https://github.com/citation-style-language/schema/raw/master/csl-citation.json"} </w:instrText>
      </w:r>
      <w:r w:rsidR="002867F8" w:rsidRPr="002867F8">
        <w:rPr>
          <w:color w:val="000000" w:themeColor="text1"/>
        </w:rPr>
        <w:fldChar w:fldCharType="separate"/>
      </w:r>
      <w:r w:rsidR="002867F8" w:rsidRPr="002867F8">
        <w:rPr>
          <w:noProof/>
          <w:color w:val="000000" w:themeColor="text1"/>
        </w:rPr>
        <w:t>(Ma et al., 2021)</w:t>
      </w:r>
      <w:r w:rsidR="002867F8" w:rsidRPr="002867F8">
        <w:rPr>
          <w:color w:val="000000" w:themeColor="text1"/>
        </w:rPr>
        <w:fldChar w:fldCharType="end"/>
      </w:r>
      <w:r w:rsidR="00E63085" w:rsidRPr="006202B5">
        <w:rPr>
          <w:color w:val="000000" w:themeColor="text1"/>
        </w:rPr>
        <w:t xml:space="preserve">. </w:t>
      </w:r>
      <w:r w:rsidR="0028365E" w:rsidRPr="006202B5">
        <w:rPr>
          <w:color w:val="000000" w:themeColor="text1"/>
        </w:rPr>
        <w:t xml:space="preserve">Lu et al. </w:t>
      </w:r>
      <w:r w:rsidR="002867F8" w:rsidRPr="002867F8">
        <w:rPr>
          <w:color w:val="000000" w:themeColor="text1"/>
        </w:rPr>
        <w:fldChar w:fldCharType="begin"/>
      </w:r>
      <w:r w:rsidR="002867F8" w:rsidRPr="002867F8">
        <w:rPr>
          <w:color w:val="000000" w:themeColor="text1"/>
        </w:rPr>
        <w:instrText xml:space="preserve"> ADDIN ZOTERO_ITEM CSL_CITATION {"citationID":"BnPGS73F","properties":{"formattedCitation":"(2022)","plainCitation":"(2022)","noteIndex":0},"citationItems":[{"id":304,"uris":["http://zotero.org/users/9726796/items/7YPTGCVV"],"itemData":{"id":304,"type":"article-journal","abstract":"Abstract.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2867F8" w:rsidRPr="002867F8">
        <w:rPr>
          <w:rFonts w:ascii="Cambria Math" w:hAnsi="Cambria Math" w:cs="Cambria Math"/>
          <w:color w:val="000000" w:themeColor="text1"/>
        </w:rPr>
        <w:instrText>∘</w:instrText>
      </w:r>
      <w:r w:rsidR="002867F8" w:rsidRPr="002867F8">
        <w:rPr>
          <w:color w:val="000000" w:themeColor="text1"/>
        </w:rPr>
        <w:instrText>×0.625</w:instrText>
      </w:r>
      <w:r w:rsidR="002867F8" w:rsidRPr="002867F8">
        <w:rPr>
          <w:rFonts w:ascii="Cambria Math" w:hAnsi="Cambria Math" w:cs="Cambria Math"/>
          <w:color w:val="000000" w:themeColor="text1"/>
        </w:rPr>
        <w:instrText>∘</w:instrText>
      </w:r>
      <w:r w:rsidR="002867F8" w:rsidRPr="002867F8">
        <w:rPr>
          <w:color w:val="000000" w:themeColor="text1"/>
        </w:rPr>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2867F8" w:rsidRPr="002867F8">
        <w:rPr>
          <w:color w:val="000000" w:themeColor="text1"/>
        </w:rPr>
        <w:fldChar w:fldCharType="separate"/>
      </w:r>
      <w:r w:rsidR="002867F8" w:rsidRPr="002867F8">
        <w:rPr>
          <w:noProof/>
          <w:color w:val="000000" w:themeColor="text1"/>
        </w:rPr>
        <w:t>(2022)</w:t>
      </w:r>
      <w:r w:rsidR="002867F8" w:rsidRPr="002867F8">
        <w:rPr>
          <w:color w:val="000000" w:themeColor="text1"/>
        </w:rPr>
        <w:fldChar w:fldCharType="end"/>
      </w:r>
      <w:r w:rsidR="001B317B" w:rsidRPr="006202B5">
        <w:rPr>
          <w:color w:val="000000" w:themeColor="text1"/>
        </w:rPr>
        <w:t xml:space="preserve"> found </w:t>
      </w:r>
      <w:r w:rsidR="00CC12E6" w:rsidRPr="006202B5">
        <w:rPr>
          <w:color w:val="000000" w:themeColor="text1"/>
        </w:rPr>
        <w:t xml:space="preserve">in an inversion of GOSAT data over North America that </w:t>
      </w:r>
      <w:r w:rsidR="007B52E7">
        <w:rPr>
          <w:color w:val="000000" w:themeColor="text1"/>
        </w:rPr>
        <w:t>this</w:t>
      </w:r>
      <w:r w:rsidR="00CC12E6" w:rsidRPr="006202B5">
        <w:rPr>
          <w:color w:val="000000" w:themeColor="text1"/>
        </w:rPr>
        <w:t xml:space="preserve"> subset </w:t>
      </w:r>
      <w:r w:rsidR="001B317B" w:rsidRPr="006202B5">
        <w:rPr>
          <w:color w:val="000000" w:themeColor="text1"/>
        </w:rPr>
        <w:t>overestimate</w:t>
      </w:r>
      <w:r w:rsidR="00CC12E6" w:rsidRPr="006202B5">
        <w:rPr>
          <w:color w:val="000000" w:themeColor="text1"/>
        </w:rPr>
        <w:t>d</w:t>
      </w:r>
      <w:r w:rsidR="001B317B" w:rsidRPr="006202B5">
        <w:rPr>
          <w:color w:val="000000" w:themeColor="text1"/>
        </w:rPr>
        <w:t xml:space="preserve"> wetland methane emissions, particularly </w:t>
      </w:r>
      <w:r w:rsidR="00CC12E6" w:rsidRPr="006202B5">
        <w:rPr>
          <w:color w:val="000000" w:themeColor="text1"/>
        </w:rPr>
        <w:t>at high latitudes</w:t>
      </w:r>
      <w:r w:rsidR="001B317B" w:rsidRPr="006202B5">
        <w:rPr>
          <w:color w:val="000000" w:themeColor="text1"/>
        </w:rPr>
        <w:t xml:space="preserve">. </w:t>
      </w:r>
      <w:r w:rsidR="00CC12E6" w:rsidRPr="006202B5">
        <w:rPr>
          <w:color w:val="000000" w:themeColor="text1"/>
        </w:rPr>
        <w:t xml:space="preserve">We </w:t>
      </w:r>
      <w:r w:rsidR="00A440C1" w:rsidRPr="006202B5">
        <w:rPr>
          <w:color w:val="000000" w:themeColor="text1"/>
        </w:rPr>
        <w:t>remove</w:t>
      </w:r>
      <w:r w:rsidR="0028365E" w:rsidRPr="006202B5">
        <w:rPr>
          <w:color w:val="000000" w:themeColor="text1"/>
        </w:rPr>
        <w:t xml:space="preserve"> from the ensemble</w:t>
      </w:r>
      <w:r w:rsidR="00A440C1" w:rsidRPr="006202B5">
        <w:rPr>
          <w:color w:val="000000" w:themeColor="text1"/>
        </w:rPr>
        <w:t xml:space="preserve"> </w:t>
      </w:r>
      <w:r w:rsidR="00CC12E6" w:rsidRPr="006202B5">
        <w:rPr>
          <w:color w:val="000000" w:themeColor="text1"/>
        </w:rPr>
        <w:t xml:space="preserve">the </w:t>
      </w:r>
      <w:r w:rsidR="00733119" w:rsidRPr="006202B5">
        <w:rPr>
          <w:color w:val="000000" w:themeColor="text1"/>
        </w:rPr>
        <w:t>two members</w:t>
      </w:r>
      <w:r w:rsidRPr="006202B5">
        <w:rPr>
          <w:color w:val="000000" w:themeColor="text1"/>
        </w:rPr>
        <w:t xml:space="preserve"> (</w:t>
      </w:r>
      <w:r w:rsidR="007B140B" w:rsidRPr="006202B5">
        <w:rPr>
          <w:color w:val="000000" w:themeColor="text1"/>
        </w:rPr>
        <w:t>models 1923 and 2913)</w:t>
      </w:r>
      <w:r w:rsidR="00733119" w:rsidRPr="006202B5">
        <w:rPr>
          <w:color w:val="000000" w:themeColor="text1"/>
        </w:rPr>
        <w:t xml:space="preserve"> </w:t>
      </w:r>
      <w:r w:rsidR="003B15AB" w:rsidRPr="006202B5">
        <w:rPr>
          <w:color w:val="000000" w:themeColor="text1"/>
        </w:rPr>
        <w:t xml:space="preserve">that </w:t>
      </w:r>
      <w:r w:rsidR="00CC12E6" w:rsidRPr="006202B5">
        <w:rPr>
          <w:color w:val="000000" w:themeColor="text1"/>
        </w:rPr>
        <w:t>are most responsible for this overestimate</w:t>
      </w:r>
      <w:r w:rsidR="0028365E" w:rsidRPr="006202B5">
        <w:rPr>
          <w:color w:val="000000" w:themeColor="text1"/>
        </w:rPr>
        <w:t>.</w:t>
      </w:r>
      <w:r w:rsidR="00733119" w:rsidRPr="006202B5">
        <w:rPr>
          <w:color w:val="000000" w:themeColor="text1"/>
        </w:rPr>
        <w:t xml:space="preserve"> </w:t>
      </w:r>
      <w:r w:rsidR="00E63085" w:rsidRPr="006202B5">
        <w:rPr>
          <w:color w:val="000000" w:themeColor="text1"/>
        </w:rPr>
        <w:t xml:space="preserve">Other natural methane emission sources </w:t>
      </w:r>
      <w:r w:rsidR="00CC12E6" w:rsidRPr="006202B5">
        <w:rPr>
          <w:color w:val="000000" w:themeColor="text1"/>
        </w:rPr>
        <w:t xml:space="preserve">are minor and </w:t>
      </w:r>
      <w:r w:rsidR="00E63085" w:rsidRPr="006202B5">
        <w:rPr>
          <w:color w:val="000000" w:themeColor="text1"/>
        </w:rPr>
        <w:t>include open fires, termites, and geological seep</w:t>
      </w:r>
      <w:r w:rsidR="00486CD4" w:rsidRPr="006202B5">
        <w:rPr>
          <w:color w:val="000000" w:themeColor="text1"/>
        </w:rPr>
        <w:t>s</w:t>
      </w:r>
      <w:r w:rsidR="0028365E" w:rsidRPr="006202B5">
        <w:rPr>
          <w:color w:val="000000" w:themeColor="text1"/>
        </w:rPr>
        <w:t>, for which we follow the emissions described in</w:t>
      </w:r>
      <w:r w:rsidR="00486CD4" w:rsidRPr="006202B5">
        <w:rPr>
          <w:color w:val="000000" w:themeColor="text1"/>
        </w:rPr>
        <w:t xml:space="preserve"> Lu et al</w:t>
      </w:r>
      <w:r w:rsidR="002867F8" w:rsidRPr="006202B5">
        <w:rPr>
          <w:color w:val="000000" w:themeColor="text1"/>
        </w:rPr>
        <w:t xml:space="preserve">. </w:t>
      </w:r>
      <w:r w:rsidR="002867F8" w:rsidRPr="002867F8">
        <w:rPr>
          <w:color w:val="000000" w:themeColor="text1"/>
        </w:rPr>
        <w:fldChar w:fldCharType="begin"/>
      </w:r>
      <w:r w:rsidR="002867F8">
        <w:rPr>
          <w:color w:val="000000" w:themeColor="text1"/>
        </w:rPr>
        <w:instrText xml:space="preserve"> ADDIN ZOTERO_ITEM CSL_CITATION {"citationID":"jG3GUxkb","properties":{"formattedCitation":"(2022)","plainCitation":"(2022)","noteIndex":0},"citationItems":[{"id":304,"uris":["http://zotero.org/users/9726796/items/7YPTGCVV"],"itemData":{"id":304,"type":"article-journal","abstract":"Abstract.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2867F8">
        <w:rPr>
          <w:rFonts w:ascii="Cambria Math" w:hAnsi="Cambria Math" w:cs="Cambria Math"/>
          <w:color w:val="000000" w:themeColor="text1"/>
        </w:rPr>
        <w:instrText>∘</w:instrText>
      </w:r>
      <w:r w:rsidR="002867F8">
        <w:rPr>
          <w:color w:val="000000" w:themeColor="text1"/>
        </w:rPr>
        <w:instrText>×0.625</w:instrText>
      </w:r>
      <w:r w:rsidR="002867F8">
        <w:rPr>
          <w:rFonts w:ascii="Cambria Math" w:hAnsi="Cambria Math" w:cs="Cambria Math"/>
          <w:color w:val="000000" w:themeColor="text1"/>
        </w:rPr>
        <w:instrText>∘</w:instrText>
      </w:r>
      <w:r w:rsidR="002867F8">
        <w:rPr>
          <w:color w:val="000000" w:themeColor="text1"/>
        </w:rPr>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2867F8" w:rsidRPr="002867F8">
        <w:rPr>
          <w:color w:val="000000" w:themeColor="text1"/>
        </w:rPr>
        <w:fldChar w:fldCharType="separate"/>
      </w:r>
      <w:r w:rsidR="002867F8" w:rsidRPr="002867F8">
        <w:rPr>
          <w:noProof/>
          <w:color w:val="000000" w:themeColor="text1"/>
        </w:rPr>
        <w:t>(2022)</w:t>
      </w:r>
      <w:r w:rsidR="002867F8" w:rsidRPr="002867F8">
        <w:rPr>
          <w:color w:val="000000" w:themeColor="text1"/>
        </w:rPr>
        <w:fldChar w:fldCharType="end"/>
      </w:r>
      <w:r w:rsidR="00486CD4" w:rsidRPr="006202B5">
        <w:rPr>
          <w:color w:val="000000" w:themeColor="text1"/>
        </w:rPr>
        <w:t>.</w:t>
      </w:r>
    </w:p>
    <w:p w14:paraId="67BDB6F2" w14:textId="74203FF2" w:rsidR="00E63085" w:rsidRPr="00C01462" w:rsidRDefault="00E63085"/>
    <w:p w14:paraId="066853A8" w14:textId="2C81CD54" w:rsidR="003D698A" w:rsidRDefault="000D1015">
      <w:r>
        <w:t>We</w:t>
      </w:r>
      <w:r w:rsidR="00E63085" w:rsidRPr="00C01462">
        <w:t xml:space="preserve"> assume uniform relative error</w:t>
      </w:r>
      <w:r w:rsidR="00577811" w:rsidRPr="00C01462">
        <w:t xml:space="preserve"> standard deviations </w:t>
      </w:r>
      <w:r w:rsidR="009C59C0" w:rsidRPr="00C01462">
        <w:t xml:space="preserve">for </w:t>
      </w:r>
      <w:r w:rsidR="000F229F">
        <w:t xml:space="preserve">the prior </w:t>
      </w:r>
      <w:r w:rsidR="009C59C0" w:rsidRPr="00C01462">
        <w:t xml:space="preserve">emissions </w:t>
      </w:r>
      <w:r w:rsidR="00E63085" w:rsidRPr="00C01462">
        <w:t xml:space="preserve">of </w:t>
      </w:r>
      <w:r w:rsidR="00C36AAC" w:rsidRPr="00C01462">
        <w:t>between 50</w:t>
      </w:r>
      <w:r w:rsidR="00E63085" w:rsidRPr="00C01462">
        <w:t>%</w:t>
      </w:r>
      <w:r w:rsidR="00630107" w:rsidRPr="00C01462">
        <w:t xml:space="preserve"> </w:t>
      </w:r>
      <w:r w:rsidR="00C36AAC" w:rsidRPr="00C01462">
        <w:t>and 100%</w:t>
      </w:r>
      <w:r>
        <w:t xml:space="preserve"> with no error covariance between grid cells </w:t>
      </w:r>
      <w:r w:rsidR="00DE21F5">
        <w:t xml:space="preserve">for the different members of </w:t>
      </w:r>
      <w:r>
        <w:t>our inversion ensemble</w:t>
      </w:r>
      <w:r w:rsidR="00C36AAC" w:rsidRPr="00C01462">
        <w:t xml:space="preserve">. </w:t>
      </w:r>
      <w:r w:rsidR="00DE21F5">
        <w:t>P</w:t>
      </w:r>
      <w:r w:rsidR="00577811" w:rsidRPr="00C01462">
        <w:t xml:space="preserve">revious inversions that optimized methane emissions over North America </w:t>
      </w:r>
      <w:r w:rsidR="00DE21F5">
        <w:t xml:space="preserve">assumed 50% prior error standard deviations </w:t>
      </w:r>
      <w:r w:rsidR="00577811" w:rsidRPr="00C01462">
        <w:fldChar w:fldCharType="begin"/>
      </w:r>
      <w:r w:rsidR="00474EBE">
        <w:instrText xml:space="preserve"> ADDIN ZOTERO_ITEM CSL_CITATION {"citationID":"Aj5dQW7z","properties":{"formattedCitation":"(Maasakkers et al., 2021; Lu et al., 2022)","plainCitation":"(Maasakkers et al., 2021; Lu et al., 2022)","noteIndex":0},"citationItems":[{"id":221,"uris":["http://zotero.org/users/9726796/items/M9796JUJ"],"itemData":{"id":221,"type":"article-journal","abstract":"We use 2010 2015 Greenhouse Gases Observing Satellite (GOSAT) observations of atmospheric methane columns over North America in a high-resolution inversion of methane emissions, including contributions from different sectors and their trends over the period. The inversion involves an analytical solution to the Bayesian optimization problem for a Gaussian mixture model (GMM) of the emission field with up to 0:5-0:625 resolution in concentrated source regions. The analytical solution provides a closedform characterization of the information content from the inversion and facilitates the construction of a large ensemble of solutions exploring the effect of different uncertainties and assumptions in the inverse analysis. Prior estimates for the inversion include a gridded version of the Environmental Protection Agency (EPA) Inventory of US Greenhouse Gas Emissions and Sinks (GHGI) and the WetCHARTs model ensemble for wetlands. Our best estimate for mean 2010 2015 US anthropogenic emissions is 30.6 (range: 29.4 31.3) Tg a-1, slightly higher than the gridded EPA inventory (28.7 (26.4 36.2) Tg a-1). The main discrepancy is for the oil and gas production sectors, where we find higher emissions than the GHGI by 35% and 22 %, respectively. The most recent version of the EPA GHGI revises downward its estimate of emissions from oil production, and we find that these are lower than our estimate by a factor of 2. Our best estimate of US wetland emissions is 10.2 (5.6 11.1) Tg a-1, on the low end of the prior WetCHARTs inventory uncertainty range (14.2 (3.3 32.4) Tg a-1), which calls for better understanding of these emissions. We find an increasing trend in US anthropogenic emissions over 2010 2015 of 0.4%a-1, lower than previous GOSAT-based estimates but opposite to the decrease reported by the EPA GHGI. Most of this increase appears driven by unconventional oil and gas production in the eastern US. We also find that oil and gas production emissions in Mexico are higher than in the nationally reported inventory, though there is evidence for a 2010 2015 decrease in emissions from offshore oil production.","container-title":"Atmospheric Chemistry and Physics","DOI":"10.5194/acp-21-4339-2021","ISSN":"16807324","issue":"6","title":"2010-2015 North American methane emissions, sectoral contributions, and trends: A high-resolution inversion of GOSAT observations of atmospheric methane","volume":"21","author":[{"family":"Maasakkers","given":"Joannes D."},{"family":"Jacob","given":"Daniel J."},{"family":"Sulprizio","given":"Melissa P."},{"family":"Scarpelli","given":"Tia R."},{"family":"Nesser","given":"Hannah"},{"family":"Sheng","given":"Jianxiong"},{"family":"Zhang","given":"Yuzhong"},{"family":"Lu","given":"Xiao"},{"family":"Anthony Bloom","given":"A."},{"family":"Bowman","given":"Kevin W."},{"family":"Worden","given":"John R."},{"family":"J. Parker","given":"Robert"}],"issued":{"date-parts":[["2021"]]}},"label":"page"},{"id":304,"uris":["http://zotero.org/users/9726796/items/7YPTGCVV"],"itemData":{"id":304,"type":"article-journal","abstract":"Abstract.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474EBE">
        <w:rPr>
          <w:rFonts w:ascii="Cambria Math" w:hAnsi="Cambria Math" w:cs="Cambria Math"/>
        </w:rPr>
        <w:instrText>∘</w:instrText>
      </w:r>
      <w:r w:rsidR="00474EBE">
        <w:instrText>×0.625</w:instrText>
      </w:r>
      <w:r w:rsidR="00474EBE">
        <w:rPr>
          <w:rFonts w:ascii="Cambria Math" w:hAnsi="Cambria Math" w:cs="Cambria Math"/>
        </w:rPr>
        <w:instrText>∘</w:instrText>
      </w:r>
      <w:r w:rsidR="00474EBE">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Octaviano"},{"family":"Andrews","given":"Arlyn"}],"issued":{"date-parts":[["2022",1,12]]}},"label":"page"}],"schema":"https://github.com/citation-style-language/schema/raw/master/csl-citation.json"} </w:instrText>
      </w:r>
      <w:r w:rsidR="00577811" w:rsidRPr="00C01462">
        <w:fldChar w:fldCharType="separate"/>
      </w:r>
      <w:r w:rsidR="00474EBE">
        <w:rPr>
          <w:noProof/>
        </w:rPr>
        <w:t>(Maasakkers et al., 2021; Lu et al., 2022)</w:t>
      </w:r>
      <w:r w:rsidR="00577811" w:rsidRPr="00C01462">
        <w:fldChar w:fldCharType="end"/>
      </w:r>
      <w:r w:rsidR="00577811" w:rsidRPr="00C01462">
        <w:t xml:space="preserve">. We </w:t>
      </w:r>
      <w:r>
        <w:t>inflate</w:t>
      </w:r>
      <w:r w:rsidRPr="00C01462">
        <w:t xml:space="preserve"> </w:t>
      </w:r>
      <w:r w:rsidR="00577811" w:rsidRPr="00C01462">
        <w:t xml:space="preserve">errors up to 100% </w:t>
      </w:r>
      <w:r w:rsidR="00DE21F5">
        <w:t xml:space="preserve">in our ensemble </w:t>
      </w:r>
      <w:r w:rsidR="00577811" w:rsidRPr="00C01462">
        <w:t>to account for increased error</w:t>
      </w:r>
      <w:r w:rsidR="00DE21F5">
        <w:t>s</w:t>
      </w:r>
      <w:r w:rsidR="00577811" w:rsidRPr="00C01462">
        <w:t xml:space="preserve"> at high resolution</w:t>
      </w:r>
      <w:r w:rsidR="002867F8">
        <w:t xml:space="preserve"> </w:t>
      </w:r>
      <w:r w:rsidR="002867F8">
        <w:fldChar w:fldCharType="begin"/>
      </w:r>
      <w:r w:rsidR="002867F8">
        <w:instrText xml:space="preserve"> ADDIN ZOTERO_ITEM CSL_CITATION {"citationID":"GHGcPGpL","properties":{"formattedCitation":"(Maasakkers et al., 2016)","plainCitation":"(Maasakkers et al., 2016)","noteIndex":0},"citationItems":[{"id":157,"uris":["http://zotero.org/users/9726796/items/EGMAZWZG"],"itemData":{"id":157,"type":"article-journal","abstract":"We present a gridded inventory of US anthropogenic methane emissions with 0.1° × 0.1° spatial resolution, monthly temporal resolution, and detailed scale-dependent error characterization. The inventory is designed to be consistent with the 2016 US Environmental Protection Agency (EPA) Inventory of US Greenhouse Gas Emissions and Sinks (GHGI) for 2012. The EPA inventory is available only as national totals for different source types. We use a wide range of databases at the state, county, local, and point source level to disaggregate the inventory and allocate the spatial and temporal distribution of emissions for individual source types. Results show large differences with the EDGAR v4.2 global gridded inventory commonly used as a priori estimate in inversions of atmospheric methane observations. We derive grid-dependent error statistics for individual source types from comparison with the Environmental Defense Fund (EDF) regional inventory for Northeast Texas. These error statistics are independently veri...","container-title":"Environmental Science and Technology","DOI":"10.1021/acs.est.6b02878","ISSN":"15205851","issue":"23","note":"Citation Key: Maasakkers2016\nISBN: 0013-936X","page":"13123-13133","title":"Gridded National Inventory of U.S. Methane Emissions","volume":"50","author":[{"family":"Maasakkers","given":"Joannes D."},{"family":"Jacob","given":"Daniel J."},{"family":"Sulprizio","given":"Melissa P."},{"family":"Turner","given":"Alexander J."},{"family":"Weitz","given":"Melissa"},{"family":"Wirth","given":"Tom"},{"family":"Hight","given":"Cate"},{"family":"DeFigueiredo","given":"Mark"},{"family":"Desai","given":"Mausami"},{"family":"Schmeltz","given":"Rachel"},{"family":"Hockstad","given":"Leif"},{"family":"Bloom","given":"Anthony A."},{"family":"Bowman","given":"Kevin W."},{"family":"Jeong","given":"Seongeun"},{"family":"Fischer","given":"Marc L."}],"issued":{"date-parts":[["2016"]]}}}],"schema":"https://github.com/citation-style-language/schema/raw/master/csl-citation.json"} </w:instrText>
      </w:r>
      <w:r w:rsidR="002867F8">
        <w:fldChar w:fldCharType="separate"/>
      </w:r>
      <w:r w:rsidR="002867F8">
        <w:rPr>
          <w:noProof/>
        </w:rPr>
        <w:t>(Maasakkers et al., 2016)</w:t>
      </w:r>
      <w:r w:rsidR="002867F8">
        <w:fldChar w:fldCharType="end"/>
      </w:r>
      <w:r w:rsidR="00577811" w:rsidRPr="00C01462">
        <w:t xml:space="preserve">. </w:t>
      </w:r>
      <w:r>
        <w:t>E</w:t>
      </w:r>
      <w:r w:rsidR="009C59C0" w:rsidRPr="00C01462">
        <w:t>rror</w:t>
      </w:r>
      <w:r>
        <w:t>s</w:t>
      </w:r>
      <w:r w:rsidR="009C59C0" w:rsidRPr="00C01462">
        <w:t xml:space="preserve"> for each ensemble member</w:t>
      </w:r>
      <w:r>
        <w:t xml:space="preserve"> are chosen</w:t>
      </w:r>
      <w:r w:rsidR="009C59C0" w:rsidRPr="00C01462">
        <w:t xml:space="preserve"> as described in </w:t>
      </w:r>
      <w:r w:rsidR="005E4B4C">
        <w:t>Section</w:t>
      </w:r>
      <w:r w:rsidR="009C59C0" w:rsidRPr="00C01462">
        <w:t xml:space="preserve"> 2.7.</w:t>
      </w:r>
    </w:p>
    <w:p w14:paraId="3AAE6E1B" w14:textId="77777777" w:rsidR="00784251" w:rsidRPr="00C01462" w:rsidRDefault="00784251"/>
    <w:p w14:paraId="37E07D31" w14:textId="6CF63BE9" w:rsidR="00112218" w:rsidRPr="00C01462" w:rsidRDefault="00B11F0C" w:rsidP="00112218">
      <w:pPr>
        <w:rPr>
          <w:b/>
          <w:bCs/>
        </w:rPr>
      </w:pPr>
      <w:r w:rsidRPr="00C01462">
        <w:rPr>
          <w:b/>
          <w:bCs/>
        </w:rPr>
        <w:t xml:space="preserve">2.3 </w:t>
      </w:r>
      <w:r w:rsidR="00112218" w:rsidRPr="00C01462">
        <w:rPr>
          <w:b/>
          <w:bCs/>
        </w:rPr>
        <w:t>Forward model</w:t>
      </w:r>
    </w:p>
    <w:p w14:paraId="7CB6C338" w14:textId="56D1B5F0" w:rsidR="00AE00A1" w:rsidRDefault="00112218" w:rsidP="00D8280E">
      <w:r w:rsidRPr="00C01462">
        <w:t>We use the nested version of the GEOS-Chem CTM</w:t>
      </w:r>
      <w:r w:rsidR="00A60FF9">
        <w:t xml:space="preserve"> </w:t>
      </w:r>
      <w:r w:rsidRPr="00C01462">
        <w:t xml:space="preserve">12.7 at 0.25° </w:t>
      </w:r>
      <w:r w:rsidR="00A60FF9" w:rsidRPr="00E3469C">
        <w:t>×</w:t>
      </w:r>
      <w:r w:rsidRPr="00C01462">
        <w:t xml:space="preserve"> 0.3125° resolution over North America as the forward model for the inversion. Earlier versions of the methane simulation were described by Wecht et al. </w:t>
      </w:r>
      <w:r w:rsidR="00474EBE">
        <w:fldChar w:fldCharType="begin"/>
      </w:r>
      <w:r w:rsidR="00FE055D">
        <w:instrText xml:space="preserve"> ADDIN ZOTERO_ITEM CSL_CITATION {"citationID":"GSoCnfIc","properties":{"formattedCitation":"(2014a)","plainCitation":"(2014a)","noteIndex":0},"citationItems":[{"id":55,"uris":["http://zotero.org/users/9726796/items/YMTI2KDD"],"itemData":{"id":55,"type":"article-journal","container-title":"J. Geophys. Res. Atmos. Res.","DOI":"10.1002/2014JD021551","issue":"12","note":"Citation Key: Wecht2014","page":"7741-7756","title":"Mapping of North American methane emissions with high spatial resolution by inversion of SCIAMACHY satellite data","volume":"119","author":[{"family":"Wecht","given":"Kevin J."},{"family":"Jacob","given":"Daniel J."},{"family":"Frankenberg","given":"Christian"},{"family":"Jiang","given":"Zhe"},{"family":"Blake","given":"Donald R"}],"issued":{"date-parts":[["2014"]]}},"label":"page","suppress-author":true}],"schema":"https://github.com/citation-style-language/schema/raw/master/csl-citation.json"} </w:instrText>
      </w:r>
      <w:r w:rsidR="00474EBE">
        <w:fldChar w:fldCharType="separate"/>
      </w:r>
      <w:r w:rsidR="00FE055D">
        <w:rPr>
          <w:noProof/>
        </w:rPr>
        <w:t>(2014a)</w:t>
      </w:r>
      <w:r w:rsidR="00474EBE">
        <w:fldChar w:fldCharType="end"/>
      </w:r>
      <w:r w:rsidRPr="00C01462">
        <w:t xml:space="preserve"> and Turner et al. </w:t>
      </w:r>
      <w:r w:rsidR="00474EBE">
        <w:fldChar w:fldCharType="begin"/>
      </w:r>
      <w:r w:rsidR="00474EBE">
        <w:instrText xml:space="preserve"> ADDIN ZOTERO_ITEM CSL_CITATION {"citationID":"T5wPZYMc","properties":{"formattedCitation":"(2015)","plainCitation":"(2015)","noteIndex":0},"citationItems":[{"id":124,"uris":["http://zotero.org/users/9726796/items/3ESPI83K"],"itemData":{"id":124,"type":"article-journal","abstract":"We use 2009–2011 space-borne methane observations from the Greenhouse Gases Observing SATellite (GOSAT) to estimate global and North American methane emissions with 4° × 5° and up to 50 km × 50 km spatial resolution, respectively. GEOS-Chem and GOSAT data are first evaluated with atmospheric methane observations from surface and tower networks (NOAA/ESRL, TCCON) and aircraft (NOAA/ESRL, HIPPO), using the GEOS-Chem chemical transport model as a platform to facilitate comparison of GOSAT with in situ data. This identifies a high-latitude bias between the GOSAT data and GEOS-Chem that we correct via quadratic regression. Our global adjoint-based inversion yields a total methane source of 539 Tg a−1 with some important regional corrections to the EDGARv4.2 inventory used as a prior. Results serve as dynamic boundary conditions for an analytical inversion of North American methane emissions using radial basis functions to achieve high resolution of large sources and provide error characterization. We infer a US anthropogenic methane source of 40.2–42.7 Tg a−1, as compared to 24.9–27.0 Tg a−1 in the EDGAR and EPA bottom-up inventories, and 30.0–44.5 Tg a−1 in recent inverse studies. Our estimate is supported by independent surface and aircraft data and by previous inverse studies for California. We find that the emissions are highest in the southern–central US, the Central Valley of California, and Florida wetlands; large isolated point sources such as the US Four Corners also contribute. Using prior information on source locations, we attribute 29–44 % of US anthropogenic methane emissions to livestock, 22–31 % to oil/gas, 20 % to landfills/wastewater, and 11–15 % to coal. Wetlands contribute an additional 9.0–10.1 Tg a−1.","container-title":"Atmospheric Chemistry and Physics","DOI":"10.5194/acp-15-7049-2015","ISSN":"16807324","issue":"12","note":"Citation Key: Turner2015a\nISBN: 1544952015","page":"7049-7069","title":"Estimating global and North American methane emissions with high spatial resolution using GOSAT satellite data","volume":"15","author":[{"family":"Turner","given":"A. J."},{"family":"Jacob","given":"D. J."},{"family":"Wecht","given":"K. J."},{"family":"Maasakkers","given":"J. D."},{"family":"Lundgren","given":"E."},{"family":"Andrews","given":"A. E."},{"family":"Biraud","given":"S. C."},{"family":"Boesch","given":"H."},{"family":"Bowman","given":"K. W."},{"family":"Deutscher","given":"N. M."},{"family":"Dubey","given":"M. K."},{"family":"Griffith","given":"D. W.T."},{"family":"Hase","given":"F."},{"family":"Kuze","given":"A."},{"family":"Notholt","given":"J."},{"family":"Ohyama","given":"H."},{"family":"Parker","given":"R."},{"family":"Payne","given":"V. H."},{"family":"Sussmann","given":"R."},{"family":"Sweeney","given":"C."},{"family":"Velazco","given":"V. A."},{"family":"Warneke","given":"T."},{"family":"Wennberg","given":"P. O."},{"family":"Wunch","given":"D."}],"issued":{"date-parts":[["2015"]]}},"label":"page","suppress-author":true}],"schema":"https://github.com/citation-style-language/schema/raw/master/csl-citation.json"} </w:instrText>
      </w:r>
      <w:r w:rsidR="00474EBE">
        <w:fldChar w:fldCharType="separate"/>
      </w:r>
      <w:r w:rsidR="00474EBE">
        <w:rPr>
          <w:noProof/>
        </w:rPr>
        <w:t>(2015)</w:t>
      </w:r>
      <w:r w:rsidR="00474EBE">
        <w:fldChar w:fldCharType="end"/>
      </w:r>
      <w:r w:rsidRPr="00C01462">
        <w:t xml:space="preserve">. The model is driven by </w:t>
      </w:r>
      <w:r w:rsidR="00BD679D" w:rsidRPr="00C01462">
        <w:t>GEOS-FP</w:t>
      </w:r>
      <w:r w:rsidRPr="00C01462">
        <w:t xml:space="preserve"> meteorological fields from the </w:t>
      </w:r>
      <w:r w:rsidR="00BD679D" w:rsidRPr="00C01462">
        <w:t xml:space="preserve">NASA Global Modeling and Assimilation Office </w:t>
      </w:r>
      <w:r w:rsidR="00474EBE">
        <w:fldChar w:fldCharType="begin"/>
      </w:r>
      <w:r w:rsidR="00474EBE">
        <w:instrText xml:space="preserve"> ADDIN ZOTERO_ITEM CSL_CITATION {"citationID":"X7wKBFsK","properties":{"formattedCitation":"(Lucchesi, 2017)","plainCitation":"(Lucchesi, 2017)","noteIndex":0},"citationItems":[{"id":395,"uris":["http://zotero.org/users/9726796/items/X7N9B62I"],"itemData":{"id":395,"type":"article-journal","page":"61","title":"File Specification for GEOS-5 FP.","volume":"GMAO Office Note No. 4 (Version 1.1)","author":[{"family":"Lucchesi","given":"R."}],"issued":{"date-parts":[["2017"]]}}}],"schema":"https://github.com/citation-style-language/schema/raw/master/csl-citation.json"} </w:instrText>
      </w:r>
      <w:r w:rsidR="00474EBE">
        <w:fldChar w:fldCharType="separate"/>
      </w:r>
      <w:r w:rsidR="00041D0F">
        <w:rPr>
          <w:noProof/>
        </w:rPr>
        <w:t>(Lucchesi, 2017)</w:t>
      </w:r>
      <w:r w:rsidR="00474EBE">
        <w:fldChar w:fldCharType="end"/>
      </w:r>
      <w:r w:rsidRPr="00C01462">
        <w:t xml:space="preserve">. Methane </w:t>
      </w:r>
      <w:r w:rsidR="00372C77">
        <w:t>sinks</w:t>
      </w:r>
      <w:r w:rsidR="00372C77" w:rsidRPr="00C01462">
        <w:t xml:space="preserve"> </w:t>
      </w:r>
      <w:r w:rsidRPr="00C01462">
        <w:t xml:space="preserve">from OH, Cl, soil uptake, and stratospheric oxidation </w:t>
      </w:r>
      <w:r w:rsidR="00372C77">
        <w:t>are as</w:t>
      </w:r>
      <w:r w:rsidR="00372C77" w:rsidRPr="00C01462">
        <w:t xml:space="preserve"> </w:t>
      </w:r>
      <w:r w:rsidRPr="00C01462">
        <w:t xml:space="preserve">described in </w:t>
      </w:r>
      <w:proofErr w:type="spellStart"/>
      <w:r w:rsidRPr="00C01462">
        <w:t>Maasakkers</w:t>
      </w:r>
      <w:proofErr w:type="spellEnd"/>
      <w:r w:rsidRPr="00C01462">
        <w:t xml:space="preserve"> et al. </w:t>
      </w:r>
      <w:r w:rsidR="00474EBE">
        <w:fldChar w:fldCharType="begin"/>
      </w:r>
      <w:r w:rsidR="00474EBE">
        <w:instrText xml:space="preserve"> ADDIN ZOTERO_ITEM CSL_CITATION {"citationID":"i08sjkX8","properties":{"formattedCitation":"(2019)","plainCitation":"(2019)","noteIndex":0},"citationItems":[{"id":66,"uris":["http://zotero.org/users/9726796/items/U3LJ68TA"],"itemData":{"id":66,"type":"article-journal","abstract":"We use 2010-2015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 and gas emissions in the EDGAR v4.3.2 inventory but little error in the United States where we use a new gridded version of the EPA national greenhouse gas inventory as prior estimate. Oil and gas emissions in the EDGAR v4.3.2 inventory show large differences with national totals reported to the United Nations Framework Convention on Climate Change (UNFCCC), and our inversion is generally more consistent with the UNFCCC data. The observed 2010-2015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a-1) and global mean OH concentrations (atmospheric methane lifetime against oxidation by tropospheric OH of 10:8 ± 0:4 years), indicating that satellite observations of atmospheric methane could provide a proxy for OH concentrations in the future.","container-title":"Atmospheric Chemistry and Physics","DOI":"10.5194/acp-19-7859-2019","ISSN":"16807324","issue":"11","note":"Citation Key: Maasakkers2019","page":"7859-7881","title":"Global distribution of methane emissions, emission trends, and OH concentrations and trends inferred from an inversion of GOSAT satellite data for 2010-2015","volume":"19","author":[{"family":"Maasakkers","given":"Joannes D."},{"family":"Jacob","given":"Daniel J."},{"family":"Sulprizio","given":"Melissa P."},{"family":"Scarpelli","given":"Tia R."},{"family":"Nesser","given":"Hannah"},{"family":"Sheng","given":"Jian Xiong"},{"family":"Zhang","given":"Yuzhong"},{"family":"Hersher","given":"Monica"},{"family":"Anthony Bloom","given":"A."},{"family":"Bowman","given":"Kevin W."},{"family":"Worden","given":"John R."},{"family":"Janssens-Maenhout","given":"Greet"},{"family":"Parker","given":"Robert J."}],"issued":{"date-parts":[["2019"]]}},"label":"page","suppress-author":true}],"schema":"https://github.com/citation-style-language/schema/raw/master/csl-citation.json"} </w:instrText>
      </w:r>
      <w:r w:rsidR="00474EBE">
        <w:fldChar w:fldCharType="separate"/>
      </w:r>
      <w:r w:rsidR="00474EBE">
        <w:rPr>
          <w:noProof/>
        </w:rPr>
        <w:t>(2019)</w:t>
      </w:r>
      <w:r w:rsidR="00474EBE">
        <w:fldChar w:fldCharType="end"/>
      </w:r>
      <w:r w:rsidRPr="00C01462">
        <w:t xml:space="preserve">. Initial conditions for January </w:t>
      </w:r>
      <w:r w:rsidR="00A60FF9">
        <w:t xml:space="preserve">1, </w:t>
      </w:r>
      <w:r w:rsidRPr="00C01462">
        <w:t xml:space="preserve">2019 and 3-hourly boundary conditions for the year are </w:t>
      </w:r>
      <w:r w:rsidR="00A60FF9">
        <w:t>specified</w:t>
      </w:r>
      <w:r w:rsidRPr="00C01462">
        <w:t xml:space="preserve"> by methane concentration fields from </w:t>
      </w:r>
      <w:r w:rsidR="00AD42EC">
        <w:t>a</w:t>
      </w:r>
      <w:r w:rsidRPr="00C01462">
        <w:t xml:space="preserve"> global </w:t>
      </w:r>
      <w:r w:rsidR="00AD42EC">
        <w:t xml:space="preserve">GEOS-Chem simulation at </w:t>
      </w:r>
      <w:r w:rsidRPr="00C01462">
        <w:t xml:space="preserve">2° </w:t>
      </w:r>
      <w:r w:rsidR="00A60FF9" w:rsidRPr="00E3469C">
        <w:t>×</w:t>
      </w:r>
      <w:r w:rsidRPr="00C01462">
        <w:t xml:space="preserve"> 2.5° </w:t>
      </w:r>
      <w:r w:rsidR="00AD42EC">
        <w:t xml:space="preserve">resolution using optimized emissions from a global </w:t>
      </w:r>
      <w:r w:rsidRPr="00C01462">
        <w:t>inversion</w:t>
      </w:r>
      <w:r w:rsidR="00AD42EC">
        <w:t xml:space="preserve"> of TROPOMI observations</w:t>
      </w:r>
      <w:r w:rsidR="00474EBE">
        <w:t xml:space="preserve"> </w:t>
      </w:r>
      <w:r w:rsidR="00474EBE">
        <w:fldChar w:fldCharType="begin"/>
      </w:r>
      <w:r w:rsidR="00474EBE">
        <w:instrText xml:space="preserve"> ADDIN ZOTERO_ITEM CSL_CITATION {"citationID":"sqhnMkXz","properties":{"formattedCitation":"(Qu et al., 2021)","plainCitation":"(Qu et al., 2021)","noteIndex":0},"citationItems":[{"id":396,"uris":["http://zotero.org/users/9726796/items/CYNYUBAR"],"itemData":{"id":396,"type":"article-journal","abstract":"We evaluate the global atmospheric methane column retrievals from the new TROPOMI satellite instrument and apply them to a global inversion of methane sources for 2019 at 2</w:instrText>
      </w:r>
      <w:r w:rsidR="00474EBE">
        <w:rPr>
          <w:rFonts w:ascii="Cambria Math" w:hAnsi="Cambria Math" w:cs="Cambria Math"/>
        </w:rPr>
        <w:instrText>∘</w:instrText>
      </w:r>
      <w:r w:rsidR="00474EBE">
        <w:instrText xml:space="preserve"> × 2.5</w:instrText>
      </w:r>
      <w:r w:rsidR="00474EBE">
        <w:rPr>
          <w:rFonts w:ascii="Cambria Math" w:hAnsi="Cambria Math" w:cs="Cambria Math"/>
        </w:rPr>
        <w:instrText>∘</w:instrText>
      </w:r>
      <w:r w:rsidR="00474EBE">
        <w:instrText xml:space="preserve"> horizontal resolution. We compare the results to an inversion using the sparser but more mature GOSAT satellite retrievals and to a joint inversion using both TROPOMI and GOSAT. Validation of TROPOMI and GOSAT with TCCON ground-based measurements of methane columns, after correcting for retrieval differences in prior vertical profiles and averaging kernels using the GEOS-Chem chemical transport model, shows global biases of −2.7 ppbv for TROPOMI and −1.0 ppbv for GOSAT and regional biases of 6.7 ppbv for TROPOMI and 2.9 ppbv for GOSAT. Intercomparison of TROPOMI and GOSAT shows larger regional discrepancies exceeding 20 ppbv, mostly over regions with low surface albedo in the shortwave infrared where the TROPOMI retrieval may be biased. Our inversion uses an analytical solution to the Bayesian inference of methane sources, thus providing an explicit characterization of error statistics and information content together with the solution. TROPOMI has </w:instrText>
      </w:r>
      <w:r w:rsidR="00474EBE">
        <w:rPr>
          <w:rFonts w:ascii="Cambria Math" w:hAnsi="Cambria Math" w:cs="Cambria Math"/>
        </w:rPr>
        <w:instrText>∼</w:instrText>
      </w:r>
      <w:r w:rsidR="00474EBE">
        <w:instrText xml:space="preserve"> 100 times more observations than GOSAT, but error correlation on the 2</w:instrText>
      </w:r>
      <w:r w:rsidR="00474EBE">
        <w:rPr>
          <w:rFonts w:ascii="Cambria Math" w:hAnsi="Cambria Math" w:cs="Cambria Math"/>
        </w:rPr>
        <w:instrText>∘</w:instrText>
      </w:r>
      <w:r w:rsidR="00474EBE">
        <w:instrText xml:space="preserve"> × 2.5</w:instrText>
      </w:r>
      <w:r w:rsidR="00474EBE">
        <w:rPr>
          <w:rFonts w:ascii="Cambria Math" w:hAnsi="Cambria Math" w:cs="Cambria Math"/>
        </w:rPr>
        <w:instrText>∘</w:instrText>
      </w:r>
      <w:r w:rsidR="00474EBE">
        <w:instrText xml:space="preserve"> scale of the inversion and large spatial inhomogeneity in the number of observations make it less useful than GOSAT for quantifying emissions at that scale. Finer-scale regional inversions would take better advantage of the TROPOMI data density. The TROPOMI and GOSAT inversions show consistent downward adjustments of global oil–gas emissions relative to a prior estimate based on national inventory reports to the United Nations Framework Convention on Climate Change but consistent increases in the south-central US and in Venezuela. Global emissions from livestock (the largest anthropogenic source) are adjusted upward by TROPOMI and GOSAT relative to the EDGAR v4.3.2 prior estimate. We find large artifacts in the TROPOMI inversion over southeast China, where seasonal rice emissions are particularly high but in phase with extensive cloudiness and where coal emissions may be misallocated. Future advances in the TROPOMI retrieval together with finer-scale inversions and improved accounting of error correlations should enable improved exploitation of TROPOMI observations to quantify and attribute methane emissions on the global scale.","container-title":"Atmospheric Chemistry and Physics","DOI":"10.5194/acp-21-14159-2021","ISSN":"1680-7316","issue":"18","language":"English","note":"publisher: Copernicus GmbH","page":"14159-14175","source":"Copernicus Online Journals","title":"Global distribution of methane emissions: a comparative inverse analysis of observations from the TROPOMI and GOSAT satellite instruments","title-short":"Global distribution of methane emissions","volume":"21","author":[{"family":"Qu","given":"Zhen"},{"family":"Jacob","given":"Daniel J."},{"family":"Shen","given":"Lu"},{"family":"Lu","given":"Xiao"},{"family":"Zhang","given":"Yuzhong"},{"family":"Scarpelli","given":"Tia R."},{"family":"Nesser","given":"Hannah"},{"family":"Sulprizio","given":"Melissa P."},{"family":"Maasakkers","given":"Joannes D."},{"family":"Bloom","given":"A. Anthony"},{"family":"Worden","given":"John R."},{"family":"Parker","given":"Robert J."},{"family":"Delgado","given":"Alba L."}],"issued":{"date-parts":[["2021",9,24]]}}}],"schema":"https://github.com/citation-style-language/schema/raw/master/csl-citation.json"} </w:instrText>
      </w:r>
      <w:r w:rsidR="00474EBE">
        <w:fldChar w:fldCharType="separate"/>
      </w:r>
      <w:r w:rsidR="00474EBE">
        <w:rPr>
          <w:noProof/>
        </w:rPr>
        <w:t>(Qu et al., 2021)</w:t>
      </w:r>
      <w:r w:rsidR="00474EBE">
        <w:fldChar w:fldCharType="end"/>
      </w:r>
      <w:r w:rsidRPr="00C01462">
        <w:t>.</w:t>
      </w:r>
    </w:p>
    <w:p w14:paraId="5067114A" w14:textId="77777777" w:rsidR="00D8280E" w:rsidRPr="00C01462" w:rsidRDefault="00D8280E"/>
    <w:p w14:paraId="07F73A91" w14:textId="77777777" w:rsidR="00FB6690" w:rsidRPr="00C01462" w:rsidRDefault="00FB6690" w:rsidP="00FB6690">
      <w:r w:rsidRPr="00C01462">
        <w:rPr>
          <w:b/>
          <w:bCs/>
        </w:rPr>
        <w:t>2.4 TROPOMI observations</w:t>
      </w:r>
    </w:p>
    <w:p w14:paraId="1488FB63" w14:textId="01E6CABD" w:rsidR="00987FB3" w:rsidRPr="00C01462" w:rsidRDefault="0002114F">
      <w:r w:rsidRPr="00C01462">
        <w:lastRenderedPageBreak/>
        <w:t xml:space="preserve">TROPOMI has provided </w:t>
      </w:r>
      <w:r w:rsidR="00806DFF" w:rsidRPr="00C01462">
        <w:t xml:space="preserve">daily, global </w:t>
      </w:r>
      <w:r w:rsidR="00FD3469" w:rsidRPr="00C01462">
        <w:t>observations of dry column methane mixing ratios at 7</w:t>
      </w:r>
      <w:r w:rsidR="00AB5662" w:rsidRPr="00C01462">
        <w:t xml:space="preserve"> </w:t>
      </w:r>
      <w:r w:rsidR="00F506A9" w:rsidRPr="00E3469C">
        <w:t>×</w:t>
      </w:r>
      <w:r w:rsidR="00AB5662" w:rsidRPr="00C01462">
        <w:t xml:space="preserve"> </w:t>
      </w:r>
      <w:r w:rsidR="00FD3469" w:rsidRPr="00C01462">
        <w:t>7 km</w:t>
      </w:r>
      <w:r w:rsidR="00FD3469" w:rsidRPr="00C01462">
        <w:rPr>
          <w:vertAlign w:val="superscript"/>
        </w:rPr>
        <w:t>2</w:t>
      </w:r>
      <w:r w:rsidR="00FD3469" w:rsidRPr="00C01462">
        <w:t xml:space="preserve"> nadir pixel resolution since May 2018</w:t>
      </w:r>
      <w:r w:rsidR="00AB5662" w:rsidRPr="00C01462">
        <w:t xml:space="preserve"> and at 5.5 </w:t>
      </w:r>
      <w:r w:rsidR="00F506A9" w:rsidRPr="00E3469C">
        <w:t>×</w:t>
      </w:r>
      <w:r w:rsidR="00AB5662" w:rsidRPr="00C01462">
        <w:t xml:space="preserve"> 7 km</w:t>
      </w:r>
      <w:r w:rsidR="00AB5662" w:rsidRPr="00C01462">
        <w:rPr>
          <w:vertAlign w:val="superscript"/>
        </w:rPr>
        <w:t>2</w:t>
      </w:r>
      <w:r w:rsidR="00AB5662" w:rsidRPr="00C01462">
        <w:t xml:space="preserve"> nadir pixel resolution since August 2019 </w:t>
      </w:r>
      <w:r w:rsidR="00474EBE">
        <w:fldChar w:fldCharType="begin"/>
      </w:r>
      <w:r w:rsidR="00201AAE">
        <w:instrText xml:space="preserve"> ADDIN ZOTERO_ITEM CSL_CITATION {"citationID":"fU6lCEB8","properties":{"formattedCitation":"(Lorente et al., 2021)","plainCitation":"(Lorente et al., 2021)","noteIndex":0},"citationItems":[{"id":398,"uris":["http://zotero.org/users/9726796/items/LY4KLQAR"],"itemData":{"id":398,"type":"article-journal","abstract":"The TROPOspheric Monitoring Instrument (TROPOMI) on board the Sentinel 5 Precursor (S5-P) satellite provides methane (CH4) measurements with high accuracy and exceptional temporal and spatial resolution and sampling. TROPOMI CH4 measurements are highly valuable to constrain emissions inventories and for trend analysis, with strict requirements on the data quality. This study describes the improvements that we have implemented to retrieve CH4 from TROPOMI using the RemoTeC full-physics algorithm. The updated retrieval algorithm features a constant regularization scheme of the inversion that stabilizes the retrieval and yields less scatter in the data and includes a higher resolution surface altitude database. We have tested the impact of three state-of-the-art molecular spectroscopic databases (HITRAN 2008, HITRAN 2016 and Scientific Exploitation of Operational Missions – Improved Atmospheric Spectroscopy Databases SEOM-IAS) and found that SEOM-IAS provides the best fitting results. The most relevant update in the TROPOMI XCH4 data product is the implementation of an a posteriori correction fully independent of any reference data that is more accurate and corrects for the underestimation at low surface albedo scenes and the overestimation at high surface albedo scenes. After applying the correction, the albedo dependence is removed to a large extent in the TROPOMI versus satellite (Greenhouse gases Observing SATellite – GOSAT) and TROPOMI versus ground-based observations (Total Carbon Column Observing Network – TCCON) comparison, which is an independent verification of the correction scheme. We validate 2 years of TROPOMI CH4 data that show the good agreement of the updated TROPOMI CH4 with TCCON (−3.4 ± 5.6 ppb) and GOSAT (−10.3 ± 16.8 ppb) (mean bias and standard deviation). Low- and high-albedo scenes as well as snow-covered scenes are the most challenging for the CH4 retrieval algorithm, and although the a posteriori correction accounts for most of the bias, there is a need to further investigate the underlying cause.","container-title":"Atmospheric Measurement Techniques","DOI":"10.5194/amt-14-665-2021","ISSN":"1867-1381","issue":"1","language":"English","note":"publisher: Copernicus GmbH","page":"665-684","source":"Copernicus Online Journals","title":"Methane retrieved from TROPOMI: improvement of the data product and validation of the first 2 years of measurements","title-short":"Methane retrieved from TROPOMI","volume":"14","author":[{"family":"Lorente","given":"Alba"},{"family":"Borsdorff","given":"Tobias"},{"family":"Butz","given":"Andre"},{"family":"Hasekamp","given":"Otto"},{"family":"Brugh","given":"Joost","non-dropping-particle":"aan de"},{"family":"Schneider","given":"Andreas"},{"family":"Wu","given":"Lianghai"},{"family":"Hase","given":"Frank"},{"family":"Kivi","given":"Rigel"},{"family":"Wunch","given":"Debra"},{"family":"Pollard","given":"David F."},{"family":"Shiomi","given":"Kei"},{"family":"Deutscher","given":"Nicholas M."},{"family":"Velazco","given":"Voltaire A."},{"family":"Roehl","given":"Coleen M."},{"family":"Wennberg","given":"Paul O."},{"family":"Warneke","given":"Thorsten"},{"family":"Landgraf","given":"Jochen"}],"issued":{"date-parts":[["2021",1,28]]}}}],"schema":"https://github.com/citation-style-language/schema/raw/master/csl-citation.json"} </w:instrText>
      </w:r>
      <w:r w:rsidR="00474EBE">
        <w:fldChar w:fldCharType="separate"/>
      </w:r>
      <w:r w:rsidR="00201AAE">
        <w:rPr>
          <w:noProof/>
        </w:rPr>
        <w:t>(Lorente et al., 2021)</w:t>
      </w:r>
      <w:r w:rsidR="00474EBE">
        <w:fldChar w:fldCharType="end"/>
      </w:r>
      <w:r w:rsidR="00FD3469" w:rsidRPr="00C01462">
        <w:t xml:space="preserve">. TROPOMI </w:t>
      </w:r>
      <w:r w:rsidR="00662572" w:rsidRPr="00C01462">
        <w:t xml:space="preserve">measures backscattered solar radiation </w:t>
      </w:r>
      <w:r w:rsidR="00372C77">
        <w:t>in the</w:t>
      </w:r>
      <w:r w:rsidR="00372C77" w:rsidRPr="00C01462">
        <w:t xml:space="preserve"> </w:t>
      </w:r>
      <w:r w:rsidR="00662572" w:rsidRPr="00C01462">
        <w:t xml:space="preserve">2.3 </w:t>
      </w:r>
      <w:proofErr w:type="spellStart"/>
      <w:r w:rsidR="00662572" w:rsidRPr="00C01462">
        <w:t>μm</w:t>
      </w:r>
      <w:proofErr w:type="spellEnd"/>
      <w:r w:rsidR="00662572" w:rsidRPr="00C01462">
        <w:t xml:space="preserve"> </w:t>
      </w:r>
      <w:r w:rsidR="00372C77">
        <w:t xml:space="preserve">methane absorption band </w:t>
      </w:r>
      <w:r w:rsidR="00662572" w:rsidRPr="00C01462">
        <w:t>from a</w:t>
      </w:r>
      <w:r w:rsidR="00FD3469" w:rsidRPr="00C01462">
        <w:t xml:space="preserve"> sun-synchronous orbit with a local overpass time of 13:30</w:t>
      </w:r>
      <w:r w:rsidR="00662572" w:rsidRPr="00C01462">
        <w:t xml:space="preserve"> </w:t>
      </w:r>
      <w:r w:rsidR="00201AAE">
        <w:fldChar w:fldCharType="begin"/>
      </w:r>
      <w:r w:rsidR="00201AAE">
        <w:instrText xml:space="preserve"> ADDIN ZOTERO_ITEM CSL_CITATION {"citationID":"50Y8PD4M","properties":{"formattedCitation":"(Veefkind et al., 2012)","plainCitation":"(Veefkind et al., 2012)","noteIndex":0},"citationItems":[{"id":105,"uris":["http://zotero.org/users/9726796/items/FYQTAJPE"],"itemData":{"id":105,"type":"article-journal","abstract":"The ESA (European Space Agency) Sentinel-5 Precursor (S-5 P) is a low Earth orbit polar satellite to provide information and services on air quality, climate and the ozone layer in the timeframe 2015-2022. The S-5 P mission is part of the Global Monitoring of the Environment and Security (GMES) Space Component Programme. The payload of the mission is the TROPOspheric Monitoring Instrument (TROPOMI) that will measure key atmospheric constituents including ozone, NO 2, SO 2, CO, CH 4, CH 2O and aerosol properties. TROPOMI has heritage to both the Ozone Monitoring Instrument (OMI) as well as to the SCanning Imaging Absorption spectroMeter for Atmospheric CartograpHY (SCIAMACHY). The S-5 P will extend the data records of these missions as well as be a preparatory mission for the Sentinel-5 mission planned for 2020 onward. The mission is pre-operational and is the link between the current scientific and the operational Sentinel-4/-5 missions. This contribution describes the science and mission objectives, the mission and the instrument, and the data products. While building on a solid foundation of the heritage instruments, the S-5P/TROPOMI mission is an exciting step forward with a strong focus on the troposphere. This is achieved by a combination of a high spatial resolution and improved signal-to-noise, as well as dedicated data product development. It is anticipated that the S-5 P mission will make a large contribution to the monitoring of the global atmospheric composition, as well as to the scientific knowledge of relevant atmospheric processes. © 2012 Elsevier Inc.","container-title":"Remote Sensing of Environment","DOI":"10.1016/j.rse.2011.09.027","ISSN":"00344257","page":"70-83","title":"TROPOMI on the ESA Sentinel-5 Precursor: A GMES mission for global observations of the atmospheric composition for climate, air quality and ozone layer applications","volume":"120","author":[{"family":"Veefkind","given":"J. P."},{"family":"Aben","given":"I."},{"family":"McMullan","given":"K."},{"family":"Förster","given":"H."},{"family":"Vries","given":"J.","non-dropping-particle":"de"},{"family":"Otter","given":"G."},{"family":"Claas","given":"J."},{"family":"Eskes","given":"H. J."},{"family":"Haan","given":"J. F.","non-dropping-particle":"de"},{"family":"Kleipool","given":"Q."},{"family":"Weele","given":"M.","non-dropping-particle":"van"},{"family":"Hasekamp","given":"O."},{"family":"Hoogeveen","given":"R."},{"family":"Landgraf","given":"J."},{"family":"Snel","given":"R."},{"family":"Tol","given":"P."},{"family":"Ingmann","given":"P."},{"family":"Voors","given":"R."},{"family":"Kruizinga","given":"B."},{"family":"Vink","given":"R."},{"family":"Visser","given":"H."},{"family":"Levelt","given":"P. F."}],"issued":{"date-parts":[["2012"]]}}}],"schema":"https://github.com/citation-style-language/schema/raw/master/csl-citation.json"} </w:instrText>
      </w:r>
      <w:r w:rsidR="00201AAE">
        <w:fldChar w:fldCharType="separate"/>
      </w:r>
      <w:r w:rsidR="00201AAE">
        <w:rPr>
          <w:noProof/>
        </w:rPr>
        <w:t>(Veefkind et al., 2012)</w:t>
      </w:r>
      <w:r w:rsidR="00201AAE">
        <w:fldChar w:fldCharType="end"/>
      </w:r>
      <w:r w:rsidR="00FD3469" w:rsidRPr="00C01462">
        <w:t xml:space="preserve">. </w:t>
      </w:r>
      <w:r w:rsidR="00F506A9">
        <w:t>M</w:t>
      </w:r>
      <w:r w:rsidR="00D8280E" w:rsidRPr="00C01462">
        <w:t xml:space="preserve">ethane concentrations </w:t>
      </w:r>
      <w:r w:rsidR="00F506A9">
        <w:t xml:space="preserve">are inferred from </w:t>
      </w:r>
      <w:r w:rsidR="00FD3469" w:rsidRPr="00C01462">
        <w:t>a full-physics retrieval</w:t>
      </w:r>
      <w:r w:rsidR="00F506A9">
        <w:t xml:space="preserve"> </w:t>
      </w:r>
      <w:r w:rsidR="00DE21F5">
        <w:t>with a ~3% success rate due to</w:t>
      </w:r>
      <w:r w:rsidR="00FD3469" w:rsidRPr="00C01462">
        <w:t xml:space="preserve"> cloud cover, variable topography, </w:t>
      </w:r>
      <w:r w:rsidR="00F506A9">
        <w:t xml:space="preserve">low or heterogeneous </w:t>
      </w:r>
      <w:r w:rsidR="00FD3469" w:rsidRPr="00C01462">
        <w:t xml:space="preserve">albedo, </w:t>
      </w:r>
      <w:r w:rsidR="00730A6F">
        <w:t>or</w:t>
      </w:r>
      <w:r w:rsidR="00730A6F" w:rsidRPr="00C01462">
        <w:t xml:space="preserve"> </w:t>
      </w:r>
      <w:r w:rsidR="00FD3469" w:rsidRPr="00C01462">
        <w:t>high aerosol loading</w:t>
      </w:r>
      <w:r w:rsidR="00AB5662" w:rsidRPr="00C01462">
        <w:t xml:space="preserve"> </w:t>
      </w:r>
      <w:r w:rsidR="00201AAE">
        <w:fldChar w:fldCharType="begin"/>
      </w:r>
      <w:r w:rsidR="00201AAE">
        <w:instrText xml:space="preserve"> ADDIN ZOTERO_ITEM CSL_CITATION {"citationID":"3ShmbKFY","properties":{"formattedCitation":"(Hasekamp et al., 2019)","plainCitation":"(Hasekamp et al., 2019)","noteIndex":0},"citationItems":[{"id":48,"uris":["http://zotero.org/users/9726796/items/HUGUPFKE"],"itemData":{"id":48,"type":"article-journal","issue":"10","note":"Citation Key: Hasekamp2019","page":"1-67","title":"Algorithm Theoretical Baseline Document for Sentinel-5 Precursor Methane Retrieval","volume":"1","author":[{"family":"Hasekamp","given":"Otto"},{"family":"Lorente","given":"Alba"},{"family":"Hu","given":"Haili"},{"family":"Butz","given":"Andre"},{"family":"Aan de Brugh","given":"Joost"},{"family":"Landgraf","given":"Jochen"}],"issued":{"date-parts":[["2019"]]}}}],"schema":"https://github.com/citation-style-language/schema/raw/master/csl-citation.json"} </w:instrText>
      </w:r>
      <w:r w:rsidR="00201AAE">
        <w:fldChar w:fldCharType="separate"/>
      </w:r>
      <w:r w:rsidR="00201AAE">
        <w:rPr>
          <w:noProof/>
        </w:rPr>
        <w:t>(Hasekamp et al., 2019)</w:t>
      </w:r>
      <w:r w:rsidR="00201AAE">
        <w:fldChar w:fldCharType="end"/>
      </w:r>
      <w:r w:rsidR="00201AAE" w:rsidRPr="00C01462" w:rsidDel="00730A6F">
        <w:t xml:space="preserve"> </w:t>
      </w:r>
      <w:r w:rsidR="00FD3469" w:rsidRPr="00C01462">
        <w:t xml:space="preserve">. </w:t>
      </w:r>
      <w:r w:rsidR="001765E5" w:rsidRPr="00C01462">
        <w:t>We use retrieval</w:t>
      </w:r>
      <w:r w:rsidR="00AE00A1">
        <w:t xml:space="preserve"> v14</w:t>
      </w:r>
      <w:r w:rsidR="001765E5" w:rsidRPr="00C01462">
        <w:t xml:space="preserve"> </w:t>
      </w:r>
      <w:r w:rsidR="00AE00A1">
        <w:t xml:space="preserve">as </w:t>
      </w:r>
      <w:r w:rsidR="001765E5" w:rsidRPr="00C01462">
        <w:t xml:space="preserve">described by </w:t>
      </w:r>
      <w:proofErr w:type="spellStart"/>
      <w:r w:rsidR="001765E5" w:rsidRPr="00C01462">
        <w:t>Lorente</w:t>
      </w:r>
      <w:proofErr w:type="spellEnd"/>
      <w:r w:rsidR="001765E5" w:rsidRPr="00C01462">
        <w:t xml:space="preserve"> et al. </w:t>
      </w:r>
      <w:r w:rsidR="00201AAE">
        <w:fldChar w:fldCharType="begin"/>
      </w:r>
      <w:r w:rsidR="00201AAE">
        <w:instrText xml:space="preserve"> ADDIN ZOTERO_ITEM CSL_CITATION {"citationID":"3Up0gpVR","properties":{"formattedCitation":"(2021)","plainCitation":"(2021)","noteIndex":0},"citationItems":[{"id":398,"uris":["http://zotero.org/users/9726796/items/LY4KLQAR"],"itemData":{"id":398,"type":"article-journal","abstract":"The TROPOspheric Monitoring Instrument (TROPOMI) on board the Sentinel 5 Precursor (S5-P) satellite provides methane (CH4) measurements with high accuracy and exceptional temporal and spatial resolution and sampling. TROPOMI CH4 measurements are highly valuable to constrain emissions inventories and for trend analysis, with strict requirements on the data quality. This study describes the improvements that we have implemented to retrieve CH4 from TROPOMI using the RemoTeC full-physics algorithm. The updated retrieval algorithm features a constant regularization scheme of the inversion that stabilizes the retrieval and yields less scatter in the data and includes a higher resolution surface altitude database. We have tested the impact of three state-of-the-art molecular spectroscopic databases (HITRAN 2008, HITRAN 2016 and Scientific Exploitation of Operational Missions – Improved Atmospheric Spectroscopy Databases SEOM-IAS) and found that SEOM-IAS provides the best fitting results. The most relevant update in the TROPOMI XCH4 data product is the implementation of an a posteriori correction fully independent of any reference data that is more accurate and corrects for the underestimation at low surface albedo scenes and the overestimation at high surface albedo scenes. After applying the correction, the albedo dependence is removed to a large extent in the TROPOMI versus satellite (Greenhouse gases Observing SATellite – GOSAT) and TROPOMI versus ground-based observations (Total Carbon Column Observing Network – TCCON) comparison, which is an independent verification of the correction scheme. We validate 2 years of TROPOMI CH4 data that show the good agreement of the updated TROPOMI CH4 with TCCON (−3.4 ± 5.6 ppb) and GOSAT (−10.3 ± 16.8 ppb) (mean bias and standard deviation). Low- and high-albedo scenes as well as snow-covered scenes are the most challenging for the CH4 retrieval algorithm, and although the a posteriori correction accounts for most of the bias, there is a need to further investigate the underlying cause.","container-title":"Atmospheric Measurement Techniques","DOI":"10.5194/amt-14-665-2021","ISSN":"1867-1381","issue":"1","language":"English","note":"publisher: Copernicus GmbH","page":"665-684","source":"Copernicus Online Journals","title":"Methane retrieved from TROPOMI: improvement of the data product and validation of the first 2 years of measurements","title-short":"Methane retrieved from TROPOMI","volume":"14","author":[{"family":"Lorente","given":"Alba"},{"family":"Borsdorff","given":"Tobias"},{"family":"Butz","given":"Andre"},{"family":"Hasekamp","given":"Otto"},{"family":"Brugh","given":"Joost","non-dropping-particle":"aan de"},{"family":"Schneider","given":"Andreas"},{"family":"Wu","given":"Lianghai"},{"family":"Hase","given":"Frank"},{"family":"Kivi","given":"Rigel"},{"family":"Wunch","given":"Debra"},{"family":"Pollard","given":"David F."},{"family":"Shiomi","given":"Kei"},{"family":"Deutscher","given":"Nicholas M."},{"family":"Velazco","given":"Voltaire A."},{"family":"Roehl","given":"Coleen M."},{"family":"Wennberg","given":"Paul O."},{"family":"Warneke","given":"Thorsten"},{"family":"Landgraf","given":"Jochen"}],"issued":{"date-parts":[["2021",1,28]]}},"label":"page","suppress-author":true}],"schema":"https://github.com/citation-style-language/schema/raw/master/csl-citation.json"} </w:instrText>
      </w:r>
      <w:r w:rsidR="00201AAE">
        <w:fldChar w:fldCharType="separate"/>
      </w:r>
      <w:r w:rsidR="00201AAE">
        <w:rPr>
          <w:noProof/>
        </w:rPr>
        <w:t>(2021)</w:t>
      </w:r>
      <w:r w:rsidR="00201AAE">
        <w:fldChar w:fldCharType="end"/>
      </w:r>
      <w:r w:rsidR="00D8280E" w:rsidRPr="00C01462">
        <w:t>, which</w:t>
      </w:r>
      <w:r w:rsidR="001765E5" w:rsidRPr="00C01462">
        <w:t xml:space="preserve"> has a -3.4 ± 5.6 ppb bias relative to the Total Carbon Column Observing Network (TCCON).</w:t>
      </w:r>
      <w:r w:rsidR="00D8280E" w:rsidRPr="00C01462">
        <w:t xml:space="preserve"> </w:t>
      </w:r>
      <w:r w:rsidR="00B40A20" w:rsidRPr="00C01462">
        <w:t>We use only high-quality retrievals as indicated by the quality assessment flag</w:t>
      </w:r>
      <w:r w:rsidR="00E4108E" w:rsidRPr="00C01462">
        <w:t>.</w:t>
      </w:r>
    </w:p>
    <w:p w14:paraId="1272C027" w14:textId="77777777" w:rsidR="00987FB3" w:rsidRPr="00C01462" w:rsidRDefault="00987FB3"/>
    <w:p w14:paraId="0CFBBA26" w14:textId="60A128A9" w:rsidR="00637999" w:rsidRDefault="00D01432">
      <w:r>
        <w:t xml:space="preserve">Previous analyses of TROPOMI data identified surface artifacts </w:t>
      </w:r>
      <w:r w:rsidR="00F91F86">
        <w:fldChar w:fldCharType="begin"/>
      </w:r>
      <w:r w:rsidR="00F91F86">
        <w:instrText xml:space="preserve"> ADDIN ZOTERO_ITEM CSL_CITATION {"citationID":"JLmVsaZ5","properties":{"formattedCitation":"(Barr\\uc0\\u233{} et al., 2021)","plainCitation":"(Barré et al., 2021)","noteIndex":0},"citationItems":[{"id":400,"uris":["http://zotero.org/users/9726796/items/QXX57DK4"],"itemData":{"id":400,"type":"article-journal","abstract":"In this study, we present a novel monitoring methodology that combines satellite retrievals and forecasts to detect local CH4 concentration anomalies worldwide. These anomalies are caused by rapidly changing anthropogenic emissions that significantly contribute to the CH4 atmospheric budget and by biases in the satellite retrieval data. The method uses high-resolution (7 km × 7 km) retrievals of total column CH4 from the TROPOspheric Monitoring Instrument (TROPOMI) on board the Sentinel 5 Precursor satellite. Observations are combined with high-resolution CH4 forecasts (</w:instrText>
      </w:r>
      <w:r w:rsidR="00F91F86">
        <w:rPr>
          <w:rFonts w:ascii="Cambria Math" w:hAnsi="Cambria Math" w:cs="Cambria Math"/>
        </w:rPr>
        <w:instrText>∼</w:instrText>
      </w:r>
      <w:r w:rsidR="00F91F86">
        <w:instrText xml:space="preserve"> 9 km) produced by the Copernicus Atmosphere Monitoring Service (CAMS) to provide departures (observations minus forecasts) at close to the satellite's native resolution at appropriate time. Investigating these departures is an effective way to link satellite measurements and emission inventory data in a quantitative manner. We perform filtering on the departures to remove the synoptic-scale and meso-alpha-scale biases in both forecasts and satellite observations. We then apply a simple classification scheme to the filtered departures to detect anomalies and plumes that are missing (e.g. pipeline or facility leaks), underreported or overreported (e.g. depleted drilling fields) in the CAMS emissions. The classification method also shows some limitations to detect emission anomalies only due to local satellite retrieval biases linked to albedo and scattering issues.","container-title":"Atmospheric Chemistry and Physics","DOI":"10.5194/acp-21-5117-2021","ISSN":"1680-7316","issue":"6","language":"English","note":"publisher: Copernicus GmbH","page":"5117-5136","source":"Copernicus Online Journals","title":"Systematic detection of local CH&lt;sub&gt;4&lt;/sub&gt; anomalies by combining satellite measurements with high-resolution forecasts","volume":"21","author":[{"family":"Barré","given":"Jérôme"},{"family":"Aben","given":"Ilse"},{"family":"Agustí-Panareda","given":"Anna"},{"family":"Balsamo","given":"Gianpaolo"},{"family":"Bousserez","given":"Nicolas"},{"family":"Dueben","given":"Peter"},{"family":"Engelen","given":"Richard"},{"family":"Inness","given":"Antje"},{"family":"Lorente","given":"Alba"},{"family":"McNorton","given":"Joe"},{"family":"Peuch","given":"Vincent-Henri"},{"family":"Radnoti","given":"Gabor"},{"family":"Ribas","given":"Roberto"}],"issued":{"date-parts":[["2021",4,1]]}}}],"schema":"https://github.com/citation-style-language/schema/raw/master/csl-citation.json"} </w:instrText>
      </w:r>
      <w:r w:rsidR="00F91F86">
        <w:fldChar w:fldCharType="separate"/>
      </w:r>
      <w:r w:rsidR="00F91F86" w:rsidRPr="00F91F86">
        <w:t>(Barré et al., 2021)</w:t>
      </w:r>
      <w:r w:rsidR="00F91F86">
        <w:fldChar w:fldCharType="end"/>
      </w:r>
      <w:r>
        <w:t xml:space="preserve"> and spatially variable biases relative to the more accurate but sparser GOSAT data</w:t>
      </w:r>
      <w:r w:rsidR="00F91F86">
        <w:t xml:space="preserve"> </w:t>
      </w:r>
      <w:r w:rsidR="00F91F86">
        <w:fldChar w:fldCharType="begin"/>
      </w:r>
      <w:r w:rsidR="00F91F86">
        <w:instrText xml:space="preserve"> ADDIN ZOTERO_ITEM CSL_CITATION {"citationID":"Tom69g68","properties":{"formattedCitation":"(Qu et al., 2021; Chen et al., 2022b)","plainCitation":"(Qu et al., 2021; Chen et al., 2022b)","noteIndex":0},"citationItems":[{"id":396,"uris":["http://zotero.org/users/9726796/items/CYNYUBAR"],"itemData":{"id":396,"type":"article-journal","abstract":"We evaluate the global atmospheric methane column retrievals from the new TROPOMI satellite instrument and apply them to a global inversion of methane sources for 2019 at 2</w:instrText>
      </w:r>
      <w:r w:rsidR="00F91F86">
        <w:rPr>
          <w:rFonts w:ascii="Cambria Math" w:hAnsi="Cambria Math" w:cs="Cambria Math"/>
        </w:rPr>
        <w:instrText>∘</w:instrText>
      </w:r>
      <w:r w:rsidR="00F91F86">
        <w:instrText xml:space="preserve"> × 2.5</w:instrText>
      </w:r>
      <w:r w:rsidR="00F91F86">
        <w:rPr>
          <w:rFonts w:ascii="Cambria Math" w:hAnsi="Cambria Math" w:cs="Cambria Math"/>
        </w:rPr>
        <w:instrText>∘</w:instrText>
      </w:r>
      <w:r w:rsidR="00F91F86">
        <w:instrText xml:space="preserve"> horizontal resolution. We compare the results to an inversion using the sparser but more mature GOSAT satellite retrievals and to a joint inversion using both TROPOMI and GOSAT. Validation of TROPOMI and GOSAT with TCCON ground-based measurements of methane columns, after correcting for retrieval differences in prior vertical profiles and averaging kernels using the GEOS-Chem chemical transport model, shows global biases of −2.7 ppbv for TROPOMI and −1.0 ppbv for GOSAT and regional biases of 6.7 ppbv for TROPOMI and 2.9 ppbv for GOSAT. Intercomparison of TROPOMI and GOSAT shows larger regional discrepancies exceeding 20 ppbv, mostly over regions with low surface albedo in the shortwave infrared where the TROPOMI retrieval may be biased. Our inversion uses an analytical solution to the Bayesian inference of methane sources, thus providing an explicit characterization of error statistics and information content together with the solution. TROPOMI has </w:instrText>
      </w:r>
      <w:r w:rsidR="00F91F86">
        <w:rPr>
          <w:rFonts w:ascii="Cambria Math" w:hAnsi="Cambria Math" w:cs="Cambria Math"/>
        </w:rPr>
        <w:instrText>∼</w:instrText>
      </w:r>
      <w:r w:rsidR="00F91F86">
        <w:instrText xml:space="preserve"> 100 times more observations than GOSAT, but error correlation on the 2</w:instrText>
      </w:r>
      <w:r w:rsidR="00F91F86">
        <w:rPr>
          <w:rFonts w:ascii="Cambria Math" w:hAnsi="Cambria Math" w:cs="Cambria Math"/>
        </w:rPr>
        <w:instrText>∘</w:instrText>
      </w:r>
      <w:r w:rsidR="00F91F86">
        <w:instrText xml:space="preserve"> × 2.5</w:instrText>
      </w:r>
      <w:r w:rsidR="00F91F86">
        <w:rPr>
          <w:rFonts w:ascii="Cambria Math" w:hAnsi="Cambria Math" w:cs="Cambria Math"/>
        </w:rPr>
        <w:instrText>∘</w:instrText>
      </w:r>
      <w:r w:rsidR="00F91F86">
        <w:instrText xml:space="preserve"> scale of the inversion and large spatial inhomogeneity in the number of observations make it less useful than GOSAT for quantifying emissions at that scale. Finer-scale regional inversions would take better advantage of the TROPOMI data density. The TROPOMI and GOSAT inversions show consistent downward adjustments of global oil–gas emissions relative to a prior estimate based on national inventory reports to the United Nations Framework Convention on Climate Change but consistent increases in the south-central US and in Venezuela. Global emissions from livestock (the largest anthropogenic source) are adjusted upward by TROPOMI and GOSAT relative to the EDGAR v4.3.2 prior estimate. We find large artifacts in the TROPOMI inversion over southeast China, where seasonal rice emissions are particularly high but in phase with extensive cloudiness and where coal emissions may be misallocated. Future advances in the TROPOMI retrieval together with finer-scale inversions and improved accounting of error correlations should enable improved exploitation of TROPOMI observations to quantify and attribute methane emissions on the global scale.","container-title":"Atmospheric Chemistry and Physics","DOI":"10.5194/acp-21-14159-2021","ISSN":"1680-7316","issue":"18","language":"English","note":"publisher: Copernicus GmbH","page":"14159-14175","source":"Copernicus Online Journals","title":"Global distribution of methane emissions: a comparative inverse analysis of observations from the TROPOMI and GOSAT satellite instruments","title-short":"Global distribution of methane emissions","volume":"21","author":[{"family":"Qu","given":"Zhen"},{"family":"Jacob","given":"Daniel J."},{"family":"Shen","given":"Lu"},{"family":"Lu","given":"Xiao"},{"family":"Zhang","given":"Yuzhong"},{"family":"Scarpelli","given":"Tia R."},{"family":"Nesser","given":"Hannah"},{"family":"Sulprizio","given":"Melissa P."},{"family":"Maasakkers","given":"Joannes D."},{"family":"Bloom","given":"A. Anthony"},{"family":"Worden","given":"John R."},{"family":"Parker","given":"Robert J."},{"family":"Delgado","given":"Alba L."}],"issued":{"date-parts":[["2021",9,24]]}}},{"id":406,"uris":["http://zotero.org/users/9726796/items/Z4MDHIIT"],"itemData":{"id":406,"type":"article-journal","abstract":"We quantify methane emissions in China and the contributions from different sectors by inverse analysis of 2019 TROPOMI satellite observations of atmospheric methane. The inversion uses as a prior estimate the latest 2014 national sector-resolved anthropogenic emission inventory reported by the Chinese government to the United Nations Framework Convention on Climate Change (UNFCCC) and thus serves as a direct evaluation of that inventory. Emissions are optimized with a Gaussian mixture model (GMM) at up to 0.25</w:instrText>
      </w:r>
      <w:r w:rsidR="00F91F86">
        <w:rPr>
          <w:rFonts w:ascii="Cambria Math" w:hAnsi="Cambria Math" w:cs="Cambria Math"/>
        </w:rPr>
        <w:instrText>∘</w:instrText>
      </w:r>
      <w:r w:rsidR="00F91F86">
        <w:instrText>×0.3125</w:instrText>
      </w:r>
      <w:r w:rsidR="00F91F86">
        <w:rPr>
          <w:rFonts w:ascii="Cambria Math" w:hAnsi="Cambria Math" w:cs="Cambria Math"/>
        </w:rPr>
        <w:instrText>∘</w:instrText>
      </w:r>
      <w:r w:rsidR="00F91F86">
        <w:instrText xml:space="preserve"> resolution. The optimization is done analytically assuming log-normally distributed errors on prior emissions. Errors and information content on the optimized estimates are obtained directly from the analytical solution and also through a 36-member inversion ensemble. Our best estimate for total anthropogenic emissions in China is 65.0 (57.7–68.4) Tg a−1, where parentheses indicate the uncertainty range determined by the inversion ensemble. Contributions from individual sectors include 16.6 (15.6–17.6) Tg a−1 for coal, 2.3 (1.8–2.5) for oil, 0.29 (0.23–0.32) for gas, 17.8 (15.1–21.0) for livestock, 9.3 (8.2–9.9) for waste, 11.9 (10.7–12.7) for rice paddies, and 6.7 (5.8–7.1) for other sources. Our estimate is 21% higher than the Chinese inventory reported to the UNFCCC (53.6 Tg a−1), reflecting upward corrections to emissions from oil (+147 %), gas (+61 %), livestock (+37 %), waste (+41 %), and rice paddies (+34 %), but downward correction for coal (−15 %). It is also higher than previous inverse studies (43–62 Tg a−1) that used the much sparser GOSAT satellite observations and were conducted at coarser resolution. We are in particular better able to separate coal and rice emissions. Our higher livestock emissions are attributed largely to northern China where GOSAT has little sensitivity. Our higher waste emissions reflect at least in part a rapid growth in wastewater treatment in China. Underestimate of oil emissions in the UNFCCC report appears to reflect unaccounted-for super-emitting facilities. Gas emissions in China are mostly from distribution, in part because of low emission factors from production and in part because 42 % of the gas is imported. Our estimate of emissions per unit of domestic gas production indicates a low life-cycle loss rate of 1.7 % (1.3 %–1.9 %), which would imply net climate benefits from the current “coal-to-gas” energy transition in China. However, this small loss rate is somewhat misleading considering China's high gas imports, including from Turkmenistan where emission per unit of gas production is very high.","container-title":"Atmospheric Chemistry and Physics","DOI":"10.5194/acp-22-10809-2022","ISSN":"1680-7316","issue":"16","language":"English","note":"publisher: Copernicus GmbH","page":"10809-10826","source":"Copernicus Online Journals","title":"Methane emissions from China: a high-resolution inversion of TROPOMI satellite observations","title-short":"Methane emissions from China","volume":"22","author":[{"family":"Chen","given":"Zichong"},{"family":"Jacob","given":"Daniel J."},{"family":"Nesser","given":"Hannah"},{"family":"Sulprizio","given":"Melissa P."},{"family":"Lorente","given":"Alba"},{"family":"Varon","given":"Daniel J."},{"family":"Lu","given":"Xiao"},{"family":"Shen","given":"Lu"},{"family":"Qu","given":"Zhen"},{"family":"Penn","given":"Elise"},{"family":"Yu","given":"Xueying"}],"issued":{"date-parts":[["2022",8,26]]}}}],"schema":"https://github.com/citation-style-language/schema/raw/master/csl-citation.json"} </w:instrText>
      </w:r>
      <w:r w:rsidR="00F91F86">
        <w:fldChar w:fldCharType="separate"/>
      </w:r>
      <w:r w:rsidR="00F91F86">
        <w:rPr>
          <w:noProof/>
        </w:rPr>
        <w:t>(Qu et al., 2021; Chen et al., 2022b)</w:t>
      </w:r>
      <w:r w:rsidR="00F91F86">
        <w:fldChar w:fldCharType="end"/>
      </w:r>
      <w:r w:rsidR="00637999">
        <w:t xml:space="preserve">. </w:t>
      </w:r>
      <w:r w:rsidR="00CC6953">
        <w:t>W</w:t>
      </w:r>
      <w:r w:rsidR="00F506A9">
        <w:t xml:space="preserve">e </w:t>
      </w:r>
      <w:r w:rsidR="003168EA">
        <w:t xml:space="preserve">filter the data to remove snow- and ice-covered scenes </w:t>
      </w:r>
      <w:r w:rsidR="00F506A9">
        <w:t xml:space="preserve">using </w:t>
      </w:r>
      <w:r w:rsidR="00DC61E6">
        <w:t>blended albedo</w:t>
      </w:r>
      <w:r w:rsidR="003168EA">
        <w:t xml:space="preserve">, an empirical parameter developed by Wunch et al. </w:t>
      </w:r>
      <w:r w:rsidR="00F91F86">
        <w:fldChar w:fldCharType="begin"/>
      </w:r>
      <w:r w:rsidR="00F91F86">
        <w:instrText xml:space="preserve"> ADDIN ZOTERO_ITEM CSL_CITATION {"citationID":"NqtLFzSO","properties":{"formattedCitation":"(2011)","plainCitation":"(2011)","noteIndex":0},"citationItems":[{"id":404,"uris":["http://zotero.org/users/9726796/items/DS942BHI"],"itemData":{"id":404,"type":"article-journal","abstract":"We describe a method of evaluating systematic errors in measurements of total column dry-air mole fractions of CO2 (XCO2) from space, and we illustrate the method by applying it to the v2.8 Atmospheric CO2 Observations from Space retrievals of the Greenhouse Gases Observing Satellite (ACOS-GOSAT) measurements over land. The approach exploits the lack of large gradients in XCO2 south of 25° S to identify large-scale offsets and other biases in the ACOS-GOSAT data with several retrieval parameters and errors in instrument calibration. We demonstrate the effectiveness of the method by comparing the ACOS-GOSAT data in the Northern Hemisphere with ground truth provided by the Total Carbon Column Observing Network (TCCON). We use the observed correlation between free-tropospheric potential temperature and XCO2 in the Northern Hemisphere to define a dynamically informed coincidence criterion between the ground-based TCCON measurements and the ACOS-GOSAT measurements. We illustrate that this approach provides larger sample sizes, hence giving a more robust comparison than one that simply uses time, latitude and longitude criteria. Our results show that the agreement with the TCCON data improves after accounting for the systematic errors, but that extrapolation to conditions found outside the region south of 25° S may be problematic (e.g., high airmasses, large surface pressure biases, M-gain, measurements made over ocean). A preliminary evaluation of the improved v2.9 ACOS-GOSAT data is also discussed.","container-title":"Atmospheric Chemistry and Physics","DOI":"10.5194/acp-11-12317-2011","ISSN":"1680-7316","issue":"23","language":"English","note":"publisher: Copernicus GmbH","page":"12317-12337","source":"Copernicus Online Journals","title":"A method for evaluating bias in global measurements of CO&lt;sub&gt;2&lt;/sub&gt; total columns from space","volume":"11","author":[{"family":"Wunch","given":"D."},{"family":"Wennberg","given":"P. O."},{"family":"Toon","given":"G. C."},{"family":"Connor","given":"B. J."},{"family":"Fisher","given":"B."},{"family":"Osterman","given":"G. B."},{"family":"Frankenberg","given":"C."},{"family":"Mandrake","given":"L."},{"family":"O'Dell","given":"C."},{"family":"Ahonen","given":"P."},{"family":"Biraud","given":"S. C."},{"family":"Castano","given":"R."},{"family":"Cressie","given":"N."},{"family":"Crisp","given":"D."},{"family":"Deutscher","given":"N. M."},{"family":"Eldering","given":"A."},{"family":"Fisher","given":"M. L."},{"family":"Griffith","given":"D. W. T."},{"family":"Gunson","given":"M."},{"family":"Heikkinen","given":"P."},{"family":"Keppel-Aleks","given":"G."},{"family":"Kyrö","given":"E."},{"family":"Lindenmaier","given":"R."},{"family":"Macatangay","given":"R."},{"family":"Mendonca","given":"J."},{"family":"Messerschmidt","given":"J."},{"family":"Miller","given":"C. E."},{"family":"Morino","given":"I."},{"family":"Notholt","given":"J."},{"family":"Oyafuso","given":"F. A."},{"family":"Rettinger","given":"M."},{"family":"Robinson","given":"J."},{"family":"Roehl","given":"C. M."},{"family":"Salawitch","given":"R. J."},{"family":"Sherlock","given":"V."},{"family":"Strong","given":"K."},{"family":"Sussmann","given":"R."},{"family":"Tanaka","given":"T."},{"family":"Thompson","given":"D. R."},{"family":"Uchino","given":"O."},{"family":"Warneke","given":"T."},{"family":"Wofsy","given":"S. C."}],"issued":{"date-parts":[["2011",12,9]]}},"label":"page","suppress-author":true}],"schema":"https://github.com/citation-style-language/schema/raw/master/csl-citation.json"} </w:instrText>
      </w:r>
      <w:r w:rsidR="00F91F86">
        <w:fldChar w:fldCharType="separate"/>
      </w:r>
      <w:r w:rsidR="00F91F86">
        <w:rPr>
          <w:noProof/>
        </w:rPr>
        <w:t>(2011)</w:t>
      </w:r>
      <w:r w:rsidR="00F91F86">
        <w:fldChar w:fldCharType="end"/>
      </w:r>
      <w:r w:rsidR="003168EA">
        <w:t xml:space="preserve"> and suggested for the TROPOMI data by </w:t>
      </w:r>
      <w:proofErr w:type="spellStart"/>
      <w:r w:rsidR="003168EA">
        <w:t>Lorente</w:t>
      </w:r>
      <w:proofErr w:type="spellEnd"/>
      <w:r w:rsidR="003168EA">
        <w:t xml:space="preserve"> et al.</w:t>
      </w:r>
      <w:r w:rsidR="00F91F86">
        <w:t xml:space="preserve"> </w:t>
      </w:r>
      <w:r w:rsidR="00F91F86">
        <w:fldChar w:fldCharType="begin"/>
      </w:r>
      <w:r w:rsidR="00F91F86">
        <w:instrText xml:space="preserve"> ADDIN ZOTERO_ITEM CSL_CITATION {"citationID":"RmqhcBkJ","properties":{"formattedCitation":"(2021)","plainCitation":"(2021)","noteIndex":0},"citationItems":[{"id":398,"uris":["http://zotero.org/users/9726796/items/LY4KLQAR"],"itemData":{"id":398,"type":"article-journal","abstract":"The TROPOspheric Monitoring Instrument (TROPOMI) on board the Sentinel 5 Precursor (S5-P) satellite provides methane (CH4) measurements with high accuracy and exceptional temporal and spatial resolution and sampling. TROPOMI CH4 measurements are highly valuable to constrain emissions inventories and for trend analysis, with strict requirements on the data quality. This study describes the improvements that we have implemented to retrieve CH4 from TROPOMI using the RemoTeC full-physics algorithm. The updated retrieval algorithm features a constant regularization scheme of the inversion that stabilizes the retrieval and yields less scatter in the data and includes a higher resolution surface altitude database. We have tested the impact of three state-of-the-art molecular spectroscopic databases (HITRAN 2008, HITRAN 2016 and Scientific Exploitation of Operational Missions – Improved Atmospheric Spectroscopy Databases SEOM-IAS) and found that SEOM-IAS provides the best fitting results. The most relevant update in the TROPOMI XCH4 data product is the implementation of an a posteriori correction fully independent of any reference data that is more accurate and corrects for the underestimation at low surface albedo scenes and the overestimation at high surface albedo scenes. After applying the correction, the albedo dependence is removed to a large extent in the TROPOMI versus satellite (Greenhouse gases Observing SATellite – GOSAT) and TROPOMI versus ground-based observations (Total Carbon Column Observing Network – TCCON) comparison, which is an independent verification of the correction scheme. We validate 2 years of TROPOMI CH4 data that show the good agreement of the updated TROPOMI CH4 with TCCON (−3.4 ± 5.6 ppb) and GOSAT (−10.3 ± 16.8 ppb) (mean bias and standard deviation). Low- and high-albedo scenes as well as snow-covered scenes are the most challenging for the CH4 retrieval algorithm, and although the a posteriori correction accounts for most of the bias, there is a need to further investigate the underlying cause.","container-title":"Atmospheric Measurement Techniques","DOI":"10.5194/amt-14-665-2021","ISSN":"1867-1381","issue":"1","language":"English","note":"publisher: Copernicus GmbH","page":"665-684","source":"Copernicus Online Journals","title":"Methane retrieved from TROPOMI: improvement of the data product and validation of the first 2 years of measurements","title-short":"Methane retrieved from TROPOMI","volume":"14","author":[{"family":"Lorente","given":"Alba"},{"family":"Borsdorff","given":"Tobias"},{"family":"Butz","given":"Andre"},{"family":"Hasekamp","given":"Otto"},{"family":"Brugh","given":"Joost","non-dropping-particle":"aan de"},{"family":"Schneider","given":"Andreas"},{"family":"Wu","given":"Lianghai"},{"family":"Hase","given":"Frank"},{"family":"Kivi","given":"Rigel"},{"family":"Wunch","given":"Debra"},{"family":"Pollard","given":"David F."},{"family":"Shiomi","given":"Kei"},{"family":"Deutscher","given":"Nicholas M."},{"family":"Velazco","given":"Voltaire A."},{"family":"Roehl","given":"Coleen M."},{"family":"Wennberg","given":"Paul O."},{"family":"Warneke","given":"Thorsten"},{"family":"Landgraf","given":"Jochen"}],"issued":{"date-parts":[["2021",1,28]]}},"label":"page","suppress-author":true}],"schema":"https://github.com/citation-style-language/schema/raw/master/csl-citation.json"} </w:instrText>
      </w:r>
      <w:r w:rsidR="00F91F86">
        <w:fldChar w:fldCharType="separate"/>
      </w:r>
      <w:r w:rsidR="00F91F86">
        <w:rPr>
          <w:noProof/>
        </w:rPr>
        <w:t>(2021)</w:t>
      </w:r>
      <w:r w:rsidR="00F91F86">
        <w:fldChar w:fldCharType="end"/>
      </w:r>
      <w:r w:rsidR="003168EA">
        <w:t>. We remove scenes with blended albedo</w:t>
      </w:r>
      <w:r w:rsidR="00DC61E6">
        <w:t xml:space="preserve"> </w:t>
      </w:r>
      <w:r w:rsidR="00F506A9">
        <w:t xml:space="preserve">&gt; 0.75 in </w:t>
      </w:r>
      <w:r w:rsidR="003168EA">
        <w:t>non-summer seasons</w:t>
      </w:r>
      <w:r w:rsidR="00F506A9" w:rsidRPr="00C01462">
        <w:t>. We</w:t>
      </w:r>
      <w:r w:rsidR="00667142" w:rsidRPr="00C01462">
        <w:t xml:space="preserve"> </w:t>
      </w:r>
      <w:r w:rsidR="001568F5" w:rsidRPr="00C01462">
        <w:t xml:space="preserve">also </w:t>
      </w:r>
      <w:r w:rsidR="008E0E09" w:rsidRPr="00C01462">
        <w:t>remove scenes</w:t>
      </w:r>
      <w:r w:rsidR="003569D5" w:rsidRPr="00C01462">
        <w:t xml:space="preserve"> </w:t>
      </w:r>
      <w:r w:rsidR="00667142" w:rsidRPr="00C01462">
        <w:t xml:space="preserve">with albedo </w:t>
      </w:r>
      <w:r w:rsidR="003168EA">
        <w:t xml:space="preserve">in the shortwave infrared </w:t>
      </w:r>
      <w:r w:rsidR="003569D5" w:rsidRPr="00C01462">
        <w:t>less than 0.05</w:t>
      </w:r>
      <w:r w:rsidR="00FA3FAA" w:rsidRPr="00C01462">
        <w:t xml:space="preserve"> following de </w:t>
      </w:r>
      <w:proofErr w:type="spellStart"/>
      <w:r w:rsidR="00FA3FAA" w:rsidRPr="00C01462">
        <w:t>Gouw</w:t>
      </w:r>
      <w:proofErr w:type="spellEnd"/>
      <w:r w:rsidR="00FA3FAA" w:rsidRPr="00C01462">
        <w:t xml:space="preserve"> et al.</w:t>
      </w:r>
      <w:r w:rsidR="00DC61E6">
        <w:t xml:space="preserve"> </w:t>
      </w:r>
      <w:r w:rsidR="00F91F86">
        <w:fldChar w:fldCharType="begin"/>
      </w:r>
      <w:r w:rsidR="00AD5EA6">
        <w:instrText xml:space="preserve"> ADDIN ZOTERO_ITEM CSL_CITATION {"citationID":"Opsmah2p","properties":{"formattedCitation":"(2020)","plainCitation":"(2020)","noteIndex":0},"citationItems":[{"id":408,"uris":["http://zotero.org/users/9726796/items/3P4QW9ZQ"],"itemData":{"id":408,"type":"article-journal","abstract":"Production of oil and natural gas in North America is at an all-time high due to the development and use of horizontal drilling and hydraulic fracturing. Methane emissions associated with this industrial activity are a concern because of the contribution to climate radiative forcing. We present new measurements from the space-based TROPOspheric Monitoring Instrument (TROPOMI) launched in 2017 that show methane enhancements over production regions in the United States. In the Uintah Basin in Utah, TROPOMI methane columns correlated with in-situ measurements, and the highest columns were observed over the deepest parts of the basin, consistent with the accumulation of emissions underneath inversions. In the Permian Basin in Texas and New Mexico, methane columns showed maxima over regions with the highest natural gas production and were correlated with nitrogen-dioxide columns at a ratio that is consistent with results from in-situ airborne measurements. The improved detail provided by TROPOMI will likely enable the timely monitoring from space of methane emissions associated with oil and natural gas production.","container-title":"Scientific Reports","DOI":"10.1038/s41598-020-57678-4","ISSN":"2045-2322","issue":"1","journalAbbreviation":"Sci Rep","language":"en","license":"2020 The Author(s)","note":"number: 1\npublisher: Nature Publishing Group","page":"1379","source":"www.nature.com","title":"Daily Satellite Observations of Methane from Oil and Gas Production Regions in the United States","volume":"10","author":[{"family":"Gouw","given":"Joost A.","non-dropping-particle":"de"},{"family":"Veefkind","given":"J. Pepijn"},{"family":"Roosenbrand","given":"Esther"},{"family":"Dix","given":"Barbara"},{"family":"Lin","given":"John C."},{"family":"Landgraf","given":"Jochen"},{"family":"Levelt","given":"Pieternel F."}],"issued":{"date-parts":[["2020",1,28]]}},"label":"page","suppress-author":true}],"schema":"https://github.com/citation-style-language/schema/raw/master/csl-citation.json"} </w:instrText>
      </w:r>
      <w:r w:rsidR="00F91F86">
        <w:fldChar w:fldCharType="separate"/>
      </w:r>
      <w:r w:rsidR="00AD5EA6">
        <w:rPr>
          <w:noProof/>
        </w:rPr>
        <w:t>(2020)</w:t>
      </w:r>
      <w:r w:rsidR="00F91F86">
        <w:fldChar w:fldCharType="end"/>
      </w:r>
      <w:r w:rsidR="00461BC1">
        <w:t>, which</w:t>
      </w:r>
      <w:r w:rsidR="003569D5" w:rsidRPr="00C01462">
        <w:t xml:space="preserve"> account for </w:t>
      </w:r>
      <w:r w:rsidR="00815225">
        <w:t xml:space="preserve">most of </w:t>
      </w:r>
      <w:r w:rsidR="003569D5" w:rsidRPr="00C01462">
        <w:t>the remaining unphysical TROPOMI observations (XCH4 &lt; 1700</w:t>
      </w:r>
      <w:r w:rsidR="00667142" w:rsidRPr="00C01462">
        <w:t xml:space="preserve"> ppb</w:t>
      </w:r>
      <w:r w:rsidR="003569D5" w:rsidRPr="00C01462">
        <w:t>)</w:t>
      </w:r>
      <w:r w:rsidR="00CC6953">
        <w:t>, and</w:t>
      </w:r>
      <w:r w:rsidR="001568F5" w:rsidRPr="00C01462">
        <w:t xml:space="preserve"> </w:t>
      </w:r>
      <w:r w:rsidR="00544FE5" w:rsidRPr="00C01462">
        <w:t>scenes</w:t>
      </w:r>
      <w:r w:rsidR="001568F5" w:rsidRPr="00C01462">
        <w:t xml:space="preserve"> north of 50°N in winter.</w:t>
      </w:r>
      <w:r w:rsidR="00461BC1">
        <w:t xml:space="preserve"> </w:t>
      </w:r>
    </w:p>
    <w:p w14:paraId="3FE492A5" w14:textId="77777777" w:rsidR="00637999" w:rsidRDefault="00637999"/>
    <w:p w14:paraId="78D71C17" w14:textId="3122FE23" w:rsidR="003168EA" w:rsidRDefault="00020EE6" w:rsidP="003168EA">
      <w:r w:rsidRPr="00C01462">
        <w:t xml:space="preserve">Figure 2 shows the </w:t>
      </w:r>
      <w:r>
        <w:t xml:space="preserve">final </w:t>
      </w:r>
      <w:r w:rsidRPr="00C01462">
        <w:t>2919358 observations</w:t>
      </w:r>
      <w:r w:rsidR="00637999">
        <w:t xml:space="preserve"> used for the inversion</w:t>
      </w:r>
      <w:r w:rsidRPr="00C01462">
        <w:t xml:space="preserve"> </w:t>
      </w:r>
      <w:r w:rsidR="00637999">
        <w:t>on</w:t>
      </w:r>
      <w:r w:rsidRPr="00C01462">
        <w:t xml:space="preserve"> the GEOS-Chem </w:t>
      </w:r>
      <w:r w:rsidR="00637999" w:rsidRPr="00C01462">
        <w:t xml:space="preserve">0.25° </w:t>
      </w:r>
      <w:r w:rsidR="00637999">
        <w:t>×</w:t>
      </w:r>
      <w:r w:rsidR="00637999" w:rsidRPr="00C01462">
        <w:t xml:space="preserve"> 0.3125°</w:t>
      </w:r>
      <w:r w:rsidR="00637999">
        <w:t xml:space="preserve"> </w:t>
      </w:r>
      <w:r w:rsidRPr="00C01462">
        <w:t>grid</w:t>
      </w:r>
      <w:r w:rsidR="003168EA">
        <w:t>, and Figure S1 shows the improved correlation with seasonal</w:t>
      </w:r>
      <w:r w:rsidR="007B52E7">
        <w:t>-</w:t>
      </w:r>
      <w:r w:rsidR="003168EA">
        <w:t xml:space="preserve">average GOSAT observations on a </w:t>
      </w:r>
      <w:r w:rsidR="003168EA" w:rsidRPr="00C01462">
        <w:t xml:space="preserve">2° </w:t>
      </w:r>
      <w:r w:rsidR="003168EA" w:rsidRPr="00E3469C">
        <w:t>×</w:t>
      </w:r>
      <w:r w:rsidR="003168EA" w:rsidRPr="00C01462">
        <w:t xml:space="preserve"> 2°</w:t>
      </w:r>
      <w:r w:rsidR="003168EA">
        <w:t xml:space="preserve"> grid</w:t>
      </w:r>
      <w:r>
        <w:t xml:space="preserve">. </w:t>
      </w:r>
      <w:r w:rsidR="00190FA3" w:rsidRPr="00C01462">
        <w:t xml:space="preserve">The filters </w:t>
      </w:r>
      <w:r w:rsidRPr="00C01462">
        <w:t xml:space="preserve">preserve 69% of the high-quality </w:t>
      </w:r>
      <w:r>
        <w:t>retrievals</w:t>
      </w:r>
      <w:r w:rsidRPr="00C01462">
        <w:t xml:space="preserve"> </w:t>
      </w:r>
      <w:r w:rsidR="00637999">
        <w:t>of TROPOMI v14</w:t>
      </w:r>
      <w:r w:rsidR="003168EA">
        <w:t xml:space="preserve"> and </w:t>
      </w:r>
      <w:r w:rsidR="00190FA3" w:rsidRPr="00C01462">
        <w:t>increase</w:t>
      </w:r>
      <w:r w:rsidR="001577FF">
        <w:t xml:space="preserve"> the</w:t>
      </w:r>
      <w:r w:rsidR="00190FA3" w:rsidRPr="00C01462">
        <w:t xml:space="preserve"> GOSAT</w:t>
      </w:r>
      <w:r w:rsidR="001577FF">
        <w:t xml:space="preserve"> </w:t>
      </w:r>
      <w:r w:rsidR="00461BC1">
        <w:t>–</w:t>
      </w:r>
      <w:r w:rsidR="001577FF">
        <w:t xml:space="preserve"> </w:t>
      </w:r>
      <w:r w:rsidR="00190FA3" w:rsidRPr="00C01462">
        <w:t xml:space="preserve">TROPOMI correlation in all seasons, with the largest increases in winter and spring. </w:t>
      </w:r>
      <w:r w:rsidR="00CC6953">
        <w:t>S</w:t>
      </w:r>
      <w:r w:rsidR="00190FA3" w:rsidRPr="00C01462">
        <w:t>easonal regional biases decrease by between 7% and 21%</w:t>
      </w:r>
      <w:r w:rsidR="001577FF">
        <w:t xml:space="preserve"> and are always </w:t>
      </w:r>
      <w:r w:rsidR="00C94360">
        <w:t>within the</w:t>
      </w:r>
      <w:r w:rsidR="00461BC1">
        <w:t xml:space="preserve"> </w:t>
      </w:r>
      <w:r w:rsidR="00C94360">
        <w:t xml:space="preserve">one </w:t>
      </w:r>
      <w:r w:rsidR="00190FA3" w:rsidRPr="00C01462">
        <w:t xml:space="preserve">standard deviation </w:t>
      </w:r>
      <w:r w:rsidR="00C94360">
        <w:t xml:space="preserve">range </w:t>
      </w:r>
      <w:r w:rsidR="00190FA3" w:rsidRPr="00C01462">
        <w:t xml:space="preserve">of both </w:t>
      </w:r>
      <w:r w:rsidR="001577FF">
        <w:t>the</w:t>
      </w:r>
      <w:r w:rsidR="00CC6953">
        <w:t xml:space="preserve"> </w:t>
      </w:r>
      <w:r w:rsidR="00190FA3" w:rsidRPr="00C01462">
        <w:t>TROPOMI and GOSAT data</w:t>
      </w:r>
      <w:r w:rsidR="003168EA">
        <w:t xml:space="preserve">. Comparison to a GEOS-Chem simulation driven by the prior emissions shows a mean </w:t>
      </w:r>
      <w:r w:rsidR="008B76DC">
        <w:t>(</w:t>
      </w:r>
      <w:r w:rsidR="003168EA">
        <w:t xml:space="preserve">GEOS-Chem </w:t>
      </w:r>
      <w:r w:rsidR="008B76DC">
        <w:t>-</w:t>
      </w:r>
      <w:r w:rsidR="003168EA">
        <w:t xml:space="preserve"> TROPOMI</w:t>
      </w:r>
      <w:r w:rsidR="008B76DC">
        <w:t>)</w:t>
      </w:r>
      <w:r w:rsidR="003168EA">
        <w:t xml:space="preserve"> bias of </w:t>
      </w:r>
      <m:oMath>
        <m:r>
          <m:rPr>
            <m:sty m:val="p"/>
          </m:rPr>
          <w:rPr>
            <w:rFonts w:ascii="Cambria Math" w:hAnsi="Cambria Math"/>
          </w:rPr>
          <m:t>ξ</m:t>
        </m:r>
      </m:oMath>
      <w:r w:rsidR="003168EA">
        <w:t xml:space="preserve"> = 9.1 ppb over North America</w:t>
      </w:r>
      <w:r w:rsidR="00730A6F">
        <w:t xml:space="preserve"> which could be caused by errors in the boundary conditions</w:t>
      </w:r>
      <w:r w:rsidR="003168EA">
        <w:t xml:space="preserve">. This bias can </w:t>
      </w:r>
      <w:r w:rsidR="00730A6F">
        <w:t xml:space="preserve">also </w:t>
      </w:r>
      <w:r w:rsidR="003168EA">
        <w:t xml:space="preserve">be fit as a linear function of degrees latitude </w:t>
      </w:r>
      <m:oMath>
        <m:r>
          <m:rPr>
            <m:sty m:val="p"/>
          </m:rPr>
          <w:rPr>
            <w:rFonts w:ascii="Cambria Math" w:hAnsi="Cambria Math"/>
          </w:rPr>
          <m:t>θ</m:t>
        </m:r>
      </m:oMath>
      <w:r w:rsidR="003168EA" w:rsidRPr="00C01462">
        <w:rPr>
          <w:rFonts w:eastAsiaTheme="minorEastAsia"/>
        </w:rPr>
        <w:t xml:space="preserve"> </w:t>
      </w:r>
      <w:r w:rsidR="003168EA">
        <w:t>as</w:t>
      </w:r>
      <w:r w:rsidR="00E85FF7" w:rsidRPr="00C01462">
        <w:rPr>
          <w:rFonts w:eastAsiaTheme="minorEastAsia"/>
        </w:rPr>
        <w:t xml:space="preserve"> </w:t>
      </w:r>
      <m:oMath>
        <m:r>
          <m:rPr>
            <m:sty m:val="p"/>
          </m:rPr>
          <w:rPr>
            <w:rFonts w:ascii="Cambria Math" w:hAnsi="Cambria Math"/>
          </w:rPr>
          <m:t>ξ</m:t>
        </m:r>
        <m:r>
          <w:rPr>
            <w:rFonts w:ascii="Cambria Math" w:hAnsi="Cambria Math"/>
          </w:rPr>
          <m:t xml:space="preserve"> = -5.40 + 0.39</m:t>
        </m:r>
        <m:r>
          <m:rPr>
            <m:sty m:val="p"/>
          </m:rPr>
          <w:rPr>
            <w:rFonts w:ascii="Cambria Math" w:hAnsi="Cambria Math"/>
          </w:rPr>
          <m:t>θ</m:t>
        </m:r>
      </m:oMath>
      <w:r w:rsidR="00E85FF7" w:rsidRPr="00C01462">
        <w:rPr>
          <w:rFonts w:eastAsiaTheme="minorEastAsia"/>
        </w:rPr>
        <w:t xml:space="preserve">. </w:t>
      </w:r>
      <w:r w:rsidR="003168EA">
        <w:t xml:space="preserve">We correct </w:t>
      </w:r>
      <w:r w:rsidR="00730A6F">
        <w:t xml:space="preserve">the bias </w:t>
      </w:r>
      <w:r w:rsidR="003168EA">
        <w:t xml:space="preserve">in our inversion ensemble members </w:t>
      </w:r>
      <w:r w:rsidR="0061592A">
        <w:t xml:space="preserve">by removing either the continental mean bias or </w:t>
      </w:r>
      <w:r w:rsidR="00730A6F">
        <w:t>the</w:t>
      </w:r>
      <w:r w:rsidR="0061592A">
        <w:t xml:space="preserve"> latitude-dependent correction from the GEOS-Chem concentrations.</w:t>
      </w:r>
    </w:p>
    <w:p w14:paraId="45D9B130" w14:textId="77777777" w:rsidR="00A3776F" w:rsidRPr="00C01462" w:rsidRDefault="00A3776F" w:rsidP="00E334F2">
      <w:pPr>
        <w:rPr>
          <w:rFonts w:eastAsiaTheme="minorEastAsia"/>
        </w:rPr>
      </w:pPr>
    </w:p>
    <w:p w14:paraId="2EDA7506" w14:textId="24EC870C" w:rsidR="00C15C02" w:rsidRPr="00C01462" w:rsidRDefault="00C15C02" w:rsidP="00E334F2">
      <w:pPr>
        <w:rPr>
          <w:rFonts w:eastAsiaTheme="minorEastAsia"/>
          <w:b/>
          <w:bCs/>
        </w:rPr>
      </w:pPr>
      <w:r w:rsidRPr="00C01462">
        <w:rPr>
          <w:rFonts w:eastAsiaTheme="minorEastAsia"/>
          <w:b/>
          <w:bCs/>
        </w:rPr>
        <w:t>2.</w:t>
      </w:r>
      <w:r w:rsidR="00B11F0C" w:rsidRPr="00C01462">
        <w:rPr>
          <w:rFonts w:eastAsiaTheme="minorEastAsia"/>
          <w:b/>
          <w:bCs/>
        </w:rPr>
        <w:t>5</w:t>
      </w:r>
      <w:r w:rsidRPr="00C01462">
        <w:rPr>
          <w:rFonts w:eastAsiaTheme="minorEastAsia"/>
          <w:b/>
          <w:bCs/>
        </w:rPr>
        <w:t xml:space="preserve"> Observ</w:t>
      </w:r>
      <w:r w:rsidR="00BB64E5" w:rsidRPr="00C01462">
        <w:rPr>
          <w:rFonts w:eastAsiaTheme="minorEastAsia"/>
          <w:b/>
          <w:bCs/>
        </w:rPr>
        <w:t>ing system</w:t>
      </w:r>
      <w:r w:rsidRPr="00C01462">
        <w:rPr>
          <w:rFonts w:eastAsiaTheme="minorEastAsia"/>
          <w:b/>
          <w:bCs/>
        </w:rPr>
        <w:t xml:space="preserve"> error</w:t>
      </w:r>
      <w:r w:rsidR="00BB64E5" w:rsidRPr="00C01462">
        <w:rPr>
          <w:rFonts w:eastAsiaTheme="minorEastAsia"/>
          <w:b/>
          <w:bCs/>
        </w:rPr>
        <w:t>s</w:t>
      </w:r>
    </w:p>
    <w:p w14:paraId="651B420F" w14:textId="566E15B8" w:rsidR="00944E59" w:rsidRPr="00C01462" w:rsidRDefault="00EA0883" w:rsidP="00944E59">
      <w:pPr>
        <w:rPr>
          <w:rFonts w:eastAsiaTheme="minorEastAsia"/>
          <w:bCs/>
          <w:iCs/>
        </w:rPr>
      </w:pPr>
      <w:r>
        <w:rPr>
          <w:rFonts w:eastAsiaTheme="minorEastAsia"/>
        </w:rPr>
        <w:t>The o</w:t>
      </w:r>
      <w:r w:rsidR="00944E59" w:rsidRPr="00C01462">
        <w:rPr>
          <w:rFonts w:eastAsiaTheme="minorEastAsia"/>
        </w:rPr>
        <w:t xml:space="preserve">bserving system </w:t>
      </w:r>
      <w:r w:rsidR="00ED7E18">
        <w:rPr>
          <w:rFonts w:eastAsiaTheme="minorEastAsia"/>
        </w:rPr>
        <w:t xml:space="preserve">error covariance matrix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944E59" w:rsidRPr="00C01462">
        <w:rPr>
          <w:rFonts w:eastAsiaTheme="minorEastAsia"/>
        </w:rPr>
        <w:t xml:space="preserve"> include</w:t>
      </w:r>
      <w:r>
        <w:rPr>
          <w:rFonts w:eastAsiaTheme="minorEastAsia"/>
        </w:rPr>
        <w:t>s</w:t>
      </w:r>
      <w:r w:rsidR="00944E59" w:rsidRPr="00C01462">
        <w:rPr>
          <w:rFonts w:eastAsiaTheme="minorEastAsia"/>
        </w:rPr>
        <w:t xml:space="preserve"> </w:t>
      </w:r>
      <w:r w:rsidR="00944E59" w:rsidRPr="00C01462">
        <w:rPr>
          <w:rFonts w:eastAsiaTheme="minorEastAsia"/>
          <w:bCs/>
          <w:iCs/>
        </w:rPr>
        <w:t>contributions from forward model, instrument, and representation error</w:t>
      </w:r>
      <w:r w:rsidR="00394B85">
        <w:rPr>
          <w:rFonts w:eastAsiaTheme="minorEastAsia"/>
          <w:bCs/>
          <w:iCs/>
        </w:rPr>
        <w:t>s</w:t>
      </w:r>
      <w:r w:rsidR="00944E59" w:rsidRPr="00C01462">
        <w:rPr>
          <w:rFonts w:eastAsiaTheme="minorEastAsia"/>
          <w:bCs/>
          <w:iCs/>
        </w:rPr>
        <w:t xml:space="preserve"> </w:t>
      </w:r>
      <w:r w:rsidR="00944E59" w:rsidRPr="00C01462">
        <w:rPr>
          <w:rFonts w:eastAsiaTheme="minorEastAsia"/>
          <w:bCs/>
          <w:iCs/>
        </w:rPr>
        <w:fldChar w:fldCharType="begin"/>
      </w:r>
      <w:r w:rsidR="00944E59" w:rsidRPr="00C01462">
        <w:rPr>
          <w:rFonts w:eastAsiaTheme="minorEastAsia"/>
          <w:bCs/>
          <w:iCs/>
        </w:rPr>
        <w:instrText xml:space="preserve"> ADDIN ZOTERO_ITEM CSL_CITATION {"citationID":"AXV7obFF","properties":{"formattedCitation":"(Brasseur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sidR="00944E59" w:rsidRPr="00C01462">
        <w:rPr>
          <w:rFonts w:eastAsiaTheme="minorEastAsia"/>
          <w:bCs/>
          <w:iCs/>
        </w:rPr>
        <w:fldChar w:fldCharType="separate"/>
      </w:r>
      <w:r w:rsidR="00944E59" w:rsidRPr="00C01462">
        <w:rPr>
          <w:rFonts w:eastAsiaTheme="minorEastAsia"/>
          <w:bCs/>
          <w:iCs/>
          <w:noProof/>
        </w:rPr>
        <w:t>(Brasseur and Jacob, 2017)</w:t>
      </w:r>
      <w:r w:rsidR="00944E59" w:rsidRPr="00C01462">
        <w:rPr>
          <w:rFonts w:eastAsiaTheme="minorEastAsia"/>
          <w:bCs/>
          <w:iCs/>
        </w:rPr>
        <w:fldChar w:fldCharType="end"/>
      </w:r>
      <w:r w:rsidR="00944E59" w:rsidRPr="00C01462">
        <w:rPr>
          <w:rFonts w:eastAsiaTheme="minorEastAsia"/>
          <w:bCs/>
          <w:iCs/>
        </w:rPr>
        <w:t xml:space="preserve">. We calculate the </w:t>
      </w:r>
      <w:r w:rsidR="00394B85">
        <w:rPr>
          <w:rFonts w:eastAsiaTheme="minorEastAsia"/>
          <w:bCs/>
          <w:iCs/>
        </w:rPr>
        <w:t xml:space="preserve">total observing system </w:t>
      </w:r>
      <w:r w:rsidR="00944E59">
        <w:rPr>
          <w:rFonts w:eastAsiaTheme="minorEastAsia"/>
          <w:bCs/>
          <w:iCs/>
        </w:rPr>
        <w:t xml:space="preserve">error </w:t>
      </w:r>
      <w:r w:rsidR="00944E59" w:rsidRPr="00C01462">
        <w:rPr>
          <w:rFonts w:eastAsiaTheme="minorEastAsia"/>
          <w:bCs/>
          <w:iCs/>
        </w:rPr>
        <w:t xml:space="preserve">variances using the residual error method </w:t>
      </w:r>
      <w:r w:rsidR="00AD5EA6">
        <w:rPr>
          <w:rFonts w:eastAsiaTheme="minorEastAsia"/>
          <w:bCs/>
          <w:iCs/>
        </w:rPr>
        <w:fldChar w:fldCharType="begin"/>
      </w:r>
      <w:r w:rsidR="00AD5EA6">
        <w:rPr>
          <w:rFonts w:eastAsiaTheme="minorEastAsia"/>
          <w:bCs/>
          <w:iCs/>
        </w:rPr>
        <w:instrText xml:space="preserve"> ADDIN ZOTERO_ITEM CSL_CITATION {"citationID":"vlf7oTrx","properties":{"formattedCitation":"(Heald et al., 2004)","plainCitation":"(Heald et al., 2004)","noteIndex":0},"citationItems":[{"id":171,"uris":["http://zotero.org/users/9726796/items/GFUQ3SI3"],"itemData":{"id":171,"type":"article-journal","abstract":"We use an inverse model analysis to compare the top-down constraints on Asian sources of carbon monoxide (CO) in spring 2001 from (1) daily MOPITT satellite observations of CO columns over Asia and the neighboring oceans and (2) aircraft observations of CO concentrations in Asian outflow from the TRACE-P aircraft mission over the northwest Pacific. The inversion uses the maximum a posteriori method (MAP) and the GEOS-CHEM chemical transport model (CTM) as the forward model. Detailed error characterization is presented, including spatial correlation of the model transport error. Nighttime MOPITT observations appear to be biased and are excluded from the inverse analysis. We find that MOPITT and TRACE-P observations are independently consistent in the constraints that they provide on Asian CO sources, with the exception of southeast Asia for which the MOPITT observations support a more modest decrease in emissions than suggested by the aircraft observations. Our analysis indicates that the observations do not allow us to differentiate source types (i.e., anthropogenic versus biomass burning) within a region. MOPITT provides ten pieces of information to constrain the geographical distribution of CO sources, while TRACE-P provides only four. The greater information from MOPITT reflects its ability to observe all outflow and source regions. We conducted a number of sensitivity studies for the inverse model analysis using the MOPITT data. Temporal averaging of the MOPITT data (weekly and beyond) degrades the ability to constrain regional sources. Merging source regions beyond what is appropriate after careful selection of the state vector leads to significant aggregation errors. Calculations for an ensemble of realistic assumptions lead to a range of inverse model solutions that has greater uncertainty than the a posteriori errors for the MAP solution. Our best estimate of total Asian CO sources is 361 Tg yr−1, over half of which is attributed to east Asia.","container-title":"Journal of Geophysical Research D: Atmospheres","DOI":"10.1029/2004JD005185","ISSN":"01480227","issue":"23","note":"Citation Key: HealdColetteL.2004","page":"1-17","title":"Comparative inverse analysis of satellite (MOPITT) and aircraft (TRACE-P) observations to estimate Asian sources of carbon monoxide","volume":"109","author":[{"family":"Heald","given":"C. L."},{"family":"Jacob","given":"Daniel J."},{"family":"Jones","given":"Dylan B. A."},{"family":"Palmer","given":"Paul I."},{"family":"Logan","given":"Jennifer A."},{"family":"Streets","given":"D. G."},{"family":"Sachse","given":"Glen W."},{"family":"Gille","given":"John C."},{"family":"Hoffman","given":"Ross N."},{"family":"Nehrkorn","given":"Thomas"}],"issued":{"date-parts":[["2004"]]}}}],"schema":"https://github.com/citation-style-language/schema/raw/master/csl-citation.json"} </w:instrText>
      </w:r>
      <w:r w:rsidR="00AD5EA6">
        <w:rPr>
          <w:rFonts w:eastAsiaTheme="minorEastAsia"/>
          <w:bCs/>
          <w:iCs/>
        </w:rPr>
        <w:fldChar w:fldCharType="separate"/>
      </w:r>
      <w:r w:rsidR="00AD5EA6">
        <w:rPr>
          <w:rFonts w:eastAsiaTheme="minorEastAsia"/>
          <w:bCs/>
          <w:iCs/>
          <w:noProof/>
        </w:rPr>
        <w:t>(Heald et al., 2004)</w:t>
      </w:r>
      <w:r w:rsidR="00AD5EA6">
        <w:rPr>
          <w:rFonts w:eastAsiaTheme="minorEastAsia"/>
          <w:bCs/>
          <w:iCs/>
        </w:rPr>
        <w:fldChar w:fldCharType="end"/>
      </w:r>
      <w:r w:rsidR="00944E59" w:rsidRPr="00C01462">
        <w:rPr>
          <w:rFonts w:eastAsiaTheme="minorEastAsia"/>
          <w:bCs/>
          <w:iCs/>
        </w:rPr>
        <w:t>. This method assumes that the mean difference between the TROPOMI observations and the prior GEOS-Chem simulation</w:t>
      </w:r>
      <w:r w:rsidR="00ED7E18">
        <w:rPr>
          <w:rFonts w:eastAsiaTheme="minorEastAsia"/>
          <w:bCs/>
          <w:iCs/>
        </w:rPr>
        <w:t xml:space="preserve">, which we calculate on a seasonal </w:t>
      </w:r>
      <w:r w:rsidR="00ED7E18" w:rsidRPr="00C01462">
        <w:t xml:space="preserve">2° </w:t>
      </w:r>
      <w:r w:rsidR="00ED7E18" w:rsidRPr="00E3469C">
        <w:t>×</w:t>
      </w:r>
      <w:r w:rsidR="00ED7E18" w:rsidRPr="00C01462">
        <w:t xml:space="preserve"> 2° grid</w:t>
      </w:r>
      <w:r w:rsidR="00ED7E18">
        <w:t>,</w:t>
      </w:r>
      <w:r w:rsidR="00944E59" w:rsidRPr="00C01462">
        <w:rPr>
          <w:rFonts w:eastAsiaTheme="minorEastAsia"/>
          <w:bCs/>
          <w:iCs/>
        </w:rPr>
        <w:t xml:space="preserve"> is caused by errors in emissions that will be corrected by the inversion. The standard deviation of the residual errors after subtracting the mean gridded errors then </w:t>
      </w:r>
      <w:r w:rsidR="00372C77">
        <w:rPr>
          <w:rFonts w:eastAsiaTheme="minorEastAsia"/>
          <w:bCs/>
          <w:iCs/>
        </w:rPr>
        <w:t>defines</w:t>
      </w:r>
      <w:r w:rsidR="00372C77" w:rsidRPr="00C01462">
        <w:rPr>
          <w:rFonts w:eastAsiaTheme="minorEastAsia"/>
          <w:bCs/>
          <w:iCs/>
        </w:rPr>
        <w:t xml:space="preserve"> </w:t>
      </w:r>
      <w:r w:rsidR="00944E59" w:rsidRPr="00C01462">
        <w:rPr>
          <w:rFonts w:eastAsiaTheme="minorEastAsia"/>
          <w:bCs/>
          <w:iCs/>
        </w:rPr>
        <w:t xml:space="preserve">the </w:t>
      </w:r>
      <w:r w:rsidR="00372C77">
        <w:rPr>
          <w:rFonts w:eastAsiaTheme="minorEastAsia"/>
          <w:bCs/>
          <w:iCs/>
        </w:rPr>
        <w:t>standard deviation</w:t>
      </w:r>
      <w:r w:rsidR="00394B85">
        <w:rPr>
          <w:rFonts w:eastAsiaTheme="minorEastAsia"/>
          <w:bCs/>
          <w:iCs/>
        </w:rPr>
        <w:t xml:space="preserve"> of the observing system errors</w:t>
      </w:r>
      <w:r w:rsidR="00944E59" w:rsidRPr="00C01462">
        <w:rPr>
          <w:rFonts w:eastAsiaTheme="minorEastAsia"/>
          <w:bCs/>
          <w:iCs/>
        </w:rPr>
        <w:t xml:space="preserve">. We set a minimum error </w:t>
      </w:r>
      <w:r w:rsidR="00372C77">
        <w:rPr>
          <w:rFonts w:eastAsiaTheme="minorEastAsia"/>
          <w:bCs/>
          <w:iCs/>
        </w:rPr>
        <w:t xml:space="preserve">standard deviation </w:t>
      </w:r>
      <w:r w:rsidR="00944E59" w:rsidRPr="00C01462">
        <w:rPr>
          <w:rFonts w:eastAsiaTheme="minorEastAsia"/>
          <w:bCs/>
          <w:iCs/>
        </w:rPr>
        <w:t xml:space="preserve">of 10 ppb, which applies to 32% </w:t>
      </w:r>
      <w:r w:rsidR="00C57F30">
        <w:rPr>
          <w:rFonts w:eastAsiaTheme="minorEastAsia"/>
          <w:bCs/>
          <w:iCs/>
        </w:rPr>
        <w:t xml:space="preserve">of </w:t>
      </w:r>
      <w:r w:rsidR="00944E59" w:rsidRPr="00C01462">
        <w:rPr>
          <w:rFonts w:eastAsiaTheme="minorEastAsia"/>
          <w:bCs/>
          <w:iCs/>
        </w:rPr>
        <w:t xml:space="preserve">observations. We find a mean </w:t>
      </w:r>
      <w:r w:rsidR="00394B85">
        <w:rPr>
          <w:rFonts w:eastAsiaTheme="minorEastAsia"/>
          <w:bCs/>
          <w:iCs/>
        </w:rPr>
        <w:t>observing system</w:t>
      </w:r>
      <w:r w:rsidR="00394B85" w:rsidRPr="00C01462">
        <w:rPr>
          <w:rFonts w:eastAsiaTheme="minorEastAsia"/>
          <w:bCs/>
          <w:iCs/>
        </w:rPr>
        <w:t xml:space="preserve"> </w:t>
      </w:r>
      <w:r w:rsidR="00944E59" w:rsidRPr="00C01462">
        <w:rPr>
          <w:rFonts w:eastAsiaTheme="minorEastAsia"/>
          <w:bCs/>
          <w:iCs/>
        </w:rPr>
        <w:t xml:space="preserve">error standard deviation of 11.5 ppb, with </w:t>
      </w:r>
      <w:r w:rsidR="00372C77">
        <w:rPr>
          <w:rFonts w:eastAsiaTheme="minorEastAsia"/>
          <w:bCs/>
          <w:iCs/>
        </w:rPr>
        <w:t>the largest</w:t>
      </w:r>
      <w:r w:rsidR="00372C77" w:rsidRPr="00C01462">
        <w:rPr>
          <w:rFonts w:eastAsiaTheme="minorEastAsia"/>
          <w:bCs/>
          <w:iCs/>
        </w:rPr>
        <w:t xml:space="preserve"> </w:t>
      </w:r>
      <w:r w:rsidR="00944E59" w:rsidRPr="00C01462">
        <w:rPr>
          <w:rFonts w:eastAsiaTheme="minorEastAsia"/>
          <w:bCs/>
          <w:iCs/>
        </w:rPr>
        <w:t xml:space="preserve">errors in winter and at high latitudes. The resulting variances are the diagonal elements of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944E59" w:rsidRPr="00C01462">
        <w:rPr>
          <w:rFonts w:eastAsiaTheme="minorEastAsia"/>
          <w:bCs/>
          <w:iCs/>
        </w:rPr>
        <w:t>. Off-diagonal terms are assumed zero in the absence of better information</w:t>
      </w:r>
      <w:r w:rsidR="00CE3DE2">
        <w:rPr>
          <w:rFonts w:eastAsiaTheme="minorEastAsia"/>
          <w:bCs/>
          <w:iCs/>
        </w:rPr>
        <w:t xml:space="preserve">, which we account for </w:t>
      </w:r>
      <w:r w:rsidR="007B52E7">
        <w:rPr>
          <w:rFonts w:eastAsiaTheme="minorEastAsia"/>
          <w:bCs/>
          <w:iCs/>
        </w:rPr>
        <w:t>with the</w:t>
      </w:r>
      <w:r w:rsidR="00944E59" w:rsidRPr="00C01462">
        <w:rPr>
          <w:rFonts w:eastAsiaTheme="minorEastAsia"/>
          <w:bCs/>
          <w:iCs/>
        </w:rPr>
        <w:t xml:space="preserve"> regularization factor </w:t>
      </w:r>
      <m:oMath>
        <m:r>
          <w:rPr>
            <w:rFonts w:ascii="Cambria Math" w:hAnsi="Cambria Math"/>
          </w:rPr>
          <m:t>γ</m:t>
        </m:r>
      </m:oMath>
      <w:r w:rsidR="00944E59" w:rsidRPr="00C01462">
        <w:rPr>
          <w:rFonts w:eastAsiaTheme="minorEastAsia"/>
        </w:rPr>
        <w:t xml:space="preserve"> </w:t>
      </w:r>
      <w:r w:rsidR="00AD5EA6">
        <w:rPr>
          <w:rFonts w:eastAsiaTheme="minorEastAsia"/>
        </w:rPr>
        <w:fldChar w:fldCharType="begin"/>
      </w:r>
      <w:r w:rsidR="00AD5EA6">
        <w:rPr>
          <w:rFonts w:eastAsiaTheme="minorEastAsia"/>
        </w:rPr>
        <w:instrText xml:space="preserve"> ADDIN ZOTERO_ITEM CSL_CITATION {"citationID":"zo2gss9L","properties":{"formattedCitation":"(Chevallier, 2007)","plainCitation":"(Chevallier, 2007)","noteIndex":0},"citationItems":[{"id":375,"uris":["http://zotero.org/users/9726796/items/DA6YGEQI"],"itemData":{"id":375,"type":"article-journal","abstract":"Proper assignment of error statistics is essential in the field of Bayesian inference. This paper studies the impact of correlated observation errors in the case of the estimation of CO2 surface fluxes from NASA's forthcoming Orbiting Carbon Observatory (OCO). Using a series of observation simulation system experiments, it is shown that hypothetical observation error correlations of 0.5 in neighbouring observations have a rather limited impact on the accuracy of the inverted fluxes when they are correctly taken into account. The information loss induced by commonly-used approximate treatments of the observation error correlations (neglecting, observation thinning and error inflating), that are computationally more efficient, is quantified. Error inflation has the least detrimental impact among the suboptimal set-ups and limits the loss in uncertainty reduction to a few per cent, in spite of its very low reduced chi-squared.","container-title":"Geophysical Research Letters","DOI":"10.1029/2007GL030463","ISSN":"1944-8007","issue":"24","language":"en","note":"_eprint: https://onlinelibrary.wiley.com/doi/pdf/10.1029/2007GL030463","source":"Wiley Online Library","title":"Impact of correlated observation errors on inverted CO2 surface fluxes from OCO measurements","URL":"https://onlinelibrary.wiley.com/doi/abs/10.1029/2007GL030463","volume":"34","author":[{"family":"Chevallier","given":"Frédéric"}],"accessed":{"date-parts":[["2023",3,27]]},"issued":{"date-parts":[["2007"]]}}}],"schema":"https://github.com/citation-style-language/schema/raw/master/csl-citation.json"} </w:instrText>
      </w:r>
      <w:r w:rsidR="00AD5EA6">
        <w:rPr>
          <w:rFonts w:eastAsiaTheme="minorEastAsia"/>
        </w:rPr>
        <w:fldChar w:fldCharType="separate"/>
      </w:r>
      <w:r w:rsidR="00AD5EA6">
        <w:rPr>
          <w:rFonts w:eastAsiaTheme="minorEastAsia"/>
          <w:noProof/>
        </w:rPr>
        <w:t>(Chevallier, 2007)</w:t>
      </w:r>
      <w:r w:rsidR="00AD5EA6">
        <w:rPr>
          <w:rFonts w:eastAsiaTheme="minorEastAsia"/>
        </w:rPr>
        <w:fldChar w:fldCharType="end"/>
      </w:r>
      <w:r w:rsidR="00944E59" w:rsidRPr="00C01462">
        <w:rPr>
          <w:rFonts w:eastAsiaTheme="minorEastAsia"/>
          <w:bCs/>
          <w:iCs/>
        </w:rPr>
        <w:t>.</w:t>
      </w:r>
      <w:r>
        <w:rPr>
          <w:rFonts w:eastAsiaTheme="minorEastAsia"/>
          <w:bCs/>
          <w:iCs/>
        </w:rPr>
        <w:t xml:space="preserve"> We describe the choice of </w:t>
      </w:r>
      <m:oMath>
        <m:r>
          <w:rPr>
            <w:rFonts w:ascii="Cambria Math" w:hAnsi="Cambria Math"/>
          </w:rPr>
          <m:t>γ</m:t>
        </m:r>
      </m:oMath>
      <w:r>
        <w:rPr>
          <w:rFonts w:eastAsiaTheme="minorEastAsia"/>
        </w:rPr>
        <w:t xml:space="preserve"> in </w:t>
      </w:r>
      <w:r w:rsidR="005E4B4C">
        <w:rPr>
          <w:rFonts w:eastAsiaTheme="minorEastAsia"/>
        </w:rPr>
        <w:t>Section</w:t>
      </w:r>
      <w:r>
        <w:rPr>
          <w:rFonts w:eastAsiaTheme="minorEastAsia"/>
        </w:rPr>
        <w:t xml:space="preserve"> 2.7.</w:t>
      </w:r>
    </w:p>
    <w:p w14:paraId="434C6C3D" w14:textId="77777777" w:rsidR="0042686C" w:rsidRPr="00C01462" w:rsidRDefault="0042686C" w:rsidP="00E334F2">
      <w:pPr>
        <w:rPr>
          <w:rFonts w:eastAsiaTheme="minorEastAsia"/>
          <w:b/>
          <w:bCs/>
        </w:rPr>
      </w:pPr>
    </w:p>
    <w:p w14:paraId="561732A0" w14:textId="7D30B70E" w:rsidR="00C15C02" w:rsidRPr="00C01462" w:rsidRDefault="00B11F0C" w:rsidP="00E334F2">
      <w:pPr>
        <w:rPr>
          <w:rFonts w:eastAsiaTheme="minorEastAsia"/>
          <w:b/>
          <w:bCs/>
        </w:rPr>
      </w:pPr>
      <w:r w:rsidRPr="00C01462">
        <w:rPr>
          <w:rFonts w:eastAsiaTheme="minorEastAsia"/>
          <w:b/>
          <w:bCs/>
        </w:rPr>
        <w:lastRenderedPageBreak/>
        <w:t>2.</w:t>
      </w:r>
      <w:r w:rsidR="009E0287" w:rsidRPr="00C01462">
        <w:rPr>
          <w:rFonts w:eastAsiaTheme="minorEastAsia"/>
          <w:b/>
          <w:bCs/>
        </w:rPr>
        <w:t>6</w:t>
      </w:r>
      <w:r w:rsidR="00C15C02" w:rsidRPr="00C01462">
        <w:rPr>
          <w:rFonts w:eastAsiaTheme="minorEastAsia"/>
          <w:b/>
          <w:bCs/>
        </w:rPr>
        <w:t xml:space="preserve"> Jacobian matrix</w:t>
      </w:r>
    </w:p>
    <w:p w14:paraId="784A3AB5" w14:textId="72268EE8" w:rsidR="00357B8D" w:rsidRPr="00C01462" w:rsidRDefault="00433B40" w:rsidP="00E334F2">
      <w:r>
        <w:rPr>
          <w:rFonts w:eastAsiaTheme="minorEastAsia"/>
        </w:rPr>
        <w:t>Constructing the</w:t>
      </w:r>
      <w:r w:rsidR="00863BE8" w:rsidRPr="00C01462">
        <w:rPr>
          <w:rFonts w:eastAsiaTheme="minorEastAsia"/>
        </w:rPr>
        <w:t xml:space="preserve"> </w:t>
      </w:r>
      <w:r w:rsidR="00491667">
        <w:rPr>
          <w:rFonts w:eastAsiaTheme="minorEastAsia"/>
        </w:rPr>
        <w:t>Jacobian matrix</w:t>
      </w:r>
      <w:r>
        <w:rPr>
          <w:rFonts w:eastAsiaTheme="minorEastAsia"/>
        </w:rPr>
        <w:t xml:space="preserve"> </w:t>
      </w:r>
      <m:oMath>
        <m:r>
          <m:rPr>
            <m:sty m:val="b"/>
          </m:rPr>
          <w:rPr>
            <w:rFonts w:ascii="Cambria Math" w:eastAsiaTheme="minorEastAsia" w:hAnsi="Cambria Math"/>
          </w:rPr>
          <m:t>K</m:t>
        </m:r>
      </m:oMath>
      <w:r w:rsidR="00491667">
        <w:rPr>
          <w:rFonts w:eastAsiaTheme="minorEastAsia"/>
        </w:rPr>
        <w:t xml:space="preserve"> </w:t>
      </w:r>
      <w:r w:rsidR="007879BA">
        <w:rPr>
          <w:rFonts w:eastAsiaTheme="minorEastAsia"/>
        </w:rPr>
        <w:t>for our inversion would typically require</w:t>
      </w:r>
      <w:r w:rsidR="00E334F2" w:rsidRPr="00C01462">
        <w:rPr>
          <w:rFonts w:eastAsiaTheme="minorEastAsia"/>
        </w:rPr>
        <w:t xml:space="preserve"> </w:t>
      </w:r>
      <w:r w:rsidR="00491667">
        <w:rPr>
          <w:rFonts w:eastAsiaTheme="minorEastAsia"/>
        </w:rPr>
        <w:t xml:space="preserve">conducting a </w:t>
      </w:r>
      <w:r>
        <w:rPr>
          <w:rFonts w:eastAsiaTheme="minorEastAsia"/>
        </w:rPr>
        <w:t xml:space="preserve">1-year </w:t>
      </w:r>
      <w:r w:rsidR="00491667">
        <w:rPr>
          <w:rFonts w:eastAsiaTheme="minorEastAsia"/>
        </w:rPr>
        <w:t xml:space="preserve">perturbation simulation </w:t>
      </w:r>
      <w:r w:rsidR="00E334F2" w:rsidRPr="00C01462">
        <w:rPr>
          <w:rFonts w:eastAsiaTheme="minorEastAsia"/>
        </w:rPr>
        <w:t xml:space="preserve">for </w:t>
      </w:r>
      <w:r>
        <w:rPr>
          <w:rFonts w:eastAsiaTheme="minorEastAsia"/>
        </w:rPr>
        <w:t xml:space="preserve">each of </w:t>
      </w:r>
      <w:r w:rsidR="00E334F2" w:rsidRPr="00C01462">
        <w:rPr>
          <w:rFonts w:eastAsiaTheme="minorEastAsia"/>
        </w:rPr>
        <w:t xml:space="preserve">the </w:t>
      </w:r>
      <m:oMath>
        <m:r>
          <w:rPr>
            <w:rFonts w:ascii="Cambria Math" w:eastAsiaTheme="minorEastAsia" w:hAnsi="Cambria Math"/>
          </w:rPr>
          <m:t>n</m:t>
        </m:r>
      </m:oMath>
      <w:r>
        <w:rPr>
          <w:rFonts w:eastAsiaTheme="minorEastAsia"/>
        </w:rPr>
        <w:t xml:space="preserve"> = </w:t>
      </w:r>
      <w:r w:rsidR="00E334F2" w:rsidRPr="00C01462">
        <w:t>23</w:t>
      </w:r>
      <w:r w:rsidR="002072F5" w:rsidRPr="00C01462">
        <w:t>6</w:t>
      </w:r>
      <w:r w:rsidR="00E334F2" w:rsidRPr="00C01462">
        <w:t>91 grid cells optimized</w:t>
      </w:r>
      <w:r w:rsidR="007879BA">
        <w:t xml:space="preserve">. This </w:t>
      </w:r>
      <w:r w:rsidR="00E334F2" w:rsidRPr="00C01462">
        <w:t>is computationally intractable</w:t>
      </w:r>
      <w:r w:rsidR="00491667" w:rsidRPr="00C01462">
        <w:t xml:space="preserve">. We </w:t>
      </w:r>
      <w:r w:rsidR="00895280">
        <w:t>construct the Jacobian matrix at substantially decreased computational cost using the reduced-rank method introduced by Nesser et al.</w:t>
      </w:r>
      <w:r w:rsidR="00737CBE">
        <w:t xml:space="preserve"> </w:t>
      </w:r>
      <w:r w:rsidR="00737CBE">
        <w:fldChar w:fldCharType="begin"/>
      </w:r>
      <w:r w:rsidR="00737CBE">
        <w:instrText xml:space="preserve"> ADDIN ZOTERO_ITEM CSL_CITATION {"citationID":"WwGexqRq","properties":{"formattedCitation":"(2021)","plainCitation":"(2021)","noteIndex":0},"citationItems":[{"id":236,"uris":["http://zotero.org/users/9726796/items/UXID5P7R"],"itemData":{"id":236,"type":"article-journal","abstract":"Global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H."}],"issued":{"date-parts":[["2021"]]}},"label":"page","suppress-author":true}],"schema":"https://github.com/citation-style-language/schema/raw/master/csl-citation.json"} </w:instrText>
      </w:r>
      <w:r w:rsidR="00737CBE">
        <w:fldChar w:fldCharType="separate"/>
      </w:r>
      <w:r w:rsidR="00737CBE">
        <w:rPr>
          <w:noProof/>
        </w:rPr>
        <w:t>(2021)</w:t>
      </w:r>
      <w:r w:rsidR="00737CBE">
        <w:fldChar w:fldCharType="end"/>
      </w:r>
      <w:r w:rsidR="00895280">
        <w:t xml:space="preserve">, which </w:t>
      </w:r>
      <w:r w:rsidR="007879BA">
        <w:t>takes advantage of</w:t>
      </w:r>
      <w:r w:rsidR="00895280">
        <w:t xml:space="preserve"> the h</w:t>
      </w:r>
      <w:r w:rsidR="00491667" w:rsidRPr="00C01462">
        <w:t>eterogeneous information content of the TROPOMI observations</w:t>
      </w:r>
      <w:r w:rsidR="00E334F2" w:rsidRPr="00C01462">
        <w:t>.</w:t>
      </w:r>
      <w:r w:rsidR="007B4020" w:rsidRPr="00C01462">
        <w:t xml:space="preserve"> </w:t>
      </w:r>
      <w:r w:rsidR="00357B8D" w:rsidRPr="00C01462">
        <w:t xml:space="preserve">This method updates an initial, low-cost estimate of the Jacobian matrix by perturbing the patterns that best explain the information content of the observing system, constructing a reduced-rank Jacobian matrix </w:t>
      </w:r>
      <w:r w:rsidR="007B52E7">
        <w:t>that</w:t>
      </w:r>
      <w:r w:rsidR="00357B8D" w:rsidRPr="00C01462">
        <w:t xml:space="preserve"> optimally preserv</w:t>
      </w:r>
      <w:r w:rsidR="007B52E7">
        <w:t>es</w:t>
      </w:r>
      <w:r w:rsidR="00357B8D" w:rsidRPr="00C01462">
        <w:t xml:space="preserve"> information content.</w:t>
      </w:r>
    </w:p>
    <w:p w14:paraId="1C0D3D34" w14:textId="77777777" w:rsidR="00357B8D" w:rsidRPr="00C01462" w:rsidRDefault="00357B8D" w:rsidP="00E334F2"/>
    <w:p w14:paraId="4EF02D51" w14:textId="5B41C881" w:rsidR="00357B8D" w:rsidRPr="00C01462" w:rsidRDefault="00357B8D" w:rsidP="00E334F2">
      <w:pPr>
        <w:rPr>
          <w:rFonts w:eastAsiaTheme="minorEastAsia"/>
        </w:rPr>
      </w:pPr>
      <w:r w:rsidRPr="00C01462">
        <w:t xml:space="preserve">We construct the initial estimate of the Jacobian matrix </w:t>
      </w:r>
      <m:oMath>
        <m:sSup>
          <m:sSupPr>
            <m:ctrlPr>
              <w:rPr>
                <w:rFonts w:ascii="Cambria Math" w:eastAsiaTheme="minorEastAsia" w:hAnsi="Cambria Math"/>
                <w:b/>
                <w:bCs/>
                <w:i/>
                <w:iCs/>
              </w:rPr>
            </m:ctrlPr>
          </m:sSupPr>
          <m:e>
            <m:r>
              <m:rPr>
                <m:sty m:val="b"/>
              </m:rPr>
              <w:rPr>
                <w:rFonts w:ascii="Cambria Math" w:eastAsiaTheme="minorEastAsia" w:hAnsi="Cambria Math"/>
              </w:rPr>
              <m:t>K</m:t>
            </m:r>
            <m:ctrlPr>
              <w:rPr>
                <w:rFonts w:ascii="Cambria Math" w:eastAsiaTheme="minorEastAsia" w:hAnsi="Cambria Math"/>
                <w:b/>
                <w:bCs/>
                <w:iCs/>
              </w:rPr>
            </m:ctrlPr>
          </m:e>
          <m:sup>
            <m:r>
              <w:rPr>
                <w:rFonts w:ascii="Cambria Math" w:eastAsiaTheme="minorEastAsia" w:hAnsi="Cambria Math"/>
              </w:rPr>
              <m:t>(0)</m:t>
            </m:r>
          </m:sup>
        </m:sSup>
      </m:oMath>
      <w:r w:rsidR="00AA15A0" w:rsidRPr="00C01462">
        <w:t xml:space="preserve"> </w:t>
      </w:r>
      <w:r w:rsidRPr="00C01462">
        <w:t xml:space="preserve">using the mass-balance approach </w:t>
      </w:r>
      <w:r w:rsidR="00394B85">
        <w:t>described</w:t>
      </w:r>
      <w:r w:rsidR="00394B85" w:rsidRPr="00C01462">
        <w:t xml:space="preserve"> </w:t>
      </w:r>
      <w:r w:rsidRPr="00C01462">
        <w:t xml:space="preserve">by Nesser et al. </w:t>
      </w:r>
      <w:r w:rsidR="00737CBE">
        <w:fldChar w:fldCharType="begin"/>
      </w:r>
      <w:r w:rsidR="00737CBE">
        <w:instrText xml:space="preserve"> ADDIN ZOTERO_ITEM CSL_CITATION {"citationID":"UJAie565","properties":{"formattedCitation":"(2021)","plainCitation":"(2021)","noteIndex":0},"citationItems":[{"id":236,"uris":["http://zotero.org/users/9726796/items/UXID5P7R"],"itemData":{"id":236,"type":"article-journal","abstract":"Global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H."}],"issued":{"date-parts":[["2021"]]}},"label":"page","suppress-author":true}],"schema":"https://github.com/citation-style-language/schema/raw/master/csl-citation.json"} </w:instrText>
      </w:r>
      <w:r w:rsidR="00737CBE">
        <w:fldChar w:fldCharType="separate"/>
      </w:r>
      <w:r w:rsidR="00737CBE">
        <w:rPr>
          <w:noProof/>
        </w:rPr>
        <w:t>(2021)</w:t>
      </w:r>
      <w:r w:rsidR="00737CBE">
        <w:fldChar w:fldCharType="end"/>
      </w:r>
      <w:r w:rsidRPr="00C01462">
        <w:t xml:space="preserve">. We assume that a perturbation of methane emissions </w:t>
      </w:r>
      <m:oMath>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oMath>
      <w:r w:rsidRPr="00C01462">
        <w:t xml:space="preserve"> in grid cell </w:t>
      </w:r>
      <w:r w:rsidRPr="00C01462">
        <w:rPr>
          <w:i/>
          <w:iCs/>
        </w:rPr>
        <w:t>j</w:t>
      </w:r>
      <w:r w:rsidRPr="00C01462">
        <w:t xml:space="preserve"> </w:t>
      </w:r>
      <w:r w:rsidR="00863BE8" w:rsidRPr="00C01462">
        <w:t xml:space="preserve">produces column mixing ratio enhancements </w:t>
      </w:r>
      <m:oMath>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i</m:t>
            </m:r>
          </m:sub>
        </m:sSub>
      </m:oMath>
      <w:r w:rsidR="00863BE8" w:rsidRPr="00C01462">
        <w:rPr>
          <w:rFonts w:eastAsiaTheme="minorEastAsia"/>
        </w:rPr>
        <w:t xml:space="preserve"> in observation</w:t>
      </w:r>
      <w:r w:rsidR="00F2519C">
        <w:rPr>
          <w:rFonts w:eastAsiaTheme="minorEastAsia"/>
        </w:rPr>
        <w:t xml:space="preserve"> grid cell</w:t>
      </w:r>
      <w:r w:rsidR="00863BE8" w:rsidRPr="00C01462">
        <w:rPr>
          <w:rFonts w:eastAsiaTheme="minorEastAsia"/>
        </w:rPr>
        <w:t xml:space="preserve"> </w:t>
      </w:r>
      <w:proofErr w:type="spellStart"/>
      <w:r w:rsidR="00863BE8" w:rsidRPr="00C01462">
        <w:rPr>
          <w:rFonts w:eastAsiaTheme="minorEastAsia"/>
          <w:i/>
          <w:iCs/>
        </w:rPr>
        <w:t>i</w:t>
      </w:r>
      <w:proofErr w:type="spellEnd"/>
      <w:r w:rsidR="00863BE8" w:rsidRPr="00C01462">
        <w:rPr>
          <w:rFonts w:eastAsiaTheme="minorEastAsia"/>
          <w:i/>
          <w:iCs/>
        </w:rPr>
        <w:t xml:space="preserve"> </w:t>
      </w:r>
      <w:r w:rsidR="00863BE8" w:rsidRPr="00C01462">
        <w:rPr>
          <w:rFonts w:eastAsiaTheme="minorEastAsia"/>
        </w:rPr>
        <w:t>according to</w:t>
      </w:r>
    </w:p>
    <w:p w14:paraId="6CE00081" w14:textId="68804F25" w:rsidR="00863BE8" w:rsidRPr="00C01462" w:rsidRDefault="00863BE8" w:rsidP="00E334F2">
      <w:pPr>
        <w:rPr>
          <w:rFonts w:eastAsiaTheme="minorEastAsia"/>
        </w:rPr>
      </w:pPr>
    </w:p>
    <w:p w14:paraId="4A51226D" w14:textId="24DD576C" w:rsidR="00863BE8" w:rsidRPr="00C01462" w:rsidRDefault="00000000" w:rsidP="00863BE8">
      <w:pPr>
        <w:rPr>
          <w:rFonts w:eastAsiaTheme="minorEastAsia"/>
        </w:rPr>
      </w:pPr>
      <m:oMathPara>
        <m:oMath>
          <m:eqArr>
            <m:eqArrPr>
              <m:maxDist m:val="1"/>
              <m:ctrlPr>
                <w:rPr>
                  <w:rFonts w:ascii="Cambria Math" w:eastAsiaTheme="minorEastAsia" w:hAnsi="Cambria Math"/>
                  <w:i/>
                </w:rPr>
              </m:ctrlPr>
            </m:eqArrPr>
            <m:e>
              <m:r>
                <m:rPr>
                  <m:sty m:val="p"/>
                </m:rPr>
                <w:rPr>
                  <w:rFonts w:ascii="Cambria Math" w:hAnsi="Cambria Math"/>
                </w:rPr>
                <m:t>Δ</m:t>
              </m:r>
              <m:sSub>
                <m:sSubPr>
                  <m:ctrlPr>
                    <w:rPr>
                      <w:rFonts w:ascii="Cambria Math" w:hAnsi="Cambria Math"/>
                    </w:rPr>
                  </m:ctrlPr>
                </m:sSubPr>
                <m:e>
                  <m:r>
                    <w:rPr>
                      <w:rFonts w:ascii="Cambria Math" w:hAnsi="Cambria Math"/>
                    </w:rPr>
                    <m:t>y</m:t>
                  </m: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num>
                <m:den>
                  <m:sSub>
                    <m:sSubPr>
                      <m:ctrlPr>
                        <w:rPr>
                          <w:rFonts w:ascii="Cambria Math" w:hAnsi="Cambria Math"/>
                          <w:i/>
                        </w:rPr>
                      </m:ctrlPr>
                    </m:sSubPr>
                    <m:e>
                      <m:r>
                        <w:rPr>
                          <w:rFonts w:ascii="Cambria Math" w:hAnsi="Cambria Math"/>
                        </w:rPr>
                        <m:t>M</m:t>
                      </m:r>
                    </m:e>
                    <m:sub>
                      <m:r>
                        <m:rPr>
                          <m:sty m:val="p"/>
                        </m:rPr>
                        <w:rPr>
                          <w:rFonts w:ascii="Cambria Math" w:hAnsi="Cambria Math"/>
                        </w:rPr>
                        <m:t>C</m:t>
                      </m:r>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4</m:t>
                          </m:r>
                        </m:sub>
                      </m:sSub>
                    </m:sub>
                  </m:sSub>
                </m:den>
              </m:f>
              <m:f>
                <m:fPr>
                  <m:ctrlPr>
                    <w:rPr>
                      <w:rFonts w:ascii="Cambria Math" w:hAnsi="Cambria Math"/>
                      <w:i/>
                    </w:rPr>
                  </m:ctrlPr>
                </m:fPr>
                <m:num>
                  <m:r>
                    <w:rPr>
                      <w:rFonts w:ascii="Cambria Math" w:hAnsi="Cambria Math"/>
                    </w:rPr>
                    <m:t>Lg</m:t>
                  </m:r>
                </m:num>
                <m:den>
                  <m:r>
                    <w:rPr>
                      <w:rFonts w:ascii="Cambria Math" w:hAnsi="Cambria Math"/>
                    </w:rPr>
                    <m:t>Up</m:t>
                  </m:r>
                </m:den>
              </m:f>
              <m:r>
                <w:rPr>
                  <w:rFonts w:ascii="Cambria Math" w:hAnsi="Cambria Math"/>
                </w:rPr>
                <m:t xml:space="preserve"> </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6</m:t>
                  </m:r>
                </m:e>
              </m:d>
              <m:ctrlPr>
                <w:rPr>
                  <w:rFonts w:ascii="Cambria Math" w:hAnsi="Cambria Math"/>
                  <w:i/>
                </w:rPr>
              </m:ctrlPr>
            </m:e>
          </m:eqArr>
        </m:oMath>
      </m:oMathPara>
    </w:p>
    <w:p w14:paraId="1D692911" w14:textId="77777777" w:rsidR="00863BE8" w:rsidRPr="00C01462" w:rsidRDefault="00863BE8" w:rsidP="00E334F2"/>
    <w:p w14:paraId="1A759698" w14:textId="2E791B87" w:rsidR="006267C3" w:rsidRPr="00895280" w:rsidRDefault="00863BE8" w:rsidP="00E334F2">
      <w:pPr>
        <w:rPr>
          <w:rFonts w:eastAsiaTheme="minorEastAsia"/>
        </w:rPr>
      </w:pPr>
      <w:r w:rsidRPr="00C01462">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eastAsiaTheme="minorEastAsia" w:hAnsi="Cambria Math"/>
          </w:rPr>
          <m:t>∈[0, 1]</m:t>
        </m:r>
      </m:oMath>
      <w:r w:rsidRPr="00C01462">
        <w:rPr>
          <w:rFonts w:eastAsiaTheme="minorEastAsia"/>
        </w:rPr>
        <w:t xml:space="preserve"> is a dimensionless</w:t>
      </w:r>
      <w:r w:rsidR="00F2519C">
        <w:rPr>
          <w:rFonts w:eastAsiaTheme="minorEastAsia"/>
        </w:rPr>
        <w:t xml:space="preserve"> </w:t>
      </w:r>
      <w:r w:rsidRPr="00C01462">
        <w:rPr>
          <w:rFonts w:eastAsiaTheme="minorEastAsia"/>
        </w:rPr>
        <w:t xml:space="preserve">coefficient providing a crude representation of turbulent diffusion, </w:t>
      </w:r>
      <m:oMath>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oMath>
      <w:r w:rsidRPr="00C01462">
        <w:rPr>
          <w:rFonts w:eastAsiaTheme="minorEastAsia"/>
        </w:rPr>
        <w:t xml:space="preserve"> and </w:t>
      </w:r>
      <m:oMath>
        <m:sSub>
          <m:sSubPr>
            <m:ctrlPr>
              <w:rPr>
                <w:rFonts w:ascii="Cambria Math" w:hAnsi="Cambria Math"/>
                <w:i/>
              </w:rPr>
            </m:ctrlPr>
          </m:sSubPr>
          <m:e>
            <m:r>
              <w:rPr>
                <w:rFonts w:ascii="Cambria Math" w:hAnsi="Cambria Math"/>
              </w:rPr>
              <m:t>M</m:t>
            </m:r>
          </m:e>
          <m:sub>
            <m:sSub>
              <m:sSubPr>
                <m:ctrlPr>
                  <w:rPr>
                    <w:rFonts w:ascii="Cambria Math" w:hAnsi="Cambria Math"/>
                    <w:iCs/>
                  </w:rPr>
                </m:ctrlPr>
              </m:sSubPr>
              <m:e>
                <m:r>
                  <m:rPr>
                    <m:sty m:val="p"/>
                  </m:rPr>
                  <w:rPr>
                    <w:rFonts w:ascii="Cambria Math" w:hAnsi="Cambria Math"/>
                  </w:rPr>
                  <m:t>CH</m:t>
                </m:r>
              </m:e>
              <m:sub>
                <m:r>
                  <m:rPr>
                    <m:sty m:val="p"/>
                  </m:rPr>
                  <w:rPr>
                    <w:rFonts w:ascii="Cambria Math" w:hAnsi="Cambria Math"/>
                  </w:rPr>
                  <m:t>4</m:t>
                </m:r>
              </m:sub>
            </m:sSub>
          </m:sub>
        </m:sSub>
      </m:oMath>
      <w:r w:rsidRPr="00C01462">
        <w:rPr>
          <w:rFonts w:eastAsiaTheme="minorEastAsia"/>
        </w:rPr>
        <w:t xml:space="preserve"> are the molecular weights of dry air and methane, respectively, </w:t>
      </w:r>
      <m:oMath>
        <m:r>
          <w:rPr>
            <w:rFonts w:ascii="Cambria Math" w:hAnsi="Cambria Math"/>
          </w:rPr>
          <m:t>L</m:t>
        </m:r>
      </m:oMath>
      <w:r w:rsidRPr="00C01462">
        <w:rPr>
          <w:rFonts w:eastAsiaTheme="minorEastAsia"/>
        </w:rPr>
        <w:t xml:space="preserve"> is a ventilation length scale equal to the square root of the grid cell area, </w:t>
      </w:r>
      <m:oMath>
        <m:r>
          <w:rPr>
            <w:rFonts w:ascii="Cambria Math" w:hAnsi="Cambria Math"/>
          </w:rPr>
          <m:t>g</m:t>
        </m:r>
      </m:oMath>
      <w:r w:rsidRPr="00C01462">
        <w:rPr>
          <w:rFonts w:eastAsiaTheme="minorEastAsia"/>
        </w:rPr>
        <w:t xml:space="preserve"> is gravitational acceleration, </w:t>
      </w:r>
      <m:oMath>
        <m:r>
          <w:rPr>
            <w:rFonts w:ascii="Cambria Math" w:hAnsi="Cambria Math"/>
          </w:rPr>
          <m:t>U</m:t>
        </m:r>
      </m:oMath>
      <w:r w:rsidRPr="00C01462">
        <w:rPr>
          <w:rFonts w:eastAsiaTheme="minorEastAsia"/>
        </w:rPr>
        <w:t xml:space="preserve"> is the wind speed taken here as 5 km h</w:t>
      </w:r>
      <w:r w:rsidRPr="00C01462">
        <w:rPr>
          <w:rFonts w:eastAsiaTheme="minorEastAsia"/>
          <w:vertAlign w:val="superscript"/>
        </w:rPr>
        <w:t>-1</w:t>
      </w:r>
      <w:r w:rsidRPr="00C01462">
        <w:rPr>
          <w:rFonts w:eastAsiaTheme="minorEastAsia"/>
        </w:rPr>
        <w:t xml:space="preserve">, and </w:t>
      </w:r>
      <m:oMath>
        <m:r>
          <w:rPr>
            <w:rFonts w:ascii="Cambria Math" w:hAnsi="Cambria Math"/>
          </w:rPr>
          <m:t>p</m:t>
        </m:r>
      </m:oMath>
      <w:r w:rsidRPr="00C01462">
        <w:rPr>
          <w:rFonts w:eastAsiaTheme="minorEastAsia"/>
        </w:rPr>
        <w:t xml:space="preserve"> is the surface pressure taken here as </w:t>
      </w:r>
      <w:r w:rsidR="00645B23" w:rsidRPr="00C01462">
        <w:rPr>
          <w:rFonts w:eastAsiaTheme="minorEastAsia"/>
        </w:rPr>
        <w:t>1000</w:t>
      </w:r>
      <w:r w:rsidRPr="00C01462">
        <w:rPr>
          <w:rFonts w:eastAsiaTheme="minorEastAsia"/>
        </w:rPr>
        <w:t xml:space="preserve"> </w:t>
      </w:r>
      <w:proofErr w:type="spellStart"/>
      <w:r w:rsidRPr="00C01462">
        <w:rPr>
          <w:rFonts w:eastAsiaTheme="minorEastAsia"/>
        </w:rPr>
        <w:t>hPa</w:t>
      </w:r>
      <w:proofErr w:type="spellEnd"/>
      <w:r w:rsidRPr="00C01462">
        <w:rPr>
          <w:rFonts w:eastAsiaTheme="minorEastAsia"/>
        </w:rPr>
        <w:t>.</w:t>
      </w:r>
      <w:r w:rsidR="00645B23" w:rsidRPr="00C01462">
        <w:rPr>
          <w:rFonts w:eastAsiaTheme="minorEastAsia"/>
        </w:rPr>
        <w:t xml:space="preserve"> </w:t>
      </w:r>
      <w:r w:rsidR="007879BA">
        <w:rPr>
          <w:rFonts w:eastAsiaTheme="minorEastAsia"/>
        </w:rPr>
        <w:t xml:space="preserve">The </w:t>
      </w:r>
      <w:r w:rsidR="0091130E">
        <w:rPr>
          <w:rFonts w:eastAsiaTheme="minorEastAsia"/>
        </w:rPr>
        <w:t>use</w:t>
      </w:r>
      <w:r w:rsidR="00DE7314">
        <w:rPr>
          <w:rFonts w:eastAsiaTheme="minorEastAsia"/>
        </w:rPr>
        <w:t xml:space="preserve"> of</w:t>
      </w:r>
      <w:r w:rsidR="007879BA">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sidR="007879BA">
        <w:rPr>
          <w:rFonts w:eastAsiaTheme="minorEastAsia"/>
        </w:rPr>
        <w:t xml:space="preserve"> </w:t>
      </w:r>
      <w:r w:rsidR="00DE7314">
        <w:rPr>
          <w:rFonts w:eastAsiaTheme="minorEastAsia"/>
        </w:rPr>
        <w:t>produces</w:t>
      </w:r>
      <w:r w:rsidR="007879BA">
        <w:rPr>
          <w:rFonts w:eastAsiaTheme="minorEastAsia"/>
        </w:rPr>
        <w:t xml:space="preserve"> off-diagonal structure in </w:t>
      </w:r>
      <m:oMath>
        <m:sSup>
          <m:sSupPr>
            <m:ctrlPr>
              <w:rPr>
                <w:rFonts w:ascii="Cambria Math" w:eastAsiaTheme="minorEastAsia" w:hAnsi="Cambria Math"/>
                <w:b/>
                <w:bCs/>
                <w:i/>
                <w:iCs/>
              </w:rPr>
            </m:ctrlPr>
          </m:sSupPr>
          <m:e>
            <m:r>
              <m:rPr>
                <m:sty m:val="b"/>
              </m:rPr>
              <w:rPr>
                <w:rFonts w:ascii="Cambria Math" w:eastAsiaTheme="minorEastAsia" w:hAnsi="Cambria Math"/>
              </w:rPr>
              <m:t>K</m:t>
            </m:r>
            <m:ctrlPr>
              <w:rPr>
                <w:rFonts w:ascii="Cambria Math" w:eastAsiaTheme="minorEastAsia" w:hAnsi="Cambria Math"/>
                <w:b/>
                <w:bCs/>
                <w:iCs/>
              </w:rPr>
            </m:ctrlPr>
          </m:e>
          <m:sup>
            <m:r>
              <w:rPr>
                <w:rFonts w:ascii="Cambria Math" w:eastAsiaTheme="minorEastAsia" w:hAnsi="Cambria Math"/>
              </w:rPr>
              <m:t>(0)</m:t>
            </m:r>
          </m:sup>
        </m:sSup>
      </m:oMath>
      <w:r w:rsidR="007879BA">
        <w:rPr>
          <w:rFonts w:eastAsiaTheme="minorEastAsia"/>
          <w:iCs/>
        </w:rPr>
        <w:t>, which we found</w:t>
      </w:r>
      <w:r w:rsidR="0091130E">
        <w:rPr>
          <w:rFonts w:eastAsiaTheme="minorEastAsia"/>
          <w:iCs/>
        </w:rPr>
        <w:t xml:space="preserve"> in Nesser et al. </w:t>
      </w:r>
      <w:r w:rsidR="00737CBE">
        <w:fldChar w:fldCharType="begin"/>
      </w:r>
      <w:r w:rsidR="00737CBE">
        <w:instrText xml:space="preserve"> ADDIN ZOTERO_ITEM CSL_CITATION {"citationID":"b8ZJfZoI","properties":{"formattedCitation":"(2021)","plainCitation":"(2021)","noteIndex":0},"citationItems":[{"id":236,"uris":["http://zotero.org/users/9726796/items/UXID5P7R"],"itemData":{"id":236,"type":"article-journal","abstract":"Global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H."}],"issued":{"date-parts":[["2021"]]}},"label":"page","suppress-author":true}],"schema":"https://github.com/citation-style-language/schema/raw/master/csl-citation.json"} </w:instrText>
      </w:r>
      <w:r w:rsidR="00737CBE">
        <w:fldChar w:fldCharType="separate"/>
      </w:r>
      <w:r w:rsidR="00737CBE">
        <w:rPr>
          <w:noProof/>
        </w:rPr>
        <w:t>(2021)</w:t>
      </w:r>
      <w:r w:rsidR="00737CBE">
        <w:fldChar w:fldCharType="end"/>
      </w:r>
      <w:r w:rsidR="007879BA">
        <w:rPr>
          <w:rFonts w:eastAsiaTheme="minorEastAsia"/>
          <w:iCs/>
        </w:rPr>
        <w:t xml:space="preserve"> </w:t>
      </w:r>
      <w:r w:rsidR="00394B85">
        <w:rPr>
          <w:rFonts w:eastAsiaTheme="minorEastAsia"/>
          <w:iCs/>
        </w:rPr>
        <w:t xml:space="preserve">to be </w:t>
      </w:r>
      <w:r w:rsidR="007879BA">
        <w:rPr>
          <w:rFonts w:eastAsiaTheme="minorEastAsia"/>
          <w:iCs/>
        </w:rPr>
        <w:t xml:space="preserve">necessary </w:t>
      </w:r>
      <w:r w:rsidR="00DE7314">
        <w:rPr>
          <w:rFonts w:eastAsiaTheme="minorEastAsia"/>
          <w:iCs/>
        </w:rPr>
        <w:t>for an effective</w:t>
      </w:r>
      <w:r w:rsidR="007879BA">
        <w:rPr>
          <w:rFonts w:eastAsiaTheme="minorEastAsia"/>
          <w:iCs/>
        </w:rPr>
        <w:t xml:space="preserve"> first estimate. We apply a simple isotropic turbulent diffusion scheme </w:t>
      </w:r>
      <w:r w:rsidR="00DE7314">
        <w:rPr>
          <w:rFonts w:eastAsiaTheme="minorEastAsia"/>
          <w:iCs/>
        </w:rPr>
        <w:t>in which the</w:t>
      </w:r>
      <w:r w:rsidR="007879BA">
        <w:rPr>
          <w:rFonts w:eastAsiaTheme="minorEastAsia"/>
          <w:iCs/>
        </w:rPr>
        <w:t xml:space="preserve"> influence of emissions spread</w:t>
      </w:r>
      <w:r w:rsidR="00DE7314">
        <w:rPr>
          <w:rFonts w:eastAsiaTheme="minorEastAsia"/>
          <w:iCs/>
        </w:rPr>
        <w:t>s</w:t>
      </w:r>
      <w:r w:rsidR="007879BA">
        <w:rPr>
          <w:rFonts w:eastAsiaTheme="minorEastAsia"/>
          <w:iCs/>
        </w:rPr>
        <w:t xml:space="preserve"> linearly to concentric rings of </w:t>
      </w:r>
      <w:r w:rsidR="0091130E">
        <w:rPr>
          <w:rFonts w:eastAsiaTheme="minorEastAsia"/>
          <w:iCs/>
        </w:rPr>
        <w:t xml:space="preserve">grid cells. This is represented as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d>
              <m:dPr>
                <m:begChr m:val="‖"/>
                <m:endChr m:val="‖"/>
                <m:ctrlPr>
                  <w:rPr>
                    <w:rFonts w:ascii="Cambria Math" w:eastAsiaTheme="minorEastAsia" w:hAnsi="Cambria Math"/>
                    <w:i/>
                  </w:rPr>
                </m:ctrlPr>
              </m:dPr>
              <m:e>
                <m:r>
                  <w:rPr>
                    <w:rFonts w:ascii="Cambria Math" w:eastAsiaTheme="minorEastAsia" w:hAnsi="Cambria Math"/>
                  </w:rPr>
                  <m:t>i-j</m:t>
                </m:r>
              </m:e>
            </m:d>
          </m:e>
        </m:d>
        <m:r>
          <w:rPr>
            <w:rFonts w:ascii="Cambria Math" w:eastAsiaTheme="minorEastAsia" w:hAnsi="Cambria Math"/>
          </w:rPr>
          <m:t>/36c</m:t>
        </m:r>
      </m:oMath>
      <w:r w:rsidR="002806CE">
        <w:rPr>
          <w:rFonts w:eastAsiaTheme="minorEastAsia"/>
        </w:rPr>
        <w:t xml:space="preserve">, where </w:t>
      </w:r>
      <m:oMath>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1, …, 7</m:t>
            </m:r>
          </m:e>
        </m:d>
      </m:oMath>
      <w:r w:rsidR="0087456C">
        <w:rPr>
          <w:rFonts w:eastAsiaTheme="minorEastAsia"/>
        </w:rPr>
        <w:t xml:space="preserve"> </w:t>
      </w:r>
      <w:r w:rsidR="0087456C" w:rsidRPr="007B15B0">
        <w:rPr>
          <w:rFonts w:eastAsiaTheme="minorEastAsia"/>
          <w:color w:val="000000" w:themeColor="text1"/>
        </w:rPr>
        <w:t xml:space="preserve">gives the </w:t>
      </w:r>
      <w:r w:rsidR="007B15B0" w:rsidRPr="007B15B0">
        <w:rPr>
          <w:rFonts w:eastAsiaTheme="minorEastAsia"/>
          <w:color w:val="000000" w:themeColor="text1"/>
        </w:rPr>
        <w:t>distance</w:t>
      </w:r>
      <w:r w:rsidR="0087456C" w:rsidRPr="007B15B0">
        <w:rPr>
          <w:rFonts w:eastAsiaTheme="minorEastAsia"/>
          <w:color w:val="000000" w:themeColor="text1"/>
        </w:rPr>
        <w:t xml:space="preserve"> in latitude or longitude grid cell index between </w:t>
      </w:r>
      <m:oMath>
        <m:r>
          <w:rPr>
            <w:rFonts w:ascii="Cambria Math" w:eastAsiaTheme="minorEastAsia" w:hAnsi="Cambria Math"/>
            <w:color w:val="000000" w:themeColor="text1"/>
          </w:rPr>
          <m:t>i</m:t>
        </m:r>
      </m:oMath>
      <w:r w:rsidR="0087456C" w:rsidRPr="007B15B0">
        <w:rPr>
          <w:rFonts w:eastAsiaTheme="minorEastAsia"/>
          <w:color w:val="000000" w:themeColor="text1"/>
        </w:rPr>
        <w:t xml:space="preserve"> and </w:t>
      </w:r>
      <m:oMath>
        <m:r>
          <w:rPr>
            <w:rFonts w:ascii="Cambria Math" w:eastAsiaTheme="minorEastAsia" w:hAnsi="Cambria Math"/>
            <w:color w:val="000000" w:themeColor="text1"/>
          </w:rPr>
          <m:t>j</m:t>
        </m:r>
      </m:oMath>
      <w:r w:rsidR="00826AA8" w:rsidRPr="007B15B0">
        <w:rPr>
          <w:rFonts w:eastAsiaTheme="minorEastAsia"/>
          <w:color w:val="000000" w:themeColor="text1"/>
        </w:rPr>
        <w:t>,</w:t>
      </w:r>
      <w:r w:rsidR="00826AA8">
        <w:rPr>
          <w:rFonts w:eastAsiaTheme="minorEastAsia"/>
        </w:rPr>
        <w:t xml:space="preserve"> 36 is the sum of </w:t>
      </w:r>
      <m:oMath>
        <m:d>
          <m:dPr>
            <m:begChr m:val="‖"/>
            <m:endChr m:val="‖"/>
            <m:ctrlPr>
              <w:rPr>
                <w:rFonts w:ascii="Cambria Math" w:eastAsiaTheme="minorEastAsia" w:hAnsi="Cambria Math"/>
                <w:i/>
              </w:rPr>
            </m:ctrlPr>
          </m:dPr>
          <m:e>
            <m:r>
              <w:rPr>
                <w:rFonts w:ascii="Cambria Math" w:eastAsiaTheme="minorEastAsia" w:hAnsi="Cambria Math"/>
              </w:rPr>
              <m:t>i-j+1</m:t>
            </m:r>
          </m:e>
        </m:d>
      </m:oMath>
      <w:r w:rsidR="00826AA8">
        <w:rPr>
          <w:rFonts w:eastAsiaTheme="minorEastAsia"/>
        </w:rPr>
        <w:t xml:space="preserve"> values, </w:t>
      </w:r>
      <w:r w:rsidR="0087456C">
        <w:rPr>
          <w:rFonts w:eastAsiaTheme="minorEastAsia"/>
        </w:rPr>
        <w:t xml:space="preserve">and </w:t>
      </w:r>
      <m:oMath>
        <m:r>
          <w:rPr>
            <w:rFonts w:ascii="Cambria Math" w:eastAsiaTheme="minorEastAsia" w:hAnsi="Cambria Math"/>
          </w:rPr>
          <m:t>c</m:t>
        </m:r>
      </m:oMath>
      <w:r w:rsidR="0087456C" w:rsidRPr="00C01462">
        <w:rPr>
          <w:rFonts w:eastAsiaTheme="minorEastAsia"/>
        </w:rPr>
        <w:t xml:space="preserve"> </w:t>
      </w:r>
      <w:r w:rsidR="0087456C">
        <w:rPr>
          <w:rFonts w:eastAsiaTheme="minorEastAsia"/>
        </w:rPr>
        <w:t>gives the number of grid cells in the corresponding concentric ring.</w:t>
      </w:r>
      <w:r w:rsidR="00394B85">
        <w:rPr>
          <w:rFonts w:eastAsiaTheme="minorEastAsia"/>
        </w:rPr>
        <w:t xml:space="preserve"> For </w:t>
      </w:r>
      <m:oMath>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≥8</m:t>
        </m:r>
      </m:oMath>
      <w:r w:rsidR="00394B85">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hAnsi="Cambria Math"/>
          </w:rPr>
          <m:t>=0</m:t>
        </m:r>
      </m:oMath>
      <w:r w:rsidR="00394B85">
        <w:rPr>
          <w:rFonts w:eastAsiaTheme="minorEastAsia"/>
        </w:rPr>
        <w:t>.</w:t>
      </w:r>
    </w:p>
    <w:p w14:paraId="3C6568C2" w14:textId="77777777" w:rsidR="006267C3" w:rsidRPr="00C01462" w:rsidRDefault="006267C3" w:rsidP="00E334F2">
      <w:pPr>
        <w:rPr>
          <w:rFonts w:eastAsiaTheme="minorEastAsia"/>
        </w:rPr>
      </w:pPr>
    </w:p>
    <w:p w14:paraId="195987B4" w14:textId="7C348232" w:rsidR="006267C3" w:rsidRPr="00580AA1" w:rsidRDefault="00742DA8" w:rsidP="00E334F2">
      <w:pPr>
        <w:rPr>
          <w:rFonts w:eastAsiaTheme="minorEastAsia"/>
          <w:iCs/>
        </w:rPr>
      </w:pPr>
      <w:r w:rsidRPr="00C01462">
        <w:rPr>
          <w:rFonts w:eastAsiaTheme="minorEastAsia"/>
        </w:rPr>
        <w:t xml:space="preserve">We use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Pr="00C01462">
        <w:rPr>
          <w:rFonts w:eastAsiaTheme="minorEastAsia"/>
          <w:iCs/>
        </w:rPr>
        <w:t xml:space="preserve"> </w:t>
      </w:r>
      <w:r w:rsidR="0091130E">
        <w:rPr>
          <w:rFonts w:eastAsiaTheme="minorEastAsia"/>
          <w:iCs/>
        </w:rPr>
        <w:t xml:space="preserve">together with the error covariance matrices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A</m:t>
            </m:r>
          </m:sub>
        </m:sSub>
      </m:oMath>
      <w:r w:rsidR="0091130E" w:rsidRPr="00C01462">
        <w:rPr>
          <w:rFonts w:eastAsiaTheme="minorEastAsia"/>
          <w:iCs/>
        </w:rPr>
        <w:t xml:space="preserve"> </w:t>
      </w:r>
      <w:r w:rsidR="0091130E">
        <w:rPr>
          <w:rFonts w:eastAsiaTheme="minorEastAsia"/>
          <w:iCs/>
        </w:rPr>
        <w:t xml:space="preserve">and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O</m:t>
            </m:r>
          </m:sub>
        </m:sSub>
      </m:oMath>
      <w:r w:rsidR="0091130E" w:rsidRPr="00B51761">
        <w:rPr>
          <w:rFonts w:eastAsiaTheme="minorEastAsia"/>
          <w:iCs/>
        </w:rPr>
        <w:t xml:space="preserve"> </w:t>
      </w:r>
      <w:r w:rsidR="0091130E">
        <w:rPr>
          <w:rFonts w:eastAsiaTheme="minorEastAsia"/>
          <w:iCs/>
        </w:rPr>
        <w:t xml:space="preserve">to </w:t>
      </w:r>
      <w:r w:rsidR="00B13A3D" w:rsidRPr="00C01462">
        <w:rPr>
          <w:rFonts w:eastAsiaTheme="minorEastAsia"/>
          <w:iCs/>
        </w:rPr>
        <w:t xml:space="preserve">calculate the </w:t>
      </w:r>
      <w:r w:rsidR="00B13A3D">
        <w:rPr>
          <w:rFonts w:eastAsiaTheme="minorEastAsia"/>
          <w:iCs/>
        </w:rPr>
        <w:t xml:space="preserve">initial </w:t>
      </w:r>
      <w:r w:rsidR="00B13A3D" w:rsidRPr="00C01462">
        <w:rPr>
          <w:rFonts w:eastAsiaTheme="minorEastAsia"/>
          <w:iCs/>
        </w:rPr>
        <w:t xml:space="preserve">patterns of information content </w:t>
      </w:r>
      <w:r w:rsidR="0087456C">
        <w:rPr>
          <w:rFonts w:eastAsiaTheme="minorEastAsia"/>
          <w:iCs/>
        </w:rPr>
        <w:t xml:space="preserve">that are </w:t>
      </w:r>
      <w:r w:rsidRPr="00C01462">
        <w:rPr>
          <w:rFonts w:eastAsiaTheme="minorEastAsia"/>
          <w:iCs/>
        </w:rPr>
        <w:t xml:space="preserve">perturbed in the forward model. </w:t>
      </w:r>
      <w:r w:rsidR="0087456C">
        <w:rPr>
          <w:rFonts w:eastAsiaTheme="minorEastAsia"/>
          <w:iCs/>
        </w:rPr>
        <w:t xml:space="preserve">We calculate the prior pre-conditioned Hessian (equation 2) using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87456C">
        <w:rPr>
          <w:rFonts w:eastAsiaTheme="minorEastAsia"/>
          <w:iCs/>
        </w:rPr>
        <w:t xml:space="preserve"> and </w:t>
      </w:r>
      <w:r w:rsidR="00394B85">
        <w:rPr>
          <w:rFonts w:eastAsiaTheme="minorEastAsia"/>
          <w:iCs/>
        </w:rPr>
        <w:t xml:space="preserve">perform </w:t>
      </w:r>
      <w:r w:rsidR="0087456C">
        <w:rPr>
          <w:rFonts w:eastAsiaTheme="minorEastAsia"/>
          <w:iCs/>
        </w:rPr>
        <w:t>its eigendecomposition. The</w:t>
      </w:r>
      <w:r w:rsidR="00580AA1">
        <w:rPr>
          <w:rFonts w:eastAsiaTheme="minorEastAsia"/>
          <w:iCs/>
        </w:rPr>
        <w:t xml:space="preserve"> resulting matrix of </w:t>
      </w:r>
      <w:r w:rsidR="0087456C">
        <w:rPr>
          <w:rFonts w:eastAsiaTheme="minorEastAsia"/>
          <w:iCs/>
        </w:rPr>
        <w:t>eigenvector</w:t>
      </w:r>
      <w:r w:rsidR="00580AA1">
        <w:rPr>
          <w:rFonts w:eastAsiaTheme="minorEastAsia"/>
          <w:iCs/>
        </w:rPr>
        <w:t>s</w:t>
      </w:r>
      <w:r w:rsidR="0087456C">
        <w:rPr>
          <w:rFonts w:eastAsiaTheme="minorEastAsia"/>
          <w:iCs/>
        </w:rPr>
        <w:t xml:space="preserve"> </w:t>
      </w:r>
      <m:oMath>
        <m:sSup>
          <m:sSupPr>
            <m:ctrlPr>
              <w:rPr>
                <w:rFonts w:ascii="Cambria Math" w:hAnsi="Cambria Math"/>
                <w:b/>
                <w:bCs/>
              </w:rPr>
            </m:ctrlPr>
          </m:sSupPr>
          <m:e>
            <m:r>
              <m:rPr>
                <m:sty m:val="b"/>
              </m:rPr>
              <w:rPr>
                <w:rFonts w:ascii="Cambria Math" w:eastAsiaTheme="minorEastAsia" w:hAnsi="Cambria Math"/>
              </w:rPr>
              <m:t>V</m:t>
            </m:r>
            <m:ctrlPr>
              <w:rPr>
                <w:rFonts w:ascii="Cambria Math" w:hAnsi="Cambria Math"/>
                <w:b/>
                <w:bCs/>
                <w:i/>
                <w:iCs/>
              </w:rPr>
            </m:ctrlPr>
          </m:e>
          <m:sup>
            <m:r>
              <m:rPr>
                <m:sty m:val="p"/>
              </m:rPr>
              <w:rPr>
                <w:rFonts w:ascii="Cambria Math" w:eastAsiaTheme="minorEastAsia" w:hAnsi="Cambria Math"/>
              </w:rPr>
              <m:t>(0)</m:t>
            </m:r>
            <m:ctrlPr>
              <w:rPr>
                <w:rFonts w:ascii="Cambria Math" w:hAnsi="Cambria Math"/>
              </w:rPr>
            </m:ctrlPr>
          </m:sup>
        </m:sSup>
      </m:oMath>
      <w:r w:rsidR="0087456C">
        <w:rPr>
          <w:rFonts w:eastAsiaTheme="minorEastAsia"/>
        </w:rPr>
        <w:t xml:space="preserve"> </w:t>
      </w:r>
      <w:r w:rsidR="00580AA1">
        <w:rPr>
          <w:rFonts w:eastAsiaTheme="minorEastAsia"/>
        </w:rPr>
        <w:t>is</w:t>
      </w:r>
      <w:r w:rsidR="0087456C">
        <w:rPr>
          <w:rFonts w:eastAsiaTheme="minorEastAsia"/>
        </w:rPr>
        <w:t xml:space="preserve"> related to the patterns of information content via </w:t>
      </w:r>
      <m:oMath>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A</m:t>
            </m:r>
            <m:ctrlPr>
              <w:rPr>
                <w:rFonts w:ascii="Cambria Math" w:hAnsi="Cambria Math"/>
                <w:iCs/>
              </w:rPr>
            </m:ctrlPr>
          </m:sub>
          <m:sup>
            <m:f>
              <m:fPr>
                <m:type m:val="lin"/>
                <m:ctrlPr>
                  <w:rPr>
                    <w:rFonts w:ascii="Cambria Math" w:hAnsi="Cambria Math"/>
                    <w:i/>
                    <w:iCs/>
                  </w:rPr>
                </m:ctrlPr>
              </m:fPr>
              <m:num>
                <m:r>
                  <w:rPr>
                    <w:rFonts w:ascii="Cambria Math" w:hAnsi="Cambria Math"/>
                  </w:rPr>
                  <m:t>1</m:t>
                </m:r>
              </m:num>
              <m:den>
                <m:r>
                  <w:rPr>
                    <w:rFonts w:ascii="Cambria Math" w:hAnsi="Cambria Math"/>
                  </w:rPr>
                  <m:t>2</m:t>
                </m:r>
              </m:den>
            </m:f>
          </m:sup>
        </m:sSubSup>
        <m:sSup>
          <m:sSupPr>
            <m:ctrlPr>
              <w:rPr>
                <w:rFonts w:ascii="Cambria Math" w:eastAsiaTheme="minorEastAsia" w:hAnsi="Cambria Math"/>
                <w:i/>
              </w:rPr>
            </m:ctrlPr>
          </m:sSupPr>
          <m:e>
            <m:r>
              <m:rPr>
                <m:sty m:val="b"/>
              </m:rPr>
              <w:rPr>
                <w:rFonts w:ascii="Cambria Math" w:hAnsi="Cambria Math"/>
              </w:rPr>
              <m:t>V</m:t>
            </m:r>
            <m:ctrlPr>
              <w:rPr>
                <w:rFonts w:ascii="Cambria Math" w:hAnsi="Cambria Math"/>
                <w:b/>
                <w:bCs/>
                <w:iCs/>
              </w:rPr>
            </m:ctrlPr>
          </m:e>
          <m:sup>
            <m:r>
              <m:rPr>
                <m:sty m:val="bi"/>
              </m:rPr>
              <w:rPr>
                <w:rFonts w:ascii="Cambria Math" w:hAnsi="Cambria Math"/>
              </w:rPr>
              <m:t>(</m:t>
            </m:r>
            <m:r>
              <w:rPr>
                <w:rFonts w:ascii="Cambria Math" w:hAnsi="Cambria Math"/>
              </w:rPr>
              <m:t>0)</m:t>
            </m:r>
          </m:sup>
        </m:sSup>
      </m:oMath>
      <w:r w:rsidR="0087456C">
        <w:rPr>
          <w:rFonts w:eastAsiaTheme="minorEastAsia"/>
        </w:rPr>
        <w:t>,</w:t>
      </w:r>
      <w:r w:rsidR="00580AA1">
        <w:rPr>
          <w:rFonts w:eastAsiaTheme="minorEastAsia"/>
        </w:rPr>
        <w:t xml:space="preserve"> which is equivalent to the eigenvector</w:t>
      </w:r>
      <w:r w:rsidR="007B15B0">
        <w:rPr>
          <w:rFonts w:eastAsiaTheme="minorEastAsia"/>
        </w:rPr>
        <w:t xml:space="preserve"> matrix</w:t>
      </w:r>
      <w:r w:rsidR="00580AA1">
        <w:rPr>
          <w:rFonts w:eastAsiaTheme="minorEastAsia"/>
        </w:rPr>
        <w:t xml:space="preserve"> of the averaging kernel matrix calculated with </w:t>
      </w:r>
      <w:r w:rsidR="0087456C">
        <w:rPr>
          <w:rFonts w:eastAsiaTheme="minorEastAsia"/>
        </w:rPr>
        <w:t xml:space="preserv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580AA1">
        <w:rPr>
          <w:rFonts w:eastAsiaTheme="minorEastAsia"/>
          <w:iCs/>
        </w:rPr>
        <w:t xml:space="preserve"> </w:t>
      </w:r>
      <w:r w:rsidR="00737CBE">
        <w:rPr>
          <w:rFonts w:eastAsiaTheme="minorEastAsia"/>
          <w:iCs/>
        </w:rPr>
        <w:fldChar w:fldCharType="begin"/>
      </w:r>
      <w:r w:rsidR="00737CBE">
        <w:rPr>
          <w:rFonts w:eastAsiaTheme="minorEastAsia"/>
          <w:iCs/>
        </w:rPr>
        <w:instrText xml:space="preserve"> ADDIN ZOTERO_ITEM CSL_CITATION {"citationID":"dUoPVZk8","properties":{"formattedCitation":"(Bousserez and Henze, 2018)","plainCitation":"(Bousserez and Henze, 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K."}],"issued":{"date-parts":[["2018"]]}}}],"schema":"https://github.com/citation-style-language/schema/raw/master/csl-citation.json"} </w:instrText>
      </w:r>
      <w:r w:rsidR="00737CBE">
        <w:rPr>
          <w:rFonts w:eastAsiaTheme="minorEastAsia"/>
          <w:iCs/>
        </w:rPr>
        <w:fldChar w:fldCharType="separate"/>
      </w:r>
      <w:r w:rsidR="00737CBE">
        <w:rPr>
          <w:rFonts w:eastAsiaTheme="minorEastAsia"/>
          <w:iCs/>
          <w:noProof/>
        </w:rPr>
        <w:t>(Bousserez and Henze, 2018)</w:t>
      </w:r>
      <w:r w:rsidR="00737CBE">
        <w:rPr>
          <w:rFonts w:eastAsiaTheme="minorEastAsia"/>
          <w:iCs/>
        </w:rPr>
        <w:fldChar w:fldCharType="end"/>
      </w:r>
      <w:r w:rsidR="00580AA1" w:rsidRPr="00580AA1">
        <w:rPr>
          <w:rFonts w:eastAsiaTheme="minorEastAsia"/>
          <w:iCs/>
        </w:rPr>
        <w:t>.</w:t>
      </w:r>
      <w:r w:rsidR="00580AA1">
        <w:rPr>
          <w:rFonts w:eastAsiaTheme="minorEastAsia"/>
          <w:iCs/>
        </w:rPr>
        <w:t xml:space="preserve"> </w:t>
      </w:r>
      <w:r w:rsidR="00EB22B4" w:rsidRPr="00C01462">
        <w:rPr>
          <w:rFonts w:eastAsiaTheme="minorEastAsia"/>
        </w:rPr>
        <w:t xml:space="preserve">We </w:t>
      </w:r>
      <w:r w:rsidR="00EC3AB1" w:rsidRPr="00C01462">
        <w:rPr>
          <w:rFonts w:eastAsiaTheme="minorEastAsia"/>
        </w:rPr>
        <w:t>perturb</w:t>
      </w:r>
      <w:r w:rsidR="00EB22B4" w:rsidRPr="00C01462">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w:r w:rsidR="002072F5" w:rsidRPr="00C01462">
        <w:rPr>
          <w:rFonts w:eastAsiaTheme="minorEastAsia"/>
        </w:rPr>
        <w:t xml:space="preserve"> </w:t>
      </w:r>
      <w:r w:rsidR="00EC3AB1" w:rsidRPr="00C01462">
        <w:rPr>
          <w:rFonts w:eastAsiaTheme="minorEastAsia"/>
        </w:rPr>
        <w:t xml:space="preserve">= 434 </w:t>
      </w:r>
      <w:r w:rsidR="00EB22B4" w:rsidRPr="00C01462">
        <w:rPr>
          <w:rFonts w:eastAsiaTheme="minorEastAsia"/>
        </w:rPr>
        <w:t xml:space="preserve">eigenvectors </w:t>
      </w:r>
      <w:r w:rsidR="00EC3AB1" w:rsidRPr="00C01462">
        <w:rPr>
          <w:rFonts w:eastAsiaTheme="minorEastAsia"/>
        </w:rPr>
        <w:t xml:space="preserve">that </w:t>
      </w:r>
      <w:r w:rsidR="00580AA1">
        <w:rPr>
          <w:rFonts w:eastAsiaTheme="minorEastAsia"/>
        </w:rPr>
        <w:t>capture</w:t>
      </w:r>
      <w:r w:rsidR="00EC3AB1" w:rsidRPr="00C01462">
        <w:rPr>
          <w:rFonts w:eastAsiaTheme="minorEastAsia"/>
        </w:rPr>
        <w:t xml:space="preserve"> 50% of </w:t>
      </w:r>
      <w:r w:rsidR="00580AA1">
        <w:rPr>
          <w:rFonts w:eastAsiaTheme="minorEastAsia"/>
        </w:rPr>
        <w:t xml:space="preserve">the DOFS generated with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2072F5" w:rsidRPr="00C01462">
        <w:rPr>
          <w:rFonts w:eastAsiaTheme="minorEastAsia"/>
        </w:rPr>
        <w:t xml:space="preserve">. We </w:t>
      </w:r>
      <w:r w:rsidR="00580AA1">
        <w:rPr>
          <w:rFonts w:eastAsiaTheme="minorEastAsia"/>
        </w:rPr>
        <w:t xml:space="preserve">then </w:t>
      </w:r>
      <w:r w:rsidR="00C6508E" w:rsidRPr="00C01462">
        <w:rPr>
          <w:rFonts w:eastAsiaTheme="minorEastAsia"/>
        </w:rPr>
        <w:t xml:space="preserve">apply an optimal operator that restores the original state dimension and minimizes information content loss </w:t>
      </w:r>
      <w:r w:rsidR="00580AA1">
        <w:rPr>
          <w:rFonts w:eastAsiaTheme="minorEastAsia"/>
        </w:rPr>
        <w:t xml:space="preserve">to </w:t>
      </w:r>
      <w:r w:rsidR="00C6508E" w:rsidRPr="00C01462">
        <w:rPr>
          <w:rFonts w:eastAsiaTheme="minorEastAsia"/>
        </w:rPr>
        <w:t>yield</w:t>
      </w:r>
      <w:r w:rsidR="00E5292E" w:rsidRPr="00C01462">
        <w:rPr>
          <w:rFonts w:eastAsiaTheme="minorEastAsia"/>
        </w:rPr>
        <w:t xml:space="preserve"> an updated</w:t>
      </w:r>
      <w:r w:rsidR="00FD05AA" w:rsidRPr="00C01462">
        <w:rPr>
          <w:rFonts w:eastAsiaTheme="minorEastAsia"/>
        </w:rPr>
        <w:t xml:space="preserve"> reduced-rank</w:t>
      </w:r>
      <w:r w:rsidR="00E5292E" w:rsidRPr="00C01462">
        <w:rPr>
          <w:rFonts w:eastAsiaTheme="minorEastAsia"/>
        </w:rPr>
        <w:t xml:space="preserve"> Jacobian matrix estimate </w:t>
      </w:r>
      <m:oMath>
        <m:sSup>
          <m:sSupPr>
            <m:ctrlPr>
              <w:rPr>
                <w:rFonts w:ascii="Cambria Math" w:hAnsi="Cambria Math"/>
                <w:b/>
              </w:rPr>
            </m:ctrlPr>
          </m:sSupPr>
          <m:e>
            <m:r>
              <m:rPr>
                <m:sty m:val="b"/>
              </m:rPr>
              <w:rPr>
                <w:rFonts w:ascii="Cambria Math" w:eastAsiaTheme="minorEastAsia" w:hAnsi="Cambria Math"/>
              </w:rPr>
              <m:t>K</m:t>
            </m:r>
          </m:e>
          <m:sup>
            <m:r>
              <w:rPr>
                <w:rFonts w:ascii="Cambria Math" w:eastAsiaTheme="minorEastAsia" w:hAnsi="Cambria Math"/>
              </w:rPr>
              <m:t>(1)</m:t>
            </m:r>
            <m:ctrlPr>
              <w:rPr>
                <w:rFonts w:ascii="Cambria Math" w:hAnsi="Cambria Math"/>
                <w:i/>
              </w:rPr>
            </m:ctrlPr>
          </m:sup>
        </m:sSup>
      </m:oMath>
      <w:r w:rsidR="00E5292E" w:rsidRPr="00C01462">
        <w:rPr>
          <w:rFonts w:eastAsiaTheme="minorEastAsia"/>
        </w:rPr>
        <w:t xml:space="preserve">. </w:t>
      </w:r>
      <w:r w:rsidR="00632B26" w:rsidRPr="00C01462">
        <w:rPr>
          <w:rFonts w:eastAsiaTheme="minorEastAsia"/>
        </w:rPr>
        <w:t>We recompute the eigenvecto</w:t>
      </w:r>
      <w:r w:rsidR="00A109E9" w:rsidRPr="00C01462">
        <w:rPr>
          <w:rFonts w:eastAsiaTheme="minorEastAsia"/>
        </w:rPr>
        <w:t xml:space="preserve">rs, </w:t>
      </w:r>
      <w:r w:rsidR="00632B26" w:rsidRPr="00C01462">
        <w:rPr>
          <w:rFonts w:eastAsiaTheme="minorEastAsia"/>
        </w:rPr>
        <w:t xml:space="preserve">perturb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r w:rsidR="00632B26" w:rsidRPr="00C01462">
        <w:rPr>
          <w:rFonts w:eastAsiaTheme="minorEastAsia"/>
        </w:rPr>
        <w:t xml:space="preserve"> </w:t>
      </w:r>
      <w:r w:rsidR="005F2417" w:rsidRPr="00C01462">
        <w:rPr>
          <w:rFonts w:eastAsiaTheme="minorEastAsia"/>
        </w:rPr>
        <w:t xml:space="preserve">= 1952 </w:t>
      </w:r>
      <w:r w:rsidR="00632B26" w:rsidRPr="00C01462">
        <w:rPr>
          <w:rFonts w:eastAsiaTheme="minorEastAsia"/>
        </w:rPr>
        <w:t>eigenvectors</w:t>
      </w:r>
      <w:r w:rsidR="00E20A10" w:rsidRPr="00C01462">
        <w:rPr>
          <w:rFonts w:eastAsiaTheme="minorEastAsia"/>
        </w:rPr>
        <w:t xml:space="preserve"> that </w:t>
      </w:r>
      <w:r w:rsidR="00632B26" w:rsidRPr="00C01462">
        <w:rPr>
          <w:rFonts w:eastAsiaTheme="minorEastAsia"/>
        </w:rPr>
        <w:t xml:space="preserve">explain </w:t>
      </w:r>
      <w:r w:rsidR="005F2417" w:rsidRPr="00C01462">
        <w:rPr>
          <w:rFonts w:eastAsiaTheme="minorEastAsia"/>
        </w:rPr>
        <w:t>80</w:t>
      </w:r>
      <w:r w:rsidR="00632B26" w:rsidRPr="00C01462">
        <w:rPr>
          <w:rFonts w:eastAsiaTheme="minorEastAsia"/>
        </w:rPr>
        <w:t xml:space="preserve">% of the </w:t>
      </w:r>
      <w:r w:rsidR="00580AA1">
        <w:rPr>
          <w:rFonts w:eastAsiaTheme="minorEastAsia"/>
        </w:rPr>
        <w:t>initial DOFS</w:t>
      </w:r>
      <w:r w:rsidR="00F5518E" w:rsidRPr="00C01462">
        <w:rPr>
          <w:rFonts w:eastAsiaTheme="minorEastAsia"/>
        </w:rPr>
        <w:t xml:space="preserve">, and construct the </w:t>
      </w:r>
      <w:r w:rsidR="0091130E">
        <w:rPr>
          <w:rFonts w:eastAsiaTheme="minorEastAsia"/>
        </w:rPr>
        <w:t>final</w:t>
      </w:r>
      <w:r w:rsidR="0091130E" w:rsidRPr="00C01462">
        <w:rPr>
          <w:rFonts w:eastAsiaTheme="minorEastAsia"/>
        </w:rPr>
        <w:t xml:space="preserve"> </w:t>
      </w:r>
      <w:r w:rsidR="00FD05AA" w:rsidRPr="00C01462">
        <w:rPr>
          <w:rFonts w:eastAsiaTheme="minorEastAsia"/>
        </w:rPr>
        <w:t xml:space="preserve">reduced-rank </w:t>
      </w:r>
      <w:r w:rsidR="00F5518E" w:rsidRPr="00C01462">
        <w:rPr>
          <w:rFonts w:eastAsiaTheme="minorEastAsia"/>
        </w:rPr>
        <w:t xml:space="preserve">Jacobian matrix </w:t>
      </w:r>
      <m:oMath>
        <m:sSup>
          <m:sSupPr>
            <m:ctrlPr>
              <w:rPr>
                <w:rFonts w:ascii="Cambria Math" w:hAnsi="Cambria Math"/>
                <w:b/>
              </w:rPr>
            </m:ctrlPr>
          </m:sSupPr>
          <m:e>
            <m:r>
              <m:rPr>
                <m:sty m:val="b"/>
              </m:rPr>
              <w:rPr>
                <w:rFonts w:ascii="Cambria Math" w:eastAsiaTheme="minorEastAsia" w:hAnsi="Cambria Math"/>
              </w:rPr>
              <m:t>K</m:t>
            </m:r>
          </m:e>
          <m:sup>
            <m:r>
              <w:rPr>
                <w:rFonts w:ascii="Cambria Math" w:eastAsiaTheme="minorEastAsia" w:hAnsi="Cambria Math"/>
              </w:rPr>
              <m:t>(2)</m:t>
            </m:r>
            <m:ctrlPr>
              <w:rPr>
                <w:rFonts w:ascii="Cambria Math" w:hAnsi="Cambria Math"/>
                <w:i/>
              </w:rPr>
            </m:ctrlPr>
          </m:sup>
        </m:sSup>
      </m:oMath>
      <w:r w:rsidR="00C6508E" w:rsidRPr="00C01462">
        <w:rPr>
          <w:rFonts w:eastAsiaTheme="minorEastAsia"/>
          <w:iCs/>
        </w:rPr>
        <w:t xml:space="preserve">. </w:t>
      </w:r>
      <w:r w:rsidR="00EF3F36" w:rsidRPr="00C01462">
        <w:rPr>
          <w:rFonts w:eastAsiaTheme="minorEastAsia"/>
          <w:iCs/>
        </w:rPr>
        <w:t xml:space="preserve">This </w:t>
      </w:r>
      <w:r w:rsidR="0091130E">
        <w:rPr>
          <w:rFonts w:eastAsiaTheme="minorEastAsia"/>
          <w:iCs/>
        </w:rPr>
        <w:t xml:space="preserve">iterative </w:t>
      </w:r>
      <w:r w:rsidR="00EF3F36" w:rsidRPr="00C01462">
        <w:rPr>
          <w:rFonts w:eastAsiaTheme="minorEastAsia"/>
          <w:iCs/>
        </w:rPr>
        <w:t xml:space="preserve">update scheme </w:t>
      </w:r>
      <w:r w:rsidR="005F2417" w:rsidRPr="00C01462">
        <w:rPr>
          <w:rFonts w:eastAsiaTheme="minorEastAsia"/>
          <w:iCs/>
        </w:rPr>
        <w:t xml:space="preserve">optimizes the information content of the posterior solution </w:t>
      </w:r>
      <w:r w:rsidR="00A440C1" w:rsidRPr="00C01462">
        <w:rPr>
          <w:rFonts w:eastAsiaTheme="minorEastAsia"/>
          <w:iCs/>
        </w:rPr>
        <w:t xml:space="preserve">while reducing the computational cost by an order of magnitude </w:t>
      </w:r>
      <w:r w:rsidR="00737CBE">
        <w:rPr>
          <w:rFonts w:eastAsiaTheme="minorEastAsia"/>
          <w:iCs/>
        </w:rPr>
        <w:fldChar w:fldCharType="begin"/>
      </w:r>
      <w:r w:rsidR="00737CBE">
        <w:rPr>
          <w:rFonts w:eastAsiaTheme="minorEastAsia"/>
          <w:iCs/>
        </w:rPr>
        <w:instrText xml:space="preserve"> ADDIN ZOTERO_ITEM CSL_CITATION {"citationID":"oNHZt9tv","properties":{"formattedCitation":"(Nesser et al., 2021)","plainCitation":"(Nesser et al., 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H."}],"issued":{"date-parts":[["2021"]]}}}],"schema":"https://github.com/citation-style-language/schema/raw/master/csl-citation.json"} </w:instrText>
      </w:r>
      <w:r w:rsidR="00737CBE">
        <w:rPr>
          <w:rFonts w:eastAsiaTheme="minorEastAsia"/>
          <w:iCs/>
        </w:rPr>
        <w:fldChar w:fldCharType="separate"/>
      </w:r>
      <w:r w:rsidR="00737CBE">
        <w:rPr>
          <w:rFonts w:eastAsiaTheme="minorEastAsia"/>
          <w:iCs/>
          <w:noProof/>
        </w:rPr>
        <w:t>(Nesser et al., 2021)</w:t>
      </w:r>
      <w:r w:rsidR="00737CBE">
        <w:rPr>
          <w:rFonts w:eastAsiaTheme="minorEastAsia"/>
          <w:iCs/>
        </w:rPr>
        <w:fldChar w:fldCharType="end"/>
      </w:r>
      <w:r w:rsidR="00EF3F36" w:rsidRPr="00C01462">
        <w:rPr>
          <w:rFonts w:eastAsiaTheme="minorEastAsia"/>
          <w:iCs/>
        </w:rPr>
        <w:t>.</w:t>
      </w:r>
      <w:r w:rsidR="00F5518E" w:rsidRPr="00C01462">
        <w:rPr>
          <w:rFonts w:eastAsiaTheme="minorEastAsia"/>
        </w:rPr>
        <w:t xml:space="preserve"> </w:t>
      </w:r>
    </w:p>
    <w:p w14:paraId="77809B17" w14:textId="77777777" w:rsidR="00B13A3D" w:rsidRPr="00C01462" w:rsidRDefault="00B13A3D" w:rsidP="00B13A3D">
      <w:pPr>
        <w:rPr>
          <w:rFonts w:eastAsiaTheme="minorEastAsia"/>
        </w:rPr>
      </w:pPr>
    </w:p>
    <w:p w14:paraId="1BCAAA42" w14:textId="77777777" w:rsidR="00B13A3D" w:rsidRPr="00C01462" w:rsidRDefault="00B13A3D" w:rsidP="00B13A3D">
      <w:pPr>
        <w:rPr>
          <w:rFonts w:eastAsiaTheme="minorEastAsia"/>
        </w:rPr>
      </w:pPr>
      <w:r w:rsidRPr="00C01462">
        <w:rPr>
          <w:rFonts w:eastAsiaTheme="minorEastAsia"/>
          <w:b/>
          <w:bCs/>
        </w:rPr>
        <w:t>2.7 Inversion ensemble</w:t>
      </w:r>
    </w:p>
    <w:p w14:paraId="48F264D7" w14:textId="19927F39" w:rsidR="00B13A3D" w:rsidRPr="00C01462" w:rsidRDefault="0067590A" w:rsidP="00B13A3D">
      <w:r w:rsidRPr="00C01462">
        <w:rPr>
          <w:rFonts w:eastAsiaTheme="minorEastAsia"/>
        </w:rPr>
        <w:lastRenderedPageBreak/>
        <w:t xml:space="preserve">The posterior error covariance matrix </w:t>
      </w:r>
      <w:r w:rsidR="00BB7178">
        <w:rPr>
          <w:rFonts w:eastAsiaTheme="minorEastAsia"/>
        </w:rPr>
        <w:t>that results</w:t>
      </w:r>
      <w:r w:rsidR="00BB7178" w:rsidRPr="00C01462">
        <w:rPr>
          <w:rFonts w:eastAsiaTheme="minorEastAsia"/>
        </w:rPr>
        <w:t xml:space="preserve"> </w:t>
      </w:r>
      <w:r w:rsidR="00BB7178">
        <w:rPr>
          <w:rFonts w:eastAsiaTheme="minorEastAsia"/>
        </w:rPr>
        <w:t>from</w:t>
      </w:r>
      <w:r w:rsidRPr="00C01462">
        <w:rPr>
          <w:rFonts w:eastAsiaTheme="minorEastAsia"/>
        </w:rPr>
        <w:t xml:space="preserve"> </w:t>
      </w:r>
      <w:r w:rsidR="00BB7178">
        <w:rPr>
          <w:rFonts w:eastAsiaTheme="minorEastAsia"/>
        </w:rPr>
        <w:t>Bayesian optimization</w:t>
      </w:r>
      <w:r w:rsidRPr="00C01462">
        <w:rPr>
          <w:rFonts w:eastAsiaTheme="minorEastAsia"/>
        </w:rPr>
        <w:t xml:space="preserve"> </w:t>
      </w:r>
      <w:r w:rsidR="00394B85">
        <w:rPr>
          <w:rFonts w:eastAsiaTheme="minorEastAsia"/>
        </w:rPr>
        <w:t xml:space="preserve">(equation 4) </w:t>
      </w:r>
      <w:r w:rsidR="00AD6DD2">
        <w:rPr>
          <w:rFonts w:eastAsiaTheme="minorEastAsia"/>
        </w:rPr>
        <w:t>does not</w:t>
      </w:r>
      <w:r w:rsidRPr="00C01462">
        <w:rPr>
          <w:rFonts w:eastAsiaTheme="minorEastAsia"/>
        </w:rPr>
        <w:t xml:space="preserve"> account for </w:t>
      </w:r>
      <w:r w:rsidR="00BB7178">
        <w:rPr>
          <w:rFonts w:eastAsiaTheme="minorEastAsia"/>
        </w:rPr>
        <w:t>errors</w:t>
      </w:r>
      <w:r w:rsidRPr="00C01462">
        <w:rPr>
          <w:rFonts w:eastAsiaTheme="minorEastAsia"/>
        </w:rPr>
        <w:t xml:space="preserve"> in inversion parameters </w:t>
      </w:r>
      <w:r w:rsidR="00EB1DFD">
        <w:rPr>
          <w:rFonts w:eastAsiaTheme="minorEastAsia"/>
        </w:rPr>
        <w:fldChar w:fldCharType="begin"/>
      </w:r>
      <w:r w:rsidR="00EB1DFD">
        <w:rPr>
          <w:rFonts w:eastAsiaTheme="minorEastAsia"/>
        </w:rPr>
        <w:instrText xml:space="preserve"> ADDIN ZOTERO_ITEM CSL_CITATION {"citationID":"GtYIjD18","properties":{"formattedCitation":"(Houweling et al., 2014)","plainCitation":"(Houweling et al., 2014)","noteIndex":0},"citationItems":[{"id":83,"uris":["http://zotero.org/users/9726796/items/NRQNVEJM"],"itemData":{"id":83,"type":"article-journal","abstract":"This study investigates the use of total column CH4 (X&lt;/ i&gt;CH4) retrievals from the SCIAMACHY satellite instrument for quantifying large-scale emissions of methane. A unique data set from SCIAMACHY is available spanning almost a decade of measurements, covering a period when the global CH4 growth rate showed a marked transition from stable to increasing mixing ratios. The TM5 4DVAR inverse modelling system has been used to infer CH4 emissions from a combination of satellite and surface measurements for the period 2003-2010. In contrast to earlier inverse modelling studies, the SCIAMACHY retrievals have been corrected for systematic errors using the TCCON network of ground-based Fourier transform spectrometers. The aim is to further investigate the role of bias correction of satellite data in inversions. Methods for bias correction are discussed, and the sensitivity of the optimized emissions to alternative bias correction functions is quantified. It is found that the use of SCIAMACHY retrievals in TM5 4DVAR increases the estimated inter-annual variability of large-scale fluxes by 22% compared with the use of only surface observations. The difference in global methane emissions between 2-year periods before and after July 2006 is estimated at 27-35 Tg yr-1. The use of SCIAMACHY retrievals causes a shift in the emissions from the extra-tropics to the tropics of 50 ± 25 Tg yr-1. The large uncertainty in this value arises from the uncertainty in the bias correction functions. Using measurements from the HIPPO and BARCA aircraft campaigns, we show that systematic errors in the SCIAMACHY measurements are a main factor limiting the performance of the inversions. To further constrain tropical emissions of methane using current and future satellite missions, extended validation capabilities in the tropics are of critical importance. © Author(s) 2014.","container-title":"Atmospheric Chemistry and Physics","DOI":"10.5194/acp-14-3991-2014","ISSN":"16807324","issue":"8","page":"3991-4012","title":"A multi-year methane inversion using SCIAMACHY, accounting for systematic errors using TCCON measurements","volume":"14","author":[{"family":"Houweling","given":"S."},{"family":"Krol","given":"M."},{"family":"Bergamaschi","given":"P."},{"family":"Frankenberg","given":"C."},{"family":"Dlugokencky","given":"E. J."},{"family":"Morino","given":"I."},{"family":"Notholt","given":"J."},{"family":"Sherlock","given":"V."},{"family":"Wunch","given":"D."},{"family":"Beck","given":"V."},{"family":"Gerbig","given":"C."},{"family":"Chen","given":"H."},{"family":"Kort","given":"E. A."},{"family":"Röckmann","given":"T."},{"family":"Aben","given":"I."}],"issued":{"date-parts":[["2014"]]}}}],"schema":"https://github.com/citation-style-language/schema/raw/master/csl-citation.json"} </w:instrText>
      </w:r>
      <w:r w:rsidR="00EB1DFD">
        <w:rPr>
          <w:rFonts w:eastAsiaTheme="minorEastAsia"/>
        </w:rPr>
        <w:fldChar w:fldCharType="separate"/>
      </w:r>
      <w:r w:rsidR="00EB1DFD">
        <w:rPr>
          <w:rFonts w:eastAsiaTheme="minorEastAsia"/>
          <w:noProof/>
        </w:rPr>
        <w:t>(Houweling et al., 2014)</w:t>
      </w:r>
      <w:r w:rsidR="00EB1DFD">
        <w:rPr>
          <w:rFonts w:eastAsiaTheme="minorEastAsia"/>
        </w:rPr>
        <w:fldChar w:fldCharType="end"/>
      </w:r>
      <w:r w:rsidRPr="00C01462">
        <w:rPr>
          <w:rFonts w:eastAsiaTheme="minorEastAsia"/>
        </w:rPr>
        <w:t>.</w:t>
      </w:r>
      <w:r w:rsidR="00B13A3D" w:rsidRPr="00C01462">
        <w:rPr>
          <w:rFonts w:eastAsiaTheme="minorEastAsia"/>
        </w:rPr>
        <w:t xml:space="preserve"> </w:t>
      </w:r>
      <w:r w:rsidR="00075074">
        <w:rPr>
          <w:rFonts w:eastAsiaTheme="minorEastAsia"/>
        </w:rPr>
        <w:t>The analytical solution readily allows for the creation of an ensemble of inversions that reflect</w:t>
      </w:r>
      <w:r w:rsidR="008360A3">
        <w:rPr>
          <w:rFonts w:eastAsiaTheme="minorEastAsia"/>
        </w:rPr>
        <w:t>s</w:t>
      </w:r>
      <w:r w:rsidR="00075074">
        <w:rPr>
          <w:rFonts w:eastAsiaTheme="minorEastAsia"/>
        </w:rPr>
        <w:t xml:space="preserve"> the sensitivity of the </w:t>
      </w:r>
      <w:r w:rsidR="009F7D0D">
        <w:rPr>
          <w:rFonts w:eastAsiaTheme="minorEastAsia"/>
        </w:rPr>
        <w:t>results</w:t>
      </w:r>
      <w:r w:rsidR="00075074">
        <w:rPr>
          <w:rFonts w:eastAsiaTheme="minorEastAsia"/>
        </w:rPr>
        <w:t xml:space="preserve"> to the chosen </w:t>
      </w:r>
      <w:r w:rsidR="009F7D0D">
        <w:rPr>
          <w:rFonts w:eastAsiaTheme="minorEastAsia"/>
        </w:rPr>
        <w:t>setup</w:t>
      </w:r>
      <w:r w:rsidR="00394B85">
        <w:rPr>
          <w:rFonts w:eastAsiaTheme="minorEastAsia"/>
        </w:rPr>
        <w:t xml:space="preserve"> including parameters</w:t>
      </w:r>
      <w:r w:rsidR="00075074">
        <w:rPr>
          <w:rFonts w:eastAsiaTheme="minorEastAsia"/>
        </w:rPr>
        <w:t xml:space="preserve">. </w:t>
      </w:r>
      <w:r w:rsidR="00297C07">
        <w:rPr>
          <w:rFonts w:eastAsiaTheme="minorEastAsia"/>
        </w:rPr>
        <w:t>Table 1 summarizes our</w:t>
      </w:r>
      <w:r w:rsidR="00B13A3D" w:rsidRPr="00C01462">
        <w:rPr>
          <w:rFonts w:eastAsiaTheme="minorEastAsia"/>
        </w:rPr>
        <w:t xml:space="preserve"> quality-controlled ensemble of inversions</w:t>
      </w:r>
      <w:r w:rsidR="00E01524">
        <w:rPr>
          <w:rFonts w:eastAsiaTheme="minorEastAsia"/>
        </w:rPr>
        <w:t>. We conduct</w:t>
      </w:r>
      <w:r w:rsidR="00297C07">
        <w:rPr>
          <w:rFonts w:eastAsiaTheme="minorEastAsia"/>
        </w:rPr>
        <w:t xml:space="preserve"> inversions that </w:t>
      </w:r>
      <w:r w:rsidR="009F4575">
        <w:rPr>
          <w:rFonts w:eastAsiaTheme="minorEastAsia"/>
        </w:rPr>
        <w:t xml:space="preserve">do </w:t>
      </w:r>
      <w:r w:rsidR="007B15B0">
        <w:rPr>
          <w:rFonts w:eastAsiaTheme="minorEastAsia"/>
        </w:rPr>
        <w:t>or</w:t>
      </w:r>
      <w:r w:rsidR="009F4575">
        <w:rPr>
          <w:rFonts w:eastAsiaTheme="minorEastAsia"/>
        </w:rPr>
        <w:t xml:space="preserve"> do not </w:t>
      </w:r>
      <w:r w:rsidR="00E01524">
        <w:rPr>
          <w:rFonts w:eastAsiaTheme="minorEastAsia"/>
        </w:rPr>
        <w:t>optimize</w:t>
      </w:r>
      <w:r w:rsidR="00297C07">
        <w:rPr>
          <w:rFonts w:eastAsiaTheme="minorEastAsia"/>
        </w:rPr>
        <w:t xml:space="preserve"> </w:t>
      </w:r>
      <w:r w:rsidR="00E01524">
        <w:rPr>
          <w:rFonts w:eastAsiaTheme="minorEastAsia"/>
        </w:rPr>
        <w:t>the</w:t>
      </w:r>
      <w:r w:rsidR="00297C07">
        <w:rPr>
          <w:rFonts w:eastAsiaTheme="minorEastAsia"/>
        </w:rPr>
        <w:t xml:space="preserve"> boundary conditions and </w:t>
      </w:r>
      <w:r w:rsidR="00E01524">
        <w:rPr>
          <w:rFonts w:eastAsiaTheme="minorEastAsia"/>
        </w:rPr>
        <w:t xml:space="preserve">that do </w:t>
      </w:r>
      <w:r w:rsidR="007B15B0">
        <w:rPr>
          <w:rFonts w:eastAsiaTheme="minorEastAsia"/>
        </w:rPr>
        <w:t>or</w:t>
      </w:r>
      <w:r w:rsidR="00E01524">
        <w:rPr>
          <w:rFonts w:eastAsiaTheme="minorEastAsia"/>
        </w:rPr>
        <w:t xml:space="preserve"> do not apply a </w:t>
      </w:r>
      <w:r w:rsidR="00B13A3D" w:rsidRPr="00C01462">
        <w:rPr>
          <w:rFonts w:eastAsiaTheme="minorEastAsia"/>
        </w:rPr>
        <w:t xml:space="preserve">latitudinal correction to the </w:t>
      </w:r>
      <w:r w:rsidR="00394B85">
        <w:rPr>
          <w:rFonts w:eastAsiaTheme="minorEastAsia"/>
        </w:rPr>
        <w:t xml:space="preserve">prior </w:t>
      </w:r>
      <w:r w:rsidR="00E01524">
        <w:rPr>
          <w:rFonts w:eastAsiaTheme="minorEastAsia"/>
        </w:rPr>
        <w:t>(</w:t>
      </w:r>
      <w:r w:rsidR="00B13A3D" w:rsidRPr="00C01462">
        <w:rPr>
          <w:rFonts w:eastAsiaTheme="minorEastAsia"/>
        </w:rPr>
        <w:t xml:space="preserve">model </w:t>
      </w:r>
      <w:r w:rsidR="00394B85">
        <w:rPr>
          <w:rFonts w:eastAsiaTheme="minorEastAsia"/>
        </w:rPr>
        <w:t>-</w:t>
      </w:r>
      <w:r w:rsidR="00B13A3D" w:rsidRPr="00C01462">
        <w:rPr>
          <w:rFonts w:eastAsiaTheme="minorEastAsia"/>
        </w:rPr>
        <w:t xml:space="preserve"> observation</w:t>
      </w:r>
      <w:r w:rsidR="00E01524">
        <w:rPr>
          <w:rFonts w:eastAsiaTheme="minorEastAsia"/>
        </w:rPr>
        <w:t>)</w:t>
      </w:r>
      <w:r w:rsidR="00B13A3D" w:rsidRPr="00C01462">
        <w:rPr>
          <w:rFonts w:eastAsiaTheme="minorEastAsia"/>
        </w:rPr>
        <w:t xml:space="preserve"> difference. For each </w:t>
      </w:r>
      <w:r w:rsidR="009F4575">
        <w:rPr>
          <w:rFonts w:eastAsiaTheme="minorEastAsia"/>
        </w:rPr>
        <w:t>inversion</w:t>
      </w:r>
      <w:r w:rsidR="00B13A3D" w:rsidRPr="00C01462">
        <w:rPr>
          <w:rFonts w:eastAsiaTheme="minorEastAsia"/>
        </w:rPr>
        <w:t xml:space="preserve">, we choose </w:t>
      </w:r>
      <w:r w:rsidR="00394E99">
        <w:rPr>
          <w:rFonts w:eastAsiaTheme="minorEastAsia"/>
        </w:rPr>
        <w:t xml:space="preserve">the </w:t>
      </w:r>
      <w:r w:rsidR="00B13A3D" w:rsidRPr="00C01462">
        <w:rPr>
          <w:rFonts w:eastAsiaTheme="minorEastAsia"/>
        </w:rPr>
        <w:t>relative prior error (50%, 75%, or 100%) and regularization factor (between 0.</w:t>
      </w:r>
      <w:r>
        <w:rPr>
          <w:rFonts w:eastAsiaTheme="minorEastAsia"/>
        </w:rPr>
        <w:t>175</w:t>
      </w:r>
      <w:r w:rsidR="00B13A3D" w:rsidRPr="00C01462">
        <w:rPr>
          <w:rFonts w:eastAsiaTheme="minorEastAsia"/>
        </w:rPr>
        <w:t xml:space="preserve"> and </w:t>
      </w:r>
      <w:r>
        <w:rPr>
          <w:rFonts w:eastAsiaTheme="minorEastAsia"/>
        </w:rPr>
        <w:t>0</w:t>
      </w:r>
      <w:r w:rsidR="00B13A3D" w:rsidRPr="00C01462">
        <w:rPr>
          <w:rFonts w:eastAsiaTheme="minorEastAsia"/>
        </w:rPr>
        <w:t>.</w:t>
      </w:r>
      <w:r>
        <w:rPr>
          <w:rFonts w:eastAsiaTheme="minorEastAsia"/>
        </w:rPr>
        <w:t>5</w:t>
      </w:r>
      <w:r w:rsidR="00B13A3D" w:rsidRPr="00C01462">
        <w:rPr>
          <w:rFonts w:eastAsiaTheme="minorEastAsia"/>
        </w:rPr>
        <w:t xml:space="preserve">) </w:t>
      </w:r>
      <w:r w:rsidR="00B13A3D" w:rsidRPr="00C01462">
        <w:t xml:space="preserve">so that the prior term of the cost function evaluated at the posterior solution </w:t>
      </w:r>
      <m:oMath>
        <m:sSub>
          <m:sSubPr>
            <m:ctrlPr>
              <w:rPr>
                <w:rFonts w:ascii="Cambria Math" w:hAnsi="Cambria Math"/>
                <w:i/>
              </w:rPr>
            </m:ctrlPr>
          </m:sSubPr>
          <m:e>
            <m:r>
              <w:rPr>
                <w:rFonts w:ascii="Cambria Math" w:hAnsi="Cambria Math"/>
              </w:rPr>
              <m:t>J</m:t>
            </m:r>
          </m:e>
          <m:sub>
            <m:r>
              <m:rPr>
                <m:sty m:val="p"/>
              </m:rPr>
              <w:rPr>
                <w:rFonts w:ascii="Cambria Math" w:hAnsi="Cambria Math"/>
              </w:rPr>
              <m:t>A</m:t>
            </m:r>
          </m:sub>
        </m:sSub>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e>
        </m:d>
        <m:r>
          <w:rPr>
            <w:rFonts w:ascii="Cambria Math" w:hAnsi="Cambria Math"/>
          </w:rPr>
          <m:t>=</m:t>
        </m:r>
        <m:sSup>
          <m:sSupPr>
            <m:ctrlPr>
              <w:rPr>
                <w:rFonts w:ascii="Cambria Math" w:hAnsi="Cambria Math"/>
                <w:i/>
              </w:rPr>
            </m:ctrlPr>
          </m:sSupPr>
          <m:e>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oMath>
      <w:r w:rsidR="00B13A3D" w:rsidRPr="00C01462">
        <w:t xml:space="preserve"> averages to 1 across all grid cells</w:t>
      </w:r>
      <w:r>
        <w:t xml:space="preserve"> optimized by the reduced-rank inversion</w:t>
      </w:r>
      <w:r w:rsidR="009F4575">
        <w:t xml:space="preserve">, </w:t>
      </w:r>
      <w:r w:rsidR="00E01524">
        <w:t xml:space="preserve">as </w:t>
      </w:r>
      <w:r w:rsidR="009F4575">
        <w:t xml:space="preserve">expected from the narrow chi-square distribution </w:t>
      </w:r>
      <w:r w:rsidR="00EB1DFD">
        <w:fldChar w:fldCharType="begin"/>
      </w:r>
      <w:r w:rsidR="00EB1DFD">
        <w:instrText xml:space="preserve"> ADDIN ZOTERO_ITEM CSL_CITATION {"citationID":"pG2GNZqP","properties":{"formattedCitation":"(Lu et al., 2021)","plainCitation":"(Lu et al., 2021)","noteIndex":0},"citationItems":[{"id":234,"uris":["http://zotero.org/users/9726796/items/CILNKQWI"],"itemData":{"id":234,"type":"article-journal","abstract":"We use satellite (GOSAT) and in situ (GLOB ALVIEWplus CH4 ObsPack) observations of atmospheric methane in a joint global inversion of methane sources, sinks, and trends for the 2010-2017 period. The inversion is done by analytical solution to the Bayesian optimization problem, yielding closed-form estimates of information content to as sess the consistency and complementarity (or redundancy) of the satellite and in situ data sets. We find that GOSAT and in situ observations are to a large extent complementary, with GOSAT providing a stronger overall constraint on the global methane distributions, but in situ observations being more important for northern midlatitudes and for relaxing global error correlations between methane emissions and the main methane sink (oxidation by OH radicals). The in-situ only and the GOSAT-only inversions alone achieve 113 and 212 respective independent pieces of information (DOFS) for quantifying mean 2010-2017 anthropogenic emissions on 1009 global model grid elements, and respective DOFS of 67 and 122 for 2010-2017 emission trends. The joint GOSAT+ in situ inversion achieves DOFS of 262 and 161 for mean emissions and trends, respectively. Thus, the in situ data in crease the global information content from the GOSAT-only inversion by 20 %-30 %. The in-situ-only and GOSAT-only inversions show consistent corrections to regional methane emissions but are less consistent in optimizing the global methane budget. The joint inversion finds that oil and gas emissions in the US and Canada are underestimated relative to the values reported by these countries to the United Na tions Framework Convention on Climate Change (UNFCCC) and used here as prior estimates, whereas coal emissions in China are overestimated. Wetland emissions in North Amer ica are much lower than in the mean WetCHARTs inventory used as a prior estimate. Oil and gas emissions in the US in crease over the 2010-2017 period but decrease in Canada and Europe. The joint inversion yields a global methane emis sion of 551 Tg a-1 averaged over 2010-2017 and a methane lifetime of 11.2 years against oxidation by tropospheric OH (86 % of the methane sink).","container-title":"Atmospheric Chemistry and Physics","DOI":"10.5194/acp-21-4637-2021","ISSN":"16807324","issue":"6","title":"Global methane budget and trend, 2010-2017: Complementarity of inverse analyses using in situ (globalviewplus ch4 obspack) and satellite (gosat) observations","volume":"21","author":[{"family":"Lu","given":"Xiao"},{"family":"Jacob","given":"Daniel J."},{"family":"Zhang","given":"Yuzhong"},{"family":"Maasakkers","given":"Joannes D."},{"family":"Sulprizio","given":"Melissa P."},{"family":"Shen","given":"Lu"},{"family":"Qu","given":"Zhen"},{"family":"Scarpelli","given":"Tia R."},{"family":"Nesser","given":"Hannah"},{"family":"Yantosca","given":"Robert M."},{"family":"Sheng","given":"Jianxiong"},{"family":"Andrews","given":"Arlyn"},{"family":"Parker","given":"Robert J."},{"family":"Boesch","given":"Hartmut"},{"family":"Anthony Bloom","given":"A."},{"family":"Ma","given":"Shuang"}],"issued":{"date-parts":[["2021"]]}}}],"schema":"https://github.com/citation-style-language/schema/raw/master/csl-citation.json"} </w:instrText>
      </w:r>
      <w:r w:rsidR="00EB1DFD">
        <w:fldChar w:fldCharType="separate"/>
      </w:r>
      <w:r w:rsidR="00EB1DFD">
        <w:rPr>
          <w:noProof/>
        </w:rPr>
        <w:t>(Lu et al., 2021)</w:t>
      </w:r>
      <w:r w:rsidR="00EB1DFD">
        <w:fldChar w:fldCharType="end"/>
      </w:r>
      <w:r w:rsidR="00B13A3D" w:rsidRPr="00C01462">
        <w:t xml:space="preserve">. This yields </w:t>
      </w:r>
      <w:r w:rsidR="009F4575">
        <w:t xml:space="preserve">an ensemble of </w:t>
      </w:r>
      <w:r w:rsidR="007B15B0">
        <w:t>eight</w:t>
      </w:r>
      <w:r w:rsidR="009F4575">
        <w:t xml:space="preserve"> quality-controlled</w:t>
      </w:r>
      <w:r w:rsidR="00B13A3D" w:rsidRPr="00C01462">
        <w:t xml:space="preserve"> </w:t>
      </w:r>
      <w:r w:rsidR="001D4447">
        <w:t>inversions</w:t>
      </w:r>
      <w:r w:rsidR="009F4575">
        <w:t xml:space="preserve"> </w:t>
      </w:r>
      <w:r w:rsidR="00883C27">
        <w:t>with indistinguishable validity</w:t>
      </w:r>
      <w:r w:rsidR="00B13A3D" w:rsidRPr="00C01462">
        <w:t xml:space="preserve">. We report the mean </w:t>
      </w:r>
      <w:r w:rsidR="00FC6B4F">
        <w:t xml:space="preserve">posterior </w:t>
      </w:r>
      <w:r w:rsidR="00B13A3D" w:rsidRPr="00C01462">
        <w:t>emissions</w:t>
      </w:r>
      <w:r w:rsidR="00FC6B4F">
        <w:t xml:space="preserve"> for the ensemble</w:t>
      </w:r>
      <w:r w:rsidR="00B13A3D" w:rsidRPr="00C01462">
        <w:t>, with uncertainty ranges given by the ensemble range.</w:t>
      </w:r>
    </w:p>
    <w:p w14:paraId="33F665E2" w14:textId="10AC7DC5" w:rsidR="00C36AAC" w:rsidRPr="00C01462" w:rsidRDefault="00C36AAC" w:rsidP="00C36AAC">
      <w:pPr>
        <w:rPr>
          <w:rFonts w:eastAsiaTheme="minorEastAsia"/>
          <w:b/>
          <w:bCs/>
        </w:rPr>
      </w:pPr>
    </w:p>
    <w:p w14:paraId="764EE5C7" w14:textId="61A32910" w:rsidR="00C36AAC" w:rsidRPr="00C01462" w:rsidRDefault="00C36AAC" w:rsidP="00C36AAC">
      <w:pPr>
        <w:rPr>
          <w:rFonts w:eastAsiaTheme="minorEastAsia"/>
          <w:b/>
          <w:bCs/>
        </w:rPr>
      </w:pPr>
      <w:r w:rsidRPr="00C01462">
        <w:rPr>
          <w:rFonts w:eastAsiaTheme="minorEastAsia"/>
          <w:b/>
          <w:bCs/>
        </w:rPr>
        <w:t>2.8 Source attribution</w:t>
      </w:r>
    </w:p>
    <w:p w14:paraId="28234323" w14:textId="7791B402" w:rsidR="001A10D0" w:rsidRPr="00C01462" w:rsidRDefault="00705096" w:rsidP="00E334F2">
      <w:pPr>
        <w:rPr>
          <w:rFonts w:eastAsiaTheme="minorEastAsia"/>
          <w:iCs/>
        </w:rPr>
      </w:pPr>
      <w:r w:rsidRPr="00C01462">
        <w:rPr>
          <w:rFonts w:eastAsiaTheme="minorEastAsia"/>
        </w:rPr>
        <w:t xml:space="preserve">The high resolution of the inversion </w:t>
      </w:r>
      <w:r w:rsidR="00EF7917" w:rsidRPr="00C01462">
        <w:rPr>
          <w:rFonts w:eastAsiaTheme="minorEastAsia"/>
        </w:rPr>
        <w:t>facilitates the attribution of</w:t>
      </w:r>
      <w:r w:rsidRPr="00C01462">
        <w:rPr>
          <w:rFonts w:eastAsiaTheme="minorEastAsia"/>
        </w:rPr>
        <w:t xml:space="preserve"> the </w:t>
      </w:r>
      <w:r w:rsidR="00EF7917" w:rsidRPr="00C01462">
        <w:rPr>
          <w:rFonts w:eastAsiaTheme="minorEastAsia"/>
        </w:rPr>
        <w:t>posterior</w:t>
      </w:r>
      <w:r w:rsidRPr="00C01462">
        <w:rPr>
          <w:rFonts w:eastAsiaTheme="minorEastAsia"/>
        </w:rPr>
        <w:t xml:space="preserve"> </w:t>
      </w:r>
      <w:r w:rsidR="0084023E">
        <w:rPr>
          <w:rFonts w:eastAsiaTheme="minorEastAsia"/>
        </w:rPr>
        <w:t>emission estimate</w:t>
      </w:r>
      <w:r w:rsidR="00EF7917" w:rsidRPr="00C01462">
        <w:rPr>
          <w:rFonts w:eastAsiaTheme="minorEastAsia"/>
        </w:rPr>
        <w:t xml:space="preserve">s </w:t>
      </w:r>
      <w:r w:rsidRPr="00C01462">
        <w:rPr>
          <w:rFonts w:eastAsiaTheme="minorEastAsia"/>
        </w:rPr>
        <w:t xml:space="preserve">to </w:t>
      </w:r>
      <w:r w:rsidR="000F7C98">
        <w:rPr>
          <w:rFonts w:eastAsiaTheme="minorEastAsia"/>
        </w:rPr>
        <w:t>individual</w:t>
      </w:r>
      <w:r w:rsidR="001A10D0" w:rsidRPr="00C01462">
        <w:rPr>
          <w:rFonts w:eastAsiaTheme="minorEastAsia"/>
        </w:rPr>
        <w:t xml:space="preserve"> </w:t>
      </w:r>
      <w:r w:rsidR="0077535A">
        <w:rPr>
          <w:rFonts w:eastAsiaTheme="minorEastAsia"/>
        </w:rPr>
        <w:t xml:space="preserve">source </w:t>
      </w:r>
      <w:r w:rsidRPr="00C01462">
        <w:rPr>
          <w:rFonts w:eastAsiaTheme="minorEastAsia"/>
        </w:rPr>
        <w:t>sectors</w:t>
      </w:r>
      <w:r w:rsidR="0077535A">
        <w:rPr>
          <w:rFonts w:eastAsiaTheme="minorEastAsia"/>
        </w:rPr>
        <w:t xml:space="preserve"> or regions, including</w:t>
      </w:r>
      <w:r w:rsidRPr="00C01462">
        <w:rPr>
          <w:rFonts w:eastAsiaTheme="minorEastAsia"/>
        </w:rPr>
        <w:t xml:space="preserve"> states and urban areas. We </w:t>
      </w:r>
      <w:r w:rsidR="00500F8B" w:rsidRPr="00C01462">
        <w:rPr>
          <w:rFonts w:eastAsiaTheme="minorEastAsia"/>
        </w:rPr>
        <w:t>aggregate</w:t>
      </w:r>
      <w:r w:rsidR="003572D4" w:rsidRPr="00C01462">
        <w:rPr>
          <w:rFonts w:eastAsiaTheme="minorEastAsia"/>
        </w:rPr>
        <w:t xml:space="preserve"> the native resolution emission </w:t>
      </w:r>
      <w:r w:rsidR="00A82233">
        <w:rPr>
          <w:rFonts w:eastAsiaTheme="minorEastAsia"/>
        </w:rPr>
        <w:t xml:space="preserve">and error </w:t>
      </w:r>
      <w:r w:rsidR="003572D4" w:rsidRPr="00C01462">
        <w:rPr>
          <w:rFonts w:eastAsiaTheme="minorEastAsia"/>
        </w:rPr>
        <w:t>estimate</w:t>
      </w:r>
      <w:r w:rsidR="00A82233">
        <w:rPr>
          <w:rFonts w:eastAsiaTheme="minorEastAsia"/>
        </w:rPr>
        <w:t>s</w:t>
      </w:r>
      <w:r w:rsidR="003572D4" w:rsidRPr="00C01462">
        <w:rPr>
          <w:rFonts w:eastAsiaTheme="minorEastAsia"/>
        </w:rPr>
        <w:t xml:space="preserve"> </w:t>
      </w:r>
      <w:r w:rsidR="00500F8B" w:rsidRPr="00C01462">
        <w:rPr>
          <w:rFonts w:eastAsiaTheme="minorEastAsia"/>
        </w:rPr>
        <w:t xml:space="preserve">to the corresponding </w:t>
      </w:r>
      <m:oMath>
        <m:r>
          <w:rPr>
            <w:rFonts w:ascii="Cambria Math" w:eastAsiaTheme="minorEastAsia" w:hAnsi="Cambria Math"/>
          </w:rPr>
          <m:t>p</m:t>
        </m:r>
      </m:oMath>
      <w:r w:rsidR="000F7C98" w:rsidRPr="00C01462">
        <w:rPr>
          <w:rFonts w:eastAsiaTheme="minorEastAsia"/>
        </w:rPr>
        <w:t xml:space="preserve"> </w:t>
      </w:r>
      <w:r w:rsidR="000F7C98">
        <w:rPr>
          <w:rFonts w:eastAsiaTheme="minorEastAsia"/>
        </w:rPr>
        <w:t>sectors, states, or urban areas</w:t>
      </w:r>
      <w:r w:rsidR="000F7C98" w:rsidRPr="00C01462">
        <w:rPr>
          <w:rFonts w:eastAsiaTheme="minorEastAsia"/>
        </w:rPr>
        <w:t xml:space="preserve"> </w:t>
      </w:r>
      <w:r w:rsidR="001A10D0" w:rsidRPr="00C01462">
        <w:rPr>
          <w:rFonts w:eastAsiaTheme="minorEastAsia"/>
        </w:rPr>
        <w:t xml:space="preserve">using a summation matrix </w:t>
      </w:r>
      <m:oMath>
        <m:r>
          <m:rPr>
            <m:sty m:val="b"/>
          </m:rPr>
          <w:rPr>
            <w:rFonts w:ascii="Cambria Math" w:hAnsi="Cambria Math"/>
          </w:rPr>
          <m:t>W</m:t>
        </m:r>
        <m:r>
          <m:rPr>
            <m:sty m:val="p"/>
          </m:rPr>
          <w:rPr>
            <w:rFonts w:ascii="Cambria Math" w:hAnsi="Cambria Math"/>
          </w:rPr>
          <m:t>∈</m:t>
        </m:r>
        <m:sSup>
          <m:sSupPr>
            <m:ctrlPr>
              <w:rPr>
                <w:rFonts w:ascii="Cambria Math" w:hAnsi="Cambria Math"/>
                <w:iCs/>
              </w:rPr>
            </m:ctrlPr>
          </m:sSupPr>
          <m:e>
            <m:r>
              <m:rPr>
                <m:scr m:val="double-struck"/>
                <m:sty m:val="p"/>
              </m:rPr>
              <w:rPr>
                <w:rFonts w:ascii="Cambria Math" w:hAnsi="Cambria Math"/>
              </w:rPr>
              <m:t>R</m:t>
            </m:r>
          </m:e>
          <m:sup>
            <m:r>
              <w:rPr>
                <w:rFonts w:ascii="Cambria Math" w:hAnsi="Cambria Math"/>
              </w:rPr>
              <m:t>p×n</m:t>
            </m:r>
          </m:sup>
        </m:sSup>
      </m:oMath>
      <w:r w:rsidR="001A10D0" w:rsidRPr="00C01462">
        <w:rPr>
          <w:rFonts w:eastAsiaTheme="minorEastAsia"/>
        </w:rPr>
        <w:t xml:space="preserve">. The rows of </w:t>
      </w:r>
      <m:oMath>
        <m:r>
          <m:rPr>
            <m:sty m:val="b"/>
          </m:rPr>
          <w:rPr>
            <w:rFonts w:ascii="Cambria Math" w:hAnsi="Cambria Math"/>
          </w:rPr>
          <m:t>W</m:t>
        </m:r>
      </m:oMath>
      <w:r w:rsidR="001A10D0" w:rsidRPr="00C01462">
        <w:rPr>
          <w:rFonts w:eastAsiaTheme="minorEastAsia"/>
          <w:iCs/>
        </w:rPr>
        <w:t xml:space="preserve"> are given by the relative contribution of each grid cell to </w:t>
      </w:r>
      <w:r w:rsidR="000F7C98">
        <w:rPr>
          <w:rFonts w:eastAsiaTheme="minorEastAsia"/>
          <w:iCs/>
        </w:rPr>
        <w:t xml:space="preserve">each </w:t>
      </w:r>
      <w:r w:rsidR="001A10D0" w:rsidRPr="00C01462">
        <w:rPr>
          <w:rFonts w:eastAsiaTheme="minorEastAsia"/>
          <w:iCs/>
        </w:rPr>
        <w:t xml:space="preserve">source category. For sectoral attribution, the </w:t>
      </w:r>
      <w:r w:rsidR="001A4627" w:rsidRPr="00C01462">
        <w:rPr>
          <w:rFonts w:eastAsiaTheme="minorEastAsia"/>
          <w:iCs/>
        </w:rPr>
        <w:t>r</w:t>
      </w:r>
      <w:r w:rsidR="00500F8B" w:rsidRPr="00C01462">
        <w:rPr>
          <w:rFonts w:eastAsiaTheme="minorEastAsia"/>
          <w:iCs/>
        </w:rPr>
        <w:t xml:space="preserve">ows are given </w:t>
      </w:r>
      <w:r w:rsidR="0059457F" w:rsidRPr="00C01462">
        <w:rPr>
          <w:rFonts w:eastAsiaTheme="minorEastAsia"/>
          <w:iCs/>
        </w:rPr>
        <w:t xml:space="preserve">by the relative contribution of </w:t>
      </w:r>
      <w:r w:rsidR="00113ED9">
        <w:rPr>
          <w:rFonts w:eastAsiaTheme="minorEastAsia"/>
          <w:iCs/>
        </w:rPr>
        <w:t>each</w:t>
      </w:r>
      <w:r w:rsidR="0059457F" w:rsidRPr="00C01462">
        <w:rPr>
          <w:rFonts w:eastAsiaTheme="minorEastAsia"/>
          <w:iCs/>
        </w:rPr>
        <w:t xml:space="preserve"> grid cell </w:t>
      </w:r>
      <w:r w:rsidR="00113ED9">
        <w:rPr>
          <w:rFonts w:eastAsiaTheme="minorEastAsia"/>
          <w:iCs/>
        </w:rPr>
        <w:t xml:space="preserve">to a given sector </w:t>
      </w:r>
      <w:r w:rsidR="0059457F" w:rsidRPr="00C01462">
        <w:rPr>
          <w:rFonts w:eastAsiaTheme="minorEastAsia"/>
          <w:iCs/>
        </w:rPr>
        <w:t xml:space="preserve">in the </w:t>
      </w:r>
      <w:r w:rsidR="00500F8B" w:rsidRPr="00C01462">
        <w:rPr>
          <w:rFonts w:eastAsiaTheme="minorEastAsia"/>
          <w:iCs/>
        </w:rPr>
        <w:t xml:space="preserve">prior </w:t>
      </w:r>
      <w:r w:rsidR="0084023E">
        <w:rPr>
          <w:rFonts w:eastAsiaTheme="minorEastAsia"/>
          <w:iCs/>
        </w:rPr>
        <w:t>emission estimate</w:t>
      </w:r>
      <w:r w:rsidR="00500F8B" w:rsidRPr="00C01462">
        <w:rPr>
          <w:rFonts w:eastAsiaTheme="minorEastAsia"/>
          <w:iCs/>
        </w:rPr>
        <w:t xml:space="preserve">. For state attribution, the rows are given by the fraction of each grid cell within </w:t>
      </w:r>
      <w:r w:rsidR="00113ED9">
        <w:rPr>
          <w:rFonts w:eastAsiaTheme="minorEastAsia"/>
          <w:iCs/>
        </w:rPr>
        <w:t>a given</w:t>
      </w:r>
      <w:r w:rsidR="00113ED9" w:rsidRPr="00C01462">
        <w:rPr>
          <w:rFonts w:eastAsiaTheme="minorEastAsia"/>
          <w:iCs/>
        </w:rPr>
        <w:t xml:space="preserve"> </w:t>
      </w:r>
      <w:r w:rsidR="000F7C98">
        <w:rPr>
          <w:rFonts w:eastAsiaTheme="minorEastAsia"/>
          <w:iCs/>
        </w:rPr>
        <w:t>state</w:t>
      </w:r>
      <w:r w:rsidR="00500F8B" w:rsidRPr="00C01462">
        <w:rPr>
          <w:rFonts w:eastAsiaTheme="minorEastAsia"/>
          <w:iCs/>
        </w:rPr>
        <w:t xml:space="preserve">. </w:t>
      </w:r>
      <w:r w:rsidR="000F7C98">
        <w:rPr>
          <w:rFonts w:eastAsiaTheme="minorEastAsia"/>
          <w:iCs/>
        </w:rPr>
        <w:t xml:space="preserve">For urban area attribution, </w:t>
      </w:r>
      <w:r w:rsidR="00113ED9">
        <w:rPr>
          <w:rFonts w:eastAsiaTheme="minorEastAsia"/>
          <w:iCs/>
        </w:rPr>
        <w:t xml:space="preserve">the rows have binary values depending on whether the grid cell overlaps with a given urban area. </w:t>
      </w:r>
      <w:r w:rsidR="001A10D0" w:rsidRPr="00C01462">
        <w:rPr>
          <w:rFonts w:eastAsiaTheme="minorEastAsia"/>
          <w:iCs/>
        </w:rPr>
        <w:t>The reduced-dimension posterior estimate</w:t>
      </w:r>
      <w:r w:rsidR="00A82233">
        <w:rPr>
          <w:rFonts w:eastAsiaTheme="minorEastAsia"/>
          <w:iCs/>
        </w:rPr>
        <w:t xml:space="preserve">, </w:t>
      </w:r>
      <w:r w:rsidR="001A10D0" w:rsidRPr="00C01462">
        <w:rPr>
          <w:rFonts w:eastAsiaTheme="minorEastAsia"/>
          <w:iCs/>
        </w:rPr>
        <w:t>posterior covariance</w:t>
      </w:r>
      <w:r w:rsidR="00A82233">
        <w:rPr>
          <w:rFonts w:eastAsiaTheme="minorEastAsia"/>
          <w:iCs/>
        </w:rPr>
        <w:t xml:space="preserve"> matrix,</w:t>
      </w:r>
      <w:r w:rsidR="001A10D0" w:rsidRPr="00C01462">
        <w:rPr>
          <w:rFonts w:eastAsiaTheme="minorEastAsia"/>
          <w:iCs/>
        </w:rPr>
        <w:t xml:space="preserve"> and averaging kernel matri</w:t>
      </w:r>
      <w:r w:rsidR="00A82233">
        <w:rPr>
          <w:rFonts w:eastAsiaTheme="minorEastAsia"/>
          <w:iCs/>
        </w:rPr>
        <w:t>x</w:t>
      </w:r>
      <w:r w:rsidR="001A10D0" w:rsidRPr="00C01462">
        <w:rPr>
          <w:rFonts w:eastAsiaTheme="minorEastAsia"/>
          <w:iCs/>
        </w:rPr>
        <w:t xml:space="preserve"> are then given by</w:t>
      </w:r>
    </w:p>
    <w:p w14:paraId="16798F6B" w14:textId="77777777" w:rsidR="00500F8B" w:rsidRPr="00C01462" w:rsidRDefault="00500F8B" w:rsidP="00E334F2">
      <w:pPr>
        <w:rPr>
          <w:rFonts w:eastAsiaTheme="minorEastAsia"/>
          <w:iCs/>
        </w:rPr>
      </w:pPr>
    </w:p>
    <w:p w14:paraId="0974BD49" w14:textId="2DB31340" w:rsidR="001A10D0" w:rsidRPr="00C01462" w:rsidRDefault="00000000" w:rsidP="001A10D0">
      <m:oMathPara>
        <m:oMath>
          <m:eqArr>
            <m:eqArrPr>
              <m:maxDist m:val="1"/>
              <m:ctrlPr>
                <w:rPr>
                  <w:rFonts w:ascii="Cambria Math" w:hAnsi="Cambria Math"/>
                  <w:b/>
                  <w:i/>
                </w:rPr>
              </m:ctrlPr>
            </m:eqArrPr>
            <m:e>
              <m:sSub>
                <m:sSubPr>
                  <m:ctrlPr>
                    <w:rPr>
                      <w:rFonts w:ascii="Cambria Math" w:hAnsi="Cambria Math"/>
                      <w:b/>
                      <w:i/>
                    </w:rPr>
                  </m:ctrlPr>
                </m:sSubPr>
                <m:e>
                  <m:acc>
                    <m:accPr>
                      <m:ctrlPr>
                        <w:rPr>
                          <w:rFonts w:ascii="Cambria Math" w:hAnsi="Cambria Math"/>
                          <w:b/>
                          <w:i/>
                        </w:rPr>
                      </m:ctrlPr>
                    </m:accPr>
                    <m:e>
                      <m:r>
                        <m:rPr>
                          <m:sty m:val="b"/>
                        </m:rPr>
                        <w:rPr>
                          <w:rFonts w:ascii="Cambria Math" w:hAnsi="Cambria Math"/>
                        </w:rPr>
                        <m:t>x</m:t>
                      </m:r>
                      <m:ctrlPr>
                        <w:rPr>
                          <w:rFonts w:ascii="Cambria Math" w:hAnsi="Cambria Math"/>
                          <w:i/>
                        </w:rPr>
                      </m:ctrlPr>
                    </m:e>
                  </m:acc>
                  <m:ctrlPr>
                    <w:rPr>
                      <w:rFonts w:ascii="Cambria Math" w:hAnsi="Cambria Math"/>
                      <w:bCs/>
                      <w:iCs/>
                    </w:rPr>
                  </m:ctrlPr>
                </m:e>
                <m:sub>
                  <m:r>
                    <m:rPr>
                      <m:sty m:val="p"/>
                    </m:rPr>
                    <w:rPr>
                      <w:rFonts w:ascii="Cambria Math" w:hAnsi="Cambria Math"/>
                    </w:rPr>
                    <m:t>FR, red</m:t>
                  </m:r>
                </m:sub>
              </m:sSub>
              <m:r>
                <w:rPr>
                  <w:rFonts w:ascii="Cambria Math" w:hAnsi="Cambria Math"/>
                </w:rPr>
                <m:t>&amp;=</m:t>
              </m:r>
              <m:r>
                <m:rPr>
                  <m:sty m:val="b"/>
                </m:rPr>
                <w:rPr>
                  <w:rFonts w:ascii="Cambria Math" w:hAnsi="Cambria Math"/>
                </w:rPr>
                <m:t>W</m:t>
              </m:r>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7</m:t>
                  </m:r>
                </m:e>
              </m:d>
            </m:e>
            <m:e>
              <m:sSub>
                <m:sSubPr>
                  <m:ctrlPr>
                    <w:rPr>
                      <w:rFonts w:ascii="Cambria Math" w:hAnsi="Cambria Math"/>
                      <w:i/>
                    </w:rPr>
                  </m:ctrlPr>
                </m:sSubPr>
                <m:e>
                  <m:acc>
                    <m:accPr>
                      <m:ctrlPr>
                        <w:rPr>
                          <w:rFonts w:ascii="Cambria Math" w:hAnsi="Cambria Math"/>
                          <w:bCs/>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r>
                    <m:rPr>
                      <m:sty m:val="p"/>
                    </m:rPr>
                    <w:rPr>
                      <w:rFonts w:ascii="Cambria Math" w:hAnsi="Cambria Math"/>
                    </w:rPr>
                    <m:t>,red</m:t>
                  </m:r>
                </m:sub>
              </m:sSub>
              <m:r>
                <w:rPr>
                  <w:rFonts w:ascii="Cambria Math" w:hAnsi="Cambria Math"/>
                </w:rPr>
                <m:t>&amp;=</m:t>
              </m:r>
              <m:r>
                <m:rPr>
                  <m:sty m:val="b"/>
                </m:rPr>
                <w:rPr>
                  <w:rFonts w:ascii="Cambria Math" w:hAnsi="Cambria Math"/>
                </w:rPr>
                <m:t>W</m:t>
              </m:r>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sSup>
                <m:sSupPr>
                  <m:ctrlPr>
                    <w:rPr>
                      <w:rFonts w:ascii="Cambria Math" w:hAnsi="Cambria Math"/>
                      <w:i/>
                    </w:rPr>
                  </m:ctrlPr>
                </m:sSupPr>
                <m:e>
                  <m:r>
                    <m:rPr>
                      <m:sty m:val="b"/>
                    </m:rPr>
                    <w:rPr>
                      <w:rFonts w:ascii="Cambria Math" w:hAnsi="Cambria Math"/>
                    </w:rPr>
                    <m:t>W</m:t>
                  </m:r>
                  <m:ctrlPr>
                    <w:rPr>
                      <w:rFonts w:ascii="Cambria Math" w:hAnsi="Cambria Math"/>
                      <w:b/>
                      <w:bCs/>
                      <w:iCs/>
                    </w:rPr>
                  </m:ctrlPr>
                </m:e>
                <m:sup>
                  <m:r>
                    <m:rPr>
                      <m:sty m:val="p"/>
                    </m:rPr>
                    <w:rPr>
                      <w:rFonts w:ascii="Cambria Math" w:hAnsi="Cambria Math"/>
                    </w:rPr>
                    <m:t>T</m:t>
                  </m:r>
                </m:sup>
              </m:sSup>
              <m:r>
                <m:rPr>
                  <m:sty m:val="p"/>
                </m:rPr>
                <w:rPr>
                  <w:rFonts w:ascii="Cambria Math" w:hAnsi="Cambria Math"/>
                </w:rPr>
                <m:t>, and</m:t>
              </m:r>
              <m:r>
                <w:rPr>
                  <w:rFonts w:ascii="Cambria Math" w:hAnsi="Cambria Math"/>
                </w:rPr>
                <m:t>#(8)</m:t>
              </m:r>
              <m:ctrlPr>
                <w:rPr>
                  <w:rFonts w:ascii="Cambria Math" w:eastAsia="Cambria Math" w:hAnsi="Cambria Math"/>
                  <w:i/>
                </w:rPr>
              </m:ctrlPr>
            </m:e>
            <m:e>
              <m:sSub>
                <m:sSubPr>
                  <m:ctrlPr>
                    <w:rPr>
                      <w:rFonts w:ascii="Cambria Math" w:hAnsi="Cambria Math"/>
                      <w:i/>
                    </w:rPr>
                  </m:ctrlPr>
                </m:sSubPr>
                <m:e>
                  <m:r>
                    <m:rPr>
                      <m:sty m:val="b"/>
                    </m:rPr>
                    <w:rPr>
                      <w:rFonts w:ascii="Cambria Math" w:eastAsia="Cambria Math" w:hAnsi="Cambria Math"/>
                    </w:rPr>
                    <m:t>A</m:t>
                  </m:r>
                  <m:ctrlPr>
                    <w:rPr>
                      <w:rFonts w:ascii="Cambria Math" w:eastAsia="Cambria Math" w:hAnsi="Cambria Math"/>
                      <w:b/>
                      <w:bCs/>
                      <w:iCs/>
                    </w:rPr>
                  </m:ctrlPr>
                </m:e>
                <m:sub>
                  <m:r>
                    <m:rPr>
                      <m:sty m:val="b"/>
                    </m:rPr>
                    <w:rPr>
                      <w:rFonts w:ascii="Cambria Math" w:hAnsi="Cambria Math"/>
                    </w:rPr>
                    <m:t>K,</m:t>
                  </m:r>
                  <m:r>
                    <m:rPr>
                      <m:sty m:val="p"/>
                    </m:rPr>
                    <w:rPr>
                      <w:rFonts w:ascii="Cambria Math" w:hAnsi="Cambria Math"/>
                    </w:rPr>
                    <m:t>red</m:t>
                  </m:r>
                </m:sub>
              </m:sSub>
              <m:r>
                <w:rPr>
                  <w:rFonts w:ascii="Cambria Math" w:hAnsi="Cambria Math"/>
                </w:rPr>
                <m:t>&amp;=</m:t>
              </m:r>
              <m:sSub>
                <m:sSubPr>
                  <m:ctrlPr>
                    <w:rPr>
                      <w:rFonts w:ascii="Cambria Math" w:hAnsi="Cambria Math"/>
                      <w:i/>
                    </w:rPr>
                  </m:ctrlPr>
                </m:sSubPr>
                <m:e>
                  <m:r>
                    <m:rPr>
                      <m:sty m:val="b"/>
                    </m:rPr>
                    <w:rPr>
                      <w:rFonts w:ascii="Cambria Math" w:eastAsia="Cambria Math" w:hAnsi="Cambria Math"/>
                    </w:rPr>
                    <m:t>WA</m:t>
                  </m:r>
                  <m:ctrlPr>
                    <w:rPr>
                      <w:rFonts w:ascii="Cambria Math" w:eastAsia="Cambria Math" w:hAnsi="Cambria Math"/>
                      <w:b/>
                      <w:bCs/>
                      <w:iCs/>
                    </w:rPr>
                  </m:ctrlPr>
                </m:e>
                <m:sub>
                  <m:r>
                    <m:rPr>
                      <m:sty m:val="b"/>
                    </m:rPr>
                    <w:rPr>
                      <w:rFonts w:ascii="Cambria Math" w:hAnsi="Cambria Math"/>
                    </w:rPr>
                    <m:t>K</m:t>
                  </m:r>
                </m:sub>
              </m:sSub>
              <m:sSup>
                <m:sSupPr>
                  <m:ctrlPr>
                    <w:rPr>
                      <w:rFonts w:ascii="Cambria Math" w:hAnsi="Cambria Math"/>
                      <w:b/>
                      <w:i/>
                    </w:rPr>
                  </m:ctrlPr>
                </m:sSupPr>
                <m:e>
                  <m:r>
                    <m:rPr>
                      <m:sty m:val="b"/>
                    </m:rPr>
                    <w:rPr>
                      <w:rFonts w:ascii="Cambria Math" w:hAnsi="Cambria Math"/>
                    </w:rPr>
                    <m:t>W</m:t>
                  </m:r>
                  <m:ctrlPr>
                    <w:rPr>
                      <w:rFonts w:ascii="Cambria Math" w:hAnsi="Cambria Math"/>
                      <w:b/>
                      <w:iCs/>
                    </w:rPr>
                  </m:ctrlPr>
                </m:e>
                <m:sup>
                  <m:r>
                    <m:rPr>
                      <m:sty m:val="p"/>
                    </m:rPr>
                    <w:rPr>
                      <w:rFonts w:ascii="Cambria Math" w:hAnsi="Cambria Math"/>
                    </w:rPr>
                    <m:t>*</m:t>
                  </m:r>
                </m:sup>
              </m:sSup>
              <m:r>
                <m:rPr>
                  <m:sty m:val="bi"/>
                </m:rPr>
                <w:rPr>
                  <w:rFonts w:ascii="Cambria Math" w:hAnsi="Cambria Math"/>
                </w:rPr>
                <m:t>,#</m:t>
              </m:r>
              <m:r>
                <w:rPr>
                  <w:rFonts w:ascii="Cambria Math" w:hAnsi="Cambria Math"/>
                </w:rPr>
                <m:t>(9)</m:t>
              </m:r>
              <m:ctrlPr>
                <w:rPr>
                  <w:rFonts w:ascii="Cambria Math" w:hAnsi="Cambria Math"/>
                  <w:i/>
                </w:rPr>
              </m:ctrlPr>
            </m:e>
          </m:eqArr>
        </m:oMath>
      </m:oMathPara>
    </w:p>
    <w:p w14:paraId="4EE3CA94" w14:textId="77777777" w:rsidR="00500F8B" w:rsidRPr="00C01462" w:rsidRDefault="00500F8B"/>
    <w:p w14:paraId="68E1954D" w14:textId="50A3E47D" w:rsidR="006E6383" w:rsidRPr="00C01462" w:rsidRDefault="001A10D0">
      <w:pPr>
        <w:rPr>
          <w:bCs/>
          <w:iCs/>
        </w:rPr>
      </w:pPr>
      <w:r w:rsidRPr="00C01462">
        <w:t xml:space="preserve">where </w:t>
      </w:r>
      <m:oMath>
        <m:sSup>
          <m:sSupPr>
            <m:ctrlPr>
              <w:rPr>
                <w:rFonts w:ascii="Cambria Math" w:hAnsi="Cambria Math"/>
                <w:b/>
                <w:i/>
              </w:rPr>
            </m:ctrlPr>
          </m:sSupPr>
          <m:e>
            <m:r>
              <m:rPr>
                <m:sty m:val="b"/>
              </m:rPr>
              <w:rPr>
                <w:rFonts w:ascii="Cambria Math" w:hAnsi="Cambria Math"/>
              </w:rPr>
              <m:t>W</m:t>
            </m:r>
            <m:ctrlPr>
              <w:rPr>
                <w:rFonts w:ascii="Cambria Math" w:hAnsi="Cambria Math"/>
                <w:b/>
                <w:iCs/>
              </w:rPr>
            </m:ctrlPr>
          </m:e>
          <m:sup>
            <m:r>
              <m:rPr>
                <m:sty m:val="p"/>
              </m:rPr>
              <w:rPr>
                <w:rFonts w:ascii="Cambria Math" w:hAnsi="Cambria Math"/>
              </w:rPr>
              <m:t>*</m:t>
            </m:r>
          </m:sup>
        </m:sSup>
        <m:r>
          <m:rPr>
            <m:sty m:val="bi"/>
          </m:rPr>
          <w:rPr>
            <w:rFonts w:ascii="Cambria Math" w:hAnsi="Cambria Math"/>
          </w:rPr>
          <m:t>=</m:t>
        </m:r>
        <m:sSup>
          <m:sSupPr>
            <m:ctrlPr>
              <w:rPr>
                <w:rFonts w:ascii="Cambria Math" w:hAnsi="Cambria Math"/>
                <w:bCs/>
                <w:iCs/>
              </w:rPr>
            </m:ctrlPr>
          </m:sSupPr>
          <m:e>
            <m:sSup>
              <m:sSupPr>
                <m:ctrlPr>
                  <w:ins w:id="0" w:author="Hannah Nesser" w:date="2023-03-29T11:25:00Z">
                    <w:rPr>
                      <w:rFonts w:ascii="Cambria Math" w:hAnsi="Cambria Math"/>
                      <w:bCs/>
                      <w:i/>
                      <w:iCs/>
                    </w:rPr>
                  </w:ins>
                </m:ctrlPr>
              </m:sSupPr>
              <m:e>
                <m:r>
                  <w:ins w:id="1" w:author="Hannah Nesser" w:date="2023-03-29T11:25:00Z">
                    <m:rPr>
                      <m:sty m:val="b"/>
                    </m:rPr>
                    <w:rPr>
                      <w:rFonts w:ascii="Cambria Math" w:hAnsi="Cambria Math"/>
                    </w:rPr>
                    <m:t>W</m:t>
                  </w:ins>
                </m:r>
                <m:ctrlPr>
                  <w:ins w:id="2" w:author="Hannah Nesser" w:date="2023-03-29T11:25:00Z">
                    <w:rPr>
                      <w:rFonts w:ascii="Cambria Math" w:hAnsi="Cambria Math"/>
                      <w:b/>
                    </w:rPr>
                  </w:ins>
                </m:ctrlPr>
              </m:e>
              <m:sup>
                <m:r>
                  <w:ins w:id="3" w:author="Hannah Nesser" w:date="2023-03-29T11:25:00Z">
                    <m:rPr>
                      <m:sty m:val="p"/>
                    </m:rPr>
                    <w:rPr>
                      <w:rFonts w:ascii="Cambria Math" w:hAnsi="Cambria Math"/>
                    </w:rPr>
                    <m:t>T</m:t>
                  </w:ins>
                </m:r>
              </m:sup>
            </m:sSup>
            <m:d>
              <m:dPr>
                <m:ctrlPr>
                  <w:rPr>
                    <w:rFonts w:ascii="Cambria Math" w:hAnsi="Cambria Math"/>
                    <w:bCs/>
                    <w:iCs/>
                  </w:rPr>
                </m:ctrlPr>
              </m:dPr>
              <m:e>
                <m:r>
                  <w:del w:id="4" w:author="Hannah Nesser" w:date="2023-03-29T11:25:00Z">
                    <m:rPr>
                      <m:sty m:val="b"/>
                    </m:rPr>
                    <w:rPr>
                      <w:rFonts w:ascii="Cambria Math" w:hAnsi="Cambria Math"/>
                    </w:rPr>
                    <m:t>W</m:t>
                  </w:del>
                </m:r>
                <m:sSup>
                  <m:sSupPr>
                    <m:ctrlPr>
                      <w:del w:id="5" w:author="Hannah Nesser" w:date="2023-03-29T11:25:00Z">
                        <w:rPr>
                          <w:rFonts w:ascii="Cambria Math" w:hAnsi="Cambria Math"/>
                          <w:b/>
                        </w:rPr>
                      </w:del>
                    </m:ctrlPr>
                  </m:sSupPr>
                  <m:e>
                    <m:r>
                      <w:del w:id="6" w:author="Hannah Nesser" w:date="2023-03-29T11:25:00Z">
                        <m:rPr>
                          <m:sty m:val="b"/>
                        </m:rPr>
                        <w:rPr>
                          <w:rFonts w:ascii="Cambria Math" w:hAnsi="Cambria Math"/>
                        </w:rPr>
                        <m:t>W</m:t>
                      </w:del>
                    </m:r>
                  </m:e>
                  <m:sup>
                    <m:r>
                      <w:del w:id="7" w:author="Hannah Nesser" w:date="2023-03-29T11:25:00Z">
                        <m:rPr>
                          <m:sty m:val="p"/>
                        </m:rPr>
                        <w:rPr>
                          <w:rFonts w:ascii="Cambria Math" w:hAnsi="Cambria Math"/>
                        </w:rPr>
                        <m:t>T</m:t>
                      </w:del>
                    </m:r>
                  </m:sup>
                </m:sSup>
                <m:r>
                  <w:ins w:id="8" w:author="Hannah Nesser" w:date="2023-03-29T11:25:00Z">
                    <m:rPr>
                      <m:sty m:val="b"/>
                    </m:rPr>
                    <w:rPr>
                      <w:rFonts w:ascii="Cambria Math" w:hAnsi="Cambria Math"/>
                    </w:rPr>
                    <m:t>W</m:t>
                  </w:ins>
                </m:r>
                <m:sSup>
                  <m:sSupPr>
                    <m:ctrlPr>
                      <w:ins w:id="9" w:author="Hannah Nesser" w:date="2023-03-29T11:25:00Z">
                        <w:rPr>
                          <w:rFonts w:ascii="Cambria Math" w:hAnsi="Cambria Math"/>
                          <w:b/>
                          <w:iCs/>
                        </w:rPr>
                      </w:ins>
                    </m:ctrlPr>
                  </m:sSupPr>
                  <m:e>
                    <m:r>
                      <w:ins w:id="10" w:author="Hannah Nesser" w:date="2023-03-29T11:25:00Z">
                        <m:rPr>
                          <m:sty m:val="b"/>
                        </m:rPr>
                        <w:rPr>
                          <w:rFonts w:ascii="Cambria Math" w:hAnsi="Cambria Math"/>
                        </w:rPr>
                        <m:t>W</m:t>
                      </w:ins>
                    </m:r>
                  </m:e>
                  <m:sup>
                    <m:r>
                      <w:ins w:id="11" w:author="Hannah Nesser" w:date="2023-03-29T11:25:00Z">
                        <m:rPr>
                          <m:sty m:val="p"/>
                        </m:rPr>
                        <w:rPr>
                          <w:rFonts w:ascii="Cambria Math" w:hAnsi="Cambria Math"/>
                        </w:rPr>
                        <m:t>T</m:t>
                      </w:ins>
                    </m:r>
                  </m:sup>
                </m:sSup>
              </m:e>
            </m:d>
          </m:e>
          <m:sup>
            <m:r>
              <m:rPr>
                <m:sty m:val="p"/>
              </m:rPr>
              <w:rPr>
                <w:rFonts w:ascii="Cambria Math" w:hAnsi="Cambria Math"/>
              </w:rPr>
              <m:t>-1</m:t>
            </m:r>
          </m:sup>
        </m:sSup>
        <m:sSup>
          <m:sSupPr>
            <m:ctrlPr>
              <w:del w:id="12" w:author="Hannah Nesser" w:date="2023-03-29T11:25:00Z">
                <w:rPr>
                  <w:rFonts w:ascii="Cambria Math" w:hAnsi="Cambria Math"/>
                  <w:bCs/>
                  <w:iCs/>
                </w:rPr>
              </w:del>
            </m:ctrlPr>
          </m:sSupPr>
          <m:e>
            <m:r>
              <w:del w:id="13" w:author="Hannah Nesser" w:date="2023-03-29T11:25:00Z">
                <m:rPr>
                  <m:sty m:val="b"/>
                </m:rPr>
                <w:rPr>
                  <w:rFonts w:ascii="Cambria Math" w:hAnsi="Cambria Math"/>
                </w:rPr>
                <m:t>W</m:t>
              </w:del>
            </m:r>
          </m:e>
          <m:sup>
            <m:r>
              <w:del w:id="14" w:author="Hannah Nesser" w:date="2023-03-29T11:25:00Z">
                <m:rPr>
                  <m:sty m:val="p"/>
                </m:rPr>
                <w:rPr>
                  <w:rFonts w:ascii="Cambria Math" w:hAnsi="Cambria Math"/>
                </w:rPr>
                <m:t>T</m:t>
              </w:del>
            </m:r>
          </m:sup>
        </m:sSup>
      </m:oMath>
      <w:r w:rsidRPr="00C01462">
        <w:rPr>
          <w:bCs/>
          <w:iCs/>
        </w:rPr>
        <w:t xml:space="preserve"> is the Moore-Penrose pseudo inverse</w:t>
      </w:r>
      <w:r w:rsidR="00EB1DFD">
        <w:rPr>
          <w:bCs/>
          <w:iCs/>
        </w:rPr>
        <w:t xml:space="preserve"> </w:t>
      </w:r>
      <w:r w:rsidR="00EB1DFD">
        <w:rPr>
          <w:bCs/>
          <w:iCs/>
        </w:rPr>
        <w:fldChar w:fldCharType="begin"/>
      </w:r>
      <w:r w:rsidR="00EB1DFD">
        <w:rPr>
          <w:bCs/>
          <w:iCs/>
        </w:rPr>
        <w:instrText xml:space="preserve"> ADDIN ZOTERO_ITEM CSL_CITATION {"citationID":"bDwhYbsd","properties":{"formattedCitation":"(Calisesi et al., 2005)","plainCitation":"(Calisesi et al., 2005)","noteIndex":0},"citationItems":[{"id":410,"uris":["http://zotero.org/users/9726796/items/IS553YHC"],"itemData":{"id":410,"type":"article-journal","abstract":"One of the difficulties arising when intercomparing independent measurements of atmospheric constituent profiles consists in homogenizing their respective profile coordinates in order to allow quantitative comparison results. Special care should be devoted in particular to the homogenization of remote sensor measurements, those being indeed intricately bound to their respective numerical grids through discretization rules implied for the evaluation of the retrieval algorithms. Recently, a method of intercomparing remote sounders while allowing for different observational characteristics was proposed by Rodgers and Connor (2003). However, at the time of publication, application of this method was restricted to comparisons of identical state vectors. We propose to relax this condition by the use of linear transformation functions to homogenize the products of independent retrievals. We combine this technique with the Rodgers and Connor procedure to compare independent ozone profile measurements by the Global Ozone Monitoring Experiment (GOME) and a ground-based microwave radiometer (MW). Verification of the achieved results is obtained by considering a second series of MW retrievals, evaluated directly on the GOME numerical grid.","container-title":"Journal of Geophysical Research: Atmospheres","DOI":"10.1029/2005JD006122","ISSN":"2156-2202","issue":"D23","language":"en","note":"_eprint: https://onlinelibrary.wiley.com/doi/pdf/10.1029/2005JD006122","source":"Wiley Online Library","title":"Regridding of remote soundings: Formulation and application to ozone profile comparison","title-short":"Regridding of remote soundings","URL":"https://onlinelibrary.wiley.com/doi/abs/10.1029/2005JD006122","volume":"110","author":[{"family":"Calisesi","given":"Yasmine"},{"family":"Soebijanta","given":"Vincent T."},{"family":"Oss","given":"Roeland","non-dropping-particle":"van"}],"accessed":{"date-parts":[["2023",3,27]]},"issued":{"date-parts":[["2005"]]}}}],"schema":"https://github.com/citation-style-language/schema/raw/master/csl-citation.json"} </w:instrText>
      </w:r>
      <w:r w:rsidR="00EB1DFD">
        <w:rPr>
          <w:bCs/>
          <w:iCs/>
        </w:rPr>
        <w:fldChar w:fldCharType="separate"/>
      </w:r>
      <w:r w:rsidR="00EB1DFD">
        <w:rPr>
          <w:bCs/>
          <w:iCs/>
          <w:noProof/>
        </w:rPr>
        <w:t>(Calisesi et al., 2005)</w:t>
      </w:r>
      <w:r w:rsidR="00EB1DFD">
        <w:rPr>
          <w:bCs/>
          <w:iCs/>
        </w:rPr>
        <w:fldChar w:fldCharType="end"/>
      </w:r>
      <w:r w:rsidRPr="00C01462">
        <w:rPr>
          <w:bCs/>
          <w:iCs/>
        </w:rPr>
        <w:t>.</w:t>
      </w:r>
      <w:r w:rsidR="004A24A1">
        <w:rPr>
          <w:bCs/>
          <w:iCs/>
        </w:rPr>
        <w:t xml:space="preserve"> </w:t>
      </w:r>
      <w:ins w:id="15" w:author="Hannah Nesser" w:date="2023-03-29T13:35:00Z">
        <w:r w:rsidR="00AE0B99">
          <w:rPr>
            <w:bCs/>
            <w:iCs/>
          </w:rPr>
          <w:t xml:space="preserve">In the case of </w:t>
        </w:r>
      </w:ins>
      <w:ins w:id="16" w:author="Hannah Nesser" w:date="2023-03-29T13:40:00Z">
        <w:r w:rsidR="000B665D">
          <w:rPr>
            <w:bCs/>
            <w:iCs/>
          </w:rPr>
          <w:t>disaggregating</w:t>
        </w:r>
      </w:ins>
      <w:ins w:id="17" w:author="Hannah Nesser" w:date="2023-03-29T13:39:00Z">
        <w:r w:rsidR="000B665D">
          <w:rPr>
            <w:bCs/>
            <w:iCs/>
          </w:rPr>
          <w:t xml:space="preserve"> o</w:t>
        </w:r>
      </w:ins>
      <w:ins w:id="18" w:author="Hannah Nesser" w:date="2023-03-29T13:40:00Z">
        <w:r w:rsidR="000B665D">
          <w:rPr>
            <w:bCs/>
            <w:iCs/>
          </w:rPr>
          <w:t>ur</w:t>
        </w:r>
      </w:ins>
      <w:ins w:id="19" w:author="Hannah Nesser" w:date="2023-03-29T13:39:00Z">
        <w:r w:rsidR="000B665D">
          <w:rPr>
            <w:bCs/>
            <w:iCs/>
          </w:rPr>
          <w:t xml:space="preserve"> </w:t>
        </w:r>
      </w:ins>
      <w:ins w:id="20" w:author="Hannah Nesser" w:date="2023-03-29T13:50:00Z">
        <w:r w:rsidR="000C3D0F">
          <w:rPr>
            <w:bCs/>
            <w:iCs/>
          </w:rPr>
          <w:t xml:space="preserve">posterior </w:t>
        </w:r>
      </w:ins>
      <w:ins w:id="21" w:author="Hannah Nesser" w:date="2023-03-29T13:39:00Z">
        <w:r w:rsidR="000B665D">
          <w:rPr>
            <w:bCs/>
            <w:iCs/>
          </w:rPr>
          <w:t xml:space="preserve">emission </w:t>
        </w:r>
      </w:ins>
      <w:ins w:id="22" w:author="Hannah Nesser" w:date="2023-03-29T13:40:00Z">
        <w:r w:rsidR="000B665D">
          <w:rPr>
            <w:bCs/>
            <w:iCs/>
          </w:rPr>
          <w:t xml:space="preserve">estimates </w:t>
        </w:r>
      </w:ins>
      <w:ins w:id="23" w:author="Hannah Nesser" w:date="2023-03-29T13:39:00Z">
        <w:r w:rsidR="000B665D">
          <w:rPr>
            <w:bCs/>
            <w:iCs/>
          </w:rPr>
          <w:t xml:space="preserve">to </w:t>
        </w:r>
      </w:ins>
      <w:ins w:id="24" w:author="Hannah Nesser" w:date="2023-03-29T13:38:00Z">
        <w:r w:rsidR="000B665D">
          <w:rPr>
            <w:bCs/>
            <w:iCs/>
          </w:rPr>
          <w:t>individual landfill</w:t>
        </w:r>
      </w:ins>
      <w:ins w:id="25" w:author="Hannah Nesser" w:date="2023-03-29T13:39:00Z">
        <w:r w:rsidR="000B665D">
          <w:rPr>
            <w:bCs/>
            <w:iCs/>
          </w:rPr>
          <w:t xml:space="preserve">s, we </w:t>
        </w:r>
      </w:ins>
      <w:ins w:id="26" w:author="Hannah Nesser" w:date="2023-03-29T13:47:00Z">
        <w:r w:rsidR="00C7023C">
          <w:rPr>
            <w:bCs/>
            <w:iCs/>
          </w:rPr>
          <w:t xml:space="preserve">scale </w:t>
        </w:r>
      </w:ins>
      <w:ins w:id="27" w:author="Hannah Nesser" w:date="2023-03-29T13:49:00Z">
        <w:r w:rsidR="000C3D0F">
          <w:rPr>
            <w:bCs/>
            <w:iCs/>
          </w:rPr>
          <w:t>the</w:t>
        </w:r>
      </w:ins>
      <w:ins w:id="28" w:author="Hannah Nesser" w:date="2023-03-29T13:47:00Z">
        <w:r w:rsidR="00C7023C">
          <w:rPr>
            <w:bCs/>
            <w:iCs/>
          </w:rPr>
          <w:t xml:space="preserve"> grid cell </w:t>
        </w:r>
      </w:ins>
      <w:ins w:id="29" w:author="Hannah Nesser" w:date="2023-03-29T13:49:00Z">
        <w:r w:rsidR="000C3D0F">
          <w:rPr>
            <w:bCs/>
            <w:iCs/>
          </w:rPr>
          <w:t>estimate</w:t>
        </w:r>
      </w:ins>
      <w:ins w:id="30" w:author="Hannah Nesser" w:date="2023-03-29T13:47:00Z">
        <w:r w:rsidR="00C7023C">
          <w:rPr>
            <w:bCs/>
            <w:iCs/>
          </w:rPr>
          <w:t xml:space="preserve"> by</w:t>
        </w:r>
      </w:ins>
      <w:ins w:id="31" w:author="Hannah Nesser" w:date="2023-03-29T13:41:00Z">
        <w:r w:rsidR="000B665D">
          <w:rPr>
            <w:bCs/>
            <w:iCs/>
          </w:rPr>
          <w:t xml:space="preserve"> the fraction of emissions attributed to landfills in the prior estimate.</w:t>
        </w:r>
      </w:ins>
      <w:ins w:id="32" w:author="Hannah Nesser" w:date="2023-03-29T13:38:00Z">
        <w:r w:rsidR="000B665D">
          <w:rPr>
            <w:bCs/>
            <w:iCs/>
          </w:rPr>
          <w:t xml:space="preserve"> </w:t>
        </w:r>
      </w:ins>
      <w:r w:rsidR="00B13A3D" w:rsidRPr="00C01462">
        <w:rPr>
          <w:bCs/>
          <w:iCs/>
        </w:rPr>
        <w:t>Th</w:t>
      </w:r>
      <w:ins w:id="33" w:author="Hannah Nesser" w:date="2023-03-29T13:40:00Z">
        <w:r w:rsidR="000B665D">
          <w:rPr>
            <w:bCs/>
            <w:iCs/>
          </w:rPr>
          <w:t>e</w:t>
        </w:r>
      </w:ins>
      <w:del w:id="34" w:author="Hannah Nesser" w:date="2023-03-29T13:40:00Z">
        <w:r w:rsidR="00B13A3D" w:rsidRPr="00C01462" w:rsidDel="000B665D">
          <w:rPr>
            <w:bCs/>
            <w:iCs/>
          </w:rPr>
          <w:delText>i</w:delText>
        </w:r>
      </w:del>
      <w:r w:rsidR="00B13A3D" w:rsidRPr="00C01462">
        <w:rPr>
          <w:bCs/>
          <w:iCs/>
        </w:rPr>
        <w:t>s</w:t>
      </w:r>
      <w:ins w:id="35" w:author="Hannah Nesser" w:date="2023-03-29T13:40:00Z">
        <w:r w:rsidR="000B665D">
          <w:rPr>
            <w:bCs/>
            <w:iCs/>
          </w:rPr>
          <w:t>e</w:t>
        </w:r>
      </w:ins>
      <w:r w:rsidR="00B13A3D" w:rsidRPr="00C01462">
        <w:rPr>
          <w:bCs/>
          <w:iCs/>
        </w:rPr>
        <w:t xml:space="preserve"> approach</w:t>
      </w:r>
      <w:ins w:id="36" w:author="Hannah Nesser" w:date="2023-03-29T13:40:00Z">
        <w:r w:rsidR="000B665D">
          <w:rPr>
            <w:bCs/>
            <w:iCs/>
          </w:rPr>
          <w:t>es</w:t>
        </w:r>
      </w:ins>
      <w:r w:rsidR="00B13A3D" w:rsidRPr="00C01462">
        <w:rPr>
          <w:bCs/>
          <w:iCs/>
        </w:rPr>
        <w:t xml:space="preserve"> to source </w:t>
      </w:r>
      <w:del w:id="37" w:author="Hannah Nesser" w:date="2023-03-29T13:40:00Z">
        <w:r w:rsidR="00B13A3D" w:rsidRPr="00C01462" w:rsidDel="000B665D">
          <w:rPr>
            <w:bCs/>
            <w:iCs/>
          </w:rPr>
          <w:delText xml:space="preserve">attribution </w:delText>
        </w:r>
      </w:del>
      <w:ins w:id="38" w:author="Hannah Nesser" w:date="2023-03-29T13:40:00Z">
        <w:r w:rsidR="000B665D">
          <w:rPr>
            <w:bCs/>
            <w:iCs/>
          </w:rPr>
          <w:t>aggregation and disaggregation</w:t>
        </w:r>
        <w:r w:rsidR="000B665D" w:rsidRPr="00C01462">
          <w:rPr>
            <w:bCs/>
            <w:iCs/>
          </w:rPr>
          <w:t xml:space="preserve"> </w:t>
        </w:r>
      </w:ins>
      <w:r w:rsidR="00B13A3D" w:rsidRPr="00C01462">
        <w:rPr>
          <w:bCs/>
          <w:iCs/>
        </w:rPr>
        <w:t>assume</w:t>
      </w:r>
      <w:del w:id="39" w:author="Hannah Nesser" w:date="2023-03-29T13:47:00Z">
        <w:r w:rsidR="00B13A3D" w:rsidRPr="00C01462" w:rsidDel="00C7023C">
          <w:rPr>
            <w:bCs/>
            <w:iCs/>
          </w:rPr>
          <w:delText>s</w:delText>
        </w:r>
      </w:del>
      <w:r w:rsidR="00B13A3D" w:rsidRPr="00C01462">
        <w:rPr>
          <w:bCs/>
          <w:iCs/>
        </w:rPr>
        <w:t xml:space="preserve"> that the </w:t>
      </w:r>
      <w:r w:rsidR="004A24A1">
        <w:rPr>
          <w:bCs/>
          <w:iCs/>
        </w:rPr>
        <w:t>prior fractional sectoral contributions</w:t>
      </w:r>
      <w:r w:rsidR="00B13A3D" w:rsidRPr="00C01462">
        <w:rPr>
          <w:bCs/>
          <w:iCs/>
        </w:rPr>
        <w:t xml:space="preserve"> </w:t>
      </w:r>
      <w:r w:rsidR="004A24A1">
        <w:rPr>
          <w:bCs/>
          <w:iCs/>
        </w:rPr>
        <w:t xml:space="preserve">are correct </w:t>
      </w:r>
      <w:r w:rsidR="00B13A3D" w:rsidRPr="00C01462">
        <w:rPr>
          <w:bCs/>
          <w:iCs/>
        </w:rPr>
        <w:t xml:space="preserve">in </w:t>
      </w:r>
      <w:r w:rsidR="004A24A1">
        <w:rPr>
          <w:bCs/>
          <w:iCs/>
        </w:rPr>
        <w:t xml:space="preserve">each grid cell </w:t>
      </w:r>
      <w:r w:rsidR="006E6383" w:rsidRPr="00C01462">
        <w:rPr>
          <w:bCs/>
          <w:iCs/>
        </w:rPr>
        <w:t xml:space="preserve">and that </w:t>
      </w:r>
      <w:r w:rsidR="00930C90" w:rsidRPr="00C01462">
        <w:rPr>
          <w:bCs/>
          <w:iCs/>
        </w:rPr>
        <w:t>emission sources are evenly distributed in grid cells that cross state</w:t>
      </w:r>
      <w:r w:rsidR="00C71B62">
        <w:rPr>
          <w:bCs/>
          <w:iCs/>
        </w:rPr>
        <w:t xml:space="preserve"> </w:t>
      </w:r>
      <w:r w:rsidR="00930C90" w:rsidRPr="00C01462">
        <w:rPr>
          <w:bCs/>
          <w:iCs/>
        </w:rPr>
        <w:t xml:space="preserve">lines. </w:t>
      </w:r>
      <w:ins w:id="40" w:author="Hannah Nesser" w:date="2023-03-29T13:22:00Z">
        <w:r w:rsidR="00A40D3F">
          <w:rPr>
            <w:bCs/>
            <w:iCs/>
          </w:rPr>
          <w:t>Newly developed</w:t>
        </w:r>
      </w:ins>
      <w:ins w:id="41" w:author="Hannah Nesser" w:date="2023-03-29T13:21:00Z">
        <w:r w:rsidR="00A40D3F">
          <w:rPr>
            <w:bCs/>
            <w:iCs/>
          </w:rPr>
          <w:t xml:space="preserve"> methods use </w:t>
        </w:r>
      </w:ins>
      <w:ins w:id="42" w:author="Hannah Nesser" w:date="2023-03-29T13:22:00Z">
        <w:r w:rsidR="00A40D3F">
          <w:rPr>
            <w:bCs/>
            <w:iCs/>
          </w:rPr>
          <w:t>prior and posterior error covariances to improve upon these assumptions (</w:t>
        </w:r>
      </w:ins>
      <w:ins w:id="43" w:author="Hannah Nesser" w:date="2023-03-29T13:23:00Z">
        <w:r w:rsidR="00A40D3F">
          <w:rPr>
            <w:bCs/>
            <w:iCs/>
          </w:rPr>
          <w:t xml:space="preserve">Cusworth et al., 2021). In the absence of prior error covariance estimates at the resolution of our inversion, we </w:t>
        </w:r>
      </w:ins>
      <w:ins w:id="44" w:author="Hannah Nesser" w:date="2023-03-29T13:32:00Z">
        <w:r w:rsidR="00AE0B99">
          <w:rPr>
            <w:bCs/>
            <w:iCs/>
          </w:rPr>
          <w:t xml:space="preserve">rely on </w:t>
        </w:r>
      </w:ins>
      <w:ins w:id="45" w:author="Hannah Nesser" w:date="2023-03-29T13:35:00Z">
        <w:r w:rsidR="00AE0B99">
          <w:rPr>
            <w:bCs/>
            <w:iCs/>
          </w:rPr>
          <w:t>t</w:t>
        </w:r>
      </w:ins>
      <w:del w:id="46" w:author="Hannah Nesser" w:date="2023-03-29T13:35:00Z">
        <w:r w:rsidR="004A24A1" w:rsidDel="00AE0B99">
          <w:rPr>
            <w:bCs/>
            <w:iCs/>
          </w:rPr>
          <w:delText>T</w:delText>
        </w:r>
      </w:del>
      <w:r w:rsidR="004A24A1">
        <w:rPr>
          <w:bCs/>
          <w:iCs/>
        </w:rPr>
        <w:t xml:space="preserve">he </w:t>
      </w:r>
      <w:r w:rsidR="00930C90" w:rsidRPr="00C01462">
        <w:rPr>
          <w:bCs/>
          <w:iCs/>
        </w:rPr>
        <w:t xml:space="preserve">high resolution of the inversion </w:t>
      </w:r>
      <w:del w:id="47" w:author="Hannah Nesser" w:date="2023-03-29T13:35:00Z">
        <w:r w:rsidR="00930C90" w:rsidRPr="00C01462" w:rsidDel="00AE0B99">
          <w:rPr>
            <w:bCs/>
            <w:iCs/>
          </w:rPr>
          <w:delText xml:space="preserve">decreases </w:delText>
        </w:r>
      </w:del>
      <w:ins w:id="48" w:author="Hannah Nesser" w:date="2023-03-29T13:35:00Z">
        <w:r w:rsidR="00AE0B99">
          <w:rPr>
            <w:bCs/>
            <w:iCs/>
          </w:rPr>
          <w:t>to decrease</w:t>
        </w:r>
        <w:r w:rsidR="00AE0B99" w:rsidRPr="00C01462">
          <w:rPr>
            <w:bCs/>
            <w:iCs/>
          </w:rPr>
          <w:t xml:space="preserve"> </w:t>
        </w:r>
      </w:ins>
      <w:r w:rsidR="00930C90" w:rsidRPr="00C01462">
        <w:rPr>
          <w:bCs/>
          <w:iCs/>
        </w:rPr>
        <w:t xml:space="preserve">the </w:t>
      </w:r>
      <w:r w:rsidR="0032207F" w:rsidRPr="00C01462">
        <w:rPr>
          <w:bCs/>
          <w:iCs/>
        </w:rPr>
        <w:t>chance</w:t>
      </w:r>
      <w:r w:rsidR="00930C90" w:rsidRPr="00C01462">
        <w:rPr>
          <w:bCs/>
          <w:iCs/>
        </w:rPr>
        <w:t xml:space="preserve"> of source co-location or significant distributional errors</w:t>
      </w:r>
      <w:r w:rsidR="008318F3" w:rsidRPr="00C01462">
        <w:rPr>
          <w:bCs/>
          <w:iCs/>
        </w:rPr>
        <w:t xml:space="preserve"> across boundaries</w:t>
      </w:r>
      <w:r w:rsidR="004A24A1">
        <w:rPr>
          <w:bCs/>
          <w:iCs/>
        </w:rPr>
        <w:t>.</w:t>
      </w:r>
    </w:p>
    <w:p w14:paraId="485F74E3" w14:textId="77777777" w:rsidR="001A10D0" w:rsidRPr="00C01462" w:rsidRDefault="001A10D0"/>
    <w:p w14:paraId="2468CD82" w14:textId="2655C17E" w:rsidR="00B44582" w:rsidRPr="00C01462" w:rsidRDefault="00B44582">
      <w:pPr>
        <w:rPr>
          <w:b/>
          <w:bCs/>
        </w:rPr>
      </w:pPr>
      <w:r w:rsidRPr="00C01462">
        <w:rPr>
          <w:b/>
          <w:bCs/>
        </w:rPr>
        <w:t>3 Results and discussion</w:t>
      </w:r>
    </w:p>
    <w:p w14:paraId="5D323CF3" w14:textId="1336571A" w:rsidR="00100E70" w:rsidRPr="003731EE" w:rsidRDefault="0040254E" w:rsidP="00100E70">
      <w:r w:rsidRPr="00C01462">
        <w:t xml:space="preserve">Figure </w:t>
      </w:r>
      <w:r w:rsidR="00E87A82" w:rsidRPr="00C01462">
        <w:t>3</w:t>
      </w:r>
      <w:r w:rsidR="008648FA" w:rsidRPr="00C01462">
        <w:t xml:space="preserve"> </w:t>
      </w:r>
      <w:r w:rsidR="00E87A82" w:rsidRPr="00C01462">
        <w:t xml:space="preserve">shows the </w:t>
      </w:r>
      <w:r w:rsidR="0032207F" w:rsidRPr="00C01462">
        <w:t xml:space="preserve">ensemble mean </w:t>
      </w:r>
      <w:r w:rsidR="00876ADD" w:rsidRPr="00C01462">
        <w:t xml:space="preserve">posterior </w:t>
      </w:r>
      <w:r w:rsidR="0077535A">
        <w:t>scale</w:t>
      </w:r>
      <w:r w:rsidR="0077535A" w:rsidRPr="00C01462">
        <w:t xml:space="preserve"> </w:t>
      </w:r>
      <w:r w:rsidR="00876ADD" w:rsidRPr="00C01462">
        <w:t xml:space="preserve">factors relative to the prior </w:t>
      </w:r>
      <w:r w:rsidR="0084023E">
        <w:t>emission estimate</w:t>
      </w:r>
      <w:r w:rsidR="00876ADD" w:rsidRPr="00C01462">
        <w:t xml:space="preserve"> (left) and </w:t>
      </w:r>
      <w:r w:rsidR="00947F73">
        <w:t>the corresponding</w:t>
      </w:r>
      <w:r w:rsidR="00876ADD" w:rsidRPr="00C01462">
        <w:t xml:space="preserve"> </w:t>
      </w:r>
      <w:r w:rsidR="00E87A82" w:rsidRPr="00C01462">
        <w:t>averaging kernel sensitivities</w:t>
      </w:r>
      <w:r w:rsidR="00876ADD" w:rsidRPr="00C01462">
        <w:t xml:space="preserve"> (right)</w:t>
      </w:r>
      <w:r w:rsidR="003F3553" w:rsidRPr="00C01462">
        <w:t xml:space="preserve">. </w:t>
      </w:r>
      <w:r w:rsidR="006A4E81">
        <w:t xml:space="preserve">Grid cells unoptimized by </w:t>
      </w:r>
      <w:r w:rsidR="00C71B62">
        <w:t xml:space="preserve">the </w:t>
      </w:r>
      <w:r w:rsidR="006A4E81">
        <w:t>inversion (mean averaging kernel sensitivity &lt; 0.05) are</w:t>
      </w:r>
      <w:r w:rsidR="00947F73">
        <w:t xml:space="preserve"> left blank</w:t>
      </w:r>
      <w:r w:rsidR="006A4E81">
        <w:t xml:space="preserve">. </w:t>
      </w:r>
      <w:r w:rsidR="00065213" w:rsidRPr="00C01462">
        <w:t xml:space="preserve">We find </w:t>
      </w:r>
      <w:r w:rsidR="00B34787">
        <w:t>772</w:t>
      </w:r>
      <w:r w:rsidR="00065213" w:rsidRPr="00C01462">
        <w:t xml:space="preserve"> </w:t>
      </w:r>
      <w:r w:rsidR="0032207F" w:rsidRPr="00C01462">
        <w:t>(</w:t>
      </w:r>
      <w:r w:rsidR="00B34787">
        <w:t>421</w:t>
      </w:r>
      <w:r w:rsidR="00A9077F" w:rsidRPr="00C01462">
        <w:t xml:space="preserve"> - </w:t>
      </w:r>
      <w:r w:rsidR="0032207F" w:rsidRPr="00C01462">
        <w:t>127</w:t>
      </w:r>
      <w:r w:rsidR="00B34787">
        <w:t>9</w:t>
      </w:r>
      <w:r w:rsidR="0032207F" w:rsidRPr="00C01462">
        <w:t xml:space="preserve">) </w:t>
      </w:r>
      <w:r w:rsidR="00065213" w:rsidRPr="00C01462">
        <w:t>DOFS</w:t>
      </w:r>
      <w:r w:rsidR="0032207F" w:rsidRPr="00C01462">
        <w:t xml:space="preserve"> across the domain</w:t>
      </w:r>
      <w:r w:rsidR="008648FA" w:rsidRPr="00C01462">
        <w:t xml:space="preserve">, </w:t>
      </w:r>
      <w:r w:rsidR="00876ADD" w:rsidRPr="00C01462">
        <w:t xml:space="preserve">where the values in </w:t>
      </w:r>
      <w:r w:rsidR="00A9077F" w:rsidRPr="00C01462">
        <w:t>parentheses</w:t>
      </w:r>
      <w:r w:rsidR="00876ADD" w:rsidRPr="00C01462">
        <w:t xml:space="preserve"> are the ensemble minimum and maximum</w:t>
      </w:r>
      <w:r w:rsidR="0032207F" w:rsidRPr="00C01462">
        <w:t xml:space="preserve">, respectively. </w:t>
      </w:r>
      <w:r w:rsidR="005F0A5D">
        <w:t>This represents a</w:t>
      </w:r>
      <w:r w:rsidR="005F0A5D" w:rsidRPr="00C01462">
        <w:t xml:space="preserve"> large increase in information content relative to past </w:t>
      </w:r>
      <w:r w:rsidR="005F0A5D" w:rsidRPr="00C01462">
        <w:lastRenderedPageBreak/>
        <w:t xml:space="preserve">inversions over </w:t>
      </w:r>
      <w:r w:rsidR="005F0A5D">
        <w:t>North America</w:t>
      </w:r>
      <w:r w:rsidR="005F0A5D" w:rsidRPr="00C01462">
        <w:t xml:space="preserve">: Lu et al. </w:t>
      </w:r>
      <w:r w:rsidR="00EB1DFD">
        <w:fldChar w:fldCharType="begin"/>
      </w:r>
      <w:r w:rsidR="00EB1DFD">
        <w:instrText xml:space="preserve"> ADDIN ZOTERO_ITEM CSL_CITATION {"citationID":"irG8oHCp","properties":{"formattedCitation":"(2022)","plainCitation":"(2022)","noteIndex":0},"citationItems":[{"id":304,"uris":["http://zotero.org/users/9726796/items/7YPTGCVV"],"itemData":{"id":304,"type":"article-journal","abstract":"Abstract.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EB1DFD">
        <w:rPr>
          <w:rFonts w:ascii="Cambria Math" w:hAnsi="Cambria Math" w:cs="Cambria Math"/>
        </w:rPr>
        <w:instrText>∘</w:instrText>
      </w:r>
      <w:r w:rsidR="00EB1DFD">
        <w:instrText>×0.625</w:instrText>
      </w:r>
      <w:r w:rsidR="00EB1DFD">
        <w:rPr>
          <w:rFonts w:ascii="Cambria Math" w:hAnsi="Cambria Math" w:cs="Cambria Math"/>
        </w:rPr>
        <w:instrText>∘</w:instrText>
      </w:r>
      <w:r w:rsidR="00EB1DF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EB1DFD">
        <w:fldChar w:fldCharType="separate"/>
      </w:r>
      <w:r w:rsidR="00EB1DFD">
        <w:rPr>
          <w:noProof/>
        </w:rPr>
        <w:t>(2022)</w:t>
      </w:r>
      <w:r w:rsidR="00EB1DFD">
        <w:fldChar w:fldCharType="end"/>
      </w:r>
      <w:r w:rsidR="005F0A5D" w:rsidRPr="00C01462">
        <w:t xml:space="preserve"> found 114 DOFS in a joint inversion of data from GOSAT and </w:t>
      </w:r>
      <w:r w:rsidR="00C71B62">
        <w:t xml:space="preserve">the </w:t>
      </w:r>
      <w:r w:rsidR="00C71B62" w:rsidRPr="0078584E">
        <w:rPr>
          <w:color w:val="000000" w:themeColor="text1"/>
        </w:rPr>
        <w:t xml:space="preserve">National Oceanic and Atmospheric Administration’s (NOAA) </w:t>
      </w:r>
      <w:proofErr w:type="spellStart"/>
      <w:r w:rsidR="00C71B62">
        <w:t>GLOBALVIEWplus</w:t>
      </w:r>
      <w:proofErr w:type="spellEnd"/>
      <w:r w:rsidR="00C71B62">
        <w:t xml:space="preserve"> </w:t>
      </w:r>
      <w:proofErr w:type="spellStart"/>
      <w:r w:rsidR="005F0A5D" w:rsidRPr="00C01462">
        <w:t>ObsPack</w:t>
      </w:r>
      <w:proofErr w:type="spellEnd"/>
      <w:r w:rsidR="0077535A">
        <w:t xml:space="preserve"> in situ data</w:t>
      </w:r>
      <w:r w:rsidR="005F0A5D" w:rsidRPr="00C01462">
        <w:t xml:space="preserve">, while Shen et al. </w:t>
      </w:r>
      <w:r w:rsidR="00EB1DFD">
        <w:fldChar w:fldCharType="begin"/>
      </w:r>
      <w:r w:rsidR="00EB1DFD">
        <w:instrText xml:space="preserve"> ADDIN ZOTERO_ITEM CSL_CITATION {"citationID":"PAYf83Iz","properties":{"formattedCitation":"(2022)","plainCitation":"(2022)","noteIndex":0},"citationItems":[{"id":385,"uris":["http://zotero.org/users/9726796/items/BPSBV4XP"],"itemData":{"id":385,"type":"article-journal","abstract":"We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EB1DFD">
        <w:rPr>
          <w:rFonts w:ascii="Cambria Math" w:hAnsi="Cambria Math" w:cs="Cambria Math"/>
        </w:rPr>
        <w:instrText>∼</w:instrText>
      </w:r>
      <w:r w:rsidR="00EB1DFD">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EB1DFD">
        <w:fldChar w:fldCharType="separate"/>
      </w:r>
      <w:r w:rsidR="00EB1DFD">
        <w:rPr>
          <w:noProof/>
        </w:rPr>
        <w:t>(2022)</w:t>
      </w:r>
      <w:r w:rsidR="00EB1DFD">
        <w:fldChar w:fldCharType="end"/>
      </w:r>
      <w:r w:rsidR="005F0A5D" w:rsidRPr="00C01462">
        <w:t xml:space="preserve"> found 201 DOFS in an inversion of TROPOMI observations over 14 oil and gas basins. </w:t>
      </w:r>
      <w:r w:rsidR="005F0A5D" w:rsidRPr="00EB1DFD">
        <w:rPr>
          <w:color w:val="000000" w:themeColor="text1"/>
        </w:rPr>
        <w:t xml:space="preserve">This increase reflects both the improved constraint provided by TROPOMI and the benefit of achieving 0.25° × 0.3125° resolution on the continental scale. </w:t>
      </w:r>
      <w:r w:rsidR="00C22BF6" w:rsidRPr="00EB1DFD">
        <w:rPr>
          <w:color w:val="000000" w:themeColor="text1"/>
        </w:rPr>
        <w:t xml:space="preserve">Of these DOFS, </w:t>
      </w:r>
      <w:r w:rsidR="005C7CA9" w:rsidRPr="00EB1DFD">
        <w:rPr>
          <w:color w:val="000000" w:themeColor="text1"/>
        </w:rPr>
        <w:t xml:space="preserve">641 (350 – 1058) </w:t>
      </w:r>
      <w:r w:rsidR="005C7CA9">
        <w:rPr>
          <w:color w:val="000000" w:themeColor="text1"/>
        </w:rPr>
        <w:t xml:space="preserve">are found </w:t>
      </w:r>
      <w:r w:rsidR="005C7CA9" w:rsidRPr="00EB1DFD">
        <w:rPr>
          <w:color w:val="000000" w:themeColor="text1"/>
        </w:rPr>
        <w:t>in CONUS</w:t>
      </w:r>
      <w:r w:rsidR="005C7CA9">
        <w:rPr>
          <w:color w:val="000000" w:themeColor="text1"/>
        </w:rPr>
        <w:t xml:space="preserve">, </w:t>
      </w:r>
      <w:r w:rsidR="005C7CA9" w:rsidRPr="00EB1DFD">
        <w:rPr>
          <w:color w:val="000000" w:themeColor="text1"/>
        </w:rPr>
        <w:t>86 (53 - 134) in Mexic</w:t>
      </w:r>
      <w:r w:rsidR="005C7CA9" w:rsidRPr="00C01462">
        <w:t>o</w:t>
      </w:r>
      <w:r w:rsidR="005C7CA9">
        <w:t>, and</w:t>
      </w:r>
      <w:r w:rsidR="005C7CA9" w:rsidRPr="00EB1DFD">
        <w:rPr>
          <w:color w:val="000000" w:themeColor="text1"/>
        </w:rPr>
        <w:t xml:space="preserve"> </w:t>
      </w:r>
      <w:r w:rsidR="00B34787" w:rsidRPr="00EB1DFD">
        <w:rPr>
          <w:color w:val="000000" w:themeColor="text1"/>
        </w:rPr>
        <w:t>37</w:t>
      </w:r>
      <w:r w:rsidR="00392D91" w:rsidRPr="00EB1DFD">
        <w:rPr>
          <w:color w:val="000000" w:themeColor="text1"/>
        </w:rPr>
        <w:t xml:space="preserve"> (</w:t>
      </w:r>
      <w:r w:rsidR="00B34787" w:rsidRPr="00EB1DFD">
        <w:rPr>
          <w:color w:val="000000" w:themeColor="text1"/>
        </w:rPr>
        <w:t>15</w:t>
      </w:r>
      <w:r w:rsidR="00392D91" w:rsidRPr="00EB1DFD">
        <w:rPr>
          <w:color w:val="000000" w:themeColor="text1"/>
        </w:rPr>
        <w:t xml:space="preserve"> - 69)</w:t>
      </w:r>
      <w:r w:rsidR="007A62FC" w:rsidRPr="00EB1DFD">
        <w:rPr>
          <w:color w:val="000000" w:themeColor="text1"/>
        </w:rPr>
        <w:t xml:space="preserve"> in Canada</w:t>
      </w:r>
      <w:r w:rsidR="007A62FC" w:rsidRPr="00C01462">
        <w:t xml:space="preserve">. </w:t>
      </w:r>
      <w:r w:rsidR="005B4BA4" w:rsidRPr="00C01462">
        <w:t xml:space="preserve">The </w:t>
      </w:r>
      <w:r w:rsidR="00D81ED8">
        <w:t xml:space="preserve">high fraction of DOFS in CONUS reflects </w:t>
      </w:r>
      <w:r w:rsidR="001165E4">
        <w:t>both the</w:t>
      </w:r>
      <w:r w:rsidR="00D81ED8">
        <w:t xml:space="preserve"> </w:t>
      </w:r>
      <w:r w:rsidR="001165E4">
        <w:t xml:space="preserve">large </w:t>
      </w:r>
      <w:r w:rsidR="00D81ED8">
        <w:t>emissions (</w:t>
      </w:r>
      <w:r w:rsidR="00D775B7">
        <w:t>F</w:t>
      </w:r>
      <w:r w:rsidR="00D81ED8">
        <w:t xml:space="preserve">igure 1) </w:t>
      </w:r>
      <w:r w:rsidR="001165E4">
        <w:t xml:space="preserve">and the </w:t>
      </w:r>
      <w:r w:rsidR="00D81ED8">
        <w:t xml:space="preserve">high density </w:t>
      </w:r>
      <w:r w:rsidR="001165E4">
        <w:t xml:space="preserve">of </w:t>
      </w:r>
      <w:r w:rsidR="00D81ED8">
        <w:t>TROPOMI observations (</w:t>
      </w:r>
      <w:r w:rsidR="00D775B7">
        <w:t>F</w:t>
      </w:r>
      <w:r w:rsidR="00D81ED8">
        <w:t xml:space="preserve">igure 2). </w:t>
      </w:r>
      <w:r w:rsidR="00661626" w:rsidRPr="00C01462">
        <w:t>As a result, we focus our discussion on CONUS</w:t>
      </w:r>
      <w:r w:rsidR="005F0A5D">
        <w:t xml:space="preserve">, where we isolate anthropogenic emissions by removing contributions from wetlands and other natural sources following </w:t>
      </w:r>
      <w:r w:rsidR="005E4B4C">
        <w:t>Section</w:t>
      </w:r>
      <w:r w:rsidR="005F0A5D">
        <w:t xml:space="preserve"> 2.8.</w:t>
      </w:r>
      <w:r w:rsidR="001165E4">
        <w:t xml:space="preserve"> We compare our posterior emissions the most recent EPA GHGI inventory for 2019, which includes </w:t>
      </w:r>
      <w:r w:rsidR="0084023E">
        <w:t>emission estimate</w:t>
      </w:r>
      <w:r w:rsidR="001165E4">
        <w:t>s for individual states</w:t>
      </w:r>
      <w:r w:rsidR="00EB1DFD">
        <w:t xml:space="preserve"> </w:t>
      </w:r>
      <w:r w:rsidR="00EB1DFD">
        <w:fldChar w:fldCharType="begin"/>
      </w:r>
      <w:r w:rsidR="00EB1DFD">
        <w:instrText xml:space="preserve"> ADDIN ZOTERO_ITEM CSL_CITATION {"citationID":"2VEQ5SPi","properties":{"formattedCitation":"(EPA, 2022a, b)","plainCitation":"(EPA, 2022a, b)","noteIndex":0},"citationItems":[{"id":347,"uris":["http://zotero.org/users/9726796/items/MSZJIBVB"],"itemData":{"id":347,"type":"report","number":"EPA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id":414,"uris":["http://zotero.org/users/9726796/items/ELCL5ASC"],"itemData":{"id":414,"type":"report","number":"EPA-430-R-22-005","publisher":"Environmental Protection Agency","title":"Methodology Report for Inventory of U.S. Greenhouse Gas Emissions and Sinks by State: 1990–2020","URL":"https://www.epa.gov/system/files/documents/2022-08/StateGHGI_Methodology_Report_August_2022.pdf","author":[{"family":"EPA","given":""}],"issued":{"date-parts":[["2022",8,29]]}}}],"schema":"https://github.com/citation-style-language/schema/raw/master/csl-citation.json"} </w:instrText>
      </w:r>
      <w:r w:rsidR="00EB1DFD">
        <w:fldChar w:fldCharType="separate"/>
      </w:r>
      <w:r w:rsidR="00EB1DFD">
        <w:rPr>
          <w:noProof/>
        </w:rPr>
        <w:t>(EPA, 2022a, b)</w:t>
      </w:r>
      <w:r w:rsidR="00EB1DFD">
        <w:fldChar w:fldCharType="end"/>
      </w:r>
      <w:r w:rsidR="001165E4">
        <w:t>.</w:t>
      </w:r>
    </w:p>
    <w:p w14:paraId="2D14040F" w14:textId="77777777" w:rsidR="00EF0E5D" w:rsidRPr="00C01462" w:rsidRDefault="00EF0E5D"/>
    <w:p w14:paraId="3524DDF2" w14:textId="0807B338" w:rsidR="004D3628" w:rsidRPr="00C01462" w:rsidRDefault="004D3628">
      <w:pPr>
        <w:rPr>
          <w:b/>
          <w:bCs/>
        </w:rPr>
      </w:pPr>
      <w:r w:rsidRPr="00C01462">
        <w:rPr>
          <w:b/>
          <w:bCs/>
        </w:rPr>
        <w:t>3.</w:t>
      </w:r>
      <w:r w:rsidR="007A62FC" w:rsidRPr="00C01462">
        <w:rPr>
          <w:b/>
          <w:bCs/>
        </w:rPr>
        <w:t>1</w:t>
      </w:r>
      <w:r w:rsidRPr="00C01462">
        <w:rPr>
          <w:b/>
          <w:bCs/>
        </w:rPr>
        <w:t xml:space="preserve"> </w:t>
      </w:r>
      <w:r w:rsidR="004547C7">
        <w:rPr>
          <w:b/>
          <w:bCs/>
        </w:rPr>
        <w:t>CONUS</w:t>
      </w:r>
      <w:r w:rsidRPr="00C01462">
        <w:rPr>
          <w:b/>
          <w:bCs/>
        </w:rPr>
        <w:t xml:space="preserve"> sectoral emissions</w:t>
      </w:r>
    </w:p>
    <w:p w14:paraId="25E95B3C" w14:textId="7CEBFA89" w:rsidR="002D3DE6" w:rsidRPr="00FA5CA8" w:rsidRDefault="000A6465" w:rsidP="000E257D">
      <w:pPr>
        <w:rPr>
          <w:color w:val="000000" w:themeColor="text1"/>
        </w:rPr>
      </w:pPr>
      <w:r w:rsidRPr="0078584E">
        <w:rPr>
          <w:color w:val="000000" w:themeColor="text1"/>
        </w:rPr>
        <w:t>W</w:t>
      </w:r>
      <w:r w:rsidR="001E1154" w:rsidRPr="0078584E">
        <w:rPr>
          <w:color w:val="000000" w:themeColor="text1"/>
        </w:rPr>
        <w:t>e find</w:t>
      </w:r>
      <w:r w:rsidR="008150A2" w:rsidRPr="0078584E">
        <w:rPr>
          <w:color w:val="000000" w:themeColor="text1"/>
        </w:rPr>
        <w:t xml:space="preserve"> posterior </w:t>
      </w:r>
      <w:r w:rsidR="001017B3" w:rsidRPr="0078584E">
        <w:rPr>
          <w:color w:val="000000" w:themeColor="text1"/>
        </w:rPr>
        <w:t xml:space="preserve">anthropogenic </w:t>
      </w:r>
      <w:r w:rsidR="00651C18" w:rsidRPr="0078584E">
        <w:rPr>
          <w:color w:val="000000" w:themeColor="text1"/>
        </w:rPr>
        <w:t xml:space="preserve">methane </w:t>
      </w:r>
      <w:r w:rsidR="00717DF5" w:rsidRPr="0078584E">
        <w:rPr>
          <w:color w:val="000000" w:themeColor="text1"/>
        </w:rPr>
        <w:t>emissions</w:t>
      </w:r>
      <w:r w:rsidR="001017B3" w:rsidRPr="0078584E">
        <w:rPr>
          <w:color w:val="000000" w:themeColor="text1"/>
        </w:rPr>
        <w:t xml:space="preserve"> </w:t>
      </w:r>
      <w:r w:rsidR="00EA52A5" w:rsidRPr="0078584E">
        <w:rPr>
          <w:color w:val="000000" w:themeColor="text1"/>
        </w:rPr>
        <w:t>of 3</w:t>
      </w:r>
      <w:r w:rsidR="00640DB5" w:rsidRPr="0078584E">
        <w:rPr>
          <w:color w:val="000000" w:themeColor="text1"/>
        </w:rPr>
        <w:t>0</w:t>
      </w:r>
      <w:r w:rsidR="00EA52A5" w:rsidRPr="0078584E">
        <w:rPr>
          <w:color w:val="000000" w:themeColor="text1"/>
        </w:rPr>
        <w:t>.</w:t>
      </w:r>
      <w:r w:rsidR="00640DB5" w:rsidRPr="0078584E">
        <w:rPr>
          <w:color w:val="000000" w:themeColor="text1"/>
        </w:rPr>
        <w:t>9</w:t>
      </w:r>
      <w:r w:rsidR="00EA52A5" w:rsidRPr="0078584E">
        <w:rPr>
          <w:color w:val="000000" w:themeColor="text1"/>
        </w:rPr>
        <w:t xml:space="preserve"> (30.0 </w:t>
      </w:r>
      <w:r w:rsidR="00435381" w:rsidRPr="0078584E">
        <w:rPr>
          <w:color w:val="000000" w:themeColor="text1"/>
        </w:rPr>
        <w:t>-</w:t>
      </w:r>
      <w:r w:rsidR="00EA52A5" w:rsidRPr="0078584E">
        <w:rPr>
          <w:color w:val="000000" w:themeColor="text1"/>
        </w:rPr>
        <w:t xml:space="preserve"> 3</w:t>
      </w:r>
      <w:r w:rsidR="00640DB5" w:rsidRPr="0078584E">
        <w:rPr>
          <w:color w:val="000000" w:themeColor="text1"/>
        </w:rPr>
        <w:t>1</w:t>
      </w:r>
      <w:r w:rsidR="00EA52A5" w:rsidRPr="0078584E">
        <w:rPr>
          <w:color w:val="000000" w:themeColor="text1"/>
        </w:rPr>
        <w:t>.</w:t>
      </w:r>
      <w:r w:rsidR="00B26B43" w:rsidRPr="0078584E">
        <w:rPr>
          <w:color w:val="000000" w:themeColor="text1"/>
        </w:rPr>
        <w:t>8</w:t>
      </w:r>
      <w:r w:rsidR="00EA52A5" w:rsidRPr="0078584E">
        <w:rPr>
          <w:color w:val="000000" w:themeColor="text1"/>
        </w:rPr>
        <w:t xml:space="preserve">) </w:t>
      </w:r>
      <w:proofErr w:type="spellStart"/>
      <w:r w:rsidR="00EA52A5" w:rsidRPr="0078584E">
        <w:rPr>
          <w:color w:val="000000" w:themeColor="text1"/>
        </w:rPr>
        <w:t>Tg</w:t>
      </w:r>
      <w:proofErr w:type="spellEnd"/>
      <w:r w:rsidR="00EA52A5" w:rsidRPr="0078584E">
        <w:rPr>
          <w:color w:val="000000" w:themeColor="text1"/>
        </w:rPr>
        <w:t xml:space="preserve"> a</w:t>
      </w:r>
      <w:r w:rsidR="00EA52A5" w:rsidRPr="0078584E">
        <w:rPr>
          <w:color w:val="000000" w:themeColor="text1"/>
          <w:vertAlign w:val="superscript"/>
        </w:rPr>
        <w:t>-1</w:t>
      </w:r>
      <w:r w:rsidR="000B54EC" w:rsidRPr="0078584E">
        <w:rPr>
          <w:color w:val="000000" w:themeColor="text1"/>
        </w:rPr>
        <w:t xml:space="preserve"> in CONUS</w:t>
      </w:r>
      <w:r w:rsidR="00286BD1" w:rsidRPr="0078584E">
        <w:rPr>
          <w:color w:val="000000" w:themeColor="text1"/>
        </w:rPr>
        <w:t xml:space="preserve">, </w:t>
      </w:r>
      <w:r w:rsidR="00EA52A5" w:rsidRPr="0078584E">
        <w:rPr>
          <w:color w:val="000000" w:themeColor="text1"/>
        </w:rPr>
        <w:t xml:space="preserve">a </w:t>
      </w:r>
      <w:r w:rsidR="00A91924" w:rsidRPr="0078584E">
        <w:rPr>
          <w:color w:val="000000" w:themeColor="text1"/>
        </w:rPr>
        <w:t>16</w:t>
      </w:r>
      <w:r w:rsidR="00FA5CA8">
        <w:rPr>
          <w:color w:val="000000" w:themeColor="text1"/>
        </w:rPr>
        <w:t xml:space="preserve"> </w:t>
      </w:r>
      <w:r w:rsidR="00FA5CA8" w:rsidRPr="00E15AB4">
        <w:rPr>
          <w:color w:val="000000" w:themeColor="text1"/>
        </w:rPr>
        <w:t>(12 - 19)</w:t>
      </w:r>
      <w:r w:rsidR="00FA5CA8">
        <w:rPr>
          <w:color w:val="000000" w:themeColor="text1"/>
        </w:rPr>
        <w:t xml:space="preserve"> </w:t>
      </w:r>
      <w:r w:rsidR="00FA5CA8" w:rsidRPr="00E15AB4">
        <w:rPr>
          <w:color w:val="000000" w:themeColor="text1"/>
        </w:rPr>
        <w:t>%</w:t>
      </w:r>
      <w:r w:rsidR="00435381" w:rsidRPr="0078584E">
        <w:rPr>
          <w:color w:val="000000" w:themeColor="text1"/>
        </w:rPr>
        <w:t xml:space="preserve"> </w:t>
      </w:r>
      <w:r w:rsidR="00EA52A5" w:rsidRPr="0078584E">
        <w:rPr>
          <w:color w:val="000000" w:themeColor="text1"/>
        </w:rPr>
        <w:t>increase from t</w:t>
      </w:r>
      <w:r w:rsidR="001F2361" w:rsidRPr="0078584E">
        <w:rPr>
          <w:color w:val="000000" w:themeColor="text1"/>
        </w:rPr>
        <w:t>he most recent</w:t>
      </w:r>
      <w:r w:rsidR="00EA52A5" w:rsidRPr="0078584E">
        <w:rPr>
          <w:color w:val="000000" w:themeColor="text1"/>
        </w:rPr>
        <w:t xml:space="preserve"> GHGI estimate </w:t>
      </w:r>
      <w:r w:rsidR="00651C18" w:rsidRPr="0078584E">
        <w:rPr>
          <w:color w:val="000000" w:themeColor="text1"/>
        </w:rPr>
        <w:t xml:space="preserve">for 2019 (henceforth “GHGI”) </w:t>
      </w:r>
      <w:r w:rsidR="00DA2503" w:rsidRPr="0078584E">
        <w:rPr>
          <w:color w:val="000000" w:themeColor="text1"/>
        </w:rPr>
        <w:t>of 26.</w:t>
      </w:r>
      <w:r w:rsidR="00A91924" w:rsidRPr="0078584E">
        <w:rPr>
          <w:color w:val="000000" w:themeColor="text1"/>
        </w:rPr>
        <w:t>7</w:t>
      </w:r>
      <w:r w:rsidR="00DA2503" w:rsidRPr="0078584E">
        <w:rPr>
          <w:color w:val="000000" w:themeColor="text1"/>
        </w:rPr>
        <w:t xml:space="preserve"> </w:t>
      </w:r>
      <w:proofErr w:type="spellStart"/>
      <w:r w:rsidR="00DA2503" w:rsidRPr="0078584E">
        <w:rPr>
          <w:color w:val="000000" w:themeColor="text1"/>
        </w:rPr>
        <w:t>Tg</w:t>
      </w:r>
      <w:proofErr w:type="spellEnd"/>
      <w:r w:rsidR="00DA2503" w:rsidRPr="0078584E">
        <w:rPr>
          <w:color w:val="000000" w:themeColor="text1"/>
        </w:rPr>
        <w:t xml:space="preserve"> a</w:t>
      </w:r>
      <w:r w:rsidR="00DA2503" w:rsidRPr="0078584E">
        <w:rPr>
          <w:color w:val="000000" w:themeColor="text1"/>
          <w:vertAlign w:val="superscript"/>
        </w:rPr>
        <w:t>-1</w:t>
      </w:r>
      <w:r w:rsidR="00DA2503" w:rsidRPr="0078584E">
        <w:rPr>
          <w:color w:val="000000" w:themeColor="text1"/>
        </w:rPr>
        <w:t xml:space="preserve"> </w:t>
      </w:r>
      <w:r w:rsidR="00C036BD">
        <w:rPr>
          <w:color w:val="000000" w:themeColor="text1"/>
        </w:rPr>
        <w:fldChar w:fldCharType="begin"/>
      </w:r>
      <w:r w:rsidR="00C036BD">
        <w:rPr>
          <w:color w:val="000000" w:themeColor="text1"/>
        </w:rPr>
        <w:instrText xml:space="preserve"> ADDIN ZOTERO_ITEM CSL_CITATION {"citationID":"Jn7LQ98p","properties":{"formattedCitation":"(EPA, 2022a)","plainCitation":"(EPA, 2022a)","noteIndex":0},"citationItems":[{"id":347,"uris":["http://zotero.org/users/9726796/items/MSZJIBVB"],"itemData":{"id":347,"type":"report","number":"EPA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1990-2020.","URL":"https://www.epa.gov/system/files/documents/2022-04/us-ghg-inventory-2022-main-text.pdf","author":[{"family":"EPA","given":""}],"issued":{"date-parts":[["2022"]]}}}],"schema":"https://github.com/citation-style-language/schema/raw/master/csl-citation.json"} </w:instrText>
      </w:r>
      <w:r w:rsidR="00C036BD">
        <w:rPr>
          <w:color w:val="000000" w:themeColor="text1"/>
        </w:rPr>
        <w:fldChar w:fldCharType="separate"/>
      </w:r>
      <w:r w:rsidR="00C036BD">
        <w:rPr>
          <w:noProof/>
          <w:color w:val="000000" w:themeColor="text1"/>
        </w:rPr>
        <w:t>(EPA, 2022a)</w:t>
      </w:r>
      <w:r w:rsidR="00C036BD">
        <w:rPr>
          <w:color w:val="000000" w:themeColor="text1"/>
        </w:rPr>
        <w:fldChar w:fldCharType="end"/>
      </w:r>
      <w:r w:rsidR="001E1154" w:rsidRPr="0078584E">
        <w:rPr>
          <w:color w:val="000000" w:themeColor="text1"/>
        </w:rPr>
        <w:t>.</w:t>
      </w:r>
      <w:r w:rsidR="0082093F" w:rsidRPr="0078584E">
        <w:rPr>
          <w:color w:val="000000" w:themeColor="text1"/>
        </w:rPr>
        <w:t xml:space="preserve"> </w:t>
      </w:r>
      <w:r w:rsidR="001017B3" w:rsidRPr="00C01462">
        <w:t xml:space="preserve">Lu et al. </w:t>
      </w:r>
      <w:r w:rsidR="00C036BD">
        <w:fldChar w:fldCharType="begin"/>
      </w:r>
      <w:r w:rsidR="00C036BD">
        <w:instrText xml:space="preserve"> ADDIN ZOTERO_ITEM CSL_CITATION {"citationID":"WOyGZTSx","properties":{"formattedCitation":"(2022)","plainCitation":"(2022)","noteIndex":0},"citationItems":[{"id":304,"uris":["http://zotero.org/users/9726796/items/7YPTGCVV"],"itemData":{"id":304,"type":"article-journal","abstract":"Abstract.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001017B3" w:rsidRPr="00C01462">
        <w:t xml:space="preserve"> found </w:t>
      </w:r>
      <w:r w:rsidR="005302DB" w:rsidRPr="00C01462">
        <w:t xml:space="preserve">larger </w:t>
      </w:r>
      <w:r w:rsidR="001017B3" w:rsidRPr="00C01462">
        <w:t xml:space="preserve">anthropogenic emissions of </w:t>
      </w:r>
      <w:r w:rsidR="005302DB" w:rsidRPr="00C01462">
        <w:rPr>
          <w:color w:val="000000" w:themeColor="text1"/>
        </w:rPr>
        <w:t>36.2</w:t>
      </w:r>
      <w:r w:rsidR="00316DA7" w:rsidRPr="00C01462">
        <w:rPr>
          <w:color w:val="000000" w:themeColor="text1"/>
        </w:rPr>
        <w:t xml:space="preserve"> (</w:t>
      </w:r>
      <w:r w:rsidR="005302DB" w:rsidRPr="00C01462">
        <w:rPr>
          <w:color w:val="000000" w:themeColor="text1"/>
        </w:rPr>
        <w:t>32.1</w:t>
      </w:r>
      <w:r w:rsidR="00316DA7" w:rsidRPr="00C01462">
        <w:rPr>
          <w:color w:val="000000" w:themeColor="text1"/>
        </w:rPr>
        <w:t xml:space="preserve"> </w:t>
      </w:r>
      <w:r w:rsidR="00651C18">
        <w:rPr>
          <w:color w:val="000000" w:themeColor="text1"/>
        </w:rPr>
        <w:t>-</w:t>
      </w:r>
      <w:r w:rsidR="00316DA7" w:rsidRPr="00C01462">
        <w:rPr>
          <w:color w:val="000000" w:themeColor="text1"/>
        </w:rPr>
        <w:t xml:space="preserve"> </w:t>
      </w:r>
      <w:r w:rsidR="005302DB" w:rsidRPr="00C01462">
        <w:rPr>
          <w:color w:val="000000" w:themeColor="text1"/>
        </w:rPr>
        <w:t>37.6</w:t>
      </w:r>
      <w:r w:rsidR="00316DA7" w:rsidRPr="00C01462">
        <w:rPr>
          <w:color w:val="000000" w:themeColor="text1"/>
        </w:rPr>
        <w:t xml:space="preserve">) </w:t>
      </w:r>
      <w:proofErr w:type="spellStart"/>
      <w:r w:rsidR="00316DA7" w:rsidRPr="00C01462">
        <w:rPr>
          <w:color w:val="000000" w:themeColor="text1"/>
        </w:rPr>
        <w:t>Tg</w:t>
      </w:r>
      <w:proofErr w:type="spellEnd"/>
      <w:r w:rsidR="00316DA7" w:rsidRPr="00C01462">
        <w:rPr>
          <w:color w:val="000000" w:themeColor="text1"/>
        </w:rPr>
        <w:t xml:space="preserve"> a</w:t>
      </w:r>
      <w:r w:rsidR="00316DA7" w:rsidRPr="00C01462">
        <w:rPr>
          <w:color w:val="000000" w:themeColor="text1"/>
          <w:vertAlign w:val="superscript"/>
        </w:rPr>
        <w:t>-1</w:t>
      </w:r>
      <w:r w:rsidR="00316DA7" w:rsidRPr="00C01462">
        <w:rPr>
          <w:color w:val="000000" w:themeColor="text1"/>
        </w:rPr>
        <w:t xml:space="preserve"> o</w:t>
      </w:r>
      <w:r w:rsidR="001017B3" w:rsidRPr="00C01462">
        <w:rPr>
          <w:color w:val="000000" w:themeColor="text1"/>
        </w:rPr>
        <w:t xml:space="preserve">ver </w:t>
      </w:r>
      <w:r w:rsidR="001017B3" w:rsidRPr="00C01462">
        <w:t>the same domain</w:t>
      </w:r>
      <w:r w:rsidR="00EA52A5" w:rsidRPr="00C01462">
        <w:t xml:space="preserve"> </w:t>
      </w:r>
      <w:r w:rsidR="00316DA7" w:rsidRPr="00C01462">
        <w:t>for 2017 by optimizing emissions and trends in</w:t>
      </w:r>
      <w:r w:rsidR="00EA52A5" w:rsidRPr="00C01462">
        <w:t xml:space="preserve"> a joint inversion of GOSAT and in situ observations</w:t>
      </w:r>
      <w:r w:rsidR="00C025E3" w:rsidRPr="00C01462">
        <w:t xml:space="preserve"> for 2010 </w:t>
      </w:r>
      <w:r w:rsidR="005E4B4C">
        <w:t>to</w:t>
      </w:r>
      <w:r w:rsidR="00C025E3" w:rsidRPr="00C01462">
        <w:t xml:space="preserve"> 2017</w:t>
      </w:r>
      <w:r w:rsidR="00F05472" w:rsidRPr="00C01462">
        <w:t xml:space="preserve">. </w:t>
      </w:r>
      <w:ins w:id="49" w:author="Hannah Nesser" w:date="2023-03-29T12:55:00Z">
        <w:r w:rsidR="00BC6834">
          <w:t xml:space="preserve">Worden et al. (2022) </w:t>
        </w:r>
        <w:r w:rsidR="00433B63">
          <w:t xml:space="preserve">found </w:t>
        </w:r>
      </w:ins>
      <w:ins w:id="50" w:author="Hannah Nesser" w:date="2023-03-29T12:56:00Z">
        <w:r w:rsidR="00433B63">
          <w:t xml:space="preserve">lower anthropogenic emissions of 27.6 (26.1 </w:t>
        </w:r>
      </w:ins>
      <w:ins w:id="51" w:author="Hannah Nesser" w:date="2023-03-29T12:57:00Z">
        <w:r w:rsidR="00433B63">
          <w:t>–</w:t>
        </w:r>
      </w:ins>
      <w:ins w:id="52" w:author="Hannah Nesser" w:date="2023-03-29T12:56:00Z">
        <w:r w:rsidR="00433B63">
          <w:t xml:space="preserve"> </w:t>
        </w:r>
      </w:ins>
      <w:ins w:id="53" w:author="Hannah Nesser" w:date="2023-03-29T12:57:00Z">
        <w:r w:rsidR="00433B63">
          <w:t xml:space="preserve">30.9) </w:t>
        </w:r>
        <w:proofErr w:type="spellStart"/>
        <w:r w:rsidR="00433B63">
          <w:t>Tg</w:t>
        </w:r>
        <w:proofErr w:type="spellEnd"/>
        <w:r w:rsidR="00433B63">
          <w:t xml:space="preserve"> a</w:t>
        </w:r>
        <w:r w:rsidR="00433B63">
          <w:rPr>
            <w:vertAlign w:val="superscript"/>
          </w:rPr>
          <w:t>-1</w:t>
        </w:r>
        <w:r w:rsidR="00433B63">
          <w:t xml:space="preserve"> over the U.S. for 2019 by </w:t>
        </w:r>
        <w:proofErr w:type="spellStart"/>
        <w:r w:rsidR="00433B63">
          <w:t>regridding</w:t>
        </w:r>
        <w:proofErr w:type="spellEnd"/>
        <w:r w:rsidR="00433B63">
          <w:t xml:space="preserve"> </w:t>
        </w:r>
      </w:ins>
      <w:ins w:id="54" w:author="Hannah Nesser" w:date="2023-03-29T12:58:00Z">
        <w:r w:rsidR="00433B63">
          <w:t xml:space="preserve">global </w:t>
        </w:r>
      </w:ins>
      <w:ins w:id="55" w:author="Hannah Nesser" w:date="2023-03-29T12:57:00Z">
        <w:r w:rsidR="00433B63">
          <w:t xml:space="preserve">inversions </w:t>
        </w:r>
      </w:ins>
      <w:ins w:id="56" w:author="Hannah Nesser" w:date="2023-03-29T12:58:00Z">
        <w:r w:rsidR="00433B63">
          <w:t xml:space="preserve">of GOSAT data that optimized emissions at </w:t>
        </w:r>
        <w:r w:rsidR="00433B63" w:rsidRPr="00EB1DFD">
          <w:rPr>
            <w:color w:val="000000" w:themeColor="text1"/>
          </w:rPr>
          <w:t xml:space="preserve">2° × </w:t>
        </w:r>
        <w:r w:rsidR="00433B63">
          <w:rPr>
            <w:color w:val="000000" w:themeColor="text1"/>
          </w:rPr>
          <w:t>2.5</w:t>
        </w:r>
        <w:r w:rsidR="00433B63" w:rsidRPr="00EB1DFD">
          <w:rPr>
            <w:color w:val="000000" w:themeColor="text1"/>
          </w:rPr>
          <w:t xml:space="preserve">° </w:t>
        </w:r>
        <w:r w:rsidR="00433B63">
          <w:rPr>
            <w:color w:val="000000" w:themeColor="text1"/>
          </w:rPr>
          <w:t xml:space="preserve">resolution using </w:t>
        </w:r>
      </w:ins>
      <w:ins w:id="57" w:author="Hannah Nesser" w:date="2023-03-29T12:59:00Z">
        <w:r w:rsidR="00433B63">
          <w:rPr>
            <w:color w:val="000000" w:themeColor="text1"/>
          </w:rPr>
          <w:t xml:space="preserve">uncertainties </w:t>
        </w:r>
        <w:r w:rsidR="00196DC9">
          <w:rPr>
            <w:color w:val="000000" w:themeColor="text1"/>
          </w:rPr>
          <w:t>for</w:t>
        </w:r>
        <w:r w:rsidR="00433B63">
          <w:rPr>
            <w:color w:val="000000" w:themeColor="text1"/>
          </w:rPr>
          <w:t xml:space="preserve"> the prior and posterior estimates. </w:t>
        </w:r>
      </w:ins>
      <w:r w:rsidR="00316DA7" w:rsidRPr="00C01462">
        <w:t xml:space="preserve">Deng et al. </w:t>
      </w:r>
      <w:r w:rsidR="00C036BD">
        <w:fldChar w:fldCharType="begin"/>
      </w:r>
      <w:r w:rsidR="00C036BD">
        <w:instrText xml:space="preserve"> ADDIN ZOTERO_ITEM CSL_CITATION {"citationID":"iWZEFu8T","properties":{"formattedCitation":"(2022)","plainCitation":"(2022)","noteIndex":0},"citationItems":[{"id":417,"uris":["http://zotero.org/users/9726796/items/L569V6PW"],"itemData":{"id":417,"type":"article-journal","abstract":"In support of the global stocktake of the Paris Agreement on climate change, this study presents a comprehensive framework to process the results of an ensemble of atmospheric inversions in order to make their net ecosystem exchange (NEE) carbon dioxide (CO2) flux suitable for evaluating national greenhouse gas inventories (NGHGIs) submitted by countries to the United Nations Framework Convention on Climate Change (UNFCCC). From inversions we also deduced anthropogenic methane (CH4) emissions regrouped into fossil and agriculture and waste emissions, as well as anthropogenic nitrous oxide (N2O) emissions. To compare inversion results with national reports, we compiled a new global harmonized database of emissions and removals from periodical UNFCCC inventories by Annex I countries, and from sporadic and less detailed emissions reports by non-Annex I countries, given by national communications and biennial update reports. No gap filling was applied. The method to reconcile inversions with inventories is applied to selected large countries covering </w:instrText>
      </w:r>
      <w:r w:rsidR="00C036BD">
        <w:rPr>
          <w:rFonts w:ascii="Cambria Math" w:hAnsi="Cambria Math" w:cs="Cambria Math"/>
        </w:rPr>
        <w:instrText>∼</w:instrText>
      </w:r>
      <w:r w:rsidR="00C036BD">
        <w:instrText xml:space="preserve">90 % of the global land carbon uptake for CO2 and top emitters of CH4 and N2O. Our method uses results from an ensemble of global inversions produced by the Global Carbon Project for the three greenhouse gases, with ancillary data. We examine the role of CO2 fluxes caused by lateral transfer processes from rivers and from trade in crop and wood products and the role of carbon uptake in unmanaged lands, both not accounted for by NGHGIs. Here we show that, despite a large spread across the inversions, the median of available inversion models points to a larger terrestrial carbon sink than inventories over temperate countries or groups of countries of the Northern Hemisphere like Russia, Canada and the European Union. For CH4, we find good consistency between the inversions assimilating only data from the global in situ network and those using satellite CH4 retrievals and a tendency for inversions to diagnose higher CH4 emission estimates than reported by NGHGIs. In particular, oil- and gas-extracting countries in central Asia and the Persian Gulf region tend to systematically report lower emissions compared to those estimated by inversions. For N2O, inversions tend to produce higher anthropogenic emissions than inventories for tropical countries, even when attempting to consider only managed land emissions. In the inventories of many non-Annex I countries, this can be tentatively attributed to a lack of reporting indirect N2O emissions from atmospheric deposition and from leaching to rivers, to the existence of natural sources intertwined with managed lands, or to an underestimation of N2O emission factors for direct agricultural soil emissions. Inversions provide insights into seasonal and interannual greenhouse gas fluxes anomalies, e.g., during extreme events such as drought or abnormal fire episodes, whereas inventory methods are established to estimate trends and multi-annual changes. As a much denser sampling of atmospheric CO2 and CH4 concentrations by different satellites coordinated into a global constellation is expected in the coming years, the methodology proposed here to compare inversion results with inventory reports (e.g., NGHGIs) could be applied regularly for monitoring the effectiveness of mitigation policy and progress by countries to meet the objective of their pledges. The dataset constructed by this study is publicly available at https://doi.org/10.5281/zenodo.5089799 (Deng et al., 2021).","container-title":"Earth System Science Data","DOI":"10.5194/essd-14-1639-2022","ISSN":"1866-3508","issue":"4","language":"English","note":"publisher: Copernicus GmbH","page":"1639-1675","source":"Copernicus Online Journals","title":"Comparing national greenhouse gas budgets reported in UNFCCC inventories against atmospheric inversions","volume":"14","author":[{"family":"Deng","given":"Zhu"},{"family":"Ciais","given":"Philippe"},{"family":"Tzompa-Sosa","given":"Zitely A."},{"family":"Saunois","given":"Marielle"},{"family":"Qiu","given":"Chunjing"},{"family":"Tan","given":"Chang"},{"family":"Sun","given":"Taochun"},{"family":"Ke","given":"Piyu"},{"family":"Cui","given":"Yanan"},{"family":"Tanaka","given":"Katsumasa"},{"family":"Lin","given":"Xin"},{"family":"Thompson","given":"Rona L."},{"family":"Tian","given":"Hanqin"},{"family":"Yao","given":"Yuanzhi"},{"family":"Huang","given":"Yuanyuan"},{"family":"Lauerwald","given":"Ronny"},{"family":"Jain","given":"Atul K."},{"family":"Xu","given":"Xiaoming"},{"family":"Bastos","given":"Ana"},{"family":"Sitch","given":"Stephen"},{"family":"Palmer","given":"Paul I."},{"family":"Lauvaux","given":"Thomas"},{"family":"Aspremont","given":"Alexandre","non-dropping-particle":"d'"},{"family":"Giron","given":"Clément"},{"family":"Benoit","given":"Antoine"},{"family":"Poulter","given":"Benjamin"},{"family":"Chang","given":"Jinfeng"},{"family":"Petrescu","given":"Ana Maria Roxana"},{"family":"Davis","given":"Steven J."},{"family":"Liu","given":"Zhu"},{"family":"Grassi","given":"Giacomo"},{"family":"Albergel","given":"Clément"},{"family":"Tubiello","given":"Francesco N."},{"family":"Perugini","given":"Lucia"},{"family":"Peters","given":"Wouter"},{"family":"Chevallier","given":"Frédéric"}],"issued":{"date-parts":[["2022",4,11]]}},"label":"page","suppress-author":true}],"schema":"https://github.com/citation-style-language/schema/raw/master/csl-citation.json"} </w:instrText>
      </w:r>
      <w:r w:rsidR="00C036BD">
        <w:fldChar w:fldCharType="separate"/>
      </w:r>
      <w:r w:rsidR="00C036BD">
        <w:rPr>
          <w:noProof/>
        </w:rPr>
        <w:t>(2022)</w:t>
      </w:r>
      <w:r w:rsidR="00C036BD">
        <w:fldChar w:fldCharType="end"/>
      </w:r>
      <w:r w:rsidR="00316DA7" w:rsidRPr="00C01462">
        <w:t xml:space="preserve"> </w:t>
      </w:r>
      <w:r w:rsidR="002031BC">
        <w:t>reviewed an ensemble of global</w:t>
      </w:r>
      <w:r w:rsidR="002031BC" w:rsidRPr="00C01462">
        <w:t xml:space="preserve"> </w:t>
      </w:r>
      <w:r w:rsidR="00316DA7" w:rsidRPr="00C01462">
        <w:t xml:space="preserve">inversions and found median </w:t>
      </w:r>
      <w:r w:rsidR="00651C18">
        <w:t xml:space="preserve">U.S. </w:t>
      </w:r>
      <w:r w:rsidR="00316DA7" w:rsidRPr="00C01462">
        <w:t xml:space="preserve">posterior anthropogenic emissions </w:t>
      </w:r>
      <w:r w:rsidR="002031BC">
        <w:t xml:space="preserve">for 2019 </w:t>
      </w:r>
      <w:r w:rsidR="00316DA7" w:rsidRPr="00C01462">
        <w:t xml:space="preserve">of 26.5 (20.8 </w:t>
      </w:r>
      <w:r w:rsidR="00651C18">
        <w:t>-</w:t>
      </w:r>
      <w:r w:rsidR="00316DA7" w:rsidRPr="00C01462">
        <w:t xml:space="preserve"> 38.7) </w:t>
      </w:r>
      <w:proofErr w:type="spellStart"/>
      <w:r w:rsidR="00316DA7" w:rsidRPr="00C01462">
        <w:t>Tg</w:t>
      </w:r>
      <w:proofErr w:type="spellEnd"/>
      <w:r w:rsidR="00316DA7" w:rsidRPr="00C01462">
        <w:t xml:space="preserve"> a</w:t>
      </w:r>
      <w:r w:rsidR="00316DA7" w:rsidRPr="00C01462">
        <w:rPr>
          <w:vertAlign w:val="superscript"/>
        </w:rPr>
        <w:t>-1</w:t>
      </w:r>
      <w:r w:rsidR="00497616" w:rsidRPr="00C01462">
        <w:t xml:space="preserve"> </w:t>
      </w:r>
      <w:r w:rsidR="00651C18">
        <w:t xml:space="preserve">with </w:t>
      </w:r>
      <w:r w:rsidR="002031BC">
        <w:t xml:space="preserve">GOSAT </w:t>
      </w:r>
      <w:r w:rsidR="00651C18">
        <w:t xml:space="preserve">data </w:t>
      </w:r>
      <w:r w:rsidR="00286BD1">
        <w:t xml:space="preserve">and </w:t>
      </w:r>
      <w:r w:rsidR="00286BD1" w:rsidRPr="00C01462">
        <w:t xml:space="preserve">31.9 (23.9 - 43.1) </w:t>
      </w:r>
      <w:proofErr w:type="spellStart"/>
      <w:r w:rsidR="00286BD1" w:rsidRPr="00C01462">
        <w:t>Tg</w:t>
      </w:r>
      <w:proofErr w:type="spellEnd"/>
      <w:r w:rsidR="00286BD1" w:rsidRPr="00C01462">
        <w:t xml:space="preserve"> a</w:t>
      </w:r>
      <w:r w:rsidR="00286BD1" w:rsidRPr="00C01462">
        <w:rPr>
          <w:vertAlign w:val="superscript"/>
        </w:rPr>
        <w:t>-1</w:t>
      </w:r>
      <w:r w:rsidR="002031BC">
        <w:t xml:space="preserve"> </w:t>
      </w:r>
      <w:r w:rsidR="00651C18">
        <w:t xml:space="preserve">with </w:t>
      </w:r>
      <w:r w:rsidR="002031BC">
        <w:t xml:space="preserve">in situ </w:t>
      </w:r>
      <w:r w:rsidR="00651C18">
        <w:t>data</w:t>
      </w:r>
      <w:r w:rsidR="00286BD1">
        <w:t>.</w:t>
      </w:r>
    </w:p>
    <w:p w14:paraId="254BFB55" w14:textId="77777777" w:rsidR="00136BC7" w:rsidRPr="00C01462" w:rsidRDefault="00136BC7" w:rsidP="000E257D"/>
    <w:p w14:paraId="55CE13F9" w14:textId="161C0399" w:rsidR="005F1E5B" w:rsidRDefault="00A847E9" w:rsidP="005F1E5B">
      <w:r w:rsidRPr="00C01462">
        <w:t xml:space="preserve">We allocate our national total to the emission sectors described in </w:t>
      </w:r>
      <w:r w:rsidR="005E4B4C">
        <w:t>Section</w:t>
      </w:r>
      <w:r w:rsidRPr="00C01462">
        <w:t xml:space="preserve"> 2.2 using the attribution method described in </w:t>
      </w:r>
      <w:r w:rsidR="005E4B4C">
        <w:t>Section</w:t>
      </w:r>
      <w:r w:rsidRPr="00C01462">
        <w:t xml:space="preserve"> 2.8. </w:t>
      </w:r>
      <w:r w:rsidR="00983F09">
        <w:t xml:space="preserve">From the off-diagonal structure of </w:t>
      </w:r>
      <m:oMath>
        <m:sSub>
          <m:sSubPr>
            <m:ctrlPr>
              <w:rPr>
                <w:rFonts w:ascii="Cambria Math" w:hAnsi="Cambria Math"/>
                <w:i/>
              </w:rPr>
            </m:ctrlPr>
          </m:sSubPr>
          <m:e>
            <m:acc>
              <m:accPr>
                <m:ctrlPr>
                  <w:rPr>
                    <w:rFonts w:ascii="Cambria Math" w:hAnsi="Cambria Math"/>
                    <w:bCs/>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r>
              <m:rPr>
                <m:sty m:val="p"/>
              </m:rPr>
              <w:rPr>
                <w:rFonts w:ascii="Cambria Math" w:hAnsi="Cambria Math"/>
              </w:rPr>
              <m:t>,red</m:t>
            </m:r>
          </m:sub>
        </m:sSub>
      </m:oMath>
      <w:r w:rsidR="00983F09">
        <w:t xml:space="preserve"> (equation 8), w</w:t>
      </w:r>
      <w:r w:rsidRPr="00C01462">
        <w:t xml:space="preserve">e find </w:t>
      </w:r>
      <w:r w:rsidR="00CD39EF" w:rsidRPr="00C01462">
        <w:t xml:space="preserve">very low posterior error correlation between the sectors (mean </w:t>
      </w:r>
      <w:r w:rsidRPr="00C01462">
        <w:t xml:space="preserve">error correlation coefficients less than </w:t>
      </w:r>
      <w:r w:rsidR="00BA6EA3" w:rsidRPr="00C01462">
        <w:t xml:space="preserve">0.2), </w:t>
      </w:r>
      <w:r w:rsidR="00CD39EF" w:rsidRPr="00C01462">
        <w:t>indicating that we can separate sectoral emissions</w:t>
      </w:r>
      <w:r w:rsidRPr="00C01462">
        <w:t xml:space="preserve">. </w:t>
      </w:r>
      <w:r w:rsidR="00100E70" w:rsidRPr="00C01462">
        <w:t xml:space="preserve">Figure </w:t>
      </w:r>
      <w:r w:rsidR="00B43966">
        <w:t>4</w:t>
      </w:r>
      <w:r w:rsidR="00100E70" w:rsidRPr="00C01462">
        <w:t xml:space="preserve"> </w:t>
      </w:r>
      <w:r w:rsidR="002031BC">
        <w:t>and Table 2 summarize the results</w:t>
      </w:r>
      <w:r w:rsidR="00100E70" w:rsidRPr="00C01462">
        <w:t xml:space="preserve">. </w:t>
      </w:r>
      <w:r w:rsidR="00EE28A0">
        <w:t>L</w:t>
      </w:r>
      <w:r w:rsidR="002031BC">
        <w:t>ivestock, oil and gas, and landfill</w:t>
      </w:r>
      <w:r w:rsidR="00EE28A0">
        <w:t xml:space="preserve">s </w:t>
      </w:r>
      <w:r w:rsidR="00353776">
        <w:t xml:space="preserve">account for </w:t>
      </w:r>
      <w:r w:rsidR="00C57F30">
        <w:t>89</w:t>
      </w:r>
      <w:r w:rsidR="00EE28A0">
        <w:t>% of posterior anthropogenic emissions</w:t>
      </w:r>
      <w:r w:rsidR="00A82233">
        <w:t xml:space="preserve"> and all increase relative to</w:t>
      </w:r>
      <w:r w:rsidR="00EE28A0">
        <w:t xml:space="preserve"> the </w:t>
      </w:r>
      <w:r w:rsidR="00651C18">
        <w:t>GHGI</w:t>
      </w:r>
      <w:r w:rsidR="005F1E5B">
        <w:t>.</w:t>
      </w:r>
      <w:r w:rsidR="005F1E5B" w:rsidRPr="005F1E5B">
        <w:t xml:space="preserve"> </w:t>
      </w:r>
      <w:r w:rsidR="00EE28A0">
        <w:t xml:space="preserve">We </w:t>
      </w:r>
      <w:r w:rsidR="007305E0">
        <w:t>find a significant decrease from the GHGI only for</w:t>
      </w:r>
      <w:r w:rsidR="00EE28A0">
        <w:t xml:space="preserve"> coal. </w:t>
      </w:r>
      <w:r w:rsidR="005F1E5B" w:rsidRPr="00C01462">
        <w:t xml:space="preserve">For </w:t>
      </w:r>
      <w:r w:rsidR="005F1E5B">
        <w:t>these</w:t>
      </w:r>
      <w:r w:rsidR="005F1E5B" w:rsidRPr="00C01462">
        <w:t xml:space="preserve"> </w:t>
      </w:r>
      <w:r w:rsidR="007305E0">
        <w:t xml:space="preserve">four </w:t>
      </w:r>
      <w:r w:rsidR="005F1E5B" w:rsidRPr="00C01462">
        <w:t>sectors, we find sectoral averaging kernel sensitivities between 0.4</w:t>
      </w:r>
      <w:r w:rsidR="005F1E5B">
        <w:t>7</w:t>
      </w:r>
      <w:r w:rsidR="005F1E5B" w:rsidRPr="00C01462">
        <w:t xml:space="preserve"> and 0.9</w:t>
      </w:r>
      <w:r w:rsidR="005F1E5B">
        <w:t>1, significantly larger than the values found by</w:t>
      </w:r>
      <w:r w:rsidR="005F1E5B" w:rsidRPr="00C01462">
        <w:t xml:space="preserve"> Lu et al. </w:t>
      </w:r>
      <w:r w:rsidR="00C036BD">
        <w:fldChar w:fldCharType="begin"/>
      </w:r>
      <w:r w:rsidR="00C036BD">
        <w:instrText xml:space="preserve"> ADDIN ZOTERO_ITEM CSL_CITATION {"citationID":"kiRbsmM0","properties":{"formattedCitation":"(2022)","plainCitation":"(2022)","noteIndex":0},"citationItems":[{"id":304,"uris":["http://zotero.org/users/9726796/items/7YPTGCVV"],"itemData":{"id":304,"type":"article-journal","abstract":"Abstract.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005F1E5B">
        <w:t xml:space="preserve"> from GOSAT and in situ data. We find a small but significant increase in wetland emissions that is consistent with the large range found by Lu et al. </w:t>
      </w:r>
      <w:r w:rsidR="00C036BD">
        <w:fldChar w:fldCharType="begin"/>
      </w:r>
      <w:r w:rsidR="00C036BD">
        <w:instrText xml:space="preserve"> ADDIN ZOTERO_ITEM CSL_CITATION {"citationID":"SFb89LQX","properties":{"formattedCitation":"(2022)","plainCitation":"(2022)","noteIndex":0},"citationItems":[{"id":304,"uris":["http://zotero.org/users/9726796/items/7YPTGCVV"],"itemData":{"id":304,"type":"article-journal","abstract":"Abstract.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005F1E5B">
        <w:t xml:space="preserve">. However, the </w:t>
      </w:r>
      <w:r w:rsidR="005F1E5B" w:rsidRPr="00C01462">
        <w:t>observing system</w:t>
      </w:r>
      <w:r w:rsidR="005F1E5B">
        <w:t xml:space="preserve"> </w:t>
      </w:r>
      <w:r w:rsidR="00A82233">
        <w:t xml:space="preserve">only </w:t>
      </w:r>
      <w:r w:rsidR="005F1E5B">
        <w:t xml:space="preserve">constrains </w:t>
      </w:r>
      <w:r w:rsidR="00A82233">
        <w:t>about half</w:t>
      </w:r>
      <w:r w:rsidR="005F1E5B">
        <w:t xml:space="preserve"> of</w:t>
      </w:r>
      <w:r w:rsidR="005F1E5B" w:rsidRPr="00C01462">
        <w:t xml:space="preserve"> </w:t>
      </w:r>
      <w:r w:rsidR="005F1E5B">
        <w:t xml:space="preserve">wetland </w:t>
      </w:r>
      <w:r w:rsidR="00A82233">
        <w:t>emissions</w:t>
      </w:r>
      <w:r w:rsidR="00EE28A0">
        <w:t>, with most of the inferred increase limited to the southeastern coast, including South Carolina, Georgia, and eastern Florida</w:t>
      </w:r>
      <w:r w:rsidR="005F1E5B" w:rsidRPr="00C01462">
        <w:t>.</w:t>
      </w:r>
    </w:p>
    <w:p w14:paraId="5FC86F27" w14:textId="11270CCA" w:rsidR="002031BC" w:rsidRDefault="002031BC" w:rsidP="000E257D"/>
    <w:p w14:paraId="537D06BB" w14:textId="7E346E86" w:rsidR="00597C3C" w:rsidRPr="0089247D" w:rsidRDefault="002031BC" w:rsidP="002031BC">
      <w:pPr>
        <w:rPr>
          <w:color w:val="FF0000"/>
        </w:rPr>
      </w:pPr>
      <w:r w:rsidRPr="0078584E">
        <w:rPr>
          <w:color w:val="000000" w:themeColor="text1"/>
        </w:rPr>
        <w:t xml:space="preserve">Landfill emissions show the largest relative and absolute increase from the GHGI for 2019. We find posterior emissions of 6.9 (6.4 - 7.5) </w:t>
      </w:r>
      <w:proofErr w:type="spellStart"/>
      <w:r w:rsidRPr="0078584E">
        <w:rPr>
          <w:color w:val="000000" w:themeColor="text1"/>
        </w:rPr>
        <w:t>Tg</w:t>
      </w:r>
      <w:proofErr w:type="spellEnd"/>
      <w:r w:rsidRPr="0078584E">
        <w:rPr>
          <w:color w:val="000000" w:themeColor="text1"/>
        </w:rPr>
        <w:t xml:space="preserve"> a</w:t>
      </w:r>
      <w:r w:rsidRPr="0078584E">
        <w:rPr>
          <w:color w:val="000000" w:themeColor="text1"/>
          <w:vertAlign w:val="superscript"/>
        </w:rPr>
        <w:t>-1</w:t>
      </w:r>
      <w:r w:rsidRPr="0078584E">
        <w:rPr>
          <w:color w:val="000000" w:themeColor="text1"/>
        </w:rPr>
        <w:t>, a</w:t>
      </w:r>
      <w:r w:rsidR="00353776">
        <w:rPr>
          <w:color w:val="000000" w:themeColor="text1"/>
        </w:rPr>
        <w:t xml:space="preserve"> 53%</w:t>
      </w:r>
      <w:r w:rsidRPr="0078584E">
        <w:rPr>
          <w:color w:val="000000" w:themeColor="text1"/>
        </w:rPr>
        <w:t xml:space="preserve"> increase relative to the GHGI</w:t>
      </w:r>
      <w:r w:rsidR="00FA6AC9" w:rsidRPr="0078584E">
        <w:rPr>
          <w:color w:val="000000" w:themeColor="text1"/>
        </w:rPr>
        <w:t xml:space="preserve"> estimate of 4.5 (3.5 </w:t>
      </w:r>
      <w:r w:rsidR="00353776">
        <w:rPr>
          <w:color w:val="000000" w:themeColor="text1"/>
        </w:rPr>
        <w:t>-</w:t>
      </w:r>
      <w:r w:rsidR="00FA6AC9" w:rsidRPr="0078584E">
        <w:rPr>
          <w:color w:val="000000" w:themeColor="text1"/>
        </w:rPr>
        <w:t xml:space="preserve"> 5.5) </w:t>
      </w:r>
      <w:proofErr w:type="spellStart"/>
      <w:r w:rsidR="00FA6AC9" w:rsidRPr="0078584E">
        <w:rPr>
          <w:color w:val="000000" w:themeColor="text1"/>
        </w:rPr>
        <w:t>Tg</w:t>
      </w:r>
      <w:proofErr w:type="spellEnd"/>
      <w:r w:rsidR="00FA6AC9" w:rsidRPr="0078584E">
        <w:rPr>
          <w:color w:val="000000" w:themeColor="text1"/>
        </w:rPr>
        <w:t xml:space="preserve"> a</w:t>
      </w:r>
      <w:r w:rsidR="00FA6AC9" w:rsidRPr="0078584E">
        <w:rPr>
          <w:color w:val="000000" w:themeColor="text1"/>
          <w:vertAlign w:val="superscript"/>
        </w:rPr>
        <w:t>-1</w:t>
      </w:r>
      <w:r w:rsidR="007869AF" w:rsidRPr="0078584E">
        <w:rPr>
          <w:color w:val="000000" w:themeColor="text1"/>
        </w:rPr>
        <w:t xml:space="preserve">, where the values </w:t>
      </w:r>
      <w:r w:rsidR="00353776">
        <w:rPr>
          <w:color w:val="000000" w:themeColor="text1"/>
        </w:rPr>
        <w:t xml:space="preserve">in parentheses </w:t>
      </w:r>
      <w:r w:rsidR="007869AF" w:rsidRPr="0078584E">
        <w:rPr>
          <w:color w:val="000000" w:themeColor="text1"/>
        </w:rPr>
        <w:t xml:space="preserve">represent </w:t>
      </w:r>
      <w:r w:rsidR="00353776">
        <w:rPr>
          <w:color w:val="000000" w:themeColor="text1"/>
        </w:rPr>
        <w:t>the 95% confidence interval</w:t>
      </w:r>
      <w:r w:rsidR="00A91924" w:rsidRPr="00D737D6">
        <w:rPr>
          <w:color w:val="000000" w:themeColor="text1"/>
        </w:rPr>
        <w:t>.</w:t>
      </w:r>
      <w:r w:rsidR="007869AF" w:rsidRPr="0078584E">
        <w:rPr>
          <w:color w:val="000000" w:themeColor="text1"/>
        </w:rPr>
        <w:t xml:space="preserve"> </w:t>
      </w:r>
      <w:r w:rsidRPr="0078584E">
        <w:rPr>
          <w:color w:val="000000" w:themeColor="text1"/>
        </w:rPr>
        <w:t xml:space="preserve">Lu et al. </w:t>
      </w:r>
      <w:r w:rsidR="00C036BD">
        <w:fldChar w:fldCharType="begin"/>
      </w:r>
      <w:r w:rsidR="00C036BD">
        <w:instrText xml:space="preserve"> ADDIN ZOTERO_ITEM CSL_CITATION {"citationID":"r4ysukq9","properties":{"formattedCitation":"(2022)","plainCitation":"(2022)","noteIndex":0},"citationItems":[{"id":304,"uris":["http://zotero.org/users/9726796/items/7YPTGCVV"],"itemData":{"id":304,"type":"article-journal","abstract":"Abstract.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Pr="0078584E">
        <w:rPr>
          <w:color w:val="000000" w:themeColor="text1"/>
        </w:rPr>
        <w:t xml:space="preserve"> found similar posterior landfill </w:t>
      </w:r>
      <w:r w:rsidRPr="00D737D6">
        <w:rPr>
          <w:color w:val="000000" w:themeColor="text1"/>
        </w:rPr>
        <w:t xml:space="preserve">emissions of 7.5 (5.9 </w:t>
      </w:r>
      <w:r w:rsidR="005E4B4C">
        <w:rPr>
          <w:color w:val="000000" w:themeColor="text1"/>
        </w:rPr>
        <w:t>-</w:t>
      </w:r>
      <w:r w:rsidRPr="00D737D6">
        <w:rPr>
          <w:color w:val="000000" w:themeColor="text1"/>
        </w:rPr>
        <w:t xml:space="preserve"> 7.7) </w:t>
      </w:r>
      <w:proofErr w:type="spellStart"/>
      <w:r w:rsidRPr="00D737D6">
        <w:rPr>
          <w:color w:val="000000" w:themeColor="text1"/>
        </w:rPr>
        <w:t>Tg</w:t>
      </w:r>
      <w:proofErr w:type="spellEnd"/>
      <w:r w:rsidRPr="00D737D6">
        <w:rPr>
          <w:color w:val="000000" w:themeColor="text1"/>
        </w:rPr>
        <w:t xml:space="preserve"> a</w:t>
      </w:r>
      <w:r w:rsidRPr="00D737D6">
        <w:rPr>
          <w:color w:val="000000" w:themeColor="text1"/>
          <w:vertAlign w:val="superscript"/>
        </w:rPr>
        <w:t>-1</w:t>
      </w:r>
      <w:r w:rsidRPr="00D737D6">
        <w:rPr>
          <w:color w:val="000000" w:themeColor="text1"/>
        </w:rPr>
        <w:t xml:space="preserve"> for 2017. </w:t>
      </w:r>
      <w:r w:rsidR="00265893" w:rsidRPr="0078584E">
        <w:rPr>
          <w:color w:val="000000" w:themeColor="text1"/>
        </w:rPr>
        <w:t xml:space="preserve">We attribute the </w:t>
      </w:r>
      <w:r w:rsidR="005E4B4C">
        <w:rPr>
          <w:color w:val="000000" w:themeColor="text1"/>
        </w:rPr>
        <w:t>GHGI</w:t>
      </w:r>
      <w:r w:rsidR="00A17685" w:rsidRPr="0078584E">
        <w:rPr>
          <w:color w:val="000000" w:themeColor="text1"/>
        </w:rPr>
        <w:t xml:space="preserve"> underestimate </w:t>
      </w:r>
      <w:r w:rsidR="00265893" w:rsidRPr="0078584E">
        <w:rPr>
          <w:color w:val="000000" w:themeColor="text1"/>
        </w:rPr>
        <w:t xml:space="preserve">to </w:t>
      </w:r>
      <w:r w:rsidR="00D737D6" w:rsidRPr="0078584E">
        <w:rPr>
          <w:color w:val="000000" w:themeColor="text1"/>
        </w:rPr>
        <w:t xml:space="preserve">two </w:t>
      </w:r>
      <w:r w:rsidR="000760BB" w:rsidRPr="0078584E">
        <w:rPr>
          <w:color w:val="000000" w:themeColor="text1"/>
        </w:rPr>
        <w:t>components</w:t>
      </w:r>
      <w:r w:rsidR="00265893" w:rsidRPr="0078584E">
        <w:rPr>
          <w:color w:val="000000" w:themeColor="text1"/>
        </w:rPr>
        <w:t xml:space="preserve"> </w:t>
      </w:r>
      <w:r w:rsidR="000760BB" w:rsidRPr="0078584E">
        <w:rPr>
          <w:color w:val="000000" w:themeColor="text1"/>
        </w:rPr>
        <w:t xml:space="preserve">of </w:t>
      </w:r>
      <w:r w:rsidR="00265893" w:rsidRPr="0078584E">
        <w:rPr>
          <w:color w:val="000000" w:themeColor="text1"/>
        </w:rPr>
        <w:t>inventory methodologies</w:t>
      </w:r>
      <w:r w:rsidR="005E4B4C">
        <w:rPr>
          <w:color w:val="000000" w:themeColor="text1"/>
        </w:rPr>
        <w:t xml:space="preserve"> for landfill emissions</w:t>
      </w:r>
      <w:r w:rsidR="00265893" w:rsidRPr="0078584E">
        <w:rPr>
          <w:color w:val="000000" w:themeColor="text1"/>
        </w:rPr>
        <w:t xml:space="preserve">. </w:t>
      </w:r>
      <w:r w:rsidR="006A20A7" w:rsidRPr="0078584E">
        <w:rPr>
          <w:color w:val="000000" w:themeColor="text1"/>
        </w:rPr>
        <w:t xml:space="preserve">First, for landfills with gas recovery systems, the GHGI </w:t>
      </w:r>
      <w:r w:rsidR="005E4B4C">
        <w:rPr>
          <w:color w:val="000000" w:themeColor="text1"/>
        </w:rPr>
        <w:t>uses</w:t>
      </w:r>
      <w:r w:rsidR="006A20A7" w:rsidRPr="0078584E">
        <w:rPr>
          <w:color w:val="000000" w:themeColor="text1"/>
        </w:rPr>
        <w:t xml:space="preserve"> reported emissions from the GHGRP that </w:t>
      </w:r>
      <w:r w:rsidR="005E4B4C">
        <w:rPr>
          <w:color w:val="000000" w:themeColor="text1"/>
        </w:rPr>
        <w:t>assume</w:t>
      </w:r>
      <w:r w:rsidR="006A20A7" w:rsidRPr="0078584E">
        <w:rPr>
          <w:color w:val="000000" w:themeColor="text1"/>
        </w:rPr>
        <w:t xml:space="preserve"> too-high collection efficiencies. Second</w:t>
      </w:r>
      <w:r w:rsidR="00265893" w:rsidRPr="0078584E">
        <w:rPr>
          <w:color w:val="000000" w:themeColor="text1"/>
        </w:rPr>
        <w:t xml:space="preserve">, the GHGI does not account for </w:t>
      </w:r>
      <w:r w:rsidR="00265893" w:rsidRPr="0078584E">
        <w:rPr>
          <w:color w:val="000000" w:themeColor="text1"/>
        </w:rPr>
        <w:lastRenderedPageBreak/>
        <w:t>site-specific operation</w:t>
      </w:r>
      <w:r w:rsidR="00353776">
        <w:rPr>
          <w:color w:val="000000" w:themeColor="text1"/>
        </w:rPr>
        <w:t>s</w:t>
      </w:r>
      <w:r w:rsidR="00265893" w:rsidRPr="0078584E">
        <w:rPr>
          <w:color w:val="000000" w:themeColor="text1"/>
        </w:rPr>
        <w:t xml:space="preserve"> that may produce </w:t>
      </w:r>
      <w:r w:rsidR="006A20A7" w:rsidRPr="0078584E">
        <w:rPr>
          <w:color w:val="000000" w:themeColor="text1"/>
        </w:rPr>
        <w:t xml:space="preserve">anomalous </w:t>
      </w:r>
      <w:r w:rsidR="00265893" w:rsidRPr="0078584E">
        <w:rPr>
          <w:color w:val="000000" w:themeColor="text1"/>
        </w:rPr>
        <w:t xml:space="preserve">emissions. We discuss these </w:t>
      </w:r>
      <w:r w:rsidR="006A20A7" w:rsidRPr="0078584E">
        <w:rPr>
          <w:color w:val="000000" w:themeColor="text1"/>
        </w:rPr>
        <w:t>causes</w:t>
      </w:r>
      <w:r w:rsidR="00265893" w:rsidRPr="0078584E">
        <w:rPr>
          <w:color w:val="000000" w:themeColor="text1"/>
        </w:rPr>
        <w:t xml:space="preserve"> in detail in </w:t>
      </w:r>
      <w:r w:rsidR="005E4B4C">
        <w:rPr>
          <w:color w:val="000000" w:themeColor="text1"/>
        </w:rPr>
        <w:t>Section</w:t>
      </w:r>
      <w:r w:rsidR="00265893" w:rsidRPr="0078584E">
        <w:rPr>
          <w:color w:val="000000" w:themeColor="text1"/>
        </w:rPr>
        <w:t xml:space="preserve"> 3.2.</w:t>
      </w:r>
    </w:p>
    <w:p w14:paraId="1E382032" w14:textId="6A37D1F0" w:rsidR="000760BB" w:rsidRDefault="000760BB" w:rsidP="002031BC"/>
    <w:p w14:paraId="364F2383" w14:textId="4B43D168" w:rsidR="00952D34" w:rsidRPr="00B51761" w:rsidRDefault="000760BB" w:rsidP="002031BC">
      <w:r w:rsidRPr="00C01462">
        <w:t xml:space="preserve">Coal mining emissions </w:t>
      </w:r>
      <w:r w:rsidR="001E1628">
        <w:t xml:space="preserve">of 1.5 (1.2 - 1.9) </w:t>
      </w:r>
      <w:proofErr w:type="spellStart"/>
      <w:r w:rsidR="001E1628">
        <w:t>Tg</w:t>
      </w:r>
      <w:proofErr w:type="spellEnd"/>
      <w:r w:rsidR="001E1628">
        <w:t xml:space="preserve"> a</w:t>
      </w:r>
      <w:r w:rsidR="001E1628">
        <w:rPr>
          <w:vertAlign w:val="superscript"/>
        </w:rPr>
        <w:t>-1</w:t>
      </w:r>
      <w:r w:rsidR="001E1628">
        <w:t xml:space="preserve"> </w:t>
      </w:r>
      <w:r w:rsidRPr="00C01462">
        <w:t xml:space="preserve">exhibit the largest </w:t>
      </w:r>
      <w:r w:rsidR="00DC1A24">
        <w:t>decrease</w:t>
      </w:r>
      <w:r w:rsidRPr="00C01462">
        <w:t xml:space="preserve"> in sectoral emissions</w:t>
      </w:r>
      <w:r w:rsidR="00DC1A24">
        <w:t xml:space="preserve"> relative to the GHGI</w:t>
      </w:r>
      <w:r w:rsidR="001E1628">
        <w:t xml:space="preserve"> </w:t>
      </w:r>
      <w:r w:rsidR="001E1628" w:rsidRPr="0078584E">
        <w:rPr>
          <w:color w:val="000000" w:themeColor="text1"/>
        </w:rPr>
        <w:t xml:space="preserve">estimate of </w:t>
      </w:r>
      <w:r w:rsidRPr="0078584E">
        <w:rPr>
          <w:color w:val="000000" w:themeColor="text1"/>
        </w:rPr>
        <w:t>2.1 (</w:t>
      </w:r>
      <w:r w:rsidR="00846FB9" w:rsidRPr="0078584E">
        <w:rPr>
          <w:color w:val="000000" w:themeColor="text1"/>
        </w:rPr>
        <w:t xml:space="preserve">2.0 - 2.5) </w:t>
      </w:r>
      <w:proofErr w:type="spellStart"/>
      <w:r w:rsidR="00846FB9" w:rsidRPr="0078584E">
        <w:rPr>
          <w:color w:val="000000" w:themeColor="text1"/>
        </w:rPr>
        <w:t>Tg</w:t>
      </w:r>
      <w:proofErr w:type="spellEnd"/>
      <w:r w:rsidR="00846FB9" w:rsidRPr="0078584E">
        <w:rPr>
          <w:color w:val="000000" w:themeColor="text1"/>
        </w:rPr>
        <w:t xml:space="preserve"> a</w:t>
      </w:r>
      <w:r w:rsidR="00846FB9" w:rsidRPr="0078584E">
        <w:rPr>
          <w:color w:val="000000" w:themeColor="text1"/>
          <w:vertAlign w:val="superscript"/>
        </w:rPr>
        <w:t>-1</w:t>
      </w:r>
      <w:r w:rsidR="001E1628" w:rsidRPr="0078584E">
        <w:rPr>
          <w:color w:val="000000" w:themeColor="text1"/>
        </w:rPr>
        <w:t>.</w:t>
      </w:r>
      <w:r w:rsidRPr="0078584E">
        <w:rPr>
          <w:color w:val="000000" w:themeColor="text1"/>
        </w:rPr>
        <w:t xml:space="preserve"> L</w:t>
      </w:r>
      <w:r>
        <w:t xml:space="preserve">u et al. </w:t>
      </w:r>
      <w:r w:rsidR="00C036BD">
        <w:fldChar w:fldCharType="begin"/>
      </w:r>
      <w:r w:rsidR="00C036BD">
        <w:instrText xml:space="preserve"> ADDIN ZOTERO_ITEM CSL_CITATION {"citationID":"3W5dx8Oc","properties":{"formattedCitation":"(2022)","plainCitation":"(2022)","noteIndex":0},"citationItems":[{"id":304,"uris":["http://zotero.org/users/9726796/items/7YPTGCVV"],"itemData":{"id":304,"type":"article-journal","abstract":"Abstract.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t xml:space="preserve"> found much larger posterior emissions of</w:t>
      </w:r>
      <w:r w:rsidRPr="00C01462">
        <w:t xml:space="preserve"> 2.9 (2.3 </w:t>
      </w:r>
      <w:r w:rsidR="001E1628">
        <w:t>-</w:t>
      </w:r>
      <w:r w:rsidRPr="00C01462">
        <w:t xml:space="preserve"> 3.4) </w:t>
      </w:r>
      <w:proofErr w:type="spellStart"/>
      <w:r w:rsidRPr="00C01462">
        <w:t>Tg</w:t>
      </w:r>
      <w:proofErr w:type="spellEnd"/>
      <w:r w:rsidRPr="00C01462">
        <w:t xml:space="preserve"> a</w:t>
      </w:r>
      <w:r w:rsidRPr="00C01462">
        <w:rPr>
          <w:vertAlign w:val="superscript"/>
        </w:rPr>
        <w:t>-1</w:t>
      </w:r>
      <w:r w:rsidRPr="00C01462">
        <w:t xml:space="preserve"> for 2017</w:t>
      </w:r>
      <w:ins w:id="58" w:author="Hannah Nesser" w:date="2023-03-29T13:04:00Z">
        <w:r w:rsidR="00FA6026">
          <w:t xml:space="preserve">, and </w:t>
        </w:r>
        <w:r w:rsidR="00FA6026">
          <w:t xml:space="preserve">Worden et al. (2022) found similar </w:t>
        </w:r>
      </w:ins>
      <w:ins w:id="59" w:author="Hannah Nesser" w:date="2023-03-29T13:05:00Z">
        <w:r w:rsidR="00FA6026">
          <w:t>values</w:t>
        </w:r>
      </w:ins>
      <w:ins w:id="60" w:author="Hannah Nesser" w:date="2023-03-29T13:04:00Z">
        <w:r w:rsidR="00FA6026">
          <w:t xml:space="preserve"> of 2.8 ± 0.4 </w:t>
        </w:r>
        <w:proofErr w:type="spellStart"/>
        <w:r w:rsidR="00FA6026" w:rsidRPr="0078584E">
          <w:rPr>
            <w:color w:val="000000" w:themeColor="text1"/>
          </w:rPr>
          <w:t>Tg</w:t>
        </w:r>
        <w:proofErr w:type="spellEnd"/>
        <w:r w:rsidR="00FA6026" w:rsidRPr="0078584E">
          <w:rPr>
            <w:color w:val="000000" w:themeColor="text1"/>
          </w:rPr>
          <w:t xml:space="preserve"> a</w:t>
        </w:r>
        <w:r w:rsidR="00FA6026" w:rsidRPr="0078584E">
          <w:rPr>
            <w:color w:val="000000" w:themeColor="text1"/>
            <w:vertAlign w:val="superscript"/>
          </w:rPr>
          <w:t>-1</w:t>
        </w:r>
        <w:r w:rsidR="00FA6026" w:rsidRPr="000D69F4">
          <w:rPr>
            <w:color w:val="000000" w:themeColor="text1"/>
          </w:rPr>
          <w:t xml:space="preserve"> </w:t>
        </w:r>
      </w:ins>
      <w:ins w:id="61" w:author="Hannah Nesser" w:date="2023-03-29T13:05:00Z">
        <w:r w:rsidR="00FA6026">
          <w:rPr>
            <w:color w:val="000000" w:themeColor="text1"/>
          </w:rPr>
          <w:t xml:space="preserve">for 2019. These results </w:t>
        </w:r>
      </w:ins>
      <w:del w:id="62" w:author="Hannah Nesser" w:date="2023-03-29T13:04:00Z">
        <w:r w:rsidR="0038533B" w:rsidDel="00FA6026">
          <w:delText xml:space="preserve"> </w:delText>
        </w:r>
      </w:del>
      <w:del w:id="63" w:author="Hannah Nesser" w:date="2023-03-29T13:05:00Z">
        <w:r w:rsidR="00E00F2D" w:rsidDel="00FA6026">
          <w:delText xml:space="preserve">that </w:delText>
        </w:r>
      </w:del>
      <w:r w:rsidR="00E00F2D">
        <w:t xml:space="preserve">are </w:t>
      </w:r>
      <w:del w:id="64" w:author="Hannah Nesser" w:date="2023-03-29T13:15:00Z">
        <w:r w:rsidR="0038533B" w:rsidDel="006B684D">
          <w:delText xml:space="preserve">consistent </w:delText>
        </w:r>
      </w:del>
      <w:ins w:id="65" w:author="Hannah Nesser" w:date="2023-03-29T13:15:00Z">
        <w:r w:rsidR="006B684D">
          <w:t>similar</w:t>
        </w:r>
        <w:r w:rsidR="006B684D">
          <w:t xml:space="preserve"> </w:t>
        </w:r>
      </w:ins>
      <w:del w:id="66" w:author="Hannah Nesser" w:date="2023-03-29T13:15:00Z">
        <w:r w:rsidR="0038533B" w:rsidDel="006B684D">
          <w:delText xml:space="preserve">with </w:delText>
        </w:r>
      </w:del>
      <w:ins w:id="67" w:author="Hannah Nesser" w:date="2023-03-29T13:15:00Z">
        <w:r w:rsidR="006B684D">
          <w:t>to</w:t>
        </w:r>
        <w:r w:rsidR="006B684D">
          <w:t xml:space="preserve"> </w:t>
        </w:r>
      </w:ins>
      <w:r w:rsidR="0038533B">
        <w:t>GHGI estimates for 2012</w:t>
      </w:r>
      <w:ins w:id="68" w:author="Hannah Nesser" w:date="2023-03-29T13:15:00Z">
        <w:r w:rsidR="006B684D">
          <w:t xml:space="preserve">, which is consistent with the </w:t>
        </w:r>
      </w:ins>
      <w:ins w:id="69" w:author="Hannah Nesser" w:date="2023-03-29T13:16:00Z">
        <w:r w:rsidR="00F7728D">
          <w:t>smaller</w:t>
        </w:r>
      </w:ins>
      <w:ins w:id="70" w:author="Hannah Nesser" w:date="2023-03-29T13:15:00Z">
        <w:r w:rsidR="006B684D">
          <w:t xml:space="preserve"> cons</w:t>
        </w:r>
      </w:ins>
      <w:ins w:id="71" w:author="Hannah Nesser" w:date="2023-03-29T13:16:00Z">
        <w:r w:rsidR="006B684D">
          <w:t xml:space="preserve">traint provided by </w:t>
        </w:r>
        <w:r w:rsidR="00F7728D">
          <w:t>GOSAT</w:t>
        </w:r>
        <w:r w:rsidR="006B684D">
          <w:t xml:space="preserve"> </w:t>
        </w:r>
        <w:r w:rsidR="00F7728D">
          <w:t>for coal emissions in both these studies compared to our work</w:t>
        </w:r>
      </w:ins>
      <w:ins w:id="72" w:author="Hannah Nesser" w:date="2023-03-29T13:17:00Z">
        <w:r w:rsidR="00B300C4">
          <w:t xml:space="preserve"> as measured by the averaging kernel sensitivities</w:t>
        </w:r>
      </w:ins>
      <w:r w:rsidR="00503604">
        <w:t>.</w:t>
      </w:r>
      <w:r w:rsidR="00A976C3">
        <w:t xml:space="preserve"> Our lower estimate better reflects the 30% decrease in CONUS coal production from 2012</w:t>
      </w:r>
      <w:r w:rsidR="00DD7365">
        <w:t xml:space="preserve"> </w:t>
      </w:r>
      <w:r w:rsidR="0038533B">
        <w:t>to 2019</w:t>
      </w:r>
      <w:r w:rsidR="00476A9D">
        <w:t xml:space="preserve"> </w:t>
      </w:r>
      <w:r w:rsidR="00476A9D">
        <w:fldChar w:fldCharType="begin"/>
      </w:r>
      <w:r w:rsidR="00476A9D">
        <w:instrText xml:space="preserve"> ADDIN ZOTERO_ITEM CSL_CITATION {"citationID":"hJSVLwKP","properties":{"formattedCitation":"(EIA, 2021)","plainCitation":"(EIA, 2021)","noteIndex":0},"citationItems":[{"id":420,"uris":["http://zotero.org/users/9726796/items/TZN9XSVP"],"itemData":{"id":420,"type":"report","language":"en","publisher":"U.S. Energy Information Administration","source":"Zotero","title":"Annual Coal Report 2020","URL":"https://www.eia.gov/coal/annual/archive/0584_2020.pdf","author":[{"family":"EIA","given":""}],"issued":{"date-parts":[["2021",10]]}}}],"schema":"https://github.com/citation-style-language/schema/raw/master/csl-citation.json"} </w:instrText>
      </w:r>
      <w:r w:rsidR="00476A9D">
        <w:fldChar w:fldCharType="separate"/>
      </w:r>
      <w:r w:rsidR="00476A9D">
        <w:rPr>
          <w:noProof/>
        </w:rPr>
        <w:t>(EIA, 2021)</w:t>
      </w:r>
      <w:r w:rsidR="00476A9D">
        <w:fldChar w:fldCharType="end"/>
      </w:r>
      <w:r w:rsidR="004864FE">
        <w:t>, which is also s</w:t>
      </w:r>
      <w:r w:rsidR="00A976C3">
        <w:t>how</w:t>
      </w:r>
      <w:r w:rsidR="004864FE">
        <w:t xml:space="preserve">n in the </w:t>
      </w:r>
      <w:r w:rsidR="006A09D4">
        <w:t>30% decrease in</w:t>
      </w:r>
      <w:r w:rsidR="00A976C3">
        <w:t xml:space="preserve"> </w:t>
      </w:r>
      <w:r w:rsidR="004864FE">
        <w:t xml:space="preserve">GHGI </w:t>
      </w:r>
      <w:r w:rsidR="00E00F2D">
        <w:t>coal emissions</w:t>
      </w:r>
      <w:r w:rsidR="00A976C3">
        <w:t xml:space="preserve"> </w:t>
      </w:r>
      <w:r w:rsidR="006A09D4">
        <w:t>over the same period</w:t>
      </w:r>
      <w:r w:rsidR="00476A9D">
        <w:t xml:space="preserve"> </w:t>
      </w:r>
      <w:r w:rsidR="00476A9D">
        <w:fldChar w:fldCharType="begin"/>
      </w:r>
      <w:r w:rsidR="00476A9D">
        <w:instrText xml:space="preserve"> ADDIN ZOTERO_ITEM CSL_CITATION {"citationID":"uxvcd3WS","properties":{"formattedCitation":"(EPA, 2022a)","plainCitation":"(EPA, 2022a)","noteIndex":0},"citationItems":[{"id":347,"uris":["http://zotero.org/users/9726796/items/MSZJIBVB"],"itemData":{"id":347,"type":"report","number":"EPA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1990-2020.","URL":"https://www.epa.gov/system/files/documents/2022-04/us-ghg-inventory-2022-main-text.pdf","author":[{"family":"EPA","given":""}],"issued":{"date-parts":[["2022"]]}}}],"schema":"https://github.com/citation-style-language/schema/raw/master/csl-citation.json"} </w:instrText>
      </w:r>
      <w:r w:rsidR="00476A9D">
        <w:fldChar w:fldCharType="separate"/>
      </w:r>
      <w:r w:rsidR="00476A9D">
        <w:rPr>
          <w:noProof/>
        </w:rPr>
        <w:t>(EPA, 2022a)</w:t>
      </w:r>
      <w:r w:rsidR="00476A9D">
        <w:fldChar w:fldCharType="end"/>
      </w:r>
      <w:r w:rsidR="00A976C3">
        <w:t xml:space="preserve">. </w:t>
      </w:r>
      <w:r w:rsidR="005F11CA">
        <w:t>As expected,</w:t>
      </w:r>
      <w:r w:rsidR="00AF44EC">
        <w:t xml:space="preserve"> emissions correlate with underground </w:t>
      </w:r>
      <w:r w:rsidR="005F11CA">
        <w:t>coal mining:</w:t>
      </w:r>
      <w:r w:rsidR="00AF44EC">
        <w:t xml:space="preserve"> </w:t>
      </w:r>
      <w:r w:rsidR="00DC0606">
        <w:t xml:space="preserve">Appalachia </w:t>
      </w:r>
      <w:r w:rsidR="005F11CA">
        <w:t>generate</w:t>
      </w:r>
      <w:r w:rsidR="00476A9D">
        <w:t>d</w:t>
      </w:r>
      <w:r w:rsidR="005F11CA">
        <w:t xml:space="preserve"> </w:t>
      </w:r>
      <w:r w:rsidR="00E00F2D">
        <w:t xml:space="preserve">56% of coal </w:t>
      </w:r>
      <w:r w:rsidR="00360EA7">
        <w:t xml:space="preserve">from underground mines </w:t>
      </w:r>
      <w:r w:rsidR="00476A9D">
        <w:t xml:space="preserve">in 2019 </w:t>
      </w:r>
      <w:r w:rsidR="00E00F2D">
        <w:t xml:space="preserve">and </w:t>
      </w:r>
      <w:r w:rsidR="00DC0606">
        <w:t xml:space="preserve">64% of posterior emissions, </w:t>
      </w:r>
      <w:r w:rsidR="005F11CA">
        <w:t xml:space="preserve">while </w:t>
      </w:r>
      <w:r w:rsidR="00DC0606">
        <w:t xml:space="preserve">the Illinois Basin </w:t>
      </w:r>
      <w:r w:rsidR="005F11CA">
        <w:t>yield</w:t>
      </w:r>
      <w:r w:rsidR="00476A9D">
        <w:t>ed</w:t>
      </w:r>
      <w:r w:rsidR="005F11CA">
        <w:t xml:space="preserve"> </w:t>
      </w:r>
      <w:r w:rsidR="00E00F2D">
        <w:t>30%</w:t>
      </w:r>
      <w:r w:rsidR="005F11CA">
        <w:t xml:space="preserve"> of underground coal </w:t>
      </w:r>
      <w:r w:rsidR="00E00F2D">
        <w:t xml:space="preserve">and </w:t>
      </w:r>
      <w:r w:rsidR="00DC0606">
        <w:t>20%</w:t>
      </w:r>
      <w:r w:rsidR="005F11CA">
        <w:t xml:space="preserve"> of posterior emissions</w:t>
      </w:r>
      <w:r w:rsidR="00476A9D">
        <w:t xml:space="preserve"> </w:t>
      </w:r>
      <w:r w:rsidR="00476A9D">
        <w:fldChar w:fldCharType="begin"/>
      </w:r>
      <w:r w:rsidR="00476A9D">
        <w:instrText xml:space="preserve"> ADDIN ZOTERO_ITEM CSL_CITATION {"citationID":"wqWbJp6G","properties":{"formattedCitation":"(EIA, 2021)","plainCitation":"(EIA, 2021)","noteIndex":0},"citationItems":[{"id":420,"uris":["http://zotero.org/users/9726796/items/TZN9XSVP"],"itemData":{"id":420,"type":"report","language":"en","publisher":"U.S. Energy Information Administration","source":"Zotero","title":"Annual Coal Report 2020","URL":"https://www.eia.gov/coal/annual/archive/0584_2020.pdf","author":[{"family":"EIA","given":""}],"issued":{"date-parts":[["2021",10]]}}}],"schema":"https://github.com/citation-style-language/schema/raw/master/csl-citation.json"} </w:instrText>
      </w:r>
      <w:r w:rsidR="00476A9D">
        <w:fldChar w:fldCharType="separate"/>
      </w:r>
      <w:r w:rsidR="00476A9D">
        <w:rPr>
          <w:noProof/>
        </w:rPr>
        <w:t>(EIA, 2021)</w:t>
      </w:r>
      <w:r w:rsidR="00476A9D">
        <w:fldChar w:fldCharType="end"/>
      </w:r>
      <w:r w:rsidR="005F11CA">
        <w:t>.</w:t>
      </w:r>
    </w:p>
    <w:p w14:paraId="6EE7BAF3" w14:textId="4AFBF908" w:rsidR="00DA0C92" w:rsidRDefault="00DA0C92" w:rsidP="000E257D"/>
    <w:p w14:paraId="699C5745" w14:textId="5C49C014" w:rsidR="00EF0C1D" w:rsidRDefault="002031BC" w:rsidP="002031BC">
      <w:r w:rsidRPr="00C01462">
        <w:t xml:space="preserve">Livestock emissions show </w:t>
      </w:r>
      <w:r>
        <w:t>broad agreement with the GHGI, with p</w:t>
      </w:r>
      <w:r w:rsidRPr="00C01462">
        <w:t>osterior emissions of 10.</w:t>
      </w:r>
      <w:r>
        <w:t>4</w:t>
      </w:r>
      <w:r w:rsidRPr="00C01462">
        <w:t xml:space="preserve"> (</w:t>
      </w:r>
      <w:r>
        <w:t>10.0</w:t>
      </w:r>
      <w:r w:rsidRPr="00C01462">
        <w:t xml:space="preserve"> - 10.</w:t>
      </w:r>
      <w:r>
        <w:t>7</w:t>
      </w:r>
      <w:r w:rsidRPr="00C01462">
        <w:t xml:space="preserve">) </w:t>
      </w:r>
      <w:proofErr w:type="spellStart"/>
      <w:r w:rsidRPr="00C01462">
        <w:t>Tg</w:t>
      </w:r>
      <w:proofErr w:type="spellEnd"/>
      <w:r w:rsidRPr="00C01462">
        <w:t xml:space="preserve"> a</w:t>
      </w:r>
      <w:r w:rsidRPr="00C01462">
        <w:rPr>
          <w:vertAlign w:val="superscript"/>
        </w:rPr>
        <w:t>-1</w:t>
      </w:r>
      <w:r w:rsidRPr="00C01462">
        <w:t xml:space="preserve"> represent</w:t>
      </w:r>
      <w:r>
        <w:t>ing</w:t>
      </w:r>
      <w:r w:rsidRPr="00C01462">
        <w:t xml:space="preserve"> a</w:t>
      </w:r>
      <w:r w:rsidR="00093C51">
        <w:t>n</w:t>
      </w:r>
      <w:r>
        <w:t xml:space="preserve"> 11% </w:t>
      </w:r>
      <w:r w:rsidRPr="00C01462">
        <w:t xml:space="preserve">increase from </w:t>
      </w:r>
      <w:r>
        <w:t xml:space="preserve">the </w:t>
      </w:r>
      <w:r w:rsidRPr="00C01462">
        <w:t>GHGI</w:t>
      </w:r>
      <w:r>
        <w:t xml:space="preserve"> </w:t>
      </w:r>
      <w:r w:rsidRPr="0078584E">
        <w:rPr>
          <w:color w:val="000000" w:themeColor="text1"/>
        </w:rPr>
        <w:t xml:space="preserve">estimate of 9.4 (8.6 - 10.2) </w:t>
      </w:r>
      <w:proofErr w:type="spellStart"/>
      <w:r w:rsidRPr="0078584E">
        <w:rPr>
          <w:color w:val="000000" w:themeColor="text1"/>
        </w:rPr>
        <w:t>Tg</w:t>
      </w:r>
      <w:proofErr w:type="spellEnd"/>
      <w:r w:rsidRPr="0078584E">
        <w:rPr>
          <w:color w:val="000000" w:themeColor="text1"/>
        </w:rPr>
        <w:t xml:space="preserve"> a</w:t>
      </w:r>
      <w:r w:rsidRPr="0078584E">
        <w:rPr>
          <w:color w:val="000000" w:themeColor="text1"/>
          <w:vertAlign w:val="superscript"/>
        </w:rPr>
        <w:t>-1</w:t>
      </w:r>
      <w:r w:rsidRPr="0078584E">
        <w:rPr>
          <w:color w:val="000000" w:themeColor="text1"/>
        </w:rPr>
        <w:t xml:space="preserve">. Lu et al. </w:t>
      </w:r>
      <w:r w:rsidR="00C036BD">
        <w:fldChar w:fldCharType="begin"/>
      </w:r>
      <w:r w:rsidR="00C036BD">
        <w:instrText xml:space="preserve"> ADDIN ZOTERO_ITEM CSL_CITATION {"citationID":"AQujOkyr","properties":{"formattedCitation":"(2022)","plainCitation":"(2022)","noteIndex":0},"citationItems":[{"id":304,"uris":["http://zotero.org/users/9726796/items/7YPTGCVV"],"itemData":{"id":304,"type":"article-journal","abstract":"Abstract.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Pr="0078584E">
        <w:rPr>
          <w:color w:val="000000" w:themeColor="text1"/>
        </w:rPr>
        <w:t xml:space="preserve"> found</w:t>
      </w:r>
      <w:r w:rsidRPr="00A91924">
        <w:rPr>
          <w:color w:val="000000" w:themeColor="text1"/>
        </w:rPr>
        <w:t xml:space="preserve"> similar mean p</w:t>
      </w:r>
      <w:r w:rsidRPr="00C01462">
        <w:rPr>
          <w:color w:val="000000" w:themeColor="text1"/>
        </w:rPr>
        <w:t xml:space="preserve">osterior livestock emissions of 10.4 (8.8 </w:t>
      </w:r>
      <w:r w:rsidR="005E4B4C">
        <w:rPr>
          <w:color w:val="000000" w:themeColor="text1"/>
        </w:rPr>
        <w:t>-</w:t>
      </w:r>
      <w:r w:rsidRPr="00C01462">
        <w:rPr>
          <w:color w:val="000000" w:themeColor="text1"/>
        </w:rPr>
        <w:t xml:space="preserve"> 11.6) </w:t>
      </w:r>
      <w:proofErr w:type="spellStart"/>
      <w:r w:rsidRPr="00C01462">
        <w:rPr>
          <w:color w:val="000000" w:themeColor="text1"/>
        </w:rPr>
        <w:t>Tg</w:t>
      </w:r>
      <w:proofErr w:type="spellEnd"/>
      <w:r w:rsidRPr="00C01462">
        <w:rPr>
          <w:color w:val="000000" w:themeColor="text1"/>
        </w:rPr>
        <w:t xml:space="preserve"> a</w:t>
      </w:r>
      <w:r w:rsidRPr="00C01462">
        <w:rPr>
          <w:color w:val="000000" w:themeColor="text1"/>
          <w:vertAlign w:val="superscript"/>
        </w:rPr>
        <w:t>-1</w:t>
      </w:r>
      <w:r w:rsidRPr="00C01462">
        <w:rPr>
          <w:color w:val="000000" w:themeColor="text1"/>
        </w:rPr>
        <w:t xml:space="preserve"> over CONUS for 2017</w:t>
      </w:r>
      <w:ins w:id="73" w:author="Hannah Nesser" w:date="2023-03-29T13:06:00Z">
        <w:r w:rsidR="00A3467D">
          <w:rPr>
            <w:color w:val="000000" w:themeColor="text1"/>
          </w:rPr>
          <w:t xml:space="preserve">, and Worden et al. (2022) found similar values of </w:t>
        </w:r>
      </w:ins>
      <w:ins w:id="74" w:author="Hannah Nesser" w:date="2023-03-29T13:07:00Z">
        <w:r w:rsidR="00A3467D">
          <w:rPr>
            <w:color w:val="000000" w:themeColor="text1"/>
          </w:rPr>
          <w:t>9.9</w:t>
        </w:r>
        <w:r w:rsidR="00A3467D">
          <w:t xml:space="preserve"> ± 0.4 </w:t>
        </w:r>
        <w:proofErr w:type="spellStart"/>
        <w:r w:rsidR="00A3467D" w:rsidRPr="0078584E">
          <w:rPr>
            <w:color w:val="000000" w:themeColor="text1"/>
          </w:rPr>
          <w:t>Tg</w:t>
        </w:r>
        <w:proofErr w:type="spellEnd"/>
        <w:r w:rsidR="00A3467D" w:rsidRPr="0078584E">
          <w:rPr>
            <w:color w:val="000000" w:themeColor="text1"/>
          </w:rPr>
          <w:t xml:space="preserve"> a</w:t>
        </w:r>
        <w:r w:rsidR="00A3467D" w:rsidRPr="0078584E">
          <w:rPr>
            <w:color w:val="000000" w:themeColor="text1"/>
            <w:vertAlign w:val="superscript"/>
          </w:rPr>
          <w:t>-1</w:t>
        </w:r>
        <w:r w:rsidR="00A3467D" w:rsidRPr="000D69F4">
          <w:rPr>
            <w:color w:val="000000" w:themeColor="text1"/>
          </w:rPr>
          <w:t xml:space="preserve"> </w:t>
        </w:r>
        <w:r w:rsidR="00A3467D">
          <w:rPr>
            <w:color w:val="000000" w:themeColor="text1"/>
          </w:rPr>
          <w:t>for 2019</w:t>
        </w:r>
        <w:r w:rsidR="00A3467D">
          <w:rPr>
            <w:color w:val="000000" w:themeColor="text1"/>
          </w:rPr>
          <w:t>.</w:t>
        </w:r>
      </w:ins>
      <w:del w:id="75" w:author="Hannah Nesser" w:date="2023-03-29T13:06:00Z">
        <w:r w:rsidRPr="00C01462" w:rsidDel="00A3467D">
          <w:rPr>
            <w:color w:val="000000" w:themeColor="text1"/>
          </w:rPr>
          <w:delText>.</w:delText>
        </w:r>
      </w:del>
      <w:r w:rsidRPr="00C01462">
        <w:rPr>
          <w:color w:val="000000" w:themeColor="text1"/>
        </w:rPr>
        <w:t xml:space="preserve"> </w:t>
      </w:r>
      <w:r w:rsidRPr="00C01462">
        <w:t xml:space="preserve">Yu et al. </w:t>
      </w:r>
      <w:r w:rsidR="00C036BD">
        <w:fldChar w:fldCharType="begin"/>
      </w:r>
      <w:r w:rsidR="00B9317E">
        <w:instrText xml:space="preserve"> ADDIN ZOTERO_ITEM CSL_CITATION {"citationID":"spZPQX9m","properties":{"formattedCitation":"(2021)","plainCitation":"(2021)","noteIndex":0},"citationItems":[{"id":364,"uris":["http://zotero.org/users/9726796/items/4I454B3U"],"itemData":{"id":364,"type":"article-journal","abstract":"We apply airborne measurements across three seasons (summer, winter and spring 2017–2018) in a multi-inversion framework to quantify methane emissions from the US Corn Belt and Upper Midwest, a key agricultural and wetland source region. Combing our seasonal results with prior fall values we find that wetlands are the largest regional methane source (32 %, 20 [16–23] Gg/d), while livestock (enteric/manure; 25 %, 15 [14–17] Gg/d) are the largest anthropogenic source. Natural gas/petroleum, waste/landfills, and coal mines collectively make up the remainder. Optimized fluxes improve model agreement with independent datasets within and beyond the study timeframe. Inversions reveal coherent and seasonally dependent spatial errors in the WetCHARTs ensemble mean wetland emissions, with an underestimate for the Prairie Pothole region but an overestimate for Great Lakes coastal wetlands. Wetland extent and emission temperature dependence have the largest influence on prediction accuracy; better representation of coupled soil temperature–hydrology effects is therefore needed. Our optimized regional livestock emissions agree well with the Gridded EPA estimates during spring (to within 7 %) but are </w:instrText>
      </w:r>
      <w:r w:rsidR="00B9317E">
        <w:rPr>
          <w:rFonts w:ascii="Cambria Math" w:hAnsi="Cambria Math" w:cs="Cambria Math"/>
        </w:rPr>
        <w:instrText>∼</w:instrText>
      </w:r>
      <w:r w:rsidR="00B9317E">
        <w:instrText xml:space="preserve"> 25 % higher during summer and winter. Spatial analysis further shows good top-down and bottom-up agreement for beef facilities (with mainly enteric emissions) but larger (</w:instrText>
      </w:r>
      <w:r w:rsidR="00B9317E">
        <w:rPr>
          <w:rFonts w:ascii="Cambria Math" w:hAnsi="Cambria Math" w:cs="Cambria Math"/>
        </w:rPr>
        <w:instrText>∼</w:instrText>
      </w:r>
      <w:r w:rsidR="00B9317E">
        <w:instrText xml:space="preserve"> 30 %) seasonal discrepancies for dairies and hog farms (with &amp;gt; 40 % manure emissions). Findings thus support bottom-up enteric emission estimates but suggest errors for manure; we propose that the latter reflects inadequate treatment of management factors including field application. Overall, our results confirm the importance of intensive animal agriculture for regional methane emissions, implying substantial mitigation opportunities through improved management.","container-title":"Atmospheric Chemistry and Physics","DOI":"10.5194/acp-21-951-2021","ISSN":"1680-7316","issue":"2","language":"English","note":"publisher: Copernicus GmbH","page":"951-971","source":"Copernicus Online Journals","title":"Aircraft-based inversions quantify the importance of wetlands and livestock for Upper Midwest methane emissions","volume":"21","author":[{"family":"Yu","given":"Xueying"},{"family":"Millet","given":"Dylan B."},{"family":"Wells","given":"Kelley C."},{"family":"Henze","given":"Daven K."},{"family":"Cao","given":"Hansen"},{"family":"Griffis","given":"Timothy J."},{"family":"Kort","given":"Eric A."},{"family":"Plant","given":"Genevieve"},{"family":"Deventer","given":"Malte J."},{"family":"Kolka","given":"Randall K."},{"family":"Roman","given":"D. Tyler"},{"family":"Davis","given":"Kenneth J."},{"family":"Desai","given":"Ankur R."},{"family":"Baier","given":"Bianca C."},{"family":"McKain","given":"Kathryn"},{"family":"Czarnetzki","given":"Alan C."},{"family":"Bloom","given":"A. Anthony"}],"issued":{"date-parts":[["2021",1,25]]}},"label":"page","suppress-author":true}],"schema":"https://github.com/citation-style-language/schema/raw/master/csl-citation.json"} </w:instrText>
      </w:r>
      <w:r w:rsidR="00C036BD">
        <w:fldChar w:fldCharType="separate"/>
      </w:r>
      <w:r w:rsidR="00B9317E">
        <w:rPr>
          <w:noProof/>
        </w:rPr>
        <w:t>(2021)</w:t>
      </w:r>
      <w:r w:rsidR="00C036BD">
        <w:fldChar w:fldCharType="end"/>
      </w:r>
      <w:r w:rsidRPr="00C01462">
        <w:t xml:space="preserve"> conducted a seasonal inversion of aircraft observations over the north central </w:t>
      </w:r>
      <w:r w:rsidR="005F1E5B">
        <w:t>U.S.</w:t>
      </w:r>
      <w:r w:rsidRPr="00C01462">
        <w:t xml:space="preserve"> and south central Canada </w:t>
      </w:r>
      <w:r w:rsidR="005E4B4C">
        <w:t>and found</w:t>
      </w:r>
      <w:r w:rsidRPr="00C01462">
        <w:t xml:space="preserve"> mean posterior livestock emissions of 5.5 (5.1 </w:t>
      </w:r>
      <w:r w:rsidR="00267670">
        <w:t>-</w:t>
      </w:r>
      <w:r w:rsidRPr="00C01462">
        <w:t xml:space="preserve"> 6.2) </w:t>
      </w:r>
      <w:proofErr w:type="spellStart"/>
      <w:r w:rsidRPr="00C01462">
        <w:t>Tg</w:t>
      </w:r>
      <w:proofErr w:type="spellEnd"/>
      <w:r w:rsidRPr="00C01462">
        <w:t xml:space="preserve"> a</w:t>
      </w:r>
      <w:r w:rsidRPr="00C01462">
        <w:rPr>
          <w:vertAlign w:val="superscript"/>
        </w:rPr>
        <w:t>-1</w:t>
      </w:r>
      <w:r w:rsidRPr="00C01462">
        <w:t>, which agrees with our livestock estimate of 5.4 (5.</w:t>
      </w:r>
      <w:r w:rsidR="00A10FEF">
        <w:t>2</w:t>
      </w:r>
      <w:r w:rsidRPr="00C01462">
        <w:t xml:space="preserve"> </w:t>
      </w:r>
      <w:r w:rsidR="00733FDE">
        <w:t>-</w:t>
      </w:r>
      <w:r w:rsidRPr="00C01462">
        <w:t xml:space="preserve"> 5.6) </w:t>
      </w:r>
      <w:proofErr w:type="spellStart"/>
      <w:r w:rsidRPr="00C01462">
        <w:t>Tg</w:t>
      </w:r>
      <w:proofErr w:type="spellEnd"/>
      <w:r w:rsidRPr="00C01462">
        <w:t xml:space="preserve"> a</w:t>
      </w:r>
      <w:r w:rsidRPr="00C01462">
        <w:rPr>
          <w:vertAlign w:val="superscript"/>
        </w:rPr>
        <w:t>-1</w:t>
      </w:r>
      <w:r w:rsidRPr="00C01462">
        <w:t xml:space="preserve"> over the same region. </w:t>
      </w:r>
      <w:r>
        <w:t xml:space="preserve">Despite agreement with </w:t>
      </w:r>
      <w:r w:rsidR="00733FDE">
        <w:t>total</w:t>
      </w:r>
      <w:r>
        <w:t xml:space="preserve"> GHGI</w:t>
      </w:r>
      <w:r w:rsidR="00733FDE">
        <w:t xml:space="preserve"> livestock estimates</w:t>
      </w:r>
      <w:r>
        <w:t xml:space="preserve">, we find </w:t>
      </w:r>
      <w:r w:rsidR="00733FDE">
        <w:t>a significant increase in</w:t>
      </w:r>
      <w:r>
        <w:t xml:space="preserve"> manure management emissions</w:t>
      </w:r>
      <w:r w:rsidR="00733FDE">
        <w:t xml:space="preserve"> from 2.3 </w:t>
      </w:r>
      <w:proofErr w:type="spellStart"/>
      <w:r w:rsidR="00733FDE" w:rsidRPr="00C01462">
        <w:t>Tg</w:t>
      </w:r>
      <w:proofErr w:type="spellEnd"/>
      <w:r w:rsidR="00733FDE" w:rsidRPr="00C01462">
        <w:t xml:space="preserve"> a</w:t>
      </w:r>
      <w:r w:rsidR="00733FDE" w:rsidRPr="00C01462">
        <w:rPr>
          <w:vertAlign w:val="superscript"/>
        </w:rPr>
        <w:t>-1</w:t>
      </w:r>
      <w:r w:rsidR="00733FDE">
        <w:t xml:space="preserve"> to 3.1 </w:t>
      </w:r>
      <w:proofErr w:type="spellStart"/>
      <w:r w:rsidR="00733FDE" w:rsidRPr="00C01462">
        <w:t>Tg</w:t>
      </w:r>
      <w:proofErr w:type="spellEnd"/>
      <w:r w:rsidR="00733FDE" w:rsidRPr="00C01462">
        <w:t xml:space="preserve"> a</w:t>
      </w:r>
      <w:r w:rsidR="00733FDE" w:rsidRPr="00C01462">
        <w:rPr>
          <w:vertAlign w:val="superscript"/>
        </w:rPr>
        <w:t>-1</w:t>
      </w:r>
      <w:r w:rsidR="00733FDE">
        <w:t xml:space="preserve">, which would almost entirely explain the observed discrepancy between the mean GHGI and posterior emissions. </w:t>
      </w:r>
      <w:r w:rsidR="00A10FEF">
        <w:t xml:space="preserve">The increase in manure management emissions is concentrated over the California Central Valley, northern Iowa, and Sampson and Duplin Counties in North Carolina. Notably, Iowa is the largest pork-producing state and Sampson and Duplin Counties are the two largest pork-producing counties in CONUS </w:t>
      </w:r>
      <w:r w:rsidR="001C0ED0">
        <w:fldChar w:fldCharType="begin"/>
      </w:r>
      <w:r w:rsidR="001C0ED0">
        <w:instrText xml:space="preserve"> ADDIN ZOTERO_ITEM CSL_CITATION {"citationID":"0MgnyIiJ","properties":{"formattedCitation":"(USDA, 2019)","plainCitation":"(USDA, 2019)","noteIndex":0},"citationItems":[{"id":422,"uris":["http://zotero.org/users/9726796/items/D2JEJ2TU"],"itemData":{"id":422,"type":"report","collection-title":"Volume 1, Part 51","number":"AC-17-A-51","publisher":"U.S. Department of Agriculture","title":"2017 Census of Agriculture","URL":"https://www.nass.usda.gov/Publications/AgCensus/2017/Full_Report/Volume_1,_Chapter_1_US/usv1.pdf","author":[{"family":"USDA","given":""}],"issued":{"date-parts":[["2019",4]]}}}],"schema":"https://github.com/citation-style-language/schema/raw/master/csl-citation.json"} </w:instrText>
      </w:r>
      <w:r w:rsidR="001C0ED0">
        <w:fldChar w:fldCharType="separate"/>
      </w:r>
      <w:r w:rsidR="001C0ED0">
        <w:rPr>
          <w:noProof/>
        </w:rPr>
        <w:t>(USDA, 2019)</w:t>
      </w:r>
      <w:r w:rsidR="001C0ED0">
        <w:fldChar w:fldCharType="end"/>
      </w:r>
      <w:r w:rsidR="00A10FEF">
        <w:t xml:space="preserve">. </w:t>
      </w:r>
      <w:r w:rsidR="005F11CA">
        <w:t>W</w:t>
      </w:r>
      <w:r w:rsidR="00A10FEF">
        <w:t>e find no correlation between our inferred increase and hog populations</w:t>
      </w:r>
      <w:r w:rsidR="005F11CA">
        <w:t>, which could reflect variability in manure management practices.</w:t>
      </w:r>
    </w:p>
    <w:p w14:paraId="24259D34" w14:textId="77777777" w:rsidR="007869AF" w:rsidRPr="00C01462" w:rsidRDefault="007869AF" w:rsidP="007869AF"/>
    <w:p w14:paraId="4F65A6E0" w14:textId="1ED6FC42" w:rsidR="00B33A0E" w:rsidRDefault="002031BC" w:rsidP="00B33A0E">
      <w:r w:rsidRPr="00C01462">
        <w:t>Posterior oil and gas emissions are 10.</w:t>
      </w:r>
      <w:r>
        <w:t>4</w:t>
      </w:r>
      <w:r w:rsidRPr="00C01462">
        <w:t xml:space="preserve"> (10.</w:t>
      </w:r>
      <w:r>
        <w:t>1</w:t>
      </w:r>
      <w:r w:rsidRPr="00C01462">
        <w:t xml:space="preserve"> </w:t>
      </w:r>
      <w:r>
        <w:t>-</w:t>
      </w:r>
      <w:r w:rsidRPr="00C01462">
        <w:t xml:space="preserve"> 10.</w:t>
      </w:r>
      <w:r>
        <w:t>7</w:t>
      </w:r>
      <w:r w:rsidRPr="00C01462">
        <w:t xml:space="preserve">) </w:t>
      </w:r>
      <w:proofErr w:type="spellStart"/>
      <w:r w:rsidRPr="00C01462">
        <w:t>Tg</w:t>
      </w:r>
      <w:proofErr w:type="spellEnd"/>
      <w:r w:rsidRPr="00C01462">
        <w:t xml:space="preserve"> a</w:t>
      </w:r>
      <w:r w:rsidRPr="00C01462">
        <w:rPr>
          <w:vertAlign w:val="superscript"/>
        </w:rPr>
        <w:t>-1</w:t>
      </w:r>
      <w:r w:rsidRPr="00C01462">
        <w:t>, a</w:t>
      </w:r>
      <w:r>
        <w:t xml:space="preserve"> </w:t>
      </w:r>
      <w:r w:rsidR="00C57F30">
        <w:t>19</w:t>
      </w:r>
      <w:r>
        <w:t xml:space="preserve">% </w:t>
      </w:r>
      <w:r w:rsidRPr="00C01462">
        <w:t xml:space="preserve">increase from </w:t>
      </w:r>
      <w:r>
        <w:t xml:space="preserve">the </w:t>
      </w:r>
      <w:r w:rsidRPr="0078584E">
        <w:rPr>
          <w:color w:val="000000" w:themeColor="text1"/>
        </w:rPr>
        <w:t>GHGI estimate of 8.</w:t>
      </w:r>
      <w:r w:rsidR="00AF44EC" w:rsidRPr="0078584E">
        <w:rPr>
          <w:color w:val="000000" w:themeColor="text1"/>
        </w:rPr>
        <w:t xml:space="preserve">7 </w:t>
      </w:r>
      <w:r w:rsidRPr="0078584E">
        <w:rPr>
          <w:color w:val="000000" w:themeColor="text1"/>
        </w:rPr>
        <w:t>(</w:t>
      </w:r>
      <w:r w:rsidR="00AF44EC" w:rsidRPr="0078584E">
        <w:rPr>
          <w:color w:val="000000" w:themeColor="text1"/>
        </w:rPr>
        <w:t>7.4</w:t>
      </w:r>
      <w:r w:rsidRPr="0078584E">
        <w:rPr>
          <w:color w:val="000000" w:themeColor="text1"/>
        </w:rPr>
        <w:t xml:space="preserve"> </w:t>
      </w:r>
      <w:r w:rsidR="00AF44EC" w:rsidRPr="0078584E">
        <w:rPr>
          <w:color w:val="000000" w:themeColor="text1"/>
        </w:rPr>
        <w:t>–</w:t>
      </w:r>
      <w:r w:rsidRPr="0078584E">
        <w:rPr>
          <w:color w:val="000000" w:themeColor="text1"/>
        </w:rPr>
        <w:t xml:space="preserve"> </w:t>
      </w:r>
      <w:r w:rsidR="00AF44EC" w:rsidRPr="0078584E">
        <w:rPr>
          <w:color w:val="000000" w:themeColor="text1"/>
        </w:rPr>
        <w:t>10.2</w:t>
      </w:r>
      <w:r w:rsidRPr="0078584E">
        <w:rPr>
          <w:color w:val="000000" w:themeColor="text1"/>
        </w:rPr>
        <w:t xml:space="preserve">) </w:t>
      </w:r>
      <w:proofErr w:type="spellStart"/>
      <w:r w:rsidRPr="0078584E">
        <w:rPr>
          <w:color w:val="000000" w:themeColor="text1"/>
        </w:rPr>
        <w:t>Tg</w:t>
      </w:r>
      <w:proofErr w:type="spellEnd"/>
      <w:r w:rsidRPr="0078584E">
        <w:rPr>
          <w:color w:val="000000" w:themeColor="text1"/>
        </w:rPr>
        <w:t xml:space="preserve"> a</w:t>
      </w:r>
      <w:r w:rsidRPr="0078584E">
        <w:rPr>
          <w:color w:val="000000" w:themeColor="text1"/>
          <w:vertAlign w:val="superscript"/>
        </w:rPr>
        <w:t>-1</w:t>
      </w:r>
      <w:r w:rsidRPr="0078584E">
        <w:rPr>
          <w:color w:val="000000" w:themeColor="text1"/>
        </w:rPr>
        <w:t xml:space="preserve">. Lu </w:t>
      </w:r>
      <w:r w:rsidRPr="00C01462">
        <w:t xml:space="preserve">et al. </w:t>
      </w:r>
      <w:r w:rsidR="00C036BD">
        <w:fldChar w:fldCharType="begin"/>
      </w:r>
      <w:r w:rsidR="00C036BD">
        <w:instrText xml:space="preserve"> ADDIN ZOTERO_ITEM CSL_CITATION {"citationID":"iDjSqnSE","properties":{"formattedCitation":"(2022)","plainCitation":"(2022)","noteIndex":0},"citationItems":[{"id":304,"uris":["http://zotero.org/users/9726796/items/7YPTGCVV"],"itemData":{"id":304,"type":"article-journal","abstract":"Abstract.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Pr="00C01462">
        <w:t xml:space="preserve"> found much larger posterior emissions of 4.8 (3.1 - 4.9) </w:t>
      </w:r>
      <w:proofErr w:type="spellStart"/>
      <w:r w:rsidRPr="00C01462">
        <w:t>Tg</w:t>
      </w:r>
      <w:proofErr w:type="spellEnd"/>
      <w:r w:rsidRPr="00C01462">
        <w:t xml:space="preserve"> a</w:t>
      </w:r>
      <w:r w:rsidRPr="00C01462">
        <w:rPr>
          <w:vertAlign w:val="superscript"/>
        </w:rPr>
        <w:t>-1</w:t>
      </w:r>
      <w:r w:rsidRPr="00C01462">
        <w:t xml:space="preserve"> for oil</w:t>
      </w:r>
      <w:r>
        <w:t xml:space="preserve"> and</w:t>
      </w:r>
      <w:r w:rsidRPr="00C01462">
        <w:t xml:space="preserve"> 8.9 (8.0 - 9.8) </w:t>
      </w:r>
      <w:proofErr w:type="spellStart"/>
      <w:r w:rsidRPr="00C01462">
        <w:t>Tg</w:t>
      </w:r>
      <w:proofErr w:type="spellEnd"/>
      <w:r w:rsidRPr="00C01462">
        <w:t xml:space="preserve"> a</w:t>
      </w:r>
      <w:r w:rsidRPr="00C01462">
        <w:rPr>
          <w:vertAlign w:val="superscript"/>
        </w:rPr>
        <w:t>-1</w:t>
      </w:r>
      <w:r w:rsidRPr="00C01462">
        <w:t xml:space="preserve"> for gas</w:t>
      </w:r>
      <w:r>
        <w:t xml:space="preserve"> in 2017.</w:t>
      </w:r>
      <w:r w:rsidR="00E211C3">
        <w:t xml:space="preserve"> </w:t>
      </w:r>
      <w:r w:rsidR="00E211C3" w:rsidRPr="00C01462">
        <w:t xml:space="preserve">However, they found decreasing gas emissions beginning in 2014. </w:t>
      </w:r>
      <w:r w:rsidR="00E211C3">
        <w:t>Compared</w:t>
      </w:r>
      <w:r>
        <w:t xml:space="preserve"> to Lu et al. </w:t>
      </w:r>
      <w:r w:rsidR="00C036BD">
        <w:fldChar w:fldCharType="begin"/>
      </w:r>
      <w:r w:rsidR="00C036BD">
        <w:instrText xml:space="preserve"> ADDIN ZOTERO_ITEM CSL_CITATION {"citationID":"5FlPovcE","properties":{"formattedCitation":"(2022)","plainCitation":"(2022)","noteIndex":0},"citationItems":[{"id":304,"uris":["http://zotero.org/users/9726796/items/7YPTGCVV"],"itemData":{"id":304,"type":"article-journal","abstract":"Abstract.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t xml:space="preserve">, </w:t>
      </w:r>
      <w:r w:rsidRPr="00C01462">
        <w:t xml:space="preserve">Shen et al. </w:t>
      </w:r>
      <w:r w:rsidR="00C036BD">
        <w:fldChar w:fldCharType="begin"/>
      </w:r>
      <w:r w:rsidR="00C036BD">
        <w:instrText xml:space="preserve"> ADDIN ZOTERO_ITEM CSL_CITATION {"citationID":"WiuyJo3Q","properties":{"formattedCitation":"(2022)","plainCitation":"(2022)","noteIndex":0},"citationItems":[{"id":385,"uris":["http://zotero.org/users/9726796/items/BPSBV4XP"],"itemData":{"id":385,"type":"article-journal","abstract":"We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C036BD">
        <w:rPr>
          <w:rFonts w:ascii="Cambria Math" w:hAnsi="Cambria Math" w:cs="Cambria Math"/>
        </w:rPr>
        <w:instrText>∼</w:instrText>
      </w:r>
      <w:r w:rsidR="00C036BD">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C036BD">
        <w:fldChar w:fldCharType="separate"/>
      </w:r>
      <w:r w:rsidR="00C036BD">
        <w:rPr>
          <w:noProof/>
        </w:rPr>
        <w:t>(2022)</w:t>
      </w:r>
      <w:r w:rsidR="00C036BD">
        <w:fldChar w:fldCharType="end"/>
      </w:r>
      <w:r w:rsidRPr="00C01462">
        <w:t xml:space="preserve"> found lower oil and gas emissions of 12.6 ± 2.1 </w:t>
      </w:r>
      <w:proofErr w:type="spellStart"/>
      <w:r w:rsidRPr="00C01462">
        <w:t>Tg</w:t>
      </w:r>
      <w:proofErr w:type="spellEnd"/>
      <w:r w:rsidRPr="00C01462">
        <w:t xml:space="preserve"> a</w:t>
      </w:r>
      <w:r w:rsidRPr="00C01462">
        <w:rPr>
          <w:vertAlign w:val="superscript"/>
        </w:rPr>
        <w:t>-1</w:t>
      </w:r>
      <w:r w:rsidRPr="00C01462">
        <w:t xml:space="preserve"> from an inversion of TROPOMI data over </w:t>
      </w:r>
      <w:r>
        <w:t>14</w:t>
      </w:r>
      <w:r w:rsidR="00C4545E">
        <w:t xml:space="preserve"> North American</w:t>
      </w:r>
      <w:r w:rsidRPr="00C01462">
        <w:t xml:space="preserve"> basins extrapolated to the national scale for May 2018 to </w:t>
      </w:r>
      <w:ins w:id="76" w:author="Hannah Nesser" w:date="2023-03-29T13:11:00Z">
        <w:r w:rsidR="00A3467D">
          <w:t xml:space="preserve">February </w:t>
        </w:r>
      </w:ins>
      <w:r w:rsidRPr="00C01462">
        <w:t>2020, which is consistent with continued emissions decreases</w:t>
      </w:r>
      <w:r>
        <w:t xml:space="preserve"> into 2019</w:t>
      </w:r>
      <w:r w:rsidRPr="00C01462">
        <w:t>.</w:t>
      </w:r>
      <w:r w:rsidR="00E211C3">
        <w:t xml:space="preserve"> </w:t>
      </w:r>
      <w:r w:rsidR="00276208">
        <w:t>T</w:t>
      </w:r>
      <w:r w:rsidR="00E211C3">
        <w:t xml:space="preserve">hese emissions are </w:t>
      </w:r>
      <w:r w:rsidR="005F11CA">
        <w:t>within the uncertainty range of</w:t>
      </w:r>
      <w:r w:rsidR="00E211C3">
        <w:t xml:space="preserve"> our posterior</w:t>
      </w:r>
      <w:r w:rsidR="005F11CA">
        <w:t xml:space="preserve"> estimate</w:t>
      </w:r>
      <w:r w:rsidR="00E211C3">
        <w:t>,</w:t>
      </w:r>
      <w:r w:rsidR="00B33A0E">
        <w:t xml:space="preserve"> </w:t>
      </w:r>
      <w:r w:rsidR="00276208">
        <w:t xml:space="preserve">and </w:t>
      </w:r>
      <w:r w:rsidR="00B33A0E">
        <w:t xml:space="preserve">we find consistent </w:t>
      </w:r>
      <w:r w:rsidR="00267670">
        <w:t xml:space="preserve">basin-level </w:t>
      </w:r>
      <w:r w:rsidR="00276208">
        <w:t>results</w:t>
      </w:r>
      <w:r w:rsidR="00547456">
        <w:t xml:space="preserve"> as shown in Figure S2</w:t>
      </w:r>
      <w:r w:rsidR="00E211C3">
        <w:t>.</w:t>
      </w:r>
      <w:r w:rsidR="00B33A0E">
        <w:t xml:space="preserve"> </w:t>
      </w:r>
      <w:r w:rsidR="00E211C3">
        <w:t>A</w:t>
      </w:r>
      <w:r w:rsidR="00B33A0E">
        <w:t xml:space="preserve">ll posterior </w:t>
      </w:r>
      <w:r w:rsidR="00E211C3">
        <w:t xml:space="preserve">basin </w:t>
      </w:r>
      <w:r w:rsidR="00B33A0E">
        <w:t xml:space="preserve">emissions </w:t>
      </w:r>
      <w:r w:rsidR="00E211C3">
        <w:t xml:space="preserve">are </w:t>
      </w:r>
      <w:r w:rsidR="00B33A0E">
        <w:t xml:space="preserve">within 0.25 </w:t>
      </w:r>
      <w:proofErr w:type="spellStart"/>
      <w:r w:rsidR="00B33A0E" w:rsidRPr="00C01462">
        <w:t>Tg</w:t>
      </w:r>
      <w:proofErr w:type="spellEnd"/>
      <w:r w:rsidR="00B33A0E" w:rsidRPr="00C01462">
        <w:t xml:space="preserve"> a</w:t>
      </w:r>
      <w:r w:rsidR="00B33A0E" w:rsidRPr="00C01462">
        <w:rPr>
          <w:vertAlign w:val="superscript"/>
        </w:rPr>
        <w:t>-1</w:t>
      </w:r>
      <w:r w:rsidR="00B33A0E" w:rsidRPr="00C01462">
        <w:t xml:space="preserve"> </w:t>
      </w:r>
      <w:r w:rsidR="00B33A0E">
        <w:t xml:space="preserve">of </w:t>
      </w:r>
      <w:r w:rsidR="00547456">
        <w:t xml:space="preserve">Shen et al. </w:t>
      </w:r>
      <w:r w:rsidR="00C036BD">
        <w:fldChar w:fldCharType="begin"/>
      </w:r>
      <w:r w:rsidR="001E0060">
        <w:instrText xml:space="preserve"> ADDIN ZOTERO_ITEM CSL_CITATION {"citationID":"SsC9hNp4","properties":{"formattedCitation":"(2022)","plainCitation":"(2022)","noteIndex":0},"citationItems":[{"id":385,"uris":["http://zotero.org/users/9726796/items/BPSBV4XP"],"itemData":{"id":385,"type":"article-journal","abstract":"We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1E0060">
        <w:rPr>
          <w:rFonts w:ascii="Cambria Math" w:hAnsi="Cambria Math" w:cs="Cambria Math"/>
        </w:rPr>
        <w:instrText>∼</w:instrText>
      </w:r>
      <w:r w:rsidR="001E0060">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C036BD">
        <w:fldChar w:fldCharType="separate"/>
      </w:r>
      <w:r w:rsidR="00C036BD">
        <w:rPr>
          <w:noProof/>
        </w:rPr>
        <w:t>(2022)</w:t>
      </w:r>
      <w:r w:rsidR="00C036BD">
        <w:fldChar w:fldCharType="end"/>
      </w:r>
      <w:r w:rsidR="00B33A0E">
        <w:t xml:space="preserve"> and all but five basins </w:t>
      </w:r>
      <w:r w:rsidR="00E211C3">
        <w:t xml:space="preserve">are </w:t>
      </w:r>
      <w:r w:rsidR="00B33A0E">
        <w:t>within 0.10</w:t>
      </w:r>
      <w:r w:rsidR="00B33A0E" w:rsidRPr="00C01462">
        <w:t xml:space="preserve"> </w:t>
      </w:r>
      <w:proofErr w:type="spellStart"/>
      <w:r w:rsidR="00B33A0E" w:rsidRPr="00C01462">
        <w:t>Tg</w:t>
      </w:r>
      <w:proofErr w:type="spellEnd"/>
      <w:r w:rsidR="00B33A0E" w:rsidRPr="00C01462">
        <w:t xml:space="preserve"> a</w:t>
      </w:r>
      <w:r w:rsidR="00B33A0E" w:rsidRPr="00C01462">
        <w:rPr>
          <w:vertAlign w:val="superscript"/>
        </w:rPr>
        <w:t>-1</w:t>
      </w:r>
      <w:r w:rsidR="00B33A0E">
        <w:t xml:space="preserve">. </w:t>
      </w:r>
      <w:r w:rsidR="00E211C3">
        <w:rPr>
          <w:color w:val="000000" w:themeColor="text1"/>
        </w:rPr>
        <w:t xml:space="preserve">Of the basins where posterior emissions exceed the 0.5 </w:t>
      </w:r>
      <w:proofErr w:type="spellStart"/>
      <w:r w:rsidR="00E211C3" w:rsidRPr="00C01462">
        <w:t>Tg</w:t>
      </w:r>
      <w:proofErr w:type="spellEnd"/>
      <w:r w:rsidR="00E211C3" w:rsidRPr="00C01462">
        <w:t xml:space="preserve"> a</w:t>
      </w:r>
      <w:r w:rsidR="00E211C3" w:rsidRPr="00C01462">
        <w:rPr>
          <w:vertAlign w:val="superscript"/>
        </w:rPr>
        <w:t>-1</w:t>
      </w:r>
      <w:r w:rsidR="00E211C3">
        <w:t xml:space="preserve"> threshold defined by Shen et al. </w:t>
      </w:r>
      <w:r w:rsidR="00C036BD">
        <w:fldChar w:fldCharType="begin"/>
      </w:r>
      <w:r w:rsidR="001E0060">
        <w:instrText xml:space="preserve"> ADDIN ZOTERO_ITEM CSL_CITATION {"citationID":"WRhQNXdp","properties":{"formattedCitation":"(2022)","plainCitation":"(2022)","noteIndex":0},"citationItems":[{"id":385,"uris":["http://zotero.org/users/9726796/items/BPSBV4XP"],"itemData":{"id":385,"type":"article-journal","abstract":"We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1E0060">
        <w:rPr>
          <w:rFonts w:ascii="Cambria Math" w:hAnsi="Cambria Math" w:cs="Cambria Math"/>
        </w:rPr>
        <w:instrText>∼</w:instrText>
      </w:r>
      <w:r w:rsidR="001E0060">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C036BD">
        <w:fldChar w:fldCharType="separate"/>
      </w:r>
      <w:r w:rsidR="00C036BD">
        <w:rPr>
          <w:noProof/>
        </w:rPr>
        <w:t>(2022)</w:t>
      </w:r>
      <w:r w:rsidR="00C036BD">
        <w:fldChar w:fldCharType="end"/>
      </w:r>
      <w:r w:rsidR="00E211C3">
        <w:t xml:space="preserve"> for successful quantification of basin emissions by TROPOMI, w</w:t>
      </w:r>
      <w:r w:rsidR="00B33A0E">
        <w:t xml:space="preserve">e find significant </w:t>
      </w:r>
      <w:r w:rsidR="00E211C3">
        <w:t xml:space="preserve">but small </w:t>
      </w:r>
      <w:r w:rsidR="00B33A0E">
        <w:t xml:space="preserve">differences </w:t>
      </w:r>
      <w:r w:rsidR="00E211C3">
        <w:t xml:space="preserve">only in </w:t>
      </w:r>
      <w:r w:rsidR="00B33A0E">
        <w:t>the Delaware</w:t>
      </w:r>
      <w:r w:rsidR="00E211C3">
        <w:rPr>
          <w:color w:val="000000" w:themeColor="text1"/>
        </w:rPr>
        <w:t xml:space="preserve">. </w:t>
      </w:r>
      <w:r w:rsidR="00F04732">
        <w:t>We find total emissions in the Permian</w:t>
      </w:r>
      <w:r w:rsidR="00C4545E">
        <w:t xml:space="preserve"> </w:t>
      </w:r>
      <w:r w:rsidR="00F04732">
        <w:t xml:space="preserve">basin of 2.9 </w:t>
      </w:r>
      <w:proofErr w:type="spellStart"/>
      <w:r w:rsidR="00F04732" w:rsidRPr="00C01462">
        <w:t>Tg</w:t>
      </w:r>
      <w:proofErr w:type="spellEnd"/>
      <w:r w:rsidR="00F04732" w:rsidRPr="00C01462">
        <w:t xml:space="preserve"> a</w:t>
      </w:r>
      <w:r w:rsidR="00F04732" w:rsidRPr="00C01462">
        <w:rPr>
          <w:vertAlign w:val="superscript"/>
        </w:rPr>
        <w:t>-1</w:t>
      </w:r>
      <w:r w:rsidR="00F04732">
        <w:t xml:space="preserve">, which is consistent with other recent studies </w:t>
      </w:r>
      <w:r w:rsidR="00C036BD">
        <w:fldChar w:fldCharType="begin"/>
      </w:r>
      <w:r w:rsidR="001E0060">
        <w:instrText xml:space="preserve"> ADDIN ZOTERO_ITEM CSL_CITATION {"citationID":"mYMSZsHg","properties":{"formattedCitation":"(Zhang et al., 2020; Schneising et al., 2020; Liu et al., 2021; Varon et al., 2022)","plainCitation":"(Zhang et al., 2020; Schneising et al., 2020; Liu et al., 2021; Varon et al., 2022)","noteIndex":0},"citationItems":[{"id":81,"uris":["http://zotero.org/users/9726796/items/2JNM3997"],"itemData":{"id":81,"type":"article-journal","abstract":"Using new satellite observations and atmospheric inverse modeling, we report methane emissions from the Permian Basin, which is among the world’s most prolific oil-producing regions and accounts for &amp;amp;gt;30% of total U.S. oil production. Based on satellite measurements from May 2018 to March 2019, Permian methane emissions from oil and natural gas production are estimated to be 2.7 ± 0.5 Tg a−1, representing the largest methane flux ever reported from a U.S. oil/gas-producing region and are more than two times higher than bottom-up inventory-based estimates. This magnitude of emissions is 3.7% of the gross gas extracted in the Permian, i.e., ~60% higher than the national average leakage rate. The high methane leakage rate is likely contributed by extensive venting and flaring, resulting from insufficient infrastructure to process and transport natural gas. This work demonstrates a high-resolution satellite data–based atmospheric inversion framework, providing a robust top-down analytical tool for quantifying and evaluating subregional methane emissions.","container-title":"Science Advances","DOI":"10.1126/sciadv.aaz5120","issue":"17","page":"eaaz5120","title":"Quantifying methane emissions from the largest oil-producing basin in the United States from space","volume":"6","author":[{"family":"Zhang","given":"Yuzhong"},{"family":"Gautam","given":"Ritesh"},{"family":"Pandey","given":"Sudhanshu"},{"family":"Omara","given":"Mark"},{"family":"Maasakkers","given":"Joannes D"},{"family":"Sadavarte","given":"Pankaj"},{"family":"Lyon","given":"David"},{"family":"Nesser","given":"Hannah"},{"family":"Sulprizio","given":"Melissa P"},{"family":"Varon","given":"Daniel J"},{"family":"Zhang","given":"Ruixiong"},{"family":"Houweling","given":"Sander"},{"family":"Zavala-Araiza","given":"Daniel"},{"family":"Alvarez","given":"Ramon A"},{"family":"Lorente","given":"Alba"},{"family":"Hamburg","given":"Steven P"},{"family":"Aben","given":"Ilse"},{"family":"Jacob","given":"Daniel J"}],"issued":{"date-parts":[["2020",4,1]]}}},{"id":351,"uris":["http://zotero.org/users/9726796/items/86TR9JN5"],"itemData":{"id":351,"type":"article-journal","abstract":"The switch from the use of coal to natural gas or oil for energy generation potentially reduces greenhouse gas emissions and thus the impact on global warming and climate change because of the higher energy creation per CO2 molecule emitted. However, the climate benefit over coal is offset by methane (CH4) leakage from natural gas and petroleum systems, which reverses the climate impact mitigation if the rate of fugitive emissions exceeds the compensation point at which the global warming resulting from the leakage and the benefit from the reduction of coal combustion coincide. Consequently, an accurate quantification of CH4 emissions from the oil and gas industry is essential to evaluate the suitability of natural gas and petroleum as bridging fuels on the way to a carbon-neutral future.\n\n We show that regional CH4 release from large oil and gas fields can be monitored from space by using dense daily recurrent measurements of the TROPOspheric Monitoring Instrument (TROPOMI) onboard the Sentinel-5 Precursor satellite to quantify emissions and leakage rates. The average emissions for the time period 2018/2019 from the five most productive basins in the United States, the Permian, Appalachian, Eagle Ford, Bakken, and Anadarko, are estimated to be 3.18±1.13, 2.36±0.88, 1.37±0.63, 0.89±0.56, and 2.74±0.74&amp;thinsp;Mt yr−1, respectively. This corresponds to CH4 leakage rates relative to the associated production between 1.2 % and 1.4 % for the first four production regions, which are consistent with bottom-up estimates and likely fall below the break-even leakage rate for immediate climate benefit. For the Anadarko Basin, the fugitive emission rate is larger and amounts to 3.9±1.1 %, which likely exceeds the break-even rate for immediate benefit and roughly corresponds to the break-even rate for a 20-year time horizon. The determined values are smaller than previously derived satellite-based leakage rates for the time period 2009–2011, which was an early phase of hydraulic fracturing, indicating that it is possible to improve the climate footprint of the oil and gas industry by adopting new technologies and that efforts to reduce methane emissions have been successful. For two of the world's largest natural gas fields, Galkynysh and Dauletabad in Turkmenistan, we find collective methane emissions of 3.26±1.17&amp;thinsp;Mt yr−1, which corresponds to a leakage rate of 4.1±1.5 %, suggesting that the Turkmen energy industry is not employing methane emission avoidance strategies and technologies as successfully as those currently widely used in the United States. The leakage rates in Turkmenistan and in the Anadarko Basin indicate that there is potential to reduce fugitive methane emissions from natural gas and petroleum systems worldwide. In particular, relatively newly developed oil and gas plays appear to have larger leakage rates compared to more mature production areas.","container-title":"Atmospheric Chemistry and Physics","DOI":"10.5194/acp-20-9169-2020","ISSN":"1680-7316","issue":"15","language":"English","note":"publisher: Copernicus GmbH","page":"9169-9182","source":"Copernicus Online Journals","title":"Remote sensing of methane leakage from natural gas and petroleum systems revisited","volume":"20","author":[{"family":"Schneising","given":"Oliver"},{"family":"Buchwitz","given":"Michael"},{"family":"Reuter","given":"Maximilian"},{"family":"Vanselow","given":"Steffen"},{"family":"Bovensmann","given":"Heinrich"},{"family":"Burrows","given":"John P."}],"issued":{"date-parts":[["2020",8,3]]}}},{"id":353,"uris":["http://zotero.org/users/9726796/items/IL6YGDXI"],"itemData":{"id":353,"type":"article-journal","abstract":"We present a new divergence method to estimated methane (CH4) emissions from satellite observed mean mixing ratio of methane (XCH4) by deriving the regional enhancement of XCH4 in the Planetary Boundary Layer (PBL). The applicability is proven by comparing the estimated emissions with its known emission inventory from a 3-month GEOS-Chem simulation. When applied to TROPOspheric Monitoring Instrument observations, sources from well-known oil/gas production areas, livestock farms and wetlands in Texas become clearly visible in the emission maps. The calculated yearly averaged total CH4 emission over the Permian Basin is 3.06 (2.82, 3.78) Tg a−1 for 2019, which is consistent with previous studies and double that of EDGAR v4.3.2 for 2012. Sensitivity tests on PBL heights, on the derived regional background and on wind speeds suggest our divergence method is quite robust. It is also a fast and simple method to estimate the CH4 emissions globally.","container-title":"Geophysical Research Letters","DOI":"10.1029/2021GL094151","ISSN":"1944-8007","issue":"18","language":"en","note":"_eprint: https://onlinelibrary.wiley.com/doi/pdf/10.1029/2021GL094151","page":"e2021GL094151","source":"Wiley Online Library","title":"A New Divergence Method to Quantify Methane Emissions Using Observations of Sentinel-5P TROPOMI","volume":"48","author":[{"family":"Liu","given":"Mengyao"},{"family":"A","given":"Ronald","non-dropping-particle":"van der"},{"family":"Weele","given":"Michiel","non-dropping-particle":"van"},{"family":"Eskes","given":"Henk"},{"family":"Lu","given":"Xiao"},{"family":"Veefkind","given":"Pepijn"},{"family":"Laat","given":"Jos","non-dropping-particle":"de"},{"family":"Kong","given":"Hao"},{"family":"Wang","given":"Jingxu"},{"family":"Sun","given":"Jiyunting"},{"family":"Ding","given":"Jieying"},{"family":"Zhao","given":"Yuanhong"},{"family":"Weng","given":"Hongjian"}],"issued":{"date-parts":[["2021"]]}}},{"id":362,"uris":["http://zotero.org/users/9726796/items/LTZWPBT6"],"itemData":{"id":362,"type":"article-journal","abstract":"&lt;p&gt;&lt;strong class=\"journal-contentHeaderColor\"&gt;Abstract.&lt;/strong&gt; We quantify weekly methane emissions at 0.25&amp;deg;&amp;times;0.3125&amp;deg; (&amp;asymp;25&amp;times;25 km&lt;sup&gt;2&lt;/sup&gt;) resolution from the Permian Basin, the largest oil production basin in the United States, by inverse analysis of satellite observations from the TROPOspheric Monitoring Instrument (TROPOMI) from May 2018 to October 2020. The mean oil and gas emission from the region (&amp;plusmn; standard deviation of weekly estimates) was 3.7 &amp;plusmn; 0.9 Tg a&lt;sup&gt;-1&lt;/sup&gt;, higher than previous TROPOMI inversion estimates that may have used too-low prior emissions or biased background assumptions. We find strong week-to-week variability in emissions superimposed on longer-term trends, and these are consistent with independent inferences of temporal emission variability from tower, aircraft, and multispectral satellite data. New well development and local natural gas spot price were significant drivers of variability in emissions over our study period, but the concurrent 50 % increase in oil and gas production was not. The methane intensity (methane emitted per unit of methane gas produced) averaged 4.6 % &amp;plusmn; 1.3 % and steadily decreased over the period from 5&amp;ndash;6 % in 2018 to 3&amp;ndash;4 % in 2020. While the decreasing trend suggests improvement in operator practices during the study period, methane emissions from the Permian Basin remained high, with methane intensity an order of magnitude above recent industry targets of &amp;lt;0.2 %. Our success in using TROPOMI satellite observations for weekly estimates of emissions from a major oil production basin shows promise for application to near-real-time monitoring in support of climate change mitigation efforts.&lt;/p&gt;","container-title":"Atmospheric Chemistry and Physics Discussions","DOI":"10.5194/acp-2022-749","language":"English","note":"publisher: Copernicus GmbH","page":"1-26","source":"acp.copernicus.org","title":"Continuous weekly monitoring of methane emissions from the Permian Basin by inversion of TROPOMI satellite observations","author":[{"family":"Varon","given":"Daniel J."},{"family":"Jacob","given":"Daniel J."},{"family":"Hmiel","given":"Benjamin"},{"family":"Gautam","given":"Ritesh"},{"family":"Lyon","given":"David R."},{"family":"Omara","given":"Mark"},{"family":"Sulprizio","given":"Melissa"},{"family":"Shen","given":"Lu"},{"family":"Pendergrass","given":"Drew"},{"family":"Nesser","given":"Hannah"},{"family":"Qu","given":"Zhen"},{"family":"Barkley","given":"Zachary R."},{"family":"Miles","given":"Natasha L."},{"family":"Richardson","given":"Scott J."},{"family":"Davis","given":"Kenneth J."},{"family":"Pandey","given":"Sudhanshu"},{"family":"Lu","given":"Xiao"},{"family":"Lorente","given":"Alba"},{"family":"Borsdorff","given":"Tobias"},{"family":"Maasakkers","given":"Joannes D."},{"family":"Aben","given":"Ilse"}],"issued":{"date-parts":[["2022",11,10]]}}}],"schema":"https://github.com/citation-style-language/schema/raw/master/csl-citation.json"} </w:instrText>
      </w:r>
      <w:r w:rsidR="00C036BD">
        <w:fldChar w:fldCharType="separate"/>
      </w:r>
      <w:r w:rsidR="001E0060">
        <w:rPr>
          <w:noProof/>
        </w:rPr>
        <w:t>(Zhang et al., 2020; Schneising et al., 2020; Liu et al., 2021; Varon et al., 2022)</w:t>
      </w:r>
      <w:r w:rsidR="00C036BD">
        <w:fldChar w:fldCharType="end"/>
      </w:r>
      <w:r w:rsidR="001E0060">
        <w:t>.</w:t>
      </w:r>
      <w:ins w:id="77" w:author="Hannah Nesser" w:date="2023-03-29T13:07:00Z">
        <w:r w:rsidR="00A3467D">
          <w:t xml:space="preserve"> </w:t>
        </w:r>
      </w:ins>
      <w:ins w:id="78" w:author="Hannah Nesser" w:date="2023-03-29T13:08:00Z">
        <w:r w:rsidR="00A3467D">
          <w:t xml:space="preserve">We find good </w:t>
        </w:r>
        <w:r w:rsidR="00A3467D">
          <w:lastRenderedPageBreak/>
          <w:t>agreement with Worden et al. (2022), who found</w:t>
        </w:r>
      </w:ins>
      <w:ins w:id="79" w:author="Hannah Nesser" w:date="2023-03-29T13:09:00Z">
        <w:r w:rsidR="00A3467D">
          <w:t xml:space="preserve"> </w:t>
        </w:r>
      </w:ins>
      <w:ins w:id="80" w:author="Hannah Nesser" w:date="2023-03-29T13:10:00Z">
        <w:r w:rsidR="00A3467D">
          <w:t xml:space="preserve">2019 </w:t>
        </w:r>
      </w:ins>
      <w:ins w:id="81" w:author="Hannah Nesser" w:date="2023-03-29T13:09:00Z">
        <w:r w:rsidR="00A3467D">
          <w:t xml:space="preserve">emissions </w:t>
        </w:r>
      </w:ins>
      <w:ins w:id="82" w:author="Hannah Nesser" w:date="2023-03-29T13:12:00Z">
        <w:r w:rsidR="00A3467D">
          <w:t xml:space="preserve">in the United States </w:t>
        </w:r>
      </w:ins>
      <w:ins w:id="83" w:author="Hannah Nesser" w:date="2023-03-29T13:09:00Z">
        <w:r w:rsidR="00A3467D">
          <w:t>for</w:t>
        </w:r>
      </w:ins>
      <w:ins w:id="84" w:author="Hannah Nesser" w:date="2023-03-29T13:08:00Z">
        <w:r w:rsidR="00A3467D">
          <w:t xml:space="preserve"> </w:t>
        </w:r>
      </w:ins>
      <w:ins w:id="85" w:author="Hannah Nesser" w:date="2023-03-29T13:09:00Z">
        <w:r w:rsidR="00A3467D">
          <w:t>oil of 2.4</w:t>
        </w:r>
        <w:r w:rsidR="00A3467D">
          <w:t xml:space="preserve"> ± 0.</w:t>
        </w:r>
        <w:r w:rsidR="00A3467D">
          <w:t>3</w:t>
        </w:r>
        <w:r w:rsidR="00A3467D">
          <w:t xml:space="preserve"> </w:t>
        </w:r>
        <w:proofErr w:type="spellStart"/>
        <w:r w:rsidR="00A3467D" w:rsidRPr="0078584E">
          <w:rPr>
            <w:color w:val="000000" w:themeColor="text1"/>
          </w:rPr>
          <w:t>Tg</w:t>
        </w:r>
        <w:proofErr w:type="spellEnd"/>
        <w:r w:rsidR="00A3467D" w:rsidRPr="0078584E">
          <w:rPr>
            <w:color w:val="000000" w:themeColor="text1"/>
          </w:rPr>
          <w:t xml:space="preserve"> a</w:t>
        </w:r>
        <w:r w:rsidR="00A3467D" w:rsidRPr="0078584E">
          <w:rPr>
            <w:color w:val="000000" w:themeColor="text1"/>
            <w:vertAlign w:val="superscript"/>
          </w:rPr>
          <w:t>-1</w:t>
        </w:r>
        <w:r w:rsidR="00A3467D" w:rsidRPr="000D69F4">
          <w:rPr>
            <w:color w:val="000000" w:themeColor="text1"/>
          </w:rPr>
          <w:t xml:space="preserve"> </w:t>
        </w:r>
      </w:ins>
      <w:ins w:id="86" w:author="Hannah Nesser" w:date="2023-03-29T13:10:00Z">
        <w:r w:rsidR="00A3467D">
          <w:rPr>
            <w:color w:val="000000" w:themeColor="text1"/>
          </w:rPr>
          <w:t xml:space="preserve">and for gas of </w:t>
        </w:r>
        <w:r w:rsidR="00A3467D">
          <w:t>7.9</w:t>
        </w:r>
        <w:r w:rsidR="00A3467D">
          <w:t xml:space="preserve"> ± 0.</w:t>
        </w:r>
        <w:r w:rsidR="00A3467D">
          <w:t>9</w:t>
        </w:r>
        <w:r w:rsidR="00A3467D">
          <w:t xml:space="preserve"> </w:t>
        </w:r>
        <w:proofErr w:type="spellStart"/>
        <w:r w:rsidR="00A3467D" w:rsidRPr="0078584E">
          <w:rPr>
            <w:color w:val="000000" w:themeColor="text1"/>
          </w:rPr>
          <w:t>Tg</w:t>
        </w:r>
        <w:proofErr w:type="spellEnd"/>
        <w:r w:rsidR="00A3467D" w:rsidRPr="0078584E">
          <w:rPr>
            <w:color w:val="000000" w:themeColor="text1"/>
          </w:rPr>
          <w:t xml:space="preserve"> a</w:t>
        </w:r>
        <w:r w:rsidR="00A3467D" w:rsidRPr="0078584E">
          <w:rPr>
            <w:color w:val="000000" w:themeColor="text1"/>
            <w:vertAlign w:val="superscript"/>
          </w:rPr>
          <w:t>-1</w:t>
        </w:r>
        <w:r w:rsidR="00A3467D">
          <w:rPr>
            <w:color w:val="000000" w:themeColor="text1"/>
          </w:rPr>
          <w:t>.</w:t>
        </w:r>
      </w:ins>
    </w:p>
    <w:p w14:paraId="35E7A176" w14:textId="07AB7A2B" w:rsidR="00ED167E" w:rsidRDefault="00ED167E" w:rsidP="002031BC"/>
    <w:p w14:paraId="6F975487" w14:textId="7A7506B8" w:rsidR="00ED167E" w:rsidRPr="00B51761" w:rsidRDefault="00ED167E" w:rsidP="002031BC">
      <w:pPr>
        <w:rPr>
          <w:b/>
          <w:bCs/>
        </w:rPr>
      </w:pPr>
      <w:r w:rsidRPr="00B51761">
        <w:rPr>
          <w:b/>
          <w:bCs/>
        </w:rPr>
        <w:t>3.2 Landfill emissions</w:t>
      </w:r>
    </w:p>
    <w:p w14:paraId="4110B7DD" w14:textId="73697F57" w:rsidR="00ED167E" w:rsidRDefault="00FA6AC9" w:rsidP="00ED167E">
      <w:r>
        <w:t xml:space="preserve">We </w:t>
      </w:r>
      <w:r w:rsidR="00E7379F">
        <w:t>consider in more detail the</w:t>
      </w:r>
      <w:r>
        <w:t xml:space="preserve"> </w:t>
      </w:r>
      <w:r w:rsidRPr="00C01462">
        <w:t>5</w:t>
      </w:r>
      <w:r w:rsidR="00C57F30">
        <w:t>3</w:t>
      </w:r>
      <w:r w:rsidRPr="00C01462">
        <w:t xml:space="preserve">% </w:t>
      </w:r>
      <w:r>
        <w:t xml:space="preserve">increase in </w:t>
      </w:r>
      <w:r w:rsidR="00E7379F">
        <w:t xml:space="preserve">our posterior </w:t>
      </w:r>
      <w:r>
        <w:t>landfill emissions relative to the GHGI</w:t>
      </w:r>
      <w:r w:rsidR="00E7379F">
        <w:t xml:space="preserve">. </w:t>
      </w:r>
      <w:r w:rsidR="00ED167E">
        <w:t xml:space="preserve">The GHGI uses two methodologies to estimate </w:t>
      </w:r>
      <w:r w:rsidR="00547456">
        <w:t xml:space="preserve">landfill </w:t>
      </w:r>
      <w:r w:rsidR="00ED167E">
        <w:t>emissions. The first</w:t>
      </w:r>
      <w:r w:rsidR="00FA5D74">
        <w:t xml:space="preserve"> </w:t>
      </w:r>
      <w:r w:rsidR="00547456">
        <w:t xml:space="preserve">uses </w:t>
      </w:r>
      <w:r w:rsidR="00ED167E">
        <w:t>a first order decay model based on landfill mass so that emissions peak the year after waste</w:t>
      </w:r>
      <w:r w:rsidR="00E7379F">
        <w:t xml:space="preserve"> disposal</w:t>
      </w:r>
      <w:r w:rsidR="00ED167E">
        <w:t xml:space="preserve">. </w:t>
      </w:r>
      <w:r w:rsidR="00FA5D74">
        <w:t>Recovered methane is removed from the total</w:t>
      </w:r>
      <w:r w:rsidR="004D36D7">
        <w:t xml:space="preserve"> </w:t>
      </w:r>
      <w:r w:rsidR="004D36D7">
        <w:fldChar w:fldCharType="begin"/>
      </w:r>
      <w:r w:rsidR="004D36D7">
        <w:instrText xml:space="preserve"> ADDIN ZOTERO_ITEM CSL_CITATION {"citationID":"xvtRnYZ8","properties":{"formattedCitation":"(EPA, 2022a)","plainCitation":"(EPA, 2022a)","noteIndex":0},"citationItems":[{"id":347,"uris":["http://zotero.org/users/9726796/items/MSZJIBVB"],"itemData":{"id":347,"type":"report","number":"EPA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1990-2020.","URL":"https://www.epa.gov/system/files/documents/2022-04/us-ghg-inventory-2022-main-text.pdf","author":[{"family":"EPA","given":""}],"issued":{"date-parts":[["2022"]]}}}],"schema":"https://github.com/citation-style-language/schema/raw/master/csl-citation.json"} </w:instrText>
      </w:r>
      <w:r w:rsidR="004D36D7">
        <w:fldChar w:fldCharType="separate"/>
      </w:r>
      <w:r w:rsidR="004D36D7">
        <w:rPr>
          <w:noProof/>
        </w:rPr>
        <w:t>(EPA, 2022a)</w:t>
      </w:r>
      <w:r w:rsidR="004D36D7">
        <w:fldChar w:fldCharType="end"/>
      </w:r>
      <w:r w:rsidR="00FA5D74">
        <w:t>. However, a</w:t>
      </w:r>
      <w:r w:rsidR="00ED167E">
        <w:t xml:space="preserve"> survey of 128 California landfills with </w:t>
      </w:r>
      <w:r w:rsidR="00FA5D74">
        <w:t>gas recovery</w:t>
      </w:r>
      <w:r w:rsidR="00ED167E">
        <w:t xml:space="preserve"> systems </w:t>
      </w:r>
      <w:r w:rsidR="00547456">
        <w:t xml:space="preserve">found </w:t>
      </w:r>
      <w:r w:rsidR="00ED167E">
        <w:t>that methane was produced at relatively constant rates over time</w:t>
      </w:r>
      <w:r w:rsidR="004D36D7">
        <w:t xml:space="preserve"> </w:t>
      </w:r>
      <w:r w:rsidR="004D36D7">
        <w:fldChar w:fldCharType="begin"/>
      </w:r>
      <w:r w:rsidR="004D36D7">
        <w:instrText xml:space="preserve"> ADDIN ZOTERO_ITEM CSL_CITATION {"citationID":"PYfS8BjN","properties":{"formattedCitation":"(Spokas et al., 2015)","plainCitation":"(Spokas et al., 2015)","noteIndex":0},"citationItems":[{"id":424,"uris":["http://zotero.org/users/9726796/items/E3HKBT63"],"itemData":{"id":424,"type":"article-journal","abstract":"Improved quantification of diverse CH4 sources at the urban scale is needed to guide local GHG mitigation strategies in the Anthropocene. Herein, we focus on landfill CH4 emissions in California, challenging the current IPCC methodology which focuses on a climate dependency for landfill CH4 generation (methanogenesis), but does not explicitly consider climate or soil dependencies for emissions. Relying on a comprehensive California landfill database, a field-validated process-based model for landfill CH4 emissions (CALMIM), and select field measurements at 10 California sites with a variety of methods, we support the contrary position: Limited climate dependency for methanogenesis, but strong climate dependency for landfill CH4 emissions. Contrary to the historic IPCC empirical model for methanogenesis with kinetic constants related to climate, we demonstrate a simpler and more robust linear empirical relationship (r2 = 0.85; n=128) between waste mass and landfill biogas recovery [126 × 10-6 Nm3 CH4 hr-1 Mgwaste-1]. More interestingly, there are no statistically significant relationships with climate, site age, or status (open/closed) for landfill biogas recovery. The current IPCC methodology does not consider soil or climate drivers for gaseous transport or seasonal methanotrophy in different cover soils. On the other hand, we illustrate strong climate and soil dependencies for landfill emissions—e.g., average intermediate cover emissions below 20 g CH4 m-2 d-1 when the site’s mean annual precipitation is &amp;gt;500 mm y-1. Thereby, for the California landfill CH4 inventory, the highest-emitting sites shift from landfills containing the largest mass of waste to sites dominated by intermediate cover types having a reduced rate of soil CH4 oxidation during the annual cycle. These differences have profound implications for developing more realistic, science-based urban and regional scale GHG inventories for landfill CH4 while reducing uncertainties for this important anthropogenic source.","container-title":"Elementa: Science of the Anthropocene","DOI":"10.12952/journal.elementa.000051","ISSN":"2325-1026","journalAbbreviation":"Elementa: Science of the Anthropocene","page":"000051","source":"Silverchair","title":"From California dreaming to California data: Challenging historic models for landfill CH4 emissions","title-short":"From California dreaming to California data","volume":"3","author":[{"family":"Spokas","given":"Kurt"},{"family":"Bogner","given":"Jean"},{"family":"Corcoran","given":"Meg"},{"family":"Walker","given":"Scott"}],"editor":[{"family":"Helmig","given":"Detlev"},{"family":"Bruhwiler","given":"Lori"}],"issued":{"date-parts":[["2015",6,16]]}}}],"schema":"https://github.com/citation-style-language/schema/raw/master/csl-citation.json"} </w:instrText>
      </w:r>
      <w:r w:rsidR="004D36D7">
        <w:fldChar w:fldCharType="separate"/>
      </w:r>
      <w:r w:rsidR="004D36D7">
        <w:rPr>
          <w:noProof/>
        </w:rPr>
        <w:t>(Spokas et al., 2015)</w:t>
      </w:r>
      <w:r w:rsidR="004D36D7">
        <w:fldChar w:fldCharType="end"/>
      </w:r>
      <w:r w:rsidR="00ED167E">
        <w:t>. The second method</w:t>
      </w:r>
      <w:r w:rsidR="00547456">
        <w:t xml:space="preserve"> </w:t>
      </w:r>
      <w:r w:rsidR="007F155A">
        <w:t>back</w:t>
      </w:r>
      <w:r w:rsidR="00547456">
        <w:t>-</w:t>
      </w:r>
      <w:r w:rsidR="00ED167E">
        <w:t>calculates emissions as a function of recovered methane given an estimated collection efficiency based on cover and operation</w:t>
      </w:r>
      <w:r w:rsidR="00FA5D74">
        <w:t xml:space="preserve"> methods</w:t>
      </w:r>
      <w:r w:rsidR="00ED167E">
        <w:t>. A default efficiency of 0.75 is assumed if cover information is unavailable</w:t>
      </w:r>
      <w:r w:rsidR="009B2BF9">
        <w:t xml:space="preserve"> </w:t>
      </w:r>
      <w:r w:rsidR="004D36D7">
        <w:fldChar w:fldCharType="begin"/>
      </w:r>
      <w:r w:rsidR="00950A25">
        <w:instrText xml:space="preserve"> ADDIN ZOTERO_ITEM CSL_CITATION {"citationID":"HpwNrOFZ","properties":{"formattedCitation":"(EPA, 2022a)","plainCitation":"(EPA, 2022a)","noteIndex":0},"citationItems":[{"id":347,"uris":["http://zotero.org/users/9726796/items/MSZJIBVB"],"itemData":{"id":347,"type":"report","number":"EPA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1990-2020.","URL":"https://www.epa.gov/system/files/documents/2022-04/us-ghg-inventory-2022-main-text.pdf","author":[{"family":"EPA","given":""}],"issued":{"date-parts":[["2022"]]}}}],"schema":"https://github.com/citation-style-language/schema/raw/master/csl-citation.json"} </w:instrText>
      </w:r>
      <w:r w:rsidR="004D36D7">
        <w:fldChar w:fldCharType="separate"/>
      </w:r>
      <w:r w:rsidR="004D36D7">
        <w:rPr>
          <w:noProof/>
        </w:rPr>
        <w:t>(EPA, 2022a)</w:t>
      </w:r>
      <w:r w:rsidR="004D36D7">
        <w:fldChar w:fldCharType="end"/>
      </w:r>
      <w:r w:rsidR="00ED167E">
        <w:t xml:space="preserve">. </w:t>
      </w:r>
      <w:r w:rsidR="00FA5D74">
        <w:t>GHGI estimates also incorporate GHGRP information</w:t>
      </w:r>
      <w:r w:rsidR="004D36D7">
        <w:t xml:space="preserve"> </w:t>
      </w:r>
      <w:r w:rsidR="004D36D7">
        <w:fldChar w:fldCharType="begin"/>
      </w:r>
      <w:r w:rsidR="00950A25">
        <w:instrText xml:space="preserve"> ADDIN ZOTERO_ITEM CSL_CITATION {"citationID":"Yh645Khz","properties":{"formattedCitation":"(EPA, 2022a)","plainCitation":"(EPA, 2022a)","noteIndex":0},"citationItems":[{"id":347,"uris":["http://zotero.org/users/9726796/items/MSZJIBVB"],"itemData":{"id":347,"type":"report","number":"EPA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1990-2020.","URL":"https://www.epa.gov/system/files/documents/2022-04/us-ghg-inventory-2022-main-text.pdf","author":[{"family":"EPA","given":""}],"issued":{"date-parts":[["2022"]]}}}],"schema":"https://github.com/citation-style-language/schema/raw/master/csl-citation.json"} </w:instrText>
      </w:r>
      <w:r w:rsidR="004D36D7">
        <w:fldChar w:fldCharType="separate"/>
      </w:r>
      <w:r w:rsidR="004D36D7">
        <w:rPr>
          <w:noProof/>
        </w:rPr>
        <w:t>(EPA, 2022a)</w:t>
      </w:r>
      <w:r w:rsidR="004D36D7">
        <w:fldChar w:fldCharType="end"/>
      </w:r>
      <w:r w:rsidR="00FA5D74">
        <w:t xml:space="preserve"> from </w:t>
      </w:r>
      <w:r w:rsidR="00046B68">
        <w:t>1297</w:t>
      </w:r>
      <w:r w:rsidR="00500E82">
        <w:t xml:space="preserve"> landfills </w:t>
      </w:r>
      <w:r w:rsidR="00FA5D74">
        <w:t>emitting more than 1 Gg a</w:t>
      </w:r>
      <w:r w:rsidR="00FA5D74">
        <w:rPr>
          <w:vertAlign w:val="superscript"/>
        </w:rPr>
        <w:t>-1</w:t>
      </w:r>
      <w:r w:rsidR="00FA5D74">
        <w:t xml:space="preserve"> </w:t>
      </w:r>
      <w:r w:rsidR="00500E82">
        <w:t>across the U.S</w:t>
      </w:r>
      <w:r>
        <w:t>.</w:t>
      </w:r>
      <w:r w:rsidR="00093C51">
        <w:t xml:space="preserve"> in 2019</w:t>
      </w:r>
      <w:r w:rsidR="004D36D7">
        <w:t xml:space="preserve"> </w:t>
      </w:r>
      <w:r w:rsidR="00950A25">
        <w:fldChar w:fldCharType="begin"/>
      </w:r>
      <w:r w:rsidR="00950A25">
        <w:instrText xml:space="preserve"> ADDIN ZOTERO_ITEM CSL_CITATION {"citationID":"VJF2iM52","properties":{"formattedCitation":"(EPA GHGRP, 2019)","plainCitation":"(EPA GHGRP, 2019)","noteIndex":0},"citationItems":[{"id":426,"uris":["http://zotero.org/users/9726796/items/QNRJK332"],"itemData":{"id":426,"type":"report","publisher":"U.S. Environmental Protection Agency Greenhouse Gas Reporting Program","title":"Facility Level Information on GreenHouse Gases Tool (FLIGHT)","author":[{"family":"EPA GHGRP","given":""}],"accessed":{"date-parts":[["2023",2,22]]},"issued":{"date-parts":[["2019"]]}}}],"schema":"https://github.com/citation-style-language/schema/raw/master/csl-citation.json"} </w:instrText>
      </w:r>
      <w:r w:rsidR="00950A25">
        <w:fldChar w:fldCharType="separate"/>
      </w:r>
      <w:r w:rsidR="00950A25">
        <w:rPr>
          <w:noProof/>
        </w:rPr>
        <w:t>(EPA GHGRP, 2019)</w:t>
      </w:r>
      <w:r w:rsidR="00950A25">
        <w:fldChar w:fldCharType="end"/>
      </w:r>
      <w:r w:rsidR="0070694F">
        <w:t xml:space="preserve">, </w:t>
      </w:r>
      <w:r w:rsidR="00950A25">
        <w:t xml:space="preserve">over </w:t>
      </w:r>
      <w:r w:rsidR="007463E0">
        <w:t xml:space="preserve">500 of </w:t>
      </w:r>
      <w:r w:rsidR="0070694F">
        <w:t>which</w:t>
      </w:r>
      <w:r w:rsidR="007463E0">
        <w:t xml:space="preserve"> </w:t>
      </w:r>
      <w:r w:rsidR="00093C51">
        <w:t>had</w:t>
      </w:r>
      <w:r w:rsidR="007463E0">
        <w:t xml:space="preserve"> gas recovery systems </w:t>
      </w:r>
      <w:r w:rsidR="00950A25">
        <w:fldChar w:fldCharType="begin"/>
      </w:r>
      <w:r w:rsidR="00950A25">
        <w:instrText xml:space="preserve"> ADDIN ZOTERO_ITEM CSL_CITATION {"citationID":"5YKqsByW","properties":{"formattedCitation":"(EPA LMOP, 2019)","plainCitation":"(EPA LMOP, 2019)","noteIndex":0},"citationItems":[{"id":428,"uris":["http://zotero.org/users/9726796/items/8IVV5DAM"],"itemData":{"id":428,"type":"report","publisher":"U.S. Environmental Protection Agency Landfill Methane Outreach Program","title":"Landfill Methane Outreach Program (LMOP) Historical Database","author":[{"family":"EPA LMOP","given":""}],"accessed":{"date-parts":[["2023",3,13]]},"issued":{"date-parts":[["2019",12]]}}}],"schema":"https://github.com/citation-style-language/schema/raw/master/csl-citation.json"} </w:instrText>
      </w:r>
      <w:r w:rsidR="00950A25">
        <w:fldChar w:fldCharType="separate"/>
      </w:r>
      <w:r w:rsidR="00950A25">
        <w:rPr>
          <w:noProof/>
        </w:rPr>
        <w:t>(EPA LMOP, 2019)</w:t>
      </w:r>
      <w:r w:rsidR="00950A25">
        <w:fldChar w:fldCharType="end"/>
      </w:r>
      <w:r w:rsidR="007463E0">
        <w:t xml:space="preserve">. </w:t>
      </w:r>
      <w:r w:rsidR="00FA5D74">
        <w:t>GHGRP m</w:t>
      </w:r>
      <w:r w:rsidR="009B2BF9">
        <w:t xml:space="preserve">ethane emissions </w:t>
      </w:r>
      <w:r w:rsidR="00FA5D74">
        <w:t xml:space="preserve">can be estimated </w:t>
      </w:r>
      <w:r w:rsidR="009B2BF9">
        <w:t>with</w:t>
      </w:r>
      <w:r w:rsidR="001572D6">
        <w:t xml:space="preserve"> two of</w:t>
      </w:r>
      <w:r w:rsidR="009B2BF9">
        <w:t xml:space="preserve"> four </w:t>
      </w:r>
      <w:r w:rsidR="001572D6">
        <w:t xml:space="preserve">methods depending on whether gas </w:t>
      </w:r>
      <w:r w:rsidR="0070694F">
        <w:t xml:space="preserve">is </w:t>
      </w:r>
      <w:r w:rsidR="001572D6">
        <w:t>collect</w:t>
      </w:r>
      <w:r w:rsidR="0070694F">
        <w:t>ed</w:t>
      </w:r>
      <w:r w:rsidR="009B2BF9">
        <w:t xml:space="preserve">. </w:t>
      </w:r>
      <w:r w:rsidR="007F155A">
        <w:t>Landfills without gas collection</w:t>
      </w:r>
      <w:r w:rsidR="00172438">
        <w:t xml:space="preserve"> </w:t>
      </w:r>
      <w:r w:rsidR="00FA5D74">
        <w:t>estimate</w:t>
      </w:r>
      <w:r w:rsidR="007F155A">
        <w:t xml:space="preserve"> emissions based on landfill attributes </w:t>
      </w:r>
      <w:r w:rsidR="00FA5D74">
        <w:t xml:space="preserve">and the </w:t>
      </w:r>
      <w:r w:rsidR="00172438">
        <w:t xml:space="preserve">GHGI </w:t>
      </w:r>
      <w:r w:rsidR="007F155A">
        <w:t>first</w:t>
      </w:r>
      <w:r w:rsidR="00E7379F">
        <w:t>-</w:t>
      </w:r>
      <w:r w:rsidR="007F155A">
        <w:t>order decay model. Landfills with gas collection must use one of these methods in addition to a back</w:t>
      </w:r>
      <w:r w:rsidR="00333FA4">
        <w:t>-</w:t>
      </w:r>
      <w:r w:rsidR="007F155A">
        <w:t>calculation approach</w:t>
      </w:r>
      <w:r w:rsidR="009C3CFA">
        <w:t xml:space="preserve"> </w:t>
      </w:r>
      <w:r w:rsidR="009C3CFA">
        <w:fldChar w:fldCharType="begin"/>
      </w:r>
      <w:r w:rsidR="009C3CFA">
        <w:instrText xml:space="preserve"> ADDIN ZOTERO_ITEM CSL_CITATION {"citationID":"s6hmnrKD","properties":{"formattedCitation":"(40 CFR Part 98 Subpart HH \\uc0\\u167{} 98.343, n.d.)","plainCitation":"(40 CFR Part 98 Subpart HH § 98.343, n.d.)","dontUpdate":true,"noteIndex":0},"citationItems":[{"id":429,"uris":["http://zotero.org/users/9726796/items/IN8D78H5"],"itemData":{"id":429,"type":"legislation","title":"Calculating GHG emissions","URL":"https://www.ecfr.gov/current/title-40/chapter-I/subchapter-C/part-98/subpart-HH","author":[{"family":"40 CFR Part 98 Subpart HH § 98.343","given":""}]},"label":"page"}],"schema":"https://github.com/citation-style-language/schema/raw/master/csl-citation.json"} </w:instrText>
      </w:r>
      <w:r w:rsidR="009C3CFA">
        <w:fldChar w:fldCharType="separate"/>
      </w:r>
      <w:r w:rsidR="009C3CFA" w:rsidRPr="004F5918">
        <w:t>(40 CFR Part 98 Subpart HH § 98.343)</w:t>
      </w:r>
      <w:r w:rsidR="009C3CFA">
        <w:fldChar w:fldCharType="end"/>
      </w:r>
      <w:r w:rsidR="007F155A">
        <w:t xml:space="preserve">. </w:t>
      </w:r>
      <w:r w:rsidR="00333FA4">
        <w:t>T</w:t>
      </w:r>
      <w:r w:rsidR="009B2BF9">
        <w:t xml:space="preserve">hese methods </w:t>
      </w:r>
      <w:r w:rsidR="00DB2273">
        <w:t xml:space="preserve">have </w:t>
      </w:r>
      <w:r w:rsidR="007F155A">
        <w:t xml:space="preserve">high uncertainties and have </w:t>
      </w:r>
      <w:r w:rsidR="00DB2273">
        <w:t xml:space="preserve">not been field validated </w:t>
      </w:r>
      <w:r w:rsidR="00C553A8">
        <w:fldChar w:fldCharType="begin"/>
      </w:r>
      <w:r w:rsidR="00C553A8">
        <w:instrText xml:space="preserve"> ADDIN ZOTERO_ITEM CSL_CITATION {"citationID":"ksSl2Dml","properties":{"formattedCitation":"(NAS, 2018)","plainCitation":"(NAS, 2018)","noteIndex":0},"citationItems":[{"id":430,"uris":["http://zotero.org/users/9726796/items/MLFNFUL4"],"itemData":{"id":430,"type":"report","event-place":"Washington, D.C.","publisher":"The National Academies Press","publisher-place":"Washington, D.C.","title":"Improving Characterization of Anthropogenic Methane Emissions in the United States","author":[{"family":"NAS","given":""}],"issued":{"date-parts":[["2018"]]}}}],"schema":"https://github.com/citation-style-language/schema/raw/master/csl-citation.json"} </w:instrText>
      </w:r>
      <w:r w:rsidR="00C553A8">
        <w:fldChar w:fldCharType="separate"/>
      </w:r>
      <w:r w:rsidR="00C553A8">
        <w:rPr>
          <w:noProof/>
        </w:rPr>
        <w:t>(NAS, 2018)</w:t>
      </w:r>
      <w:r w:rsidR="00C553A8">
        <w:fldChar w:fldCharType="end"/>
      </w:r>
      <w:r w:rsidR="00DB2273">
        <w:t xml:space="preserve">. </w:t>
      </w:r>
    </w:p>
    <w:p w14:paraId="046C3D87" w14:textId="77777777" w:rsidR="00FA5D74" w:rsidRDefault="00FA5D74" w:rsidP="00ED167E"/>
    <w:p w14:paraId="762C383A" w14:textId="4063C583" w:rsidR="00B210C3" w:rsidRDefault="00176FC4" w:rsidP="00ED167E">
      <w:r>
        <w:t xml:space="preserve">We </w:t>
      </w:r>
      <w:r w:rsidR="00E7379F">
        <w:t>compare</w:t>
      </w:r>
      <w:r w:rsidR="00203C40">
        <w:t xml:space="preserve"> our </w:t>
      </w:r>
      <w:r w:rsidR="00E267D4">
        <w:t xml:space="preserve">posterior </w:t>
      </w:r>
      <w:r w:rsidR="00203C40">
        <w:t xml:space="preserve">landfill emissions to GHGRP </w:t>
      </w:r>
      <w:r w:rsidR="00D01F0A">
        <w:t>facilities</w:t>
      </w:r>
      <w:r w:rsidR="00203C40">
        <w:t xml:space="preserve"> report</w:t>
      </w:r>
      <w:r w:rsidR="00216872">
        <w:t>ing</w:t>
      </w:r>
      <w:r w:rsidR="00203C40">
        <w:t xml:space="preserve"> more than </w:t>
      </w:r>
      <w:r w:rsidR="00E85C1A">
        <w:t>2.5</w:t>
      </w:r>
      <w:r w:rsidR="00E7379F">
        <w:t xml:space="preserve"> </w:t>
      </w:r>
      <w:r w:rsidR="00203C40">
        <w:t>G</w:t>
      </w:r>
      <w:r w:rsidR="00203C40" w:rsidRPr="00C01462">
        <w:t>g a</w:t>
      </w:r>
      <w:r w:rsidR="00203C40" w:rsidRPr="00C01462">
        <w:rPr>
          <w:vertAlign w:val="superscript"/>
        </w:rPr>
        <w:t>-1</w:t>
      </w:r>
      <w:r w:rsidR="00203C40">
        <w:t xml:space="preserve"> methane</w:t>
      </w:r>
      <w:r w:rsidR="00172438">
        <w:t>.</w:t>
      </w:r>
      <w:r w:rsidR="00203C40">
        <w:t xml:space="preserve"> </w:t>
      </w:r>
      <w:r w:rsidR="009045C7">
        <w:t>Of these 531 landfills, w</w:t>
      </w:r>
      <w:r w:rsidR="00172438">
        <w:t xml:space="preserve">e </w:t>
      </w:r>
      <w:r w:rsidR="00E267D4">
        <w:t xml:space="preserve">limit our </w:t>
      </w:r>
      <w:r w:rsidR="002607C4">
        <w:t xml:space="preserve">analysis </w:t>
      </w:r>
      <w:r w:rsidR="00E267D4">
        <w:t>to</w:t>
      </w:r>
      <w:r w:rsidR="009045C7">
        <w:t xml:space="preserve"> the 87</w:t>
      </w:r>
      <w:r w:rsidR="00E267D4">
        <w:t xml:space="preserve"> </w:t>
      </w:r>
      <w:r w:rsidR="00A768CA" w:rsidRPr="00C01462">
        <w:t xml:space="preserve">0.25° </w:t>
      </w:r>
      <w:r w:rsidR="00A768CA" w:rsidRPr="00E3469C">
        <w:t>×</w:t>
      </w:r>
      <w:r w:rsidR="00A768CA" w:rsidRPr="00C01462">
        <w:t xml:space="preserve"> 0.3125° </w:t>
      </w:r>
      <w:r w:rsidR="00E7379F">
        <w:t xml:space="preserve">grid cells </w:t>
      </w:r>
      <w:r w:rsidR="00172438">
        <w:t xml:space="preserve">where </w:t>
      </w:r>
      <w:r w:rsidR="00203C40">
        <w:t xml:space="preserve">TROPOMI provides </w:t>
      </w:r>
      <w:r w:rsidR="00E267D4">
        <w:t xml:space="preserve">an </w:t>
      </w:r>
      <w:r w:rsidR="00203C40">
        <w:t>averaging kernel sensitivity greater than 0.2</w:t>
      </w:r>
      <w:r w:rsidR="008457B1">
        <w:t>0</w:t>
      </w:r>
      <w:r w:rsidR="00E7379F">
        <w:t xml:space="preserve"> and where landfills explain more than 50% of prior emissions</w:t>
      </w:r>
      <w:r w:rsidR="00B17E55" w:rsidRPr="00B17E55">
        <w:t xml:space="preserve"> </w:t>
      </w:r>
      <w:r w:rsidR="00B17E55">
        <w:t>so that we are confident of our ability to separate landfill emissions from other sources</w:t>
      </w:r>
      <w:r w:rsidR="00203C40">
        <w:t>.</w:t>
      </w:r>
      <w:r w:rsidR="00096FEF">
        <w:t xml:space="preserve"> We exclude </w:t>
      </w:r>
      <w:r w:rsidR="00E85C1A">
        <w:t>33</w:t>
      </w:r>
      <w:r w:rsidR="002607C4">
        <w:t xml:space="preserve"> </w:t>
      </w:r>
      <w:r w:rsidR="00D01F0A">
        <w:t>facilities</w:t>
      </w:r>
      <w:r w:rsidR="00096FEF">
        <w:t xml:space="preserve"> in grid cells containing multiple landfills because we are unable to </w:t>
      </w:r>
      <w:r w:rsidR="00216872">
        <w:t>separate the individual contributions to total emissions</w:t>
      </w:r>
      <w:r w:rsidR="00096FEF">
        <w:t xml:space="preserve">. </w:t>
      </w:r>
      <w:r w:rsidR="00B17E55">
        <w:t xml:space="preserve">Figure </w:t>
      </w:r>
      <w:r w:rsidR="009C3CFA">
        <w:t>5</w:t>
      </w:r>
      <w:r w:rsidR="00B17E55">
        <w:t xml:space="preserve"> shows the posterior emissions and corrections to GHGRP for the</w:t>
      </w:r>
      <w:r w:rsidR="00FC7078">
        <w:t xml:space="preserve"> </w:t>
      </w:r>
      <w:r w:rsidR="00FC7078" w:rsidRPr="00B17806">
        <w:rPr>
          <w:color w:val="000000" w:themeColor="text1"/>
        </w:rPr>
        <w:t xml:space="preserve">remaining </w:t>
      </w:r>
      <w:r w:rsidR="00E85C1A" w:rsidRPr="00B17806">
        <w:rPr>
          <w:color w:val="000000" w:themeColor="text1"/>
        </w:rPr>
        <w:t>73</w:t>
      </w:r>
      <w:r w:rsidR="002607C4" w:rsidRPr="00B17806">
        <w:rPr>
          <w:color w:val="000000" w:themeColor="text1"/>
        </w:rPr>
        <w:t xml:space="preserve"> </w:t>
      </w:r>
      <w:r w:rsidR="00FC7078" w:rsidRPr="00B17806">
        <w:rPr>
          <w:color w:val="000000" w:themeColor="text1"/>
        </w:rPr>
        <w:t>facilities</w:t>
      </w:r>
      <w:r w:rsidR="00B43966">
        <w:rPr>
          <w:color w:val="000000" w:themeColor="text1"/>
        </w:rPr>
        <w:t xml:space="preserve"> and</w:t>
      </w:r>
      <w:r w:rsidR="009C3CFA">
        <w:rPr>
          <w:color w:val="000000" w:themeColor="text1"/>
        </w:rPr>
        <w:t xml:space="preserve"> </w:t>
      </w:r>
      <w:r w:rsidR="00293BE1" w:rsidRPr="00B17806">
        <w:rPr>
          <w:color w:val="000000" w:themeColor="text1"/>
        </w:rPr>
        <w:t xml:space="preserve">Table </w:t>
      </w:r>
      <w:r w:rsidR="00D21697" w:rsidRPr="00B17806">
        <w:rPr>
          <w:color w:val="000000" w:themeColor="text1"/>
        </w:rPr>
        <w:t>3</w:t>
      </w:r>
      <w:r w:rsidR="00293BE1" w:rsidRPr="00B17806">
        <w:rPr>
          <w:color w:val="000000" w:themeColor="text1"/>
        </w:rPr>
        <w:t xml:space="preserve"> </w:t>
      </w:r>
      <w:r w:rsidR="00906AC5" w:rsidRPr="00B17806">
        <w:rPr>
          <w:color w:val="000000" w:themeColor="text1"/>
        </w:rPr>
        <w:t xml:space="preserve">shows </w:t>
      </w:r>
      <w:r w:rsidR="00EB64D7" w:rsidRPr="00B17806">
        <w:rPr>
          <w:color w:val="000000" w:themeColor="text1"/>
        </w:rPr>
        <w:t>GHGRP and posterior information for the</w:t>
      </w:r>
      <w:r w:rsidR="00906AC5" w:rsidRPr="00B17806">
        <w:rPr>
          <w:color w:val="000000" w:themeColor="text1"/>
        </w:rPr>
        <w:t xml:space="preserve"> top 10 methane-producing landfills</w:t>
      </w:r>
      <w:r w:rsidR="00D21697" w:rsidRPr="00B17806">
        <w:rPr>
          <w:color w:val="000000" w:themeColor="text1"/>
        </w:rPr>
        <w:t xml:space="preserve"> as ranked by posterior emissions</w:t>
      </w:r>
      <w:r w:rsidR="009C3CFA">
        <w:rPr>
          <w:color w:val="000000" w:themeColor="text1"/>
        </w:rPr>
        <w:t>.</w:t>
      </w:r>
    </w:p>
    <w:p w14:paraId="17760718" w14:textId="77777777" w:rsidR="0009254E" w:rsidRPr="0009254E" w:rsidRDefault="0009254E" w:rsidP="00ED167E"/>
    <w:p w14:paraId="1B139402" w14:textId="75DBB47B" w:rsidR="00936343" w:rsidRPr="00A768CA" w:rsidRDefault="007373E7" w:rsidP="00ED167E">
      <w:pPr>
        <w:rPr>
          <w:color w:val="FF0000"/>
        </w:rPr>
      </w:pPr>
      <w:r w:rsidRPr="003B1741">
        <w:rPr>
          <w:color w:val="000000" w:themeColor="text1"/>
        </w:rPr>
        <w:t>W</w:t>
      </w:r>
      <w:r w:rsidR="00BA2006" w:rsidRPr="003B1741">
        <w:rPr>
          <w:color w:val="000000" w:themeColor="text1"/>
        </w:rPr>
        <w:t xml:space="preserve">e validate </w:t>
      </w:r>
      <w:r w:rsidR="00B17E55" w:rsidRPr="003B1741">
        <w:rPr>
          <w:color w:val="000000" w:themeColor="text1"/>
        </w:rPr>
        <w:t xml:space="preserve">our posterior landfill </w:t>
      </w:r>
      <w:r w:rsidR="00BA2006" w:rsidRPr="003B1741">
        <w:rPr>
          <w:color w:val="000000" w:themeColor="text1"/>
        </w:rPr>
        <w:t>results by compar</w:t>
      </w:r>
      <w:r w:rsidR="002B02AB" w:rsidRPr="003B1741">
        <w:rPr>
          <w:color w:val="000000" w:themeColor="text1"/>
        </w:rPr>
        <w:t>ison to aircraft</w:t>
      </w:r>
      <w:r w:rsidR="00D01F0A" w:rsidRPr="003B1741">
        <w:rPr>
          <w:color w:val="000000" w:themeColor="text1"/>
        </w:rPr>
        <w:t xml:space="preserve">-derived </w:t>
      </w:r>
      <w:r w:rsidR="00172438" w:rsidRPr="003B1741">
        <w:rPr>
          <w:color w:val="000000" w:themeColor="text1"/>
        </w:rPr>
        <w:t xml:space="preserve">estimates </w:t>
      </w:r>
      <w:r w:rsidR="00D01F0A" w:rsidRPr="003B1741">
        <w:rPr>
          <w:color w:val="000000" w:themeColor="text1"/>
        </w:rPr>
        <w:t xml:space="preserve">for </w:t>
      </w:r>
      <w:r w:rsidR="006C37A7" w:rsidRPr="003B1741">
        <w:rPr>
          <w:color w:val="000000" w:themeColor="text1"/>
        </w:rPr>
        <w:t>nine</w:t>
      </w:r>
      <w:r w:rsidR="00B17E55" w:rsidRPr="003B1741">
        <w:rPr>
          <w:color w:val="000000" w:themeColor="text1"/>
        </w:rPr>
        <w:t xml:space="preserve"> </w:t>
      </w:r>
      <w:r w:rsidR="00D01F0A" w:rsidRPr="003B1741">
        <w:rPr>
          <w:color w:val="000000" w:themeColor="text1"/>
        </w:rPr>
        <w:t>facilitie</w:t>
      </w:r>
      <w:r w:rsidR="0009254E" w:rsidRPr="003B1741">
        <w:rPr>
          <w:color w:val="000000" w:themeColor="text1"/>
        </w:rPr>
        <w:t>s</w:t>
      </w:r>
      <w:r w:rsidR="00D21697" w:rsidRPr="003B1741">
        <w:rPr>
          <w:color w:val="000000" w:themeColor="text1"/>
        </w:rPr>
        <w:t xml:space="preserve"> as shown in Figure </w:t>
      </w:r>
      <w:r w:rsidR="00B43966">
        <w:rPr>
          <w:color w:val="000000" w:themeColor="text1"/>
        </w:rPr>
        <w:t>5</w:t>
      </w:r>
      <w:r w:rsidR="002B02AB" w:rsidRPr="003B1741">
        <w:rPr>
          <w:color w:val="000000" w:themeColor="text1"/>
        </w:rPr>
        <w:t xml:space="preserve">. </w:t>
      </w:r>
      <w:r w:rsidR="008C5D31" w:rsidRPr="003B1741">
        <w:rPr>
          <w:color w:val="000000" w:themeColor="text1"/>
        </w:rPr>
        <w:t xml:space="preserve">We find </w:t>
      </w:r>
      <w:r w:rsidR="0009254E" w:rsidRPr="003B1741">
        <w:rPr>
          <w:color w:val="000000" w:themeColor="text1"/>
        </w:rPr>
        <w:t>agreement within error bounds at</w:t>
      </w:r>
      <w:r w:rsidR="008C5D31" w:rsidRPr="003B1741">
        <w:rPr>
          <w:color w:val="000000" w:themeColor="text1"/>
        </w:rPr>
        <w:t xml:space="preserve"> the Seneca Meadows </w:t>
      </w:r>
      <w:r w:rsidR="0009254E" w:rsidRPr="003B1741">
        <w:rPr>
          <w:color w:val="000000" w:themeColor="text1"/>
        </w:rPr>
        <w:t>Landfill</w:t>
      </w:r>
      <w:r w:rsidR="00BE3287" w:rsidRPr="003B1741">
        <w:rPr>
          <w:color w:val="000000" w:themeColor="text1"/>
        </w:rPr>
        <w:t xml:space="preserve"> </w:t>
      </w:r>
      <w:r w:rsidR="00392F72" w:rsidRPr="003B1741">
        <w:rPr>
          <w:color w:val="000000" w:themeColor="text1"/>
        </w:rPr>
        <w:t>in New York (</w:t>
      </w:r>
      <w:r w:rsidR="00C81EA3" w:rsidRPr="003B1741">
        <w:rPr>
          <w:color w:val="000000" w:themeColor="text1"/>
        </w:rPr>
        <w:t>landfill c</w:t>
      </w:r>
      <w:r w:rsidR="001E0770" w:rsidRPr="003B1741">
        <w:rPr>
          <w:color w:val="000000" w:themeColor="text1"/>
        </w:rPr>
        <w:t xml:space="preserve"> in Figure </w:t>
      </w:r>
      <w:r w:rsidR="00B029CD">
        <w:rPr>
          <w:color w:val="000000" w:themeColor="text1"/>
        </w:rPr>
        <w:t>5</w:t>
      </w:r>
      <w:r w:rsidR="00391BC3">
        <w:rPr>
          <w:color w:val="000000" w:themeColor="text1"/>
        </w:rPr>
        <w:t xml:space="preserve">; </w:t>
      </w:r>
      <w:r w:rsidR="00391BC3">
        <w:rPr>
          <w:color w:val="000000" w:themeColor="text1"/>
        </w:rPr>
        <w:fldChar w:fldCharType="begin"/>
      </w:r>
      <w:r w:rsidR="00F551D6">
        <w:rPr>
          <w:color w:val="000000" w:themeColor="text1"/>
        </w:rPr>
        <w:instrText xml:space="preserve"> ADDIN ZOTERO_ITEM CSL_CITATION {"citationID":"S9or489z","properties":{"formattedCitation":"(Catena et al., 2022)","plainCitation":"(Catena et al., 2022)","dontUpdate":true,"noteIndex":0},"citationItems":[{"id":466,"uris":["http://zotero.org/users/9726796/items/UZHIRUZW"],"itemData":{"id":466,"type":"article-journal","abstract":"Landfills are a source of malodors, greenhouse gases, harmful pollutants, pests, noise, and litter. To reduce their impact on neighboring communities, landfill facilities and the policies they follow must reduce emissions of trace gases such as hydrogen sulfide (H2S) and methane (CH4). However, a comprehensive understanding of the spatial variability of both pollutants at landfills should first be established to obtain a clear picture of emissions at landfills. This study measured the mixing ratios of H2S and CH4 at two landfills in New York State (Fresh Kills Landfill and Seneca Meadows Landfill) in November 2021 using laser-based methods deployed in a mobile lab. H2S emission fluxes were estimated based on a mass balance calculation. The highest mixing ratios of both H2S and CH4 were measured at Fresh Kills Landfill, at up to 7 parts per billion (ppb) and ~140 parts per million (ppm), respectively, yet these values resulted in a low ΔH2S/ΔCH4 ratio, at approximately 5.2 ± 2.6 × 10−5 mol mol−1 and a H2S emission flux of 0.02 ± 0.01 mg m−2 day−1. The highest ΔH2S/ΔCH4 ratio was observed at the Seneca Meadows Landfill at 8.6 ± 4.3 × 10−4 mol mol−1 and yielded a H2S emission flux estimate of 17.7 ± 12.9 mg m−2-day−1. The variability in mixing ratios and ΔH2S/ΔCH4 ratios measured at the landfills can be attributed to various factors, including facility operations and design, landfill age, meteorology, types of waste, and pH levels, but further multiday measurements are needed at each landfill to improve emission estimates and determine a more accurate and resolute reasoning behind these variations.","container-title":"Atmosphere","DOI":"10.3390/atmos13081251","ISSN":"2073-4433","issue":"8","language":"en","license":"http://creativecommons.org/licenses/by/3.0/","note":"number: 8\npublisher: Multidisciplinary Digital Publishing Institute","page":"1251","source":"www.mdpi.com","title":"Hydrogen Sulfide Emission Properties from Two Large Landfills in New York State","volume":"13","author":[{"family":"Catena","given":"Alexandra M."},{"family":"Zhang","given":"Jie"},{"family":"Commane","given":"Roisin"},{"family":"Murray","given":"Lee T."},{"family":"Schwab","given":"Margaret J."},{"family":"Leibensperger","given":"Eric M."},{"family":"Marto","given":"Joseph"},{"family":"Smith","given":"Mackenzie L."},{"family":"Schwab","given":"James J."}],"issued":{"date-parts":[["2022",8]]}}}],"schema":"https://github.com/citation-style-language/schema/raw/master/csl-citation.json"} </w:instrText>
      </w:r>
      <w:r w:rsidR="00391BC3">
        <w:rPr>
          <w:color w:val="000000" w:themeColor="text1"/>
        </w:rPr>
        <w:fldChar w:fldCharType="separate"/>
      </w:r>
      <w:r w:rsidR="00391BC3">
        <w:rPr>
          <w:noProof/>
          <w:color w:val="000000" w:themeColor="text1"/>
        </w:rPr>
        <w:t>Catena et al., 2022)</w:t>
      </w:r>
      <w:r w:rsidR="00391BC3">
        <w:rPr>
          <w:color w:val="000000" w:themeColor="text1"/>
        </w:rPr>
        <w:fldChar w:fldCharType="end"/>
      </w:r>
      <w:r w:rsidR="00392F72" w:rsidRPr="003B1741">
        <w:rPr>
          <w:color w:val="000000" w:themeColor="text1"/>
        </w:rPr>
        <w:t xml:space="preserve"> and at the</w:t>
      </w:r>
      <w:r w:rsidR="0009254E" w:rsidRPr="003B1741">
        <w:rPr>
          <w:color w:val="000000" w:themeColor="text1"/>
        </w:rPr>
        <w:t xml:space="preserve"> Kiefer</w:t>
      </w:r>
      <w:r w:rsidR="00C81EA3" w:rsidRPr="003B1741">
        <w:rPr>
          <w:color w:val="000000" w:themeColor="text1"/>
        </w:rPr>
        <w:t xml:space="preserve"> (d)</w:t>
      </w:r>
      <w:r w:rsidR="00392F72" w:rsidRPr="003B1741">
        <w:rPr>
          <w:color w:val="000000" w:themeColor="text1"/>
        </w:rPr>
        <w:t xml:space="preserve">, </w:t>
      </w:r>
      <w:r w:rsidR="00C81EA3" w:rsidRPr="003B1741">
        <w:rPr>
          <w:color w:val="000000" w:themeColor="text1"/>
        </w:rPr>
        <w:t>Frank R. Bowerman (f)</w:t>
      </w:r>
      <w:r w:rsidR="00392F72" w:rsidRPr="003B1741">
        <w:rPr>
          <w:color w:val="000000" w:themeColor="text1"/>
        </w:rPr>
        <w:t xml:space="preserve">, </w:t>
      </w:r>
      <w:r w:rsidR="00C81EA3" w:rsidRPr="003B1741">
        <w:rPr>
          <w:color w:val="000000" w:themeColor="text1"/>
        </w:rPr>
        <w:t xml:space="preserve">Altamont (g), </w:t>
      </w:r>
      <w:r w:rsidR="00392F72" w:rsidRPr="003B1741">
        <w:rPr>
          <w:color w:val="000000" w:themeColor="text1"/>
        </w:rPr>
        <w:t>Newby Island</w:t>
      </w:r>
      <w:r w:rsidR="00C81EA3" w:rsidRPr="003B1741">
        <w:rPr>
          <w:color w:val="000000" w:themeColor="text1"/>
        </w:rPr>
        <w:t xml:space="preserve"> (h), and Keller Canyon (</w:t>
      </w:r>
      <w:proofErr w:type="spellStart"/>
      <w:r w:rsidR="00C81EA3" w:rsidRPr="003B1741">
        <w:rPr>
          <w:color w:val="000000" w:themeColor="text1"/>
        </w:rPr>
        <w:t>i</w:t>
      </w:r>
      <w:proofErr w:type="spellEnd"/>
      <w:r w:rsidR="00C81EA3" w:rsidRPr="003B1741">
        <w:rPr>
          <w:color w:val="000000" w:themeColor="text1"/>
        </w:rPr>
        <w:t>)</w:t>
      </w:r>
      <w:r w:rsidR="00392F72" w:rsidRPr="003B1741">
        <w:rPr>
          <w:color w:val="000000" w:themeColor="text1"/>
        </w:rPr>
        <w:t xml:space="preserve"> </w:t>
      </w:r>
      <w:r w:rsidR="003B1741" w:rsidRPr="006202B5">
        <w:rPr>
          <w:color w:val="000000" w:themeColor="text1"/>
        </w:rPr>
        <w:t>L</w:t>
      </w:r>
      <w:r w:rsidR="00392F72" w:rsidRPr="003B1741">
        <w:rPr>
          <w:color w:val="000000" w:themeColor="text1"/>
        </w:rPr>
        <w:t>andfills in California</w:t>
      </w:r>
      <w:r w:rsidR="00391BC3">
        <w:rPr>
          <w:color w:val="000000" w:themeColor="text1"/>
        </w:rPr>
        <w:t xml:space="preserve"> </w:t>
      </w:r>
      <w:r w:rsidR="00391BC3">
        <w:rPr>
          <w:color w:val="000000" w:themeColor="text1"/>
        </w:rPr>
        <w:fldChar w:fldCharType="begin"/>
      </w:r>
      <w:r w:rsidR="00391BC3">
        <w:rPr>
          <w:color w:val="000000" w:themeColor="text1"/>
        </w:rPr>
        <w:instrText xml:space="preserve"> ADDIN ZOTERO_ITEM CSL_CITATION {"citationID":"WXg14Phr","properties":{"formattedCitation":"(CARB, 2021; Duren et al., 2019)","plainCitation":"(CARB, 2021; Duren et al., 2019)","noteIndex":0},"citationItems":[{"id":468,"uris":["http://zotero.org/users/9726796/items/QMQ6MHQA"],"itemData":{"id":468,"type":"report","note":"Prepared by M. Smith of Scientific Aviation","number":"Agreement no. 18RD032","publisher":"California Air Resources Board","title":"Airborne methane emissions measurement survey: Final summary report","URL":"https://ww2.arb.ca.gov/sites/default/files/2021-05/CARB%20Final%20Final%20Summary%20Report_2021_ADA.pdf","author":[{"family":"CARB","given":""}],"issued":{"date-parts":[["2021",4,12]]}}},{"id":88,"uris":["http://zotero.org/users/9726796/items/PV5V4ZNK"],"itemData":{"id":88,"type":"article-journal","abstract":"Methane is a powerful greenhouse gas and is targeted for emissions mitigation by the US state of California and other jurisdictions worldwide1,2. Unique opportunities for mitigation are presented by point-source emitters—surface features or infrastructure components that are typically less than 10 metres in diameter and emit plumes of highly concentrated methane3. However, data on point-source emissions are sparse and typically lack sufficient spatial and temporal resolution to guide their mitigation and to accurately assess their magnitude4. Here we survey more than 272,000 infrastructure elements in California using an airborne imaging spectrometer that can rapidly map methane plumes5–7. We conduct five campaigns over several months from 2016 to 2018, spanning the oil and gas, manure-management and waste-management sectors, resulting in the detection, geolocation and quantification of emissions from 564 strong methane point sources. Our remote sensing approach enables the rapid and repeated assessment of large areas at high spatial resolution for a poorly characterized population of methane emitters that often appear intermittently and stochastically. We estimate net methane point-source emissions in California to be 0.618 teragrams per year (95 per cent confidence interval 0.523–0.725), equivalent to 34–46 per cent of the state’s methane inventory8 for 2016. Methane ‘super-emitter’ activity occurs in every sector surveyed, with 10 per cent of point sources contributing roughly 60 per cent of point-source emissions—consistent with a study of the US Four Corners region that had a different sectoral mix9. The largest methane emitters in California are a subset of landfills, which exhibit persistent anomalous activity. Methane point-source emissions in California are dominated by landfills (41 per cent), followed by dairies (26 per cent) and the oil and gas sector (26 per cent). Our data have enabled the identification of the 0.2 per cent of California’s infrastructure that is responsible for these emissions. Sharing these data with collaborating infrastructure operators has led to the mitigation of anomalous methane-emission activity10.","container-title":"Nature","DOI":"10.1038/s41586-019-1720-3","ISSN":"14764687","note":"Citation Key: Duren2019","title":"California’s methane super-emitters","author":[{"family":"Duren","given":"Riley M."},{"family":"Thorpe","given":"Andrew K."},{"family":"Foster","given":"Kelsey T."},{"family":"Rafiq","given":"Talha"},{"family":"Hopkins","given":"Francesca M."},{"family":"Yadav","given":"Vineet"},{"family":"Bue","given":"Brian D."},{"family":"Thompson","given":"David R."},{"family":"Conley","given":"Stephen"},{"family":"Colombi","given":"Nadia K."},{"family":"Frankenberg","given":"Christian"},{"family":"McCubbin","given":"Ian B."},{"family":"Eastwood","given":"Michael L."},{"family":"Falk","given":"Matthias"},{"family":"Herner","given":"Jorn D."},{"family":"Croes","given":"Bart E."},{"family":"Green","given":"Robert O."},{"family":"Miller","given":"Charles E."}],"issued":{"date-parts":[["2019"]]}}}],"schema":"https://github.com/citation-style-language/schema/raw/master/csl-citation.json"} </w:instrText>
      </w:r>
      <w:r w:rsidR="00391BC3">
        <w:rPr>
          <w:color w:val="000000" w:themeColor="text1"/>
        </w:rPr>
        <w:fldChar w:fldCharType="separate"/>
      </w:r>
      <w:r w:rsidR="00391BC3">
        <w:rPr>
          <w:noProof/>
          <w:color w:val="000000" w:themeColor="text1"/>
        </w:rPr>
        <w:t>(CARB, 2021; Duren et al., 2019)</w:t>
      </w:r>
      <w:r w:rsidR="00391BC3">
        <w:rPr>
          <w:color w:val="000000" w:themeColor="text1"/>
        </w:rPr>
        <w:fldChar w:fldCharType="end"/>
      </w:r>
      <w:r w:rsidR="00392F72" w:rsidRPr="003B1741">
        <w:rPr>
          <w:color w:val="000000" w:themeColor="text1"/>
        </w:rPr>
        <w:t xml:space="preserve">. </w:t>
      </w:r>
      <w:r w:rsidR="00EB64D7" w:rsidRPr="003B1741">
        <w:rPr>
          <w:color w:val="000000" w:themeColor="text1"/>
        </w:rPr>
        <w:t>W</w:t>
      </w:r>
      <w:r w:rsidRPr="003B1741">
        <w:rPr>
          <w:color w:val="000000" w:themeColor="text1"/>
        </w:rPr>
        <w:t xml:space="preserve">e find much larger emissions </w:t>
      </w:r>
      <w:r w:rsidR="00392F72" w:rsidRPr="003B1741">
        <w:rPr>
          <w:color w:val="000000" w:themeColor="text1"/>
        </w:rPr>
        <w:t xml:space="preserve">than </w:t>
      </w:r>
      <w:r w:rsidR="00C81EA3" w:rsidRPr="003B1741">
        <w:rPr>
          <w:color w:val="000000" w:themeColor="text1"/>
        </w:rPr>
        <w:t xml:space="preserve">previous studies at the South Side Landfill (a) in Indiana </w:t>
      </w:r>
      <w:r w:rsidR="00391BC3">
        <w:rPr>
          <w:color w:val="000000" w:themeColor="text1"/>
        </w:rPr>
        <w:fldChar w:fldCharType="begin"/>
      </w:r>
      <w:r w:rsidR="00F45643">
        <w:rPr>
          <w:color w:val="000000" w:themeColor="text1"/>
        </w:rPr>
        <w:instrText xml:space="preserve"> ADDIN ZOTERO_ITEM CSL_CITATION {"citationID":"3E3gPFOV","properties":{"formattedCitation":"(Cambaliza et al., 2015)","plainCitation":"(Cambaliza et al., 2015)","noteIndex":0},"citationItems":[{"id":472,"uris":["http://zotero.org/users/9726796/items/I4ARS7R4"],"itemData":{"id":472,"type":"article-journal","abstract":"We report the CH4 emission flux from the city of Indianapolis, IN, the site of the Indianapolis Flux Experiment (INFLUX) project for developing, assessing, and improving top-down and bottom-up approaches for quantifying urban greenhouse gas emissions. Using an aircraft-based mass balance approach, we find that the average CH4 emission rate from five flight experiments in 2011 is 135 ± 58 (1σ) moles s-1 (7800 ± 3300 kg hr-1). The effective per capita CH4 emission rate for Indianapolis is 77 kg CH4 person-1 yr-1, a figure that is less than the national anthropogenic CH4 emission (</w:instrText>
      </w:r>
      <w:r w:rsidR="00F45643">
        <w:rPr>
          <w:rFonts w:ascii="Cambria Math" w:hAnsi="Cambria Math" w:cs="Cambria Math"/>
          <w:color w:val="000000" w:themeColor="text1"/>
        </w:rPr>
        <w:instrText>∼</w:instrText>
      </w:r>
      <w:r w:rsidR="00F45643">
        <w:rPr>
          <w:color w:val="000000" w:themeColor="text1"/>
        </w:rPr>
        <w:instrText>91 kg CH4 person-1 yr-1) but considerably larger than the global figure (</w:instrText>
      </w:r>
      <w:r w:rsidR="00F45643">
        <w:rPr>
          <w:rFonts w:ascii="Cambria Math" w:hAnsi="Cambria Math" w:cs="Cambria Math"/>
          <w:color w:val="000000" w:themeColor="text1"/>
        </w:rPr>
        <w:instrText>∼</w:instrText>
      </w:r>
      <w:r w:rsidR="00F45643">
        <w:rPr>
          <w:color w:val="000000" w:themeColor="text1"/>
        </w:rPr>
        <w:instrText>48 kg CH4 person-1 yr-1). We consistently observed elevated CH4 concentrations at specific coordinates along our flight transects downwind of the city. Inflight investigations as well as back trajectories using measured wind directions showed that the elevated concentrations originated from the southwest side of the city where a landfill and a natural gas transmission regulating station (TRS) are located. Street level mobile measurements downwind of the landfill and the TRS supported the results of aircraft-based data, and were used to quantify the relative contributions from the two sources. We find that the CH4 emission from the TRS was negligible relative to the landfill, which was responsible for 33 ± 10% of the citywide emission flux. A regression of propane versus methane from aircraft flask samples suggests that the remaining citywide CH4 emissions (</w:instrText>
      </w:r>
      <w:r w:rsidR="00F45643">
        <w:rPr>
          <w:rFonts w:ascii="Cambria Math" w:hAnsi="Cambria Math" w:cs="Cambria Math"/>
          <w:color w:val="000000" w:themeColor="text1"/>
        </w:rPr>
        <w:instrText>∼</w:instrText>
      </w:r>
      <w:r w:rsidR="00F45643">
        <w:rPr>
          <w:color w:val="000000" w:themeColor="text1"/>
        </w:rPr>
        <w:instrText xml:space="preserve">67%) derive from the natural gas distribution system. We discuss the combination of surface mobile observations and aircraft city-wide flux measurements to determine the total flux and apportionment to important sources.","container-title":"Elementa: Science of the Anthropocene","DOI":"10.12952/journal.elementa.000037","ISSN":"2325-1026","journalAbbreviation":"Elementa: Science of the Anthropocene","page":"000037","source":"Silverchair","title":"Quantification and source apportionment of the methane emission flux from the city of Indianapolis","volume":"3","author":[{"family":"Cambaliza","given":"M. O. L."},{"family":"Shepson","given":"P. B."},{"family":"Bogner","given":"J."},{"family":"Caulton","given":"D. R."},{"family":"Stirm","given":"B."},{"family":"Sweeney","given":"C."},{"family":"Montzka","given":"S. A."},{"family":"Gurney","given":"K. R."},{"family":"Spokas","given":"K."},{"family":"Salmon","given":"O. E."},{"family":"Lavoie","given":"T. N."},{"family":"Hendricks","given":"A."},{"family":"Mays","given":"K."},{"family":"Turnbull","given":"J."},{"family":"Miller","given":"B. R."},{"family":"Lauvaux","given":"T."},{"family":"Davis","given":"K."},{"family":"Karion","given":"A."},{"family":"Moser","given":"B."},{"family":"Miller","given":"C."},{"family":"Obermeyer","given":"C."},{"family":"Whetstone","given":"J."},{"family":"Prasad","given":"K."},{"family":"Miles","given":"N."},{"family":"Richardson","given":"S."}],"editor":[{"family":"Helmig","given":"Detlev"},{"family":"Simpson","given":"Isobel Jane"}],"issued":{"date-parts":[["2015",1,7]]}}}],"schema":"https://github.com/citation-style-language/schema/raw/master/csl-citation.json"} </w:instrText>
      </w:r>
      <w:r w:rsidR="00391BC3">
        <w:rPr>
          <w:color w:val="000000" w:themeColor="text1"/>
        </w:rPr>
        <w:fldChar w:fldCharType="separate"/>
      </w:r>
      <w:r w:rsidR="00F45643">
        <w:rPr>
          <w:noProof/>
          <w:color w:val="000000" w:themeColor="text1"/>
        </w:rPr>
        <w:t>(Cambaliza et al., 2015)</w:t>
      </w:r>
      <w:r w:rsidR="00391BC3">
        <w:rPr>
          <w:color w:val="000000" w:themeColor="text1"/>
        </w:rPr>
        <w:fldChar w:fldCharType="end"/>
      </w:r>
      <w:r w:rsidR="00F45643">
        <w:rPr>
          <w:color w:val="000000" w:themeColor="text1"/>
        </w:rPr>
        <w:t xml:space="preserve"> </w:t>
      </w:r>
      <w:r w:rsidR="00C81EA3" w:rsidRPr="003B1741">
        <w:rPr>
          <w:color w:val="000000" w:themeColor="text1"/>
        </w:rPr>
        <w:t xml:space="preserve">and </w:t>
      </w:r>
      <w:r w:rsidR="00392F72" w:rsidRPr="003B1741">
        <w:rPr>
          <w:color w:val="000000" w:themeColor="text1"/>
        </w:rPr>
        <w:t xml:space="preserve">at the West Miramar Sanitary </w:t>
      </w:r>
      <w:r w:rsidR="00C81EA3" w:rsidRPr="003B1741">
        <w:rPr>
          <w:color w:val="000000" w:themeColor="text1"/>
        </w:rPr>
        <w:t xml:space="preserve">(b) </w:t>
      </w:r>
      <w:r w:rsidR="00392F72" w:rsidRPr="003B1741">
        <w:rPr>
          <w:color w:val="000000" w:themeColor="text1"/>
        </w:rPr>
        <w:t>and Puente Hills</w:t>
      </w:r>
      <w:r w:rsidR="00C81EA3" w:rsidRPr="003B1741">
        <w:rPr>
          <w:color w:val="000000" w:themeColor="text1"/>
        </w:rPr>
        <w:t xml:space="preserve"> (e)</w:t>
      </w:r>
      <w:r w:rsidR="00392F72" w:rsidRPr="003B1741">
        <w:rPr>
          <w:color w:val="000000" w:themeColor="text1"/>
        </w:rPr>
        <w:t xml:space="preserve"> </w:t>
      </w:r>
      <w:r w:rsidR="003B1741" w:rsidRPr="006202B5">
        <w:rPr>
          <w:color w:val="000000" w:themeColor="text1"/>
        </w:rPr>
        <w:t>L</w:t>
      </w:r>
      <w:r w:rsidR="00392F72" w:rsidRPr="003B1741">
        <w:rPr>
          <w:color w:val="000000" w:themeColor="text1"/>
        </w:rPr>
        <w:t>andfill</w:t>
      </w:r>
      <w:r w:rsidR="00C81EA3" w:rsidRPr="003B1741">
        <w:rPr>
          <w:color w:val="000000" w:themeColor="text1"/>
        </w:rPr>
        <w:t>s</w:t>
      </w:r>
      <w:r w:rsidR="00392F72" w:rsidRPr="003B1741">
        <w:rPr>
          <w:color w:val="000000" w:themeColor="text1"/>
        </w:rPr>
        <w:t xml:space="preserve"> in Californi</w:t>
      </w:r>
      <w:r w:rsidR="00C81EA3" w:rsidRPr="003B1741">
        <w:rPr>
          <w:color w:val="000000" w:themeColor="text1"/>
        </w:rPr>
        <w:t>a</w:t>
      </w:r>
      <w:r w:rsidR="00391BC3">
        <w:rPr>
          <w:color w:val="000000" w:themeColor="text1"/>
        </w:rPr>
        <w:t xml:space="preserve"> </w:t>
      </w:r>
      <w:r w:rsidR="00391BC3">
        <w:rPr>
          <w:color w:val="000000" w:themeColor="text1"/>
        </w:rPr>
        <w:fldChar w:fldCharType="begin"/>
      </w:r>
      <w:r w:rsidR="00F45643">
        <w:rPr>
          <w:color w:val="000000" w:themeColor="text1"/>
        </w:rPr>
        <w:instrText xml:space="preserve"> ADDIN ZOTERO_ITEM CSL_CITATION {"citationID":"hgBEGhDt","properties":{"formattedCitation":"(CARB, 2021; Duren et al., 2019)","plainCitation":"(CARB, 2021; Duren et al., 2019)","noteIndex":0},"citationItems":[{"id":468,"uris":["http://zotero.org/users/9726796/items/QMQ6MHQA"],"itemData":{"id":468,"type":"report","note":"Prepared by M. Smith of Scientific Aviation","number":"Agreement no. 18RD032","publisher":"California Air Resources Board","title":"Airborne methane emissions measurement survey: Final summary report","URL":"https://ww2.arb.ca.gov/sites/default/files/2021-05/CARB%20Final%20Final%20Summary%20Report_2021_ADA.pdf","author":[{"family":"CARB","given":""}],"issued":{"date-parts":[["2021",4,12]]}}},{"id":88,"uris":["http://zotero.org/users/9726796/items/PV5V4ZNK"],"itemData":{"id":88,"type":"article-journal","abstract":"Methane is a powerful greenhouse gas and is targeted for emissions mitigation by the US state of California and other jurisdictions worldwide1,2. Unique opportunities for mitigation are presented by point-source emitters—surface features or infrastructure components that are typically less than 10 metres in diameter and emit plumes of highly concentrated methane3. However, data on point-source emissions are sparse and typically lack sufficient spatial and temporal resolution to guide their mitigation and to accurately assess their magnitude4. Here we survey more than 272,000 infrastructure elements in California using an airborne imaging spectrometer that can rapidly map methane plumes5–7. We conduct five campaigns over several months from 2016 to 2018, spanning the oil and gas, manure-management and waste-management sectors, resulting in the detection, geolocation and quantification of emissions from 564 strong methane point sources. Our remote sensing approach enables the rapid and repeated assessment of large areas at high spatial resolution for a poorly characterized population of methane emitters that often appear intermittently and stochastically. We estimate net methane point-source emissions in California to be 0.618 teragrams per year (95 per cent confidence interval 0.523–0.725), equivalent to 34–46 per cent of the state’s methane inventory8 for 2016. Methane ‘super-emitter’ activity occurs in every sector surveyed, with 10 per cent of point sources contributing roughly 60 per cent of point-source emissions—consistent with a study of the US Four Corners region that had a different sectoral mix9. The largest methane emitters in California are a subset of landfills, which exhibit persistent anomalous activity. Methane point-source emissions in California are dominated by landfills (41 per cent), followed by dairies (26 per cent) and the oil and gas sector (26 per cent). Our data have enabled the identification of the 0.2 per cent of California’s infrastructure that is responsible for these emissions. Sharing these data with collaborating infrastructure operators has led to the mitigation of anomalous methane-emission activity10.","container-title":"Nature","DOI":"10.1038/s41586-019-1720-3","ISSN":"14764687","note":"Citation Key: Duren2019","title":"California’s methane super-emitters","author":[{"family":"Duren","given":"Riley M."},{"family":"Thorpe","given":"Andrew K."},{"family":"Foster","given":"Kelsey T."},{"family":"Rafiq","given":"Talha"},{"family":"Hopkins","given":"Francesca M."},{"family":"Yadav","given":"Vineet"},{"family":"Bue","given":"Brian D."},{"family":"Thompson","given":"David R."},{"family":"Conley","given":"Stephen"},{"family":"Colombi","given":"Nadia K."},{"family":"Frankenberg","given":"Christian"},{"family":"McCubbin","given":"Ian B."},{"family":"Eastwood","given":"Michael L."},{"family":"Falk","given":"Matthias"},{"family":"Herner","given":"Jorn D."},{"family":"Croes","given":"Bart E."},{"family":"Green","given":"Robert O."},{"family":"Miller","given":"Charles E."}],"issued":{"date-parts":[["2019"]]}}}],"schema":"https://github.com/citation-style-language/schema/raw/master/csl-citation.json"} </w:instrText>
      </w:r>
      <w:r w:rsidR="00391BC3">
        <w:rPr>
          <w:color w:val="000000" w:themeColor="text1"/>
        </w:rPr>
        <w:fldChar w:fldCharType="separate"/>
      </w:r>
      <w:r w:rsidR="00391BC3">
        <w:rPr>
          <w:noProof/>
          <w:color w:val="000000" w:themeColor="text1"/>
        </w:rPr>
        <w:t>(CARB, 2021; Duren et al., 2019)</w:t>
      </w:r>
      <w:r w:rsidR="00391BC3">
        <w:rPr>
          <w:color w:val="000000" w:themeColor="text1"/>
        </w:rPr>
        <w:fldChar w:fldCharType="end"/>
      </w:r>
      <w:r w:rsidR="009248C7" w:rsidRPr="003B1741">
        <w:rPr>
          <w:color w:val="000000" w:themeColor="text1"/>
        </w:rPr>
        <w:t xml:space="preserve">. </w:t>
      </w:r>
      <w:r w:rsidR="00172438" w:rsidRPr="003B1741">
        <w:rPr>
          <w:color w:val="000000" w:themeColor="text1"/>
        </w:rPr>
        <w:t>The</w:t>
      </w:r>
      <w:r w:rsidR="009248C7" w:rsidRPr="003B1741">
        <w:rPr>
          <w:color w:val="000000" w:themeColor="text1"/>
        </w:rPr>
        <w:t xml:space="preserve"> </w:t>
      </w:r>
      <w:r w:rsidR="00CD1037" w:rsidRPr="003B1741">
        <w:rPr>
          <w:color w:val="000000" w:themeColor="text1"/>
        </w:rPr>
        <w:t xml:space="preserve">South Side </w:t>
      </w:r>
      <w:r w:rsidR="003B1741" w:rsidRPr="006202B5">
        <w:rPr>
          <w:color w:val="000000" w:themeColor="text1"/>
        </w:rPr>
        <w:t>L</w:t>
      </w:r>
      <w:r w:rsidR="00CD1037" w:rsidRPr="003B1741">
        <w:rPr>
          <w:color w:val="000000" w:themeColor="text1"/>
        </w:rPr>
        <w:t>andfill began construction on a large landfill gas facility in June 2019</w:t>
      </w:r>
      <w:r w:rsidR="0099618B">
        <w:rPr>
          <w:color w:val="000000" w:themeColor="text1"/>
        </w:rPr>
        <w:t xml:space="preserve"> </w:t>
      </w:r>
      <w:r w:rsidR="00391BC3">
        <w:rPr>
          <w:color w:val="000000" w:themeColor="text1"/>
        </w:rPr>
        <w:fldChar w:fldCharType="begin"/>
      </w:r>
      <w:r w:rsidR="00391BC3">
        <w:rPr>
          <w:color w:val="000000" w:themeColor="text1"/>
        </w:rPr>
        <w:instrText xml:space="preserve"> ADDIN ZOTERO_ITEM CSL_CITATION {"citationID":"TOq6ipnU","properties":{"formattedCitation":"(EPA LMOP, 2019)","plainCitation":"(EPA LMOP, 2019)","noteIndex":0},"citationItems":[{"id":428,"uris":["http://zotero.org/users/9726796/items/8IVV5DAM"],"itemData":{"id":428,"type":"report","publisher":"U.S. Environmental Protection Agency Landfill Methane Outreach Program","title":"Landfill Methane Outreach Program (LMOP) Historical Database","author":[{"family":"EPA LMOP","given":""}],"accessed":{"date-parts":[["2023",3,13]]},"issued":{"date-parts":[["2019",12]]}}}],"schema":"https://github.com/citation-style-language/schema/raw/master/csl-citation.json"} </w:instrText>
      </w:r>
      <w:r w:rsidR="00391BC3">
        <w:rPr>
          <w:color w:val="000000" w:themeColor="text1"/>
        </w:rPr>
        <w:fldChar w:fldCharType="separate"/>
      </w:r>
      <w:r w:rsidR="00391BC3">
        <w:rPr>
          <w:noProof/>
          <w:color w:val="000000" w:themeColor="text1"/>
        </w:rPr>
        <w:t>(EPA LMOP, 2019)</w:t>
      </w:r>
      <w:r w:rsidR="00391BC3">
        <w:rPr>
          <w:color w:val="000000" w:themeColor="text1"/>
        </w:rPr>
        <w:fldChar w:fldCharType="end"/>
      </w:r>
      <w:r w:rsidR="00CD1037" w:rsidRPr="003B1741">
        <w:rPr>
          <w:color w:val="000000" w:themeColor="text1"/>
        </w:rPr>
        <w:t xml:space="preserve">, emissions from which were not captured by the 2011 aircraft </w:t>
      </w:r>
      <w:r w:rsidR="000A0B9F" w:rsidRPr="003B1741">
        <w:rPr>
          <w:color w:val="000000" w:themeColor="text1"/>
        </w:rPr>
        <w:t>campaign</w:t>
      </w:r>
      <w:r w:rsidR="00CD1037" w:rsidRPr="003B1741">
        <w:rPr>
          <w:color w:val="000000" w:themeColor="text1"/>
        </w:rPr>
        <w:t xml:space="preserve">. </w:t>
      </w:r>
      <w:r w:rsidR="00DE69E1">
        <w:rPr>
          <w:color w:val="000000" w:themeColor="text1"/>
        </w:rPr>
        <w:t xml:space="preserve">Methane concentrations of 8662 </w:t>
      </w:r>
      <w:r w:rsidR="00C2279C">
        <w:rPr>
          <w:color w:val="000000" w:themeColor="text1"/>
        </w:rPr>
        <w:t xml:space="preserve">ppm </w:t>
      </w:r>
      <w:r w:rsidR="00DE69E1">
        <w:rPr>
          <w:color w:val="000000" w:themeColor="text1"/>
        </w:rPr>
        <w:t>were recorded at a leak at t</w:t>
      </w:r>
      <w:r w:rsidR="00CD1037" w:rsidRPr="003B1741">
        <w:rPr>
          <w:color w:val="000000" w:themeColor="text1"/>
        </w:rPr>
        <w:t xml:space="preserve">he West Miramar Sanitary Landfill in November 2019 </w:t>
      </w:r>
      <w:r w:rsidR="00DB29D4">
        <w:fldChar w:fldCharType="begin"/>
      </w:r>
      <w:r w:rsidR="00DB29D4">
        <w:instrText xml:space="preserve"> ADDIN ZOTERO_ITEM CSL_CITATION {"citationID":"oZiOd224","properties":{"formattedCitation":"(San Diego Air Pollution Control District, 2019)","plainCitation":"(San Diego Air Pollution Control District, 2019)","noteIndex":0},"citationItems":[{"id":495,"uris":["http://zotero.org/users/9726796/items/IUDGC2JA"],"itemData":{"id":495,"type":"document","source":"APCD1989-SITE-07515","title":"San Diego Air Pollution Control District Inspector's Narrative","author":[{"family":"San Diego Air Pollution Control District","given":""}],"accessed":{"date-parts":[["2023",2,23]]},"issued":{"date-parts":[["2019",12,9]]}}}],"schema":"https://github.com/citation-style-language/schema/raw/master/csl-citation.json"} </w:instrText>
      </w:r>
      <w:r w:rsidR="00DB29D4">
        <w:fldChar w:fldCharType="separate"/>
      </w:r>
      <w:r w:rsidR="00DB29D4">
        <w:rPr>
          <w:noProof/>
        </w:rPr>
        <w:t>(San Diego Air Pollution Control District, 2019)</w:t>
      </w:r>
      <w:r w:rsidR="00DB29D4">
        <w:fldChar w:fldCharType="end"/>
      </w:r>
      <w:r w:rsidR="00CD1037" w:rsidRPr="003B1741">
        <w:rPr>
          <w:color w:val="000000" w:themeColor="text1"/>
        </w:rPr>
        <w:t xml:space="preserve">, </w:t>
      </w:r>
      <w:r w:rsidR="003B1741">
        <w:rPr>
          <w:color w:val="000000" w:themeColor="text1"/>
        </w:rPr>
        <w:t xml:space="preserve">suggesting that </w:t>
      </w:r>
      <w:r w:rsidR="00FD68B3">
        <w:rPr>
          <w:color w:val="000000" w:themeColor="text1"/>
        </w:rPr>
        <w:t>estimates</w:t>
      </w:r>
      <w:r w:rsidR="003B1741">
        <w:rPr>
          <w:color w:val="000000" w:themeColor="text1"/>
        </w:rPr>
        <w:t xml:space="preserve"> </w:t>
      </w:r>
      <w:r w:rsidR="00FD68B3">
        <w:rPr>
          <w:color w:val="000000" w:themeColor="text1"/>
        </w:rPr>
        <w:t xml:space="preserve">from other years </w:t>
      </w:r>
      <w:r w:rsidR="003B1741">
        <w:rPr>
          <w:color w:val="000000" w:themeColor="text1"/>
        </w:rPr>
        <w:t xml:space="preserve">may not be representative of </w:t>
      </w:r>
      <w:r w:rsidR="009C3CFA">
        <w:rPr>
          <w:color w:val="000000" w:themeColor="text1"/>
        </w:rPr>
        <w:t xml:space="preserve">2019 </w:t>
      </w:r>
      <w:r w:rsidR="003B1741" w:rsidRPr="00391BC3">
        <w:rPr>
          <w:color w:val="000000" w:themeColor="text1"/>
        </w:rPr>
        <w:t>emissions</w:t>
      </w:r>
      <w:r w:rsidR="00CD1037" w:rsidRPr="00391BC3">
        <w:rPr>
          <w:color w:val="000000" w:themeColor="text1"/>
        </w:rPr>
        <w:t xml:space="preserve">. </w:t>
      </w:r>
      <w:r w:rsidR="000A0B9F" w:rsidRPr="00391BC3">
        <w:rPr>
          <w:color w:val="000000" w:themeColor="text1"/>
        </w:rPr>
        <w:t>T</w:t>
      </w:r>
      <w:r w:rsidR="00CD1037" w:rsidRPr="00391BC3">
        <w:rPr>
          <w:color w:val="000000" w:themeColor="text1"/>
        </w:rPr>
        <w:t>he Puente Hill</w:t>
      </w:r>
      <w:r w:rsidR="00093DD4" w:rsidRPr="00391BC3">
        <w:rPr>
          <w:color w:val="000000" w:themeColor="text1"/>
        </w:rPr>
        <w:t>s</w:t>
      </w:r>
      <w:r w:rsidR="00CD1037" w:rsidRPr="00391BC3">
        <w:rPr>
          <w:color w:val="000000" w:themeColor="text1"/>
        </w:rPr>
        <w:t xml:space="preserve"> Landfill </w:t>
      </w:r>
      <w:r w:rsidR="00F113DC" w:rsidRPr="00391BC3">
        <w:rPr>
          <w:color w:val="000000" w:themeColor="text1"/>
        </w:rPr>
        <w:t>closed in 2013</w:t>
      </w:r>
      <w:r w:rsidR="001D7C11" w:rsidRPr="00391BC3">
        <w:rPr>
          <w:color w:val="000000" w:themeColor="text1"/>
        </w:rPr>
        <w:t xml:space="preserve"> but was previously one of the largest landfills in </w:t>
      </w:r>
      <w:r w:rsidR="001D7C11" w:rsidRPr="00685E57">
        <w:rPr>
          <w:color w:val="000000" w:themeColor="text1"/>
        </w:rPr>
        <w:t xml:space="preserve">CONUS </w:t>
      </w:r>
      <w:r w:rsidR="006202B5" w:rsidRPr="00685E57">
        <w:rPr>
          <w:color w:val="000000" w:themeColor="text1"/>
        </w:rPr>
        <w:fldChar w:fldCharType="begin"/>
      </w:r>
      <w:r w:rsidR="006202B5" w:rsidRPr="00685E57">
        <w:rPr>
          <w:color w:val="000000" w:themeColor="text1"/>
        </w:rPr>
        <w:instrText xml:space="preserve"> ADDIN ZOTERO_ITEM CSL_CITATION {"citationID":"NLQU9L20","properties":{"formattedCitation":"(EPA GHGRP, 2019)","plainCitation":"(EPA GHGRP, 2019)","noteIndex":0},"citationItems":[{"id":426,"uris":["http://zotero.org/users/9726796/items/QNRJK332"],"itemData":{"id":426,"type":"report","publisher":"U.S. Environmental Protection Agency Greenhouse Gas Reporting Program","title":"Facility Level Information on GreenHouse Gases Tool (FLIGHT)","author":[{"family":"EPA GHGRP","given":""}],"accessed":{"date-parts":[["2023",2,22]]},"issued":{"date-parts":[["2019"]]}}}],"schema":"https://github.com/citation-style-language/schema/raw/master/csl-citation.json"} </w:instrText>
      </w:r>
      <w:r w:rsidR="006202B5" w:rsidRPr="00685E57">
        <w:rPr>
          <w:color w:val="000000" w:themeColor="text1"/>
        </w:rPr>
        <w:fldChar w:fldCharType="separate"/>
      </w:r>
      <w:r w:rsidR="006202B5" w:rsidRPr="00685E57">
        <w:rPr>
          <w:noProof/>
          <w:color w:val="000000" w:themeColor="text1"/>
        </w:rPr>
        <w:t>(EPA GHGRP, 2019)</w:t>
      </w:r>
      <w:r w:rsidR="006202B5" w:rsidRPr="00685E57">
        <w:rPr>
          <w:color w:val="000000" w:themeColor="text1"/>
        </w:rPr>
        <w:fldChar w:fldCharType="end"/>
      </w:r>
      <w:r w:rsidR="001D7C11" w:rsidRPr="00685E57">
        <w:rPr>
          <w:color w:val="000000" w:themeColor="text1"/>
        </w:rPr>
        <w:t xml:space="preserve">. </w:t>
      </w:r>
      <w:r w:rsidR="00E5672D" w:rsidRPr="00685E57">
        <w:rPr>
          <w:color w:val="000000" w:themeColor="text1"/>
        </w:rPr>
        <w:t xml:space="preserve">Our landfill </w:t>
      </w:r>
      <w:r w:rsidR="00E5672D" w:rsidRPr="00391BC3">
        <w:rPr>
          <w:color w:val="000000" w:themeColor="text1"/>
        </w:rPr>
        <w:t>attribution approach, which relies on</w:t>
      </w:r>
      <w:r w:rsidR="001D7C11" w:rsidRPr="00391BC3">
        <w:rPr>
          <w:color w:val="000000" w:themeColor="text1"/>
        </w:rPr>
        <w:t xml:space="preserve"> </w:t>
      </w:r>
      <w:r w:rsidR="00E5672D" w:rsidRPr="00391BC3">
        <w:rPr>
          <w:color w:val="000000" w:themeColor="text1"/>
        </w:rPr>
        <w:t xml:space="preserve">a </w:t>
      </w:r>
      <w:r w:rsidR="001D7C11" w:rsidRPr="00391BC3">
        <w:rPr>
          <w:color w:val="000000" w:themeColor="text1"/>
        </w:rPr>
        <w:t>prior estimate from 2012</w:t>
      </w:r>
      <w:r w:rsidR="00E5672D" w:rsidRPr="00391BC3">
        <w:rPr>
          <w:color w:val="000000" w:themeColor="text1"/>
        </w:rPr>
        <w:t>,</w:t>
      </w:r>
      <w:r w:rsidR="001D7C11" w:rsidRPr="00391BC3">
        <w:rPr>
          <w:color w:val="000000" w:themeColor="text1"/>
        </w:rPr>
        <w:t xml:space="preserve"> may </w:t>
      </w:r>
      <w:r w:rsidR="00E5672D" w:rsidRPr="00391BC3">
        <w:rPr>
          <w:color w:val="000000" w:themeColor="text1"/>
        </w:rPr>
        <w:t xml:space="preserve">therefore misallocate </w:t>
      </w:r>
      <w:r w:rsidR="001D7C11" w:rsidRPr="00391BC3">
        <w:rPr>
          <w:color w:val="000000" w:themeColor="text1"/>
        </w:rPr>
        <w:t xml:space="preserve">emissions to </w:t>
      </w:r>
      <w:r w:rsidR="00936343" w:rsidRPr="00391BC3">
        <w:rPr>
          <w:color w:val="000000" w:themeColor="text1"/>
        </w:rPr>
        <w:t>the Puente Hills L</w:t>
      </w:r>
      <w:r w:rsidR="001D7C11" w:rsidRPr="00391BC3">
        <w:rPr>
          <w:color w:val="000000" w:themeColor="text1"/>
        </w:rPr>
        <w:t xml:space="preserve">andfill </w:t>
      </w:r>
      <w:r w:rsidR="0099618B" w:rsidRPr="00391BC3">
        <w:rPr>
          <w:color w:val="000000" w:themeColor="text1"/>
        </w:rPr>
        <w:t>instead of</w:t>
      </w:r>
      <w:r w:rsidR="001D7C11" w:rsidRPr="00391BC3">
        <w:rPr>
          <w:color w:val="000000" w:themeColor="text1"/>
        </w:rPr>
        <w:t xml:space="preserve"> to </w:t>
      </w:r>
      <w:r w:rsidR="00E5672D" w:rsidRPr="00391BC3">
        <w:rPr>
          <w:color w:val="000000" w:themeColor="text1"/>
        </w:rPr>
        <w:t>co-located</w:t>
      </w:r>
      <w:r w:rsidR="001D7C11" w:rsidRPr="00391BC3">
        <w:rPr>
          <w:color w:val="000000" w:themeColor="text1"/>
        </w:rPr>
        <w:t xml:space="preserve"> </w:t>
      </w:r>
      <w:r w:rsidR="00C2279C" w:rsidRPr="00391BC3">
        <w:rPr>
          <w:color w:val="000000" w:themeColor="text1"/>
        </w:rPr>
        <w:t>oil and gas operations</w:t>
      </w:r>
      <w:r w:rsidR="001D7C11" w:rsidRPr="00391BC3">
        <w:rPr>
          <w:color w:val="000000" w:themeColor="text1"/>
        </w:rPr>
        <w:t>.</w:t>
      </w:r>
    </w:p>
    <w:p w14:paraId="2123E31F" w14:textId="77777777" w:rsidR="00BA2006" w:rsidRDefault="00BA2006" w:rsidP="00ED167E"/>
    <w:p w14:paraId="24577671" w14:textId="1794F920" w:rsidR="004E3E30" w:rsidRDefault="00906A1B" w:rsidP="00172438">
      <w:pPr>
        <w:rPr>
          <w:color w:val="FF0000"/>
        </w:rPr>
      </w:pPr>
      <w:r>
        <w:t>We find mean facility emissions of</w:t>
      </w:r>
      <w:r w:rsidR="00096FEF">
        <w:t xml:space="preserve"> </w:t>
      </w:r>
      <w:r w:rsidR="00E85C1A">
        <w:t>13</w:t>
      </w:r>
      <w:r w:rsidR="00096FEF">
        <w:t xml:space="preserve"> Gg</w:t>
      </w:r>
      <w:r w:rsidR="00096FEF" w:rsidRPr="00C01462">
        <w:t xml:space="preserve"> a</w:t>
      </w:r>
      <w:r w:rsidR="00096FEF" w:rsidRPr="00C01462">
        <w:rPr>
          <w:vertAlign w:val="superscript"/>
        </w:rPr>
        <w:t>-1</w:t>
      </w:r>
      <w:r>
        <w:t xml:space="preserve"> compared to the GHGRP mean of </w:t>
      </w:r>
      <w:r w:rsidR="00E85C1A">
        <w:t>7</w:t>
      </w:r>
      <w:r>
        <w:t>.</w:t>
      </w:r>
      <w:r w:rsidR="00E85C1A">
        <w:t xml:space="preserve">2 </w:t>
      </w:r>
      <w:r>
        <w:t>Gg</w:t>
      </w:r>
      <w:r w:rsidRPr="00C01462">
        <w:t xml:space="preserve"> a</w:t>
      </w:r>
      <w:r w:rsidRPr="00C01462">
        <w:rPr>
          <w:vertAlign w:val="superscript"/>
        </w:rPr>
        <w:t>-1</w:t>
      </w:r>
      <w:r w:rsidR="00E85C1A">
        <w:t xml:space="preserve"> for the 73 landfills considered here.</w:t>
      </w:r>
      <w:r>
        <w:t xml:space="preserve"> </w:t>
      </w:r>
      <w:r w:rsidR="0099618B">
        <w:t>As reflected in Table 3, w</w:t>
      </w:r>
      <w:r w:rsidR="002217CA">
        <w:t xml:space="preserve">e find </w:t>
      </w:r>
      <w:r w:rsidR="00D10EC6">
        <w:t>no</w:t>
      </w:r>
      <w:r w:rsidR="002217CA">
        <w:t xml:space="preserve"> correlation (R</w:t>
      </w:r>
      <w:r w:rsidR="002217CA">
        <w:rPr>
          <w:vertAlign w:val="superscript"/>
        </w:rPr>
        <w:t>2</w:t>
      </w:r>
      <w:r w:rsidR="002217CA">
        <w:t xml:space="preserve"> = 0.0</w:t>
      </w:r>
      <w:r w:rsidR="00E85C1A">
        <w:t>0</w:t>
      </w:r>
      <w:r w:rsidR="002217CA">
        <w:t>) between GHGRP emissions and our posterior</w:t>
      </w:r>
      <w:r w:rsidR="00E85C1A">
        <w:t xml:space="preserve"> estimates</w:t>
      </w:r>
      <w:r w:rsidR="009C3CFA">
        <w:t xml:space="preserve">, which </w:t>
      </w:r>
      <w:r w:rsidR="00E85C1A">
        <w:t xml:space="preserve">does not improve </w:t>
      </w:r>
      <w:r w:rsidR="002217CA">
        <w:t xml:space="preserve">when we consider only facilities that </w:t>
      </w:r>
      <w:r w:rsidR="00F53225">
        <w:t xml:space="preserve">do </w:t>
      </w:r>
      <w:r w:rsidR="00E85C1A">
        <w:t>or</w:t>
      </w:r>
      <w:r w:rsidR="002217CA">
        <w:t xml:space="preserve"> do not </w:t>
      </w:r>
      <w:r w:rsidR="00F53225">
        <w:t>capture landfill gas</w:t>
      </w:r>
      <w:r w:rsidR="0099618B">
        <w:t>.</w:t>
      </w:r>
      <w:r w:rsidR="00D27072">
        <w:t xml:space="preserve"> </w:t>
      </w:r>
      <w:r w:rsidR="0099618B">
        <w:t>This implies that</w:t>
      </w:r>
      <w:r w:rsidR="00D27072">
        <w:t xml:space="preserve"> the bottom-up approaches </w:t>
      </w:r>
      <w:r w:rsidR="0099618B">
        <w:t xml:space="preserve">used </w:t>
      </w:r>
      <w:r w:rsidR="00D27072">
        <w:t>for emissions estimation have little predictability</w:t>
      </w:r>
      <w:r w:rsidR="00670F07">
        <w:t>.</w:t>
      </w:r>
    </w:p>
    <w:p w14:paraId="0138DB85" w14:textId="77777777" w:rsidR="004E3E30" w:rsidRDefault="004E3E30" w:rsidP="00172438">
      <w:pPr>
        <w:rPr>
          <w:color w:val="FF0000"/>
        </w:rPr>
      </w:pPr>
    </w:p>
    <w:p w14:paraId="55F4FC6D" w14:textId="61D8CC57" w:rsidR="00172438" w:rsidRPr="004E3E30" w:rsidRDefault="005C42C4" w:rsidP="00172438">
      <w:pPr>
        <w:rPr>
          <w:color w:val="FF0000"/>
        </w:rPr>
      </w:pPr>
      <w:r>
        <w:t xml:space="preserve">For the </w:t>
      </w:r>
      <w:r w:rsidR="003252FF">
        <w:t>38</w:t>
      </w:r>
      <w:r w:rsidR="00E85C1A">
        <w:t xml:space="preserve"> </w:t>
      </w:r>
      <w:r>
        <w:t xml:space="preserve">facilities that recover gas, we </w:t>
      </w:r>
      <w:r w:rsidR="002A1A35">
        <w:t>use</w:t>
      </w:r>
      <w:r w:rsidR="000B4C5D">
        <w:t xml:space="preserve"> avoided methane emissions</w:t>
      </w:r>
      <w:r w:rsidR="00D27072">
        <w:t xml:space="preserve"> </w:t>
      </w:r>
      <w:r w:rsidR="0099618B">
        <w:t xml:space="preserve">calculated from the volume of recovered gas reported to the EPA Landfill Methane Outreach Program (LMOP) </w:t>
      </w:r>
      <w:r w:rsidR="004E3E30">
        <w:t xml:space="preserve">in 2019 </w:t>
      </w:r>
      <w:r w:rsidR="000B4C5D">
        <w:t xml:space="preserve">together with posterior and GHGRP </w:t>
      </w:r>
      <w:r w:rsidR="002A1A35">
        <w:t>emissions</w:t>
      </w:r>
      <w:r w:rsidR="000B4C5D">
        <w:t xml:space="preserve"> to calculate a posterior and reported recovery </w:t>
      </w:r>
      <w:r w:rsidR="00F44C23">
        <w:t>efficiency</w:t>
      </w:r>
      <w:r w:rsidR="000B4C5D">
        <w:t>, respectively.</w:t>
      </w:r>
      <w:r w:rsidR="00CC62D5">
        <w:t xml:space="preserve"> </w:t>
      </w:r>
      <w:r w:rsidR="00DE69E1">
        <w:t>W</w:t>
      </w:r>
      <w:r w:rsidR="00CC62D5">
        <w:t>e find a</w:t>
      </w:r>
      <w:r w:rsidR="000B4C5D">
        <w:t xml:space="preserve"> </w:t>
      </w:r>
      <w:r w:rsidR="00CC62D5">
        <w:t>low correlation (R</w:t>
      </w:r>
      <w:r w:rsidR="00CC62D5" w:rsidRPr="00C66686">
        <w:rPr>
          <w:vertAlign w:val="superscript"/>
        </w:rPr>
        <w:t>2</w:t>
      </w:r>
      <w:r w:rsidR="00CC62D5">
        <w:t xml:space="preserve"> = 0.17) between the efficiencies </w:t>
      </w:r>
      <w:r w:rsidR="001B31E4">
        <w:t>that does not depend</w:t>
      </w:r>
      <w:r w:rsidR="00E56C71">
        <w:t xml:space="preserve"> o</w:t>
      </w:r>
      <w:r w:rsidR="001B31E4">
        <w:t>n</w:t>
      </w:r>
      <w:r w:rsidR="00E56C71">
        <w:t xml:space="preserve"> facility size</w:t>
      </w:r>
      <w:r w:rsidR="001B31E4">
        <w:t xml:space="preserve"> but improves slightly for facilities constructed within the last decade (R</w:t>
      </w:r>
      <w:r w:rsidR="001B31E4" w:rsidRPr="00C66686">
        <w:rPr>
          <w:vertAlign w:val="superscript"/>
        </w:rPr>
        <w:t>2</w:t>
      </w:r>
      <w:r w:rsidR="001B31E4">
        <w:t xml:space="preserve"> = 0.31)</w:t>
      </w:r>
      <w:r w:rsidR="00786146">
        <w:t xml:space="preserve">. The </w:t>
      </w:r>
      <w:r w:rsidR="003252FF">
        <w:t>average</w:t>
      </w:r>
      <w:r w:rsidR="00F44C23">
        <w:t xml:space="preserve"> </w:t>
      </w:r>
      <w:r w:rsidR="002C2A03">
        <w:t xml:space="preserve">posterior </w:t>
      </w:r>
      <w:r w:rsidR="00F44C23">
        <w:t xml:space="preserve">recovery </w:t>
      </w:r>
      <w:r w:rsidR="00E85C1A">
        <w:t xml:space="preserve">efficiency </w:t>
      </w:r>
      <w:r w:rsidR="00F44C23">
        <w:t xml:space="preserve">of </w:t>
      </w:r>
      <w:r w:rsidR="00E85C1A">
        <w:t>0.</w:t>
      </w:r>
      <w:r w:rsidR="000108AA">
        <w:t>5</w:t>
      </w:r>
      <w:r w:rsidR="001823D5">
        <w:t>0</w:t>
      </w:r>
      <w:r w:rsidR="00F44C23">
        <w:t xml:space="preserve"> </w:t>
      </w:r>
      <w:r w:rsidR="000108AA">
        <w:t>(</w:t>
      </w:r>
      <w:r w:rsidR="001823D5">
        <w:t>0.33</w:t>
      </w:r>
      <w:r w:rsidR="000108AA">
        <w:t xml:space="preserve"> </w:t>
      </w:r>
      <w:r w:rsidR="00CC62D5">
        <w:t>-</w:t>
      </w:r>
      <w:r w:rsidR="000108AA">
        <w:t xml:space="preserve"> </w:t>
      </w:r>
      <w:r w:rsidR="001823D5">
        <w:t>0.54</w:t>
      </w:r>
      <w:r w:rsidR="000108AA">
        <w:t xml:space="preserve">) </w:t>
      </w:r>
      <w:r w:rsidR="00786146">
        <w:t xml:space="preserve">is much smaller than </w:t>
      </w:r>
      <w:r w:rsidR="00F44C23">
        <w:t xml:space="preserve">the GHGRP mean of </w:t>
      </w:r>
      <w:r w:rsidR="00DD3738">
        <w:t>0.</w:t>
      </w:r>
      <w:r w:rsidR="000108AA">
        <w:t>61</w:t>
      </w:r>
      <w:r w:rsidR="00786146">
        <w:t>,</w:t>
      </w:r>
      <w:r w:rsidR="00CC62D5">
        <w:t xml:space="preserve"> </w:t>
      </w:r>
      <w:r w:rsidR="00786146">
        <w:t>and b</w:t>
      </w:r>
      <w:r w:rsidR="00F44C23">
        <w:t>ot</w:t>
      </w:r>
      <w:r w:rsidR="00AD22AA">
        <w:t>h</w:t>
      </w:r>
      <w:r w:rsidR="00786146">
        <w:t xml:space="preserve"> </w:t>
      </w:r>
      <w:r w:rsidR="00F44C23">
        <w:t xml:space="preserve">are </w:t>
      </w:r>
      <w:r w:rsidR="002C2A03">
        <w:t xml:space="preserve">much </w:t>
      </w:r>
      <w:r w:rsidR="00F44C23">
        <w:t xml:space="preserve">smaller than the </w:t>
      </w:r>
      <w:r w:rsidR="00DD3738">
        <w:t>0.75 default</w:t>
      </w:r>
      <w:r w:rsidR="0099618B">
        <w:t xml:space="preserve"> </w:t>
      </w:r>
      <w:fldSimple w:instr=" ADDIN ZOTERO_TEMP ">
        <w:r w:rsidR="0099618B">
          <w:rPr>
            <w:noProof/>
          </w:rPr>
          <w:t>(EPA, 2022a)</w:t>
        </w:r>
      </w:fldSimple>
      <w:r w:rsidR="00DD3738">
        <w:t>.</w:t>
      </w:r>
      <w:r>
        <w:t xml:space="preserve"> </w:t>
      </w:r>
      <w:r w:rsidR="00AD22AA">
        <w:t xml:space="preserve">Across the six landfill gas facilities at the top 10 methane-producing landfills, we find a mean posterior recovery efficiency of 0.33 that is half the GHGRP value of 0.65. Indeed, four of the six facilities report methane emission and recovery values consistent with efficiencies larger than the 0.75 </w:t>
      </w:r>
      <w:r w:rsidR="00887F3A">
        <w:t xml:space="preserve">default. We find </w:t>
      </w:r>
      <w:r w:rsidR="00746663">
        <w:t xml:space="preserve">a similar but still lower efficiency at the Seminole Road MSW Landfill </w:t>
      </w:r>
      <w:r w:rsidR="00EC67B9">
        <w:t xml:space="preserve">(landfill 8) </w:t>
      </w:r>
      <w:r w:rsidR="00746663">
        <w:t xml:space="preserve">and </w:t>
      </w:r>
      <w:r w:rsidR="00887F3A">
        <w:t>a marginally higher recovery efficiency only at Sampson County Disposal, LLC</w:t>
      </w:r>
      <w:r w:rsidR="00EC67B9">
        <w:t xml:space="preserve"> (10)</w:t>
      </w:r>
      <w:r w:rsidR="00887F3A">
        <w:t>.</w:t>
      </w:r>
    </w:p>
    <w:p w14:paraId="2E54BE86" w14:textId="77777777" w:rsidR="004D33BD" w:rsidRDefault="004D33BD" w:rsidP="00ED167E"/>
    <w:p w14:paraId="0EA114B4" w14:textId="77777777" w:rsidR="00B029CD" w:rsidRDefault="001A5124" w:rsidP="002031BC">
      <w:r>
        <w:t>W</w:t>
      </w:r>
      <w:r w:rsidR="0059329B">
        <w:t>e consider in detail the</w:t>
      </w:r>
      <w:r w:rsidR="002217CA">
        <w:t xml:space="preserve"> </w:t>
      </w:r>
      <w:r w:rsidR="00786146">
        <w:t>3</w:t>
      </w:r>
      <w:r w:rsidR="00C90FF0">
        <w:t>4</w:t>
      </w:r>
      <w:r w:rsidR="001D21AD">
        <w:t xml:space="preserve"> fa</w:t>
      </w:r>
      <w:r w:rsidR="0059329B">
        <w:t xml:space="preserve">cilities for which posterior emissions </w:t>
      </w:r>
      <w:r w:rsidR="00483A3B">
        <w:t>show a significant 50%</w:t>
      </w:r>
      <w:r w:rsidR="002217CA">
        <w:t xml:space="preserve"> differ</w:t>
      </w:r>
      <w:r w:rsidR="00483A3B">
        <w:t>ence</w:t>
      </w:r>
      <w:r w:rsidR="002217CA">
        <w:t xml:space="preserve"> from </w:t>
      </w:r>
      <w:r w:rsidR="00C03412">
        <w:t xml:space="preserve">the </w:t>
      </w:r>
      <w:r w:rsidR="002217CA">
        <w:t xml:space="preserve">GHGRP. </w:t>
      </w:r>
      <w:r w:rsidR="0059329B">
        <w:t xml:space="preserve">We find larger emissions for </w:t>
      </w:r>
      <w:r w:rsidR="001D21AD">
        <w:t xml:space="preserve">29 </w:t>
      </w:r>
      <w:r w:rsidR="0059329B">
        <w:t xml:space="preserve">of </w:t>
      </w:r>
      <w:r w:rsidR="00483A3B">
        <w:t xml:space="preserve">these </w:t>
      </w:r>
      <w:r w:rsidR="0059329B">
        <w:t>facilities</w:t>
      </w:r>
      <w:r w:rsidR="00AE2CE5">
        <w:t>, with the largest discrepancies occurring in nine of the top 10 methane-producing landfills</w:t>
      </w:r>
      <w:r w:rsidR="00C03412">
        <w:t xml:space="preserve">. </w:t>
      </w:r>
      <w:r w:rsidR="004D1BCE">
        <w:t xml:space="preserve">Three of these nine </w:t>
      </w:r>
      <w:r w:rsidR="00AE2CE5">
        <w:t xml:space="preserve">facilities experienced significant operational changes in the last decade. </w:t>
      </w:r>
      <w:r w:rsidR="000330CF">
        <w:t xml:space="preserve">The </w:t>
      </w:r>
      <w:r w:rsidR="00AE2CE5">
        <w:t xml:space="preserve">South Shelby </w:t>
      </w:r>
      <w:r w:rsidR="00EC67B9">
        <w:t>(</w:t>
      </w:r>
      <w:r w:rsidR="00B029CD">
        <w:t xml:space="preserve">landfill </w:t>
      </w:r>
      <w:r w:rsidR="00EC67B9">
        <w:t>2</w:t>
      </w:r>
      <w:r w:rsidR="00B029CD">
        <w:t xml:space="preserve"> in Figure 5</w:t>
      </w:r>
      <w:r w:rsidR="00EC67B9">
        <w:t xml:space="preserve">) </w:t>
      </w:r>
      <w:r w:rsidR="00AE2CE5">
        <w:t>and South Side</w:t>
      </w:r>
      <w:r w:rsidR="00EC67B9">
        <w:t xml:space="preserve"> (3)</w:t>
      </w:r>
      <w:r w:rsidR="00AE2CE5">
        <w:t xml:space="preserve"> Landfills </w:t>
      </w:r>
      <w:r w:rsidR="00B029CD">
        <w:t>constructed</w:t>
      </w:r>
      <w:r w:rsidR="00AE2CE5">
        <w:t xml:space="preserve"> large landfill gas facilities </w:t>
      </w:r>
      <w:r w:rsidR="007907D1">
        <w:t>in 2019</w:t>
      </w:r>
      <w:r w:rsidR="00EC67B9">
        <w:t xml:space="preserve"> </w:t>
      </w:r>
      <w:r w:rsidR="009F1A97">
        <w:fldChar w:fldCharType="begin"/>
      </w:r>
      <w:r w:rsidR="009F1A97">
        <w:instrText xml:space="preserve"> ADDIN ZOTERO_ITEM CSL_CITATION {"citationID":"J0LNSO1e","properties":{"formattedCitation":"(EPA LMOP, 2019; Russell, 2019)","plainCitation":"(EPA LMOP, 2019; Russell, 2019)","noteIndex":0},"citationItems":[{"id":428,"uris":["http://zotero.org/users/9726796/items/8IVV5DAM"],"itemData":{"id":428,"type":"report","publisher":"U.S. Environmental Protection Agency Landfill Methane Outreach Program","title":"Landfill Methane Outreach Program (LMOP) Historical Database","author":[{"family":"EPA LMOP","given":""}],"accessed":{"date-parts":[["2023",3,13]]},"issued":{"date-parts":[["2019",12]]}}},{"id":486,"uris":["http://zotero.org/users/9726796/items/GSTQWX2V"],"itemData":{"id":486,"type":"article-newspaper","abstract":"The landfill is teaming up with two energy companies to capture methane at the landfill and convert it into renewable energy. The partnership is seeking a tax abatement on the project.","container-title":"Indianapolis Business Journal","language":"en-US","title":"South Side Landfill planning $25 million methane-conversion project","URL":"https://www.ibj.com/articles/72976-south-side-landfill-planning-25-million-methane-conversion-project","author":[{"family":"Russell","given":"John"}],"accessed":{"date-parts":[["2023",3,28]]},"issued":{"date-parts":[["2019",3,19]]}}}],"schema":"https://github.com/citation-style-language/schema/raw/master/csl-citation.json"} </w:instrText>
      </w:r>
      <w:r w:rsidR="009F1A97">
        <w:fldChar w:fldCharType="separate"/>
      </w:r>
      <w:r w:rsidR="009F1A97">
        <w:rPr>
          <w:noProof/>
        </w:rPr>
        <w:t>(EPA LMOP, 2019; Russell, 2019)</w:t>
      </w:r>
      <w:r w:rsidR="009F1A97">
        <w:fldChar w:fldCharType="end"/>
      </w:r>
      <w:r w:rsidR="00F77498">
        <w:t>,</w:t>
      </w:r>
      <w:r w:rsidR="00FA1F81">
        <w:t xml:space="preserve"> </w:t>
      </w:r>
      <w:r w:rsidR="00F77498">
        <w:t>s</w:t>
      </w:r>
      <w:r w:rsidR="00FA1F81">
        <w:t>uggest</w:t>
      </w:r>
      <w:r w:rsidR="00F77498">
        <w:t>ing</w:t>
      </w:r>
      <w:r w:rsidR="0028085B">
        <w:t xml:space="preserve"> that </w:t>
      </w:r>
      <w:r w:rsidR="00F77498">
        <w:t>emissions from gas infrastructure development may be large</w:t>
      </w:r>
      <w:r w:rsidR="00EC67B9">
        <w:t>.</w:t>
      </w:r>
      <w:r w:rsidR="00B029CD">
        <w:t xml:space="preserve"> T</w:t>
      </w:r>
      <w:r w:rsidR="00AE2CE5">
        <w:t>he City of Dothan Sanitary Landfill (</w:t>
      </w:r>
      <w:r w:rsidR="00EC67B9">
        <w:t>6</w:t>
      </w:r>
      <w:r w:rsidR="00AE2CE5">
        <w:t xml:space="preserve">) has been full since 2014 </w:t>
      </w:r>
      <w:r w:rsidR="000319D9">
        <w:fldChar w:fldCharType="begin"/>
      </w:r>
      <w:r w:rsidR="000319D9">
        <w:instrText xml:space="preserve"> ADDIN ZOTERO_ITEM CSL_CITATION {"citationID":"houhB62f","properties":{"formattedCitation":"(Wise, 2019)","plainCitation":"(Wise, 2019)","noteIndex":0},"citationItems":[{"id":488,"uris":["http://zotero.org/users/9726796/items/IXNXAPD4"],"itemData":{"id":488,"type":"article-newspaper","container-title":"Dothan Eagle","event-place":"Dothan, Alabama","publisher-place":"Dothan, Alabama","title":"Government Oversight: A review of Dothan's attempts to expand its landfill","author":[{"family":"Wise","given":"Jeremy"}],"issued":{"date-parts":[["2019",1,27]]}}}],"schema":"https://github.com/citation-style-language/schema/raw/master/csl-citation.json"} </w:instrText>
      </w:r>
      <w:r w:rsidR="000319D9">
        <w:fldChar w:fldCharType="separate"/>
      </w:r>
      <w:r w:rsidR="000319D9">
        <w:rPr>
          <w:noProof/>
        </w:rPr>
        <w:t>(Wise, 2019)</w:t>
      </w:r>
      <w:r w:rsidR="000319D9">
        <w:fldChar w:fldCharType="end"/>
      </w:r>
      <w:r w:rsidR="00EC67B9">
        <w:t>. Reported emissions peaked at 7.4 Gg a</w:t>
      </w:r>
      <w:r w:rsidR="00EC67B9">
        <w:rPr>
          <w:vertAlign w:val="superscript"/>
        </w:rPr>
        <w:t>-1</w:t>
      </w:r>
      <w:r w:rsidR="00080551">
        <w:t xml:space="preserve"> that year</w:t>
      </w:r>
      <w:r w:rsidR="004E3E30">
        <w:t xml:space="preserve"> </w:t>
      </w:r>
      <w:r w:rsidR="004E3E30">
        <w:fldChar w:fldCharType="begin"/>
      </w:r>
      <w:r w:rsidR="004E3E30">
        <w:instrText xml:space="preserve"> ADDIN ZOTERO_ITEM CSL_CITATION {"citationID":"4SQ7AhYW","properties":{"formattedCitation":"(EPA GHGRP, 2019)","plainCitation":"(EPA GHGRP, 2019)","noteIndex":0},"citationItems":[{"id":426,"uris":["http://zotero.org/users/9726796/items/QNRJK332"],"itemData":{"id":426,"type":"report","publisher":"U.S. Environmental Protection Agency Greenhouse Gas Reporting Program","title":"Facility Level Information on GreenHouse Gases Tool (FLIGHT)","author":[{"family":"EPA GHGRP","given":""}],"accessed":{"date-parts":[["2023",2,22]]},"issued":{"date-parts":[["2019"]]}}}],"schema":"https://github.com/citation-style-language/schema/raw/master/csl-citation.json"} </w:instrText>
      </w:r>
      <w:r w:rsidR="004E3E30">
        <w:fldChar w:fldCharType="separate"/>
      </w:r>
      <w:r w:rsidR="004E3E30">
        <w:rPr>
          <w:noProof/>
        </w:rPr>
        <w:t>(EPA GHGRP, 2019)</w:t>
      </w:r>
      <w:r w:rsidR="004E3E30">
        <w:fldChar w:fldCharType="end"/>
      </w:r>
      <w:r w:rsidR="00080551">
        <w:t>,</w:t>
      </w:r>
      <w:r w:rsidR="00EC67B9">
        <w:t xml:space="preserve"> a value almost five times smaller than our posterior emissions, suggesting </w:t>
      </w:r>
      <w:r w:rsidR="00AE2CE5">
        <w:t xml:space="preserve">that </w:t>
      </w:r>
      <w:r w:rsidR="00B029CD">
        <w:t>the</w:t>
      </w:r>
      <w:r w:rsidR="00AE2CE5">
        <w:t xml:space="preserve"> first order decay model is inadequate to</w:t>
      </w:r>
      <w:r w:rsidR="00EC67B9">
        <w:t xml:space="preserve"> reproduce </w:t>
      </w:r>
      <w:r w:rsidR="00AE2CE5">
        <w:t>methane emissions over time</w:t>
      </w:r>
      <w:r w:rsidR="00EC67B9">
        <w:t>.</w:t>
      </w:r>
      <w:r w:rsidR="00C95F3F">
        <w:t xml:space="preserve"> </w:t>
      </w:r>
      <w:r w:rsidR="000330CF">
        <w:t xml:space="preserve">We also find a </w:t>
      </w:r>
      <w:r w:rsidR="00906A1B">
        <w:t xml:space="preserve">history of air quality </w:t>
      </w:r>
      <w:r w:rsidR="00080551">
        <w:t xml:space="preserve">and </w:t>
      </w:r>
      <w:r w:rsidR="00906A1B">
        <w:t>landfill standard</w:t>
      </w:r>
      <w:r w:rsidR="00C03412">
        <w:t xml:space="preserve"> violations</w:t>
      </w:r>
      <w:r w:rsidR="000330CF">
        <w:t xml:space="preserve"> at these 34 facilities</w:t>
      </w:r>
      <w:r w:rsidR="00906A1B">
        <w:t xml:space="preserve">. </w:t>
      </w:r>
      <w:r w:rsidR="00C03412">
        <w:t>At</w:t>
      </w:r>
      <w:r w:rsidR="00906A1B">
        <w:t xml:space="preserve"> the West Miramar Sanitary Landfill </w:t>
      </w:r>
      <w:r w:rsidR="00BE3287">
        <w:t>(</w:t>
      </w:r>
      <w:r w:rsidR="000330CF">
        <w:t>b</w:t>
      </w:r>
      <w:r w:rsidR="00BE3287">
        <w:t>)</w:t>
      </w:r>
      <w:r w:rsidR="00C03412">
        <w:t xml:space="preserve">, </w:t>
      </w:r>
      <w:r w:rsidR="00B029CD">
        <w:t xml:space="preserve">a leak emitting </w:t>
      </w:r>
      <w:r w:rsidR="0028067E">
        <w:t>8662 ppm</w:t>
      </w:r>
      <w:r w:rsidR="00DE69E1">
        <w:t xml:space="preserve"> methane</w:t>
      </w:r>
      <w:r w:rsidR="0028067E">
        <w:t xml:space="preserve"> w</w:t>
      </w:r>
      <w:r w:rsidR="00DE69E1">
        <w:t>as</w:t>
      </w:r>
      <w:r w:rsidR="0028067E">
        <w:t xml:space="preserve"> recorded</w:t>
      </w:r>
      <w:r w:rsidR="00DE69E1">
        <w:t xml:space="preserve"> </w:t>
      </w:r>
      <w:r w:rsidR="00B029CD">
        <w:t xml:space="preserve">in </w:t>
      </w:r>
      <w:r w:rsidR="00C03412">
        <w:t>November 2019</w:t>
      </w:r>
      <w:r w:rsidR="000330CF">
        <w:t xml:space="preserve"> </w:t>
      </w:r>
      <w:r w:rsidR="00DB29D4">
        <w:fldChar w:fldCharType="begin"/>
      </w:r>
      <w:r w:rsidR="00983C1F">
        <w:instrText xml:space="preserve"> ADDIN ZOTERO_ITEM CSL_CITATION {"citationID":"pjxydH46","properties":{"formattedCitation":"(San Diego Air Pollution Control District, 2019)","plainCitation":"(San Diego Air Pollution Control District, 2019)","noteIndex":0},"citationItems":[{"id":495,"uris":["http://zotero.org/users/9726796/items/IUDGC2JA"],"itemData":{"id":495,"type":"document","source":"APCD1989-SITE-07515","title":"San Diego Air Pollution Control District Inspector's Narrative","author":[{"family":"San Diego Air Pollution Control District","given":""}],"accessed":{"date-parts":[["2023",2,23]]},"issued":{"date-parts":[["2019",12,9]]}}}],"schema":"https://github.com/citation-style-language/schema/raw/master/csl-citation.json"} </w:instrText>
      </w:r>
      <w:r w:rsidR="00DB29D4">
        <w:fldChar w:fldCharType="separate"/>
      </w:r>
      <w:r w:rsidR="00DB29D4">
        <w:rPr>
          <w:noProof/>
        </w:rPr>
        <w:t>(San Diego Air Pollution Control District, 2019)</w:t>
      </w:r>
      <w:r w:rsidR="00DB29D4">
        <w:fldChar w:fldCharType="end"/>
      </w:r>
      <w:r w:rsidR="0069629D">
        <w:t>.</w:t>
      </w:r>
      <w:r w:rsidR="000330CF">
        <w:t xml:space="preserve"> </w:t>
      </w:r>
      <w:r w:rsidR="001C0377">
        <w:t>The Sussex County Landfill</w:t>
      </w:r>
      <w:r w:rsidR="00BE3287">
        <w:t xml:space="preserve"> </w:t>
      </w:r>
      <w:r w:rsidR="0069629D">
        <w:t>in Virginia</w:t>
      </w:r>
      <w:r w:rsidR="001C0377">
        <w:t xml:space="preserve"> was fined </w:t>
      </w:r>
      <w:r w:rsidR="00DE69E1">
        <w:t xml:space="preserve">USD </w:t>
      </w:r>
      <w:r w:rsidR="001C0377">
        <w:t xml:space="preserve">99000 in 2016 for </w:t>
      </w:r>
      <w:r w:rsidR="00FF2D6E">
        <w:t>failing to address</w:t>
      </w:r>
      <w:r w:rsidR="001C0377">
        <w:t xml:space="preserve"> cracks in the landfill cover </w:t>
      </w:r>
      <w:r w:rsidR="00DB29D4">
        <w:fldChar w:fldCharType="begin"/>
      </w:r>
      <w:r w:rsidR="00DB29D4">
        <w:instrText xml:space="preserve"> ADDIN ZOTERO_ITEM CSL_CITATION {"citationID":"GMLu44WM","properties":{"formattedCitation":"(Vera, 2016)","plainCitation":"(Vera, 2016)","noteIndex":0},"citationItems":[{"id":491,"uris":["http://zotero.org/users/9726796/items/X4BJY6YJ"],"itemData":{"id":491,"type":"article-newspaper","container-title":"The Progress Index","language":"en-US","title":"State finds violations at landfill","URL":"https://www.progress-index.com/story/news/politics/county/2016/01/03/state-finds-violations-at-landfill/32800977007/","author":[{"family":"Vera","given":"Amir"}],"accessed":{"date-parts":[["2023",3,28]]},"issued":{"date-parts":[["2016",1,3]]}}}],"schema":"https://github.com/citation-style-language/schema/raw/master/csl-citation.json"} </w:instrText>
      </w:r>
      <w:r w:rsidR="00DB29D4">
        <w:fldChar w:fldCharType="separate"/>
      </w:r>
      <w:r w:rsidR="00DB29D4">
        <w:rPr>
          <w:noProof/>
        </w:rPr>
        <w:t>(Vera, 2016)</w:t>
      </w:r>
      <w:r w:rsidR="00DB29D4">
        <w:fldChar w:fldCharType="end"/>
      </w:r>
      <w:r w:rsidR="00B029CD">
        <w:t>. W</w:t>
      </w:r>
      <w:r w:rsidR="00C03412">
        <w:t xml:space="preserve">e find emissions 2.3 (1.6 - 3.4) times larger than reported. </w:t>
      </w:r>
      <w:r w:rsidR="0069629D">
        <w:t>Lastly, t</w:t>
      </w:r>
      <w:r w:rsidR="001C0377">
        <w:t>he Newby Island Landfill</w:t>
      </w:r>
      <w:r w:rsidR="00BE3287">
        <w:t xml:space="preserve"> (</w:t>
      </w:r>
      <w:r w:rsidR="0069629D">
        <w:t>h</w:t>
      </w:r>
      <w:r w:rsidR="00BE3287">
        <w:t>)</w:t>
      </w:r>
      <w:r w:rsidR="001C0377">
        <w:t xml:space="preserve">, received 30 violation notices from 2014 to 2020, including for </w:t>
      </w:r>
      <w:r w:rsidR="00DB29D4">
        <w:t xml:space="preserve">gas collection system shutdowns </w:t>
      </w:r>
      <w:r w:rsidR="00DB29D4">
        <w:fldChar w:fldCharType="begin"/>
      </w:r>
      <w:r w:rsidR="00DB29D4">
        <w:instrText xml:space="preserve"> ADDIN ZOTERO_ITEM CSL_CITATION {"citationID":"YBtk8UOW","properties":{"formattedCitation":"(Bay Area Air Quality Management District, 2022)","plainCitation":"(Bay Area Air Quality Management District, 2022)","noteIndex":0},"citationItems":[{"id":493,"uris":["http://zotero.org/users/9726796/items/J7VXJFA6"],"itemData":{"id":493,"type":"document","publisher":"Bay Area Air Quality Management District","title":"Air District settles violations at Newby Island Landfill","URL":"https://www.baaqmd.gov/news-and-events/page-resources/2022-news/090122-settle-newby","author":[{"family":"Bay Area Air Quality Management District","given":""}],"accessed":{"date-parts":[["2023",3,28]]},"issued":{"date-parts":[["2022",9,1]]}}}],"schema":"https://github.com/citation-style-language/schema/raw/master/csl-citation.json"} </w:instrText>
      </w:r>
      <w:r w:rsidR="00DB29D4">
        <w:fldChar w:fldCharType="separate"/>
      </w:r>
      <w:r w:rsidR="00DB29D4">
        <w:rPr>
          <w:noProof/>
        </w:rPr>
        <w:t>(Bay Area Air Quality Management District, 2022)</w:t>
      </w:r>
      <w:r w:rsidR="00DB29D4">
        <w:fldChar w:fldCharType="end"/>
      </w:r>
      <w:r w:rsidR="001C0377">
        <w:t>.</w:t>
      </w:r>
    </w:p>
    <w:p w14:paraId="3375A2A1" w14:textId="77777777" w:rsidR="00B029CD" w:rsidRDefault="00B029CD" w:rsidP="002031BC"/>
    <w:p w14:paraId="768FB162" w14:textId="54A4058C" w:rsidR="00ED167E" w:rsidRPr="00C01462" w:rsidRDefault="000330CF" w:rsidP="002031BC">
      <w:r>
        <w:t>There are</w:t>
      </w:r>
      <w:r w:rsidR="00A80155">
        <w:t xml:space="preserve"> </w:t>
      </w:r>
      <w:r w:rsidR="00C90FF0">
        <w:t>five</w:t>
      </w:r>
      <w:r w:rsidR="001D21AD">
        <w:t xml:space="preserve"> </w:t>
      </w:r>
      <w:r w:rsidR="00A80155">
        <w:t xml:space="preserve">facilities for which </w:t>
      </w:r>
      <w:r w:rsidR="00DE69E1">
        <w:t xml:space="preserve">our </w:t>
      </w:r>
      <w:r w:rsidR="00EC67B9">
        <w:t>posterior</w:t>
      </w:r>
      <w:r w:rsidR="00A80155">
        <w:t xml:space="preserve"> emissions</w:t>
      </w:r>
      <w:r w:rsidR="00EC67B9">
        <w:t xml:space="preserve"> are significantly smaller</w:t>
      </w:r>
      <w:r w:rsidR="00A80155">
        <w:t xml:space="preserve"> than the </w:t>
      </w:r>
      <w:r w:rsidR="00DE69E1">
        <w:t xml:space="preserve">2019 </w:t>
      </w:r>
      <w:r w:rsidR="00A80155">
        <w:t>GHGRP by 50%</w:t>
      </w:r>
      <w:r w:rsidR="00BE3287">
        <w:t>.</w:t>
      </w:r>
      <w:r w:rsidR="008939C8">
        <w:t xml:space="preserve"> </w:t>
      </w:r>
      <w:r w:rsidR="00C90FF0">
        <w:t xml:space="preserve">Three </w:t>
      </w:r>
      <w:r w:rsidR="00DE69E1">
        <w:t>report large</w:t>
      </w:r>
      <w:r w:rsidR="00C90FF0">
        <w:t xml:space="preserve"> decrease</w:t>
      </w:r>
      <w:r w:rsidR="00DE69E1">
        <w:t>s</w:t>
      </w:r>
      <w:r w:rsidR="00C90FF0">
        <w:t xml:space="preserve"> in </w:t>
      </w:r>
      <w:r w:rsidR="00080551">
        <w:t xml:space="preserve">estimated </w:t>
      </w:r>
      <w:r w:rsidR="00C90FF0">
        <w:t xml:space="preserve">methane emissions from 2019 to 2020 that </w:t>
      </w:r>
      <w:r w:rsidR="00DE69E1">
        <w:t>impl</w:t>
      </w:r>
      <w:r w:rsidR="00D65D03">
        <w:t>y</w:t>
      </w:r>
      <w:r w:rsidR="00C90FF0">
        <w:t xml:space="preserve"> change</w:t>
      </w:r>
      <w:r w:rsidR="00DE69E1">
        <w:t>s</w:t>
      </w:r>
      <w:r w:rsidR="00C90FF0">
        <w:t xml:space="preserve"> in methodology. </w:t>
      </w:r>
      <w:r w:rsidR="0069629D">
        <w:t>T</w:t>
      </w:r>
      <w:r w:rsidR="00C90FF0">
        <w:t xml:space="preserve">he updated </w:t>
      </w:r>
      <w:r>
        <w:t xml:space="preserve">estimates </w:t>
      </w:r>
      <w:r w:rsidR="00C90FF0">
        <w:t xml:space="preserve">are statistically consistent with our </w:t>
      </w:r>
      <w:r>
        <w:t>posterior</w:t>
      </w:r>
      <w:r w:rsidR="00C90FF0">
        <w:t xml:space="preserve"> emissions</w:t>
      </w:r>
      <w:r w:rsidR="0069629D">
        <w:t xml:space="preserve"> in two cases and</w:t>
      </w:r>
      <w:r>
        <w:t xml:space="preserve"> within 30% of </w:t>
      </w:r>
      <w:r w:rsidR="0069629D">
        <w:t>our posterior emissions in the third case</w:t>
      </w:r>
      <w:r>
        <w:t>.</w:t>
      </w:r>
    </w:p>
    <w:p w14:paraId="70B200A2" w14:textId="77777777" w:rsidR="00BF0EE9" w:rsidRPr="00C01462" w:rsidRDefault="00BF0EE9"/>
    <w:p w14:paraId="5C40954F" w14:textId="6DA08954" w:rsidR="00864D68" w:rsidRPr="00C01462" w:rsidRDefault="00864D68" w:rsidP="00864D68">
      <w:pPr>
        <w:rPr>
          <w:b/>
          <w:bCs/>
        </w:rPr>
      </w:pPr>
      <w:r w:rsidRPr="00C01462">
        <w:rPr>
          <w:b/>
          <w:bCs/>
        </w:rPr>
        <w:t>3.</w:t>
      </w:r>
      <w:r w:rsidR="00BF0EE9">
        <w:rPr>
          <w:b/>
          <w:bCs/>
        </w:rPr>
        <w:t>3</w:t>
      </w:r>
      <w:r w:rsidRPr="00C01462">
        <w:rPr>
          <w:b/>
          <w:bCs/>
        </w:rPr>
        <w:t xml:space="preserve"> </w:t>
      </w:r>
      <w:r w:rsidR="00F2558F">
        <w:rPr>
          <w:b/>
          <w:bCs/>
        </w:rPr>
        <w:t>State emission</w:t>
      </w:r>
      <w:r w:rsidR="0005208E">
        <w:rPr>
          <w:b/>
          <w:bCs/>
        </w:rPr>
        <w:t>s</w:t>
      </w:r>
    </w:p>
    <w:p w14:paraId="223F4C1B" w14:textId="5FD5F36F" w:rsidR="007E4136" w:rsidRDefault="008A29FE">
      <w:r>
        <w:lastRenderedPageBreak/>
        <w:t xml:space="preserve">The EPA </w:t>
      </w:r>
      <w:r w:rsidR="003729C8">
        <w:t xml:space="preserve">recently </w:t>
      </w:r>
      <w:r w:rsidR="00B52086">
        <w:t>began</w:t>
      </w:r>
      <w:r w:rsidR="00237C52">
        <w:t xml:space="preserve"> </w:t>
      </w:r>
      <w:r w:rsidR="00080551">
        <w:t>disaggregat</w:t>
      </w:r>
      <w:r w:rsidR="00D65D03">
        <w:t>ing</w:t>
      </w:r>
      <w:r w:rsidR="00080551">
        <w:t xml:space="preserve"> the GHGI </w:t>
      </w:r>
      <w:r w:rsidR="00237C52">
        <w:t xml:space="preserve">by state. The </w:t>
      </w:r>
      <w:r w:rsidR="00080551">
        <w:t xml:space="preserve">EPA uses the </w:t>
      </w:r>
      <w:r w:rsidR="00237C52">
        <w:t xml:space="preserve">same methods </w:t>
      </w:r>
      <w:r w:rsidR="00080551">
        <w:t>to partition emissions to states as in the national estimate</w:t>
      </w:r>
      <w:r w:rsidR="00237C52">
        <w:t xml:space="preserve"> </w:t>
      </w:r>
      <w:r w:rsidR="00B52086">
        <w:t xml:space="preserve">so that </w:t>
      </w:r>
      <w:r w:rsidR="00237C52">
        <w:t>the total emissions are the same in both</w:t>
      </w:r>
      <w:r w:rsidR="00080551">
        <w:t xml:space="preserve"> inventories</w:t>
      </w:r>
      <w:r w:rsidR="00237C52">
        <w:t xml:space="preserve">. </w:t>
      </w:r>
      <w:r w:rsidR="00080551">
        <w:t>These</w:t>
      </w:r>
      <w:r w:rsidR="003729C8">
        <w:t xml:space="preserve"> </w:t>
      </w:r>
      <w:r w:rsidR="00080551">
        <w:t xml:space="preserve">estimates </w:t>
      </w:r>
      <w:r w:rsidR="003729C8">
        <w:t xml:space="preserve">are developed </w:t>
      </w:r>
      <w:r w:rsidR="00080551">
        <w:t>without reference to</w:t>
      </w:r>
      <w:r w:rsidR="003729C8">
        <w:t xml:space="preserve"> greenhouse gas inventories</w:t>
      </w:r>
      <w:r w:rsidR="00080551">
        <w:t xml:space="preserve"> prepared by state governments</w:t>
      </w:r>
      <w:r w:rsidR="003729C8">
        <w:t xml:space="preserve">, which may </w:t>
      </w:r>
      <w:r w:rsidR="00B52086">
        <w:t>result in</w:t>
      </w:r>
      <w:r w:rsidR="003729C8">
        <w:t xml:space="preserve"> </w:t>
      </w:r>
      <w:r w:rsidR="00B52086">
        <w:t>discrepancies in</w:t>
      </w:r>
      <w:r w:rsidR="003729C8">
        <w:t xml:space="preserve"> sectoral </w:t>
      </w:r>
      <w:r w:rsidR="00B52086">
        <w:t>or</w:t>
      </w:r>
      <w:r w:rsidR="003729C8">
        <w:t xml:space="preserve"> total values due to </w:t>
      </w:r>
      <w:r w:rsidR="00B52086">
        <w:t>different</w:t>
      </w:r>
      <w:r w:rsidR="003729C8">
        <w:t xml:space="preserve"> in methods or accounting</w:t>
      </w:r>
      <w:r w:rsidR="004E3E30">
        <w:t xml:space="preserve"> </w:t>
      </w:r>
      <w:r w:rsidR="004E3E30">
        <w:fldChar w:fldCharType="begin"/>
      </w:r>
      <w:r w:rsidR="004E3E30">
        <w:instrText xml:space="preserve"> ADDIN ZOTERO_ITEM CSL_CITATION {"citationID":"uaWaGI1v","properties":{"formattedCitation":"(EPA, 2022b)","plainCitation":"(EPA, 2022b)","noteIndex":0},"citationItems":[{"id":414,"uris":["http://zotero.org/users/9726796/items/ELCL5ASC"],"itemData":{"id":414,"type":"report","number":"EPA-430-R-22-005","publisher":"Environmental Protection Agency","title":"Methodology Report for Inventory of U.S. Greenhouse Gas Emissions and Sinks by State: 1990–2020","URL":"https://www.epa.gov/system/files/documents/2022-08/StateGHGI_Methodology_Report_August_2022.pdf","author":[{"family":"EPA","given":""}],"issued":{"date-parts":[["2022",8,29]]}}}],"schema":"https://github.com/citation-style-language/schema/raw/master/csl-citation.json"} </w:instrText>
      </w:r>
      <w:r w:rsidR="004E3E30">
        <w:fldChar w:fldCharType="separate"/>
      </w:r>
      <w:r w:rsidR="004E3E30">
        <w:rPr>
          <w:noProof/>
        </w:rPr>
        <w:t>(EPA, 2022b)</w:t>
      </w:r>
      <w:r w:rsidR="004E3E30">
        <w:fldChar w:fldCharType="end"/>
      </w:r>
      <w:r w:rsidR="003729C8">
        <w:t xml:space="preserve">. </w:t>
      </w:r>
      <w:r w:rsidR="00080551">
        <w:t>In addition to the GHGI state estimates, t</w:t>
      </w:r>
      <w:r w:rsidR="00B52086">
        <w:t xml:space="preserve">he EPA </w:t>
      </w:r>
      <w:r w:rsidR="00080551">
        <w:t>provides references to the independent inventories of</w:t>
      </w:r>
      <w:r w:rsidR="00B52086">
        <w:t xml:space="preserve"> 24 states and Washington, D.C</w:t>
      </w:r>
      <w:r w:rsidR="00FE055D">
        <w:t xml:space="preserve">. </w:t>
      </w:r>
      <w:r w:rsidR="00FE055D">
        <w:fldChar w:fldCharType="begin"/>
      </w:r>
      <w:r w:rsidR="00FE055D">
        <w:instrText xml:space="preserve"> ADDIN ZOTERO_ITEM CSL_CITATION {"citationID":"wOQIDeBx","properties":{"formattedCitation":"(EPA, 2023)","plainCitation":"(EPA, 2023)","noteIndex":0},"citationItems":[{"id":431,"uris":["http://zotero.org/users/9726796/items/HXEQEBYY"],"itemData":{"id":431,"type":"webpage","container-title":"U.S. Environmental Protection Agency","genre":"Data and Tools","language":"en","title":"EPA","URL":"https://www.epa.gov/ghgemissions/learn-more-about-official-state-greenhouse-gas-inventories","author":[{"family":"EPA","given":""}],"accessed":{"date-parts":[["2023",1,1]]},"issued":{"date-parts":[["2023"]]}}}],"schema":"https://github.com/citation-style-language/schema/raw/master/csl-citation.json"} </w:instrText>
      </w:r>
      <w:r w:rsidR="00FE055D">
        <w:fldChar w:fldCharType="separate"/>
      </w:r>
      <w:r w:rsidR="00FE055D">
        <w:rPr>
          <w:noProof/>
        </w:rPr>
        <w:t>(EPA, 2023)</w:t>
      </w:r>
      <w:r w:rsidR="00FE055D">
        <w:fldChar w:fldCharType="end"/>
      </w:r>
      <w:r w:rsidR="00B52086">
        <w:t xml:space="preserve">. Of these, we find that eight produce a methane </w:t>
      </w:r>
      <w:r w:rsidR="0084023E">
        <w:t>emission estimate</w:t>
      </w:r>
      <w:r w:rsidR="00B52086">
        <w:t xml:space="preserve"> separate from </w:t>
      </w:r>
      <w:r w:rsidR="00DE69E1">
        <w:t xml:space="preserve">their inventory of </w:t>
      </w:r>
      <w:r w:rsidR="00B52086">
        <w:t xml:space="preserve">total </w:t>
      </w:r>
      <w:r w:rsidR="00D65D03">
        <w:t>CO</w:t>
      </w:r>
      <w:r w:rsidR="00D65D03" w:rsidRPr="00945811">
        <w:rPr>
          <w:vertAlign w:val="subscript"/>
        </w:rPr>
        <w:t>2</w:t>
      </w:r>
      <w:r w:rsidR="00D65D03">
        <w:t xml:space="preserve">-equivalent </w:t>
      </w:r>
      <w:r w:rsidR="00B52086">
        <w:t>greenhouse gases</w:t>
      </w:r>
      <w:r w:rsidR="00D65D03">
        <w:t>.</w:t>
      </w:r>
    </w:p>
    <w:p w14:paraId="512416AB" w14:textId="77777777" w:rsidR="00B52086" w:rsidRDefault="00B52086"/>
    <w:p w14:paraId="5A44FAAD" w14:textId="663357F0" w:rsidR="000133A5" w:rsidRDefault="00F2558F" w:rsidP="005A5EEC">
      <w:r>
        <w:t>We</w:t>
      </w:r>
      <w:r w:rsidR="00F83042" w:rsidRPr="00C01462">
        <w:t xml:space="preserve"> </w:t>
      </w:r>
      <w:r w:rsidR="00E216A3" w:rsidRPr="00C01462">
        <w:t>partition</w:t>
      </w:r>
      <w:r w:rsidR="00F83042" w:rsidRPr="00C01462">
        <w:t xml:space="preserve"> </w:t>
      </w:r>
      <w:r w:rsidR="00080551">
        <w:t xml:space="preserve">our gridded posterior </w:t>
      </w:r>
      <w:r w:rsidR="0084023E">
        <w:t>emission estimate</w:t>
      </w:r>
      <w:r w:rsidR="00080551">
        <w:t>s</w:t>
      </w:r>
      <w:r w:rsidR="00080551" w:rsidRPr="00C01462">
        <w:t xml:space="preserve">, excluding offshore emissions, </w:t>
      </w:r>
      <w:r w:rsidR="00F83042" w:rsidRPr="00C01462">
        <w:t>to each of the 48 states</w:t>
      </w:r>
      <w:r w:rsidR="00BA4A05" w:rsidRPr="00C01462">
        <w:t xml:space="preserve"> </w:t>
      </w:r>
      <w:r w:rsidR="00CE2FF6">
        <w:t xml:space="preserve">in CONUS </w:t>
      </w:r>
      <w:r w:rsidR="00BA4A05" w:rsidRPr="00C01462">
        <w:t xml:space="preserve">as described in </w:t>
      </w:r>
      <w:r w:rsidR="005E4B4C">
        <w:t>Section</w:t>
      </w:r>
      <w:r w:rsidR="00BA4A05" w:rsidRPr="00C01462">
        <w:t xml:space="preserve"> 2.8</w:t>
      </w:r>
      <w:r w:rsidR="003936D6">
        <w:t xml:space="preserve"> and compare the results </w:t>
      </w:r>
      <w:r w:rsidR="005A5EEC">
        <w:t xml:space="preserve">to </w:t>
      </w:r>
      <w:r w:rsidR="003936D6">
        <w:t>the</w:t>
      </w:r>
      <w:r w:rsidR="00D82735">
        <w:t xml:space="preserve"> </w:t>
      </w:r>
      <w:r w:rsidR="00C62B77">
        <w:t>GHGI</w:t>
      </w:r>
      <w:r w:rsidR="001F7401">
        <w:t xml:space="preserve"> and </w:t>
      </w:r>
      <w:r w:rsidR="005A5EEC">
        <w:t xml:space="preserve">to </w:t>
      </w:r>
      <w:r w:rsidR="001F7401">
        <w:t>inventories prepared by state governments</w:t>
      </w:r>
      <w:r w:rsidR="003936D6">
        <w:t xml:space="preserve">. </w:t>
      </w:r>
      <w:r w:rsidR="00E216A3" w:rsidRPr="00C01462">
        <w:t xml:space="preserve">Figure </w:t>
      </w:r>
      <w:r w:rsidR="002A6E8B">
        <w:t>6</w:t>
      </w:r>
      <w:r w:rsidR="00E216A3" w:rsidRPr="00C01462">
        <w:t xml:space="preserve"> shows </w:t>
      </w:r>
      <w:r w:rsidR="00D65D03">
        <w:t>the results</w:t>
      </w:r>
      <w:r>
        <w:t xml:space="preserve"> for the 29 states responsible for 90% of </w:t>
      </w:r>
      <w:r w:rsidR="00965EDD">
        <w:t xml:space="preserve">posterior </w:t>
      </w:r>
      <w:r>
        <w:t xml:space="preserve">CONUS </w:t>
      </w:r>
      <w:r w:rsidR="00965EDD">
        <w:t xml:space="preserve">anthropogenic </w:t>
      </w:r>
      <w:r>
        <w:t>emissions</w:t>
      </w:r>
      <w:r w:rsidR="00965EDD">
        <w:t xml:space="preserve"> excluding offshore emissions</w:t>
      </w:r>
      <w:r w:rsidR="00C57F30">
        <w:t xml:space="preserve"> and</w:t>
      </w:r>
      <w:r w:rsidR="002A6E8B">
        <w:t xml:space="preserve"> </w:t>
      </w:r>
      <w:r w:rsidR="002A5C66">
        <w:t>ordered by posterior emissions</w:t>
      </w:r>
      <w:r w:rsidR="00965EDD">
        <w:t>,</w:t>
      </w:r>
      <w:r w:rsidR="00122F34">
        <w:t xml:space="preserve"> </w:t>
      </w:r>
      <w:r w:rsidR="00E216A3" w:rsidRPr="00C01462">
        <w:t xml:space="preserve">and </w:t>
      </w:r>
      <w:r w:rsidR="00520F9F">
        <w:t>T</w:t>
      </w:r>
      <w:r w:rsidR="00E216A3" w:rsidRPr="00C01462">
        <w:t xml:space="preserve">able S1 shows the </w:t>
      </w:r>
      <w:r w:rsidR="003A2E4E" w:rsidRPr="00C01462">
        <w:t xml:space="preserve">full </w:t>
      </w:r>
      <w:r w:rsidR="00E216A3" w:rsidRPr="00C01462">
        <w:t>results</w:t>
      </w:r>
      <w:r w:rsidR="00E216A3" w:rsidRPr="00FE055D">
        <w:rPr>
          <w:color w:val="000000" w:themeColor="text1"/>
        </w:rPr>
        <w:t>.</w:t>
      </w:r>
      <w:r w:rsidR="00BA4A05" w:rsidRPr="00FE055D">
        <w:rPr>
          <w:color w:val="000000" w:themeColor="text1"/>
        </w:rPr>
        <w:t xml:space="preserve"> </w:t>
      </w:r>
      <w:r w:rsidR="00D8012D" w:rsidRPr="00FE055D">
        <w:rPr>
          <w:color w:val="000000" w:themeColor="text1"/>
        </w:rPr>
        <w:t>TROPOMI provides a strong constraint at this resolution, with</w:t>
      </w:r>
      <w:r w:rsidR="00DB4368" w:rsidRPr="00FE055D">
        <w:rPr>
          <w:color w:val="000000" w:themeColor="text1"/>
        </w:rPr>
        <w:t xml:space="preserve"> most </w:t>
      </w:r>
      <w:r w:rsidR="00D8012D" w:rsidRPr="00FE055D">
        <w:rPr>
          <w:color w:val="000000" w:themeColor="text1"/>
        </w:rPr>
        <w:t>state averaging kernel sensitivit</w:t>
      </w:r>
      <w:r w:rsidR="00DB4368" w:rsidRPr="00FE055D">
        <w:rPr>
          <w:color w:val="000000" w:themeColor="text1"/>
        </w:rPr>
        <w:t xml:space="preserve">ies </w:t>
      </w:r>
      <w:r w:rsidR="00D8012D" w:rsidRPr="00FE055D">
        <w:rPr>
          <w:color w:val="000000" w:themeColor="text1"/>
        </w:rPr>
        <w:t>larger than 0.5</w:t>
      </w:r>
      <w:r w:rsidR="008A29FE" w:rsidRPr="00FE055D">
        <w:rPr>
          <w:color w:val="000000" w:themeColor="text1"/>
        </w:rPr>
        <w:t xml:space="preserve">. </w:t>
      </w:r>
      <w:r w:rsidR="00D17AC2">
        <w:t xml:space="preserve">Our state emissions are on average </w:t>
      </w:r>
      <w:r w:rsidR="0026566F">
        <w:t>10</w:t>
      </w:r>
      <w:r w:rsidR="00D17AC2">
        <w:t xml:space="preserve">% larger than the GHGI estimates and </w:t>
      </w:r>
      <w:r w:rsidR="0026566F">
        <w:t>34</w:t>
      </w:r>
      <w:r w:rsidR="00D17AC2">
        <w:t xml:space="preserve">% larger in the top 10-methane producing states, which </w:t>
      </w:r>
      <w:r w:rsidR="002A5C66">
        <w:t>produce</w:t>
      </w:r>
      <w:r w:rsidR="00D17AC2">
        <w:t xml:space="preserve"> 55% of </w:t>
      </w:r>
      <w:r w:rsidR="002A5C66">
        <w:t xml:space="preserve">CONUS </w:t>
      </w:r>
      <w:r w:rsidR="00D17AC2">
        <w:t xml:space="preserve">posterior emissions. </w:t>
      </w:r>
      <w:r w:rsidR="000A3EE9">
        <w:t>O</w:t>
      </w:r>
      <w:r w:rsidR="00012B5D">
        <w:t>il and gas</w:t>
      </w:r>
      <w:r w:rsidR="008A29FE">
        <w:t xml:space="preserve"> </w:t>
      </w:r>
      <w:r w:rsidR="006C4083">
        <w:t xml:space="preserve">emissions </w:t>
      </w:r>
      <w:r w:rsidR="0017360D">
        <w:t xml:space="preserve">on average </w:t>
      </w:r>
      <w:r w:rsidR="006C4083">
        <w:t>g</w:t>
      </w:r>
      <w:r w:rsidR="00BD1C7B">
        <w:t>enerat</w:t>
      </w:r>
      <w:r w:rsidR="002A5C66">
        <w:t>e</w:t>
      </w:r>
      <w:r w:rsidR="00BD1C7B">
        <w:t xml:space="preserve"> </w:t>
      </w:r>
      <w:r w:rsidR="0080425D">
        <w:t>37</w:t>
      </w:r>
      <w:r w:rsidR="000133A5" w:rsidRPr="00C01462">
        <w:t xml:space="preserve">% of posterior emissions and </w:t>
      </w:r>
      <w:r w:rsidR="000133A5">
        <w:t>4</w:t>
      </w:r>
      <w:r w:rsidR="00D17AC2">
        <w:t>6</w:t>
      </w:r>
      <w:r w:rsidR="000133A5" w:rsidRPr="00C01462">
        <w:t>% of the observed increase</w:t>
      </w:r>
      <w:r w:rsidR="00FC303C">
        <w:t xml:space="preserve"> relative to the GHGI</w:t>
      </w:r>
      <w:r w:rsidR="002A5C66">
        <w:t xml:space="preserve"> in these 10 states</w:t>
      </w:r>
      <w:r w:rsidR="000133A5" w:rsidRPr="00C01462">
        <w:t>.</w:t>
      </w:r>
      <w:r w:rsidR="000133A5">
        <w:t xml:space="preserve"> </w:t>
      </w:r>
      <w:r w:rsidR="000A3EE9">
        <w:t xml:space="preserve">In Texas, New Mexico, Louisiana, and Oklahoma, </w:t>
      </w:r>
      <w:r w:rsidR="006A49B3">
        <w:t xml:space="preserve">the </w:t>
      </w:r>
      <w:r w:rsidR="000A3EE9">
        <w:t xml:space="preserve">oil and gas </w:t>
      </w:r>
      <w:r w:rsidR="006A49B3">
        <w:t xml:space="preserve">sector </w:t>
      </w:r>
      <w:proofErr w:type="gramStart"/>
      <w:r w:rsidR="000A3EE9">
        <w:t>explain</w:t>
      </w:r>
      <w:r w:rsidR="006A49B3">
        <w:t>s</w:t>
      </w:r>
      <w:proofErr w:type="gramEnd"/>
      <w:r w:rsidR="000A3EE9">
        <w:t xml:space="preserve"> more than </w:t>
      </w:r>
      <w:r w:rsidR="00B935EB">
        <w:t>60%</w:t>
      </w:r>
      <w:r w:rsidR="000A3EE9">
        <w:t xml:space="preserve"> of </w:t>
      </w:r>
      <w:r w:rsidR="00B935EB">
        <w:t>each state’s</w:t>
      </w:r>
      <w:r w:rsidR="000A3EE9">
        <w:t xml:space="preserve"> posterior emissions</w:t>
      </w:r>
      <w:r w:rsidR="006A49B3">
        <w:t xml:space="preserve">, with emissions increases concentrated in </w:t>
      </w:r>
      <w:r w:rsidR="00CE06C1">
        <w:t xml:space="preserve">the Permian </w:t>
      </w:r>
      <w:r w:rsidR="00C941DC">
        <w:t>Basin</w:t>
      </w:r>
      <w:r w:rsidR="00CE06C1">
        <w:t>, the Haynesville Shale, and the Anadarko Shale</w:t>
      </w:r>
      <w:r w:rsidR="000A3EE9">
        <w:t>. Livestock and landfills also play a significant role</w:t>
      </w:r>
      <w:r w:rsidR="00B53EFE">
        <w:t xml:space="preserve"> in these states</w:t>
      </w:r>
      <w:r w:rsidR="000A3EE9">
        <w:t xml:space="preserve">. </w:t>
      </w:r>
      <w:r w:rsidR="005A5EEC">
        <w:t>E</w:t>
      </w:r>
      <w:r w:rsidR="000A3EE9">
        <w:t xml:space="preserve">missions in California and Iowa are dominated by the livestock sector, </w:t>
      </w:r>
      <w:r w:rsidR="005A5EEC">
        <w:t xml:space="preserve">with </w:t>
      </w:r>
      <w:r w:rsidR="00D31BDA">
        <w:t xml:space="preserve">much </w:t>
      </w:r>
      <w:r w:rsidR="005A5EEC">
        <w:t>of the observed increase</w:t>
      </w:r>
      <w:r w:rsidR="00D17AC2">
        <w:t xml:space="preserve"> relative to the GHGI</w:t>
      </w:r>
      <w:r w:rsidR="005A5EEC">
        <w:t xml:space="preserve"> attributed to </w:t>
      </w:r>
      <w:r w:rsidR="000A3EE9">
        <w:t xml:space="preserve">manure management </w:t>
      </w:r>
      <w:r w:rsidR="005A5EEC">
        <w:t xml:space="preserve">emissions </w:t>
      </w:r>
      <w:r w:rsidR="000A3EE9">
        <w:t>(</w:t>
      </w:r>
      <w:r w:rsidR="005E4B4C">
        <w:t>Section</w:t>
      </w:r>
      <w:r w:rsidR="000A3EE9">
        <w:t xml:space="preserve"> 3.1)</w:t>
      </w:r>
      <w:r w:rsidR="005A5EEC">
        <w:t>.</w:t>
      </w:r>
      <w:r w:rsidR="000A3EE9">
        <w:t xml:space="preserve"> Landfills </w:t>
      </w:r>
      <w:r w:rsidR="00E06F9B">
        <w:t xml:space="preserve">account for </w:t>
      </w:r>
      <w:r w:rsidR="000A3EE9">
        <w:t>41% of</w:t>
      </w:r>
      <w:r w:rsidR="003539E6">
        <w:t xml:space="preserve"> </w:t>
      </w:r>
      <w:r w:rsidR="00E06F9B">
        <w:t xml:space="preserve">posterior </w:t>
      </w:r>
      <w:r w:rsidR="003539E6">
        <w:t>emissions in</w:t>
      </w:r>
      <w:r w:rsidR="000A3EE9">
        <w:t xml:space="preserve"> Illinois and 62% </w:t>
      </w:r>
      <w:r w:rsidR="003539E6">
        <w:t>in Florida</w:t>
      </w:r>
      <w:r w:rsidR="00DB4368">
        <w:t xml:space="preserve">. </w:t>
      </w:r>
      <w:r w:rsidR="00DB4368" w:rsidRPr="00FE055D">
        <w:rPr>
          <w:color w:val="000000" w:themeColor="text1"/>
        </w:rPr>
        <w:t xml:space="preserve">Indeed, </w:t>
      </w:r>
      <w:r w:rsidR="008A29FE" w:rsidRPr="00FE055D">
        <w:rPr>
          <w:color w:val="000000" w:themeColor="text1"/>
        </w:rPr>
        <w:t xml:space="preserve">three of the ten largest landfills as reported by the GHGRP </w:t>
      </w:r>
      <w:r w:rsidR="008A29FE" w:rsidRPr="00685E57">
        <w:rPr>
          <w:color w:val="000000" w:themeColor="text1"/>
        </w:rPr>
        <w:t>in 2019</w:t>
      </w:r>
      <w:r w:rsidR="00B53EFE" w:rsidRPr="00685E57">
        <w:rPr>
          <w:color w:val="000000" w:themeColor="text1"/>
        </w:rPr>
        <w:t xml:space="preserve"> are located</w:t>
      </w:r>
      <w:r w:rsidR="00DB4368" w:rsidRPr="00685E57">
        <w:rPr>
          <w:color w:val="000000" w:themeColor="text1"/>
        </w:rPr>
        <w:t xml:space="preserve"> in Florid</w:t>
      </w:r>
      <w:r w:rsidR="00FE055D" w:rsidRPr="00685E57">
        <w:rPr>
          <w:color w:val="000000" w:themeColor="text1"/>
        </w:rPr>
        <w:t xml:space="preserve">a </w:t>
      </w:r>
      <w:r w:rsidR="00FE055D" w:rsidRPr="00685E57">
        <w:rPr>
          <w:color w:val="000000" w:themeColor="text1"/>
        </w:rPr>
        <w:fldChar w:fldCharType="begin"/>
      </w:r>
      <w:r w:rsidR="00FE055D" w:rsidRPr="00685E57">
        <w:rPr>
          <w:color w:val="000000" w:themeColor="text1"/>
        </w:rPr>
        <w:instrText xml:space="preserve"> ADDIN ZOTERO_ITEM CSL_CITATION {"citationID":"EXmTlKRz","properties":{"formattedCitation":"(EPA GHGRP, 2019)","plainCitation":"(EPA GHGRP, 2019)","noteIndex":0},"citationItems":[{"id":426,"uris":["http://zotero.org/users/9726796/items/QNRJK332"],"itemData":{"id":426,"type":"report","publisher":"U.S. Environmental Protection Agency Greenhouse Gas Reporting Program","title":"Facility Level Information on GreenHouse Gases Tool (FLIGHT)","author":[{"family":"EPA GHGRP","given":""}],"accessed":{"date-parts":[["2023",2,22]]},"issued":{"date-parts":[["2019"]]}}}],"schema":"https://github.com/citation-style-language/schema/raw/master/csl-citation.json"} </w:instrText>
      </w:r>
      <w:r w:rsidR="00FE055D" w:rsidRPr="00685E57">
        <w:rPr>
          <w:color w:val="000000" w:themeColor="text1"/>
        </w:rPr>
        <w:fldChar w:fldCharType="separate"/>
      </w:r>
      <w:r w:rsidR="00FE055D" w:rsidRPr="00685E57">
        <w:rPr>
          <w:noProof/>
          <w:color w:val="000000" w:themeColor="text1"/>
        </w:rPr>
        <w:t>(EPA GHGRP, 2019)</w:t>
      </w:r>
      <w:r w:rsidR="00FE055D" w:rsidRPr="00685E57">
        <w:rPr>
          <w:color w:val="000000" w:themeColor="text1"/>
        </w:rPr>
        <w:fldChar w:fldCharType="end"/>
      </w:r>
      <w:r w:rsidR="008A29FE">
        <w:t xml:space="preserve">. </w:t>
      </w:r>
      <w:r w:rsidR="000133A5" w:rsidRPr="00C01462">
        <w:t xml:space="preserve">Consistent with our sectoral analysis, the largest </w:t>
      </w:r>
      <w:r w:rsidR="00AE0C3B">
        <w:t>posterior emission decreases relative to the GHGI a</w:t>
      </w:r>
      <w:r w:rsidR="000133A5" w:rsidRPr="00C01462">
        <w:t>re found in coal-producing states</w:t>
      </w:r>
      <w:r w:rsidR="0089247D">
        <w:t>,</w:t>
      </w:r>
      <w:r w:rsidR="000133A5" w:rsidRPr="00C01462">
        <w:t xml:space="preserve"> including Wyoming, West Virginia</w:t>
      </w:r>
      <w:r w:rsidR="000133A5">
        <w:t>, and Pennsylvania.</w:t>
      </w:r>
    </w:p>
    <w:p w14:paraId="27C9EDD9" w14:textId="08B66132" w:rsidR="00EE56EB" w:rsidRDefault="00EE56EB" w:rsidP="00CD607F"/>
    <w:p w14:paraId="2D035776" w14:textId="52D538C6" w:rsidR="00BD1C7B" w:rsidRPr="002A6E8B" w:rsidRDefault="00EE56EB" w:rsidP="00CD607F">
      <w:r>
        <w:t xml:space="preserve">We consider in more detail Texas and California, which are responsible for </w:t>
      </w:r>
      <w:r w:rsidR="00E5420B">
        <w:t>21</w:t>
      </w:r>
      <w:r>
        <w:t>%</w:t>
      </w:r>
      <w:r w:rsidR="00E5420B">
        <w:t xml:space="preserve"> and </w:t>
      </w:r>
      <w:r w:rsidR="00C57F30">
        <w:t>7</w:t>
      </w:r>
      <w:r w:rsidR="00E5420B">
        <w:t>%</w:t>
      </w:r>
      <w:r>
        <w:t xml:space="preserve"> of posterior </w:t>
      </w:r>
      <w:r w:rsidR="00E5420B">
        <w:t xml:space="preserve">CONUS anthropogenic </w:t>
      </w:r>
      <w:r>
        <w:t>emissions</w:t>
      </w:r>
      <w:r w:rsidR="00E5420B">
        <w:t xml:space="preserve">, respectively. Our posterior </w:t>
      </w:r>
      <w:r w:rsidR="00CE06C1">
        <w:t>estimate</w:t>
      </w:r>
      <w:r w:rsidR="00E5420B">
        <w:t xml:space="preserve"> for </w:t>
      </w:r>
      <w:r w:rsidRPr="00C01462">
        <w:t xml:space="preserve">Texas </w:t>
      </w:r>
      <w:r w:rsidR="00CE06C1">
        <w:t>is</w:t>
      </w:r>
      <w:r w:rsidRPr="00C01462">
        <w:t xml:space="preserve"> </w:t>
      </w:r>
      <w:r>
        <w:t xml:space="preserve">6.3 (6.1 - 6.5) </w:t>
      </w:r>
      <w:proofErr w:type="spellStart"/>
      <w:r w:rsidRPr="00C01462">
        <w:t>Tg</w:t>
      </w:r>
      <w:proofErr w:type="spellEnd"/>
      <w:r w:rsidRPr="00C01462">
        <w:t xml:space="preserve"> a</w:t>
      </w:r>
      <w:r w:rsidRPr="00C01462">
        <w:rPr>
          <w:vertAlign w:val="superscript"/>
        </w:rPr>
        <w:t>-1</w:t>
      </w:r>
      <w:r w:rsidR="00CE06C1">
        <w:t xml:space="preserve">, </w:t>
      </w:r>
      <w:r w:rsidR="00E5420B">
        <w:t xml:space="preserve">a </w:t>
      </w:r>
      <w:r w:rsidR="0017360D">
        <w:t>66</w:t>
      </w:r>
      <w:r>
        <w:t>% increase from the state GHGI</w:t>
      </w:r>
      <w:r w:rsidR="00B75DC6">
        <w:t xml:space="preserve"> estimate of 3.</w:t>
      </w:r>
      <w:r w:rsidR="0017360D">
        <w:t>8</w:t>
      </w:r>
      <w:r w:rsidR="00B75DC6">
        <w:t xml:space="preserve"> </w:t>
      </w:r>
      <w:proofErr w:type="spellStart"/>
      <w:r w:rsidR="00B75DC6" w:rsidRPr="00C01462">
        <w:t>Tg</w:t>
      </w:r>
      <w:proofErr w:type="spellEnd"/>
      <w:r w:rsidR="00B75DC6" w:rsidRPr="00C01462">
        <w:t xml:space="preserve"> a</w:t>
      </w:r>
      <w:r w:rsidR="00B75DC6" w:rsidRPr="00C01462">
        <w:rPr>
          <w:vertAlign w:val="superscript"/>
        </w:rPr>
        <w:t>-1</w:t>
      </w:r>
      <w:r w:rsidR="001F667A">
        <w:t>. This increase i</w:t>
      </w:r>
      <w:r w:rsidR="00CE06C1">
        <w:t xml:space="preserve">s attributed </w:t>
      </w:r>
      <w:r w:rsidR="00B75DC6">
        <w:t xml:space="preserve">almost entirely </w:t>
      </w:r>
      <w:r w:rsidR="00CE06C1">
        <w:t>to the</w:t>
      </w:r>
      <w:r w:rsidR="00E5420B">
        <w:t xml:space="preserve"> oil and gas </w:t>
      </w:r>
      <w:r w:rsidR="00CE06C1">
        <w:t>sector</w:t>
      </w:r>
      <w:r w:rsidR="001F667A">
        <w:t>, which</w:t>
      </w:r>
      <w:r w:rsidR="00B75DC6" w:rsidRPr="00C01462">
        <w:t xml:space="preserve"> account</w:t>
      </w:r>
      <w:r w:rsidR="001F667A">
        <w:t>s</w:t>
      </w:r>
      <w:r w:rsidR="00B75DC6" w:rsidRPr="00C01462">
        <w:t xml:space="preserve"> for</w:t>
      </w:r>
      <w:r w:rsidR="00B75DC6">
        <w:t xml:space="preserve"> 69% of posterior emissions compared to </w:t>
      </w:r>
      <w:r w:rsidR="0017360D">
        <w:t>55</w:t>
      </w:r>
      <w:r w:rsidR="00B75DC6">
        <w:t xml:space="preserve">% in the GHGI. </w:t>
      </w:r>
      <w:r w:rsidR="00F04732">
        <w:t>The Permian basin</w:t>
      </w:r>
      <w:r w:rsidR="00B75DC6">
        <w:t xml:space="preserve"> alone</w:t>
      </w:r>
      <w:r w:rsidR="00F04732">
        <w:t xml:space="preserve"> explains almost 40% of</w:t>
      </w:r>
      <w:r w:rsidR="00CE06C1">
        <w:t xml:space="preserve"> Texas’ posterior emissions.</w:t>
      </w:r>
      <w:r w:rsidR="002A6E8B">
        <w:t xml:space="preserve"> </w:t>
      </w:r>
      <w:r w:rsidR="002923A7">
        <w:t>In California, w</w:t>
      </w:r>
      <w:r w:rsidR="00B75DC6">
        <w:t xml:space="preserve">e find posterior emissions of </w:t>
      </w:r>
      <w:r>
        <w:t xml:space="preserve">2.1 (2.0 </w:t>
      </w:r>
      <w:r w:rsidR="0080425D">
        <w:t>-</w:t>
      </w:r>
      <w:r>
        <w:t xml:space="preserve"> 2.1)</w:t>
      </w:r>
      <w:r w:rsidRPr="00EE56EB">
        <w:t xml:space="preserve"> </w:t>
      </w:r>
      <w:proofErr w:type="spellStart"/>
      <w:r w:rsidRPr="00C01462">
        <w:t>Tg</w:t>
      </w:r>
      <w:proofErr w:type="spellEnd"/>
      <w:r w:rsidRPr="00C01462">
        <w:t xml:space="preserve"> a</w:t>
      </w:r>
      <w:r w:rsidRPr="00C01462">
        <w:rPr>
          <w:vertAlign w:val="superscript"/>
        </w:rPr>
        <w:t>-1</w:t>
      </w:r>
      <w:r w:rsidR="00B237A3">
        <w:t xml:space="preserve">, 53% of which </w:t>
      </w:r>
      <w:r w:rsidR="004F2D8E">
        <w:t>occur in</w:t>
      </w:r>
      <w:r w:rsidR="00B237A3">
        <w:t xml:space="preserve"> the San Joaquin</w:t>
      </w:r>
      <w:r w:rsidR="000A4C03">
        <w:t xml:space="preserve"> </w:t>
      </w:r>
      <w:r w:rsidR="00B237A3">
        <w:t xml:space="preserve">Valley air basin. </w:t>
      </w:r>
      <w:r w:rsidR="00DA5875">
        <w:t xml:space="preserve">Our posterior emissions </w:t>
      </w:r>
      <w:r w:rsidR="002A6E8B">
        <w:t>increase</w:t>
      </w:r>
      <w:r w:rsidR="00F00169">
        <w:t xml:space="preserve"> </w:t>
      </w:r>
      <w:r w:rsidR="00C57F30">
        <w:t>21</w:t>
      </w:r>
      <w:r w:rsidR="00F00169">
        <w:t>% from the GHGI</w:t>
      </w:r>
      <w:r w:rsidR="00D31BDA">
        <w:t xml:space="preserve"> estimate of 1.</w:t>
      </w:r>
      <w:r w:rsidR="002867D4">
        <w:t>7</w:t>
      </w:r>
      <w:r w:rsidR="00D31BDA">
        <w:t xml:space="preserve"> </w:t>
      </w:r>
      <w:proofErr w:type="spellStart"/>
      <w:r w:rsidR="00D31BDA" w:rsidRPr="00C01462">
        <w:t>Tg</w:t>
      </w:r>
      <w:proofErr w:type="spellEnd"/>
      <w:r w:rsidR="00D31BDA" w:rsidRPr="00C01462">
        <w:t xml:space="preserve"> a</w:t>
      </w:r>
      <w:r w:rsidR="00D31BDA" w:rsidRPr="00C01462">
        <w:rPr>
          <w:vertAlign w:val="superscript"/>
        </w:rPr>
        <w:t>-1</w:t>
      </w:r>
      <w:r w:rsidR="000A4C03">
        <w:t xml:space="preserve"> and </w:t>
      </w:r>
      <w:r w:rsidR="00F8467F">
        <w:t>32</w:t>
      </w:r>
      <w:r w:rsidR="000A4C03">
        <w:t xml:space="preserve">% from </w:t>
      </w:r>
      <w:r w:rsidR="002A6E8B">
        <w:t>an</w:t>
      </w:r>
      <w:r w:rsidR="000A4C03">
        <w:t xml:space="preserve"> independent estimate</w:t>
      </w:r>
      <w:r w:rsidR="00F00169">
        <w:t xml:space="preserve"> </w:t>
      </w:r>
      <w:r w:rsidR="002A6E8B">
        <w:t>produced by</w:t>
      </w:r>
      <w:r w:rsidR="000A4C03">
        <w:t xml:space="preserve"> CARB</w:t>
      </w:r>
      <w:r w:rsidR="00D31BDA">
        <w:t xml:space="preserve"> of 1.6 </w:t>
      </w:r>
      <w:proofErr w:type="spellStart"/>
      <w:r w:rsidR="00D31BDA" w:rsidRPr="00C01462">
        <w:t>Tg</w:t>
      </w:r>
      <w:proofErr w:type="spellEnd"/>
      <w:r w:rsidR="00D31BDA" w:rsidRPr="00C01462">
        <w:t xml:space="preserve"> a</w:t>
      </w:r>
      <w:r w:rsidR="00D31BDA" w:rsidRPr="00C01462">
        <w:rPr>
          <w:vertAlign w:val="superscript"/>
        </w:rPr>
        <w:t>-1</w:t>
      </w:r>
      <w:r w:rsidR="00FE055D">
        <w:t xml:space="preserve"> </w:t>
      </w:r>
      <w:r w:rsidR="00983C1F" w:rsidRPr="006202B5">
        <w:rPr>
          <w:color w:val="000000" w:themeColor="text1"/>
        </w:rPr>
        <w:fldChar w:fldCharType="begin"/>
      </w:r>
      <w:r w:rsidR="00983C1F" w:rsidRPr="006202B5">
        <w:rPr>
          <w:color w:val="000000" w:themeColor="text1"/>
        </w:rPr>
        <w:instrText xml:space="preserve"> ADDIN ZOTERO_ITEM CSL_CITATION {"citationID":"3UbmNn7t","properties":{"formattedCitation":"(CARB, 2022)","plainCitation":"(CARB, 2022)","noteIndex":0},"citationItems":[{"id":475,"uris":["http://zotero.org/users/9726796/items/NG63SD3U"],"itemData":{"id":475,"type":"document","title":"Current California GHG Emission Inventory Data","URL":"https://ww2.arb.ca.gov/ghg-inventory-data","author":[{"family":"CARB","given":""}],"accessed":{"date-parts":[["2023",3,28]]},"issued":{"date-parts":[["2022"]]}}}],"schema":"https://github.com/citation-style-language/schema/raw/master/csl-citation.json"} </w:instrText>
      </w:r>
      <w:r w:rsidR="00983C1F" w:rsidRPr="006202B5">
        <w:rPr>
          <w:color w:val="000000" w:themeColor="text1"/>
        </w:rPr>
        <w:fldChar w:fldCharType="separate"/>
      </w:r>
      <w:r w:rsidR="00983C1F" w:rsidRPr="006202B5">
        <w:rPr>
          <w:noProof/>
          <w:color w:val="000000" w:themeColor="text1"/>
        </w:rPr>
        <w:t>(CARB, 2022)</w:t>
      </w:r>
      <w:r w:rsidR="00983C1F" w:rsidRPr="006202B5">
        <w:rPr>
          <w:color w:val="000000" w:themeColor="text1"/>
        </w:rPr>
        <w:fldChar w:fldCharType="end"/>
      </w:r>
      <w:r w:rsidR="00FE055D" w:rsidRPr="006202B5">
        <w:rPr>
          <w:color w:val="000000" w:themeColor="text1"/>
        </w:rPr>
        <w:t xml:space="preserve">. </w:t>
      </w:r>
      <w:r w:rsidR="00B5224E">
        <w:t xml:space="preserve">Our posterior estimate is smaller than but consistent with </w:t>
      </w:r>
      <w:r w:rsidR="002A6E8B">
        <w:t xml:space="preserve">a value </w:t>
      </w:r>
      <w:r w:rsidR="00B5224E">
        <w:t>of 2.4 ± 0.</w:t>
      </w:r>
      <w:r w:rsidR="000B628E">
        <w:t>5</w:t>
      </w:r>
      <w:r w:rsidR="00B5224E">
        <w:t xml:space="preserve"> </w:t>
      </w:r>
      <w:proofErr w:type="spellStart"/>
      <w:r w:rsidR="00B5224E">
        <w:t>Tg</w:t>
      </w:r>
      <w:proofErr w:type="spellEnd"/>
      <w:r w:rsidR="00B5224E">
        <w:t xml:space="preserve"> </w:t>
      </w:r>
      <w:r w:rsidR="00B5224E" w:rsidRPr="00C01462">
        <w:t>a</w:t>
      </w:r>
      <w:r w:rsidR="00B5224E" w:rsidRPr="00C01462">
        <w:rPr>
          <w:vertAlign w:val="superscript"/>
        </w:rPr>
        <w:t>-</w:t>
      </w:r>
      <w:r w:rsidR="00B5224E">
        <w:rPr>
          <w:vertAlign w:val="superscript"/>
        </w:rPr>
        <w:t>1</w:t>
      </w:r>
      <w:r w:rsidR="00B5224E">
        <w:t xml:space="preserve"> found by an inversion of in situ observations in California from June 2013 to May 2014 </w:t>
      </w:r>
      <w:r w:rsidR="00FE055D">
        <w:fldChar w:fldCharType="begin"/>
      </w:r>
      <w:r w:rsidR="00FE055D">
        <w:instrText xml:space="preserve"> ADDIN ZOTERO_ITEM CSL_CITATION {"citationID":"sdj8lUSE","properties":{"formattedCitation":"(Jeong et al., 2016)","plainCitation":"(Jeong et al., 2016)","noteIndex":0},"citationItems":[{"id":324,"uris":["http://zotero.org/users/9726796/items/92XM8CBA"],"itemData":{"id":324,"type":"article-journal","abstract":"We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L."}],"issued":{"date-parts":[["2016"]]}}}],"schema":"https://github.com/citation-style-language/schema/raw/master/csl-citation.json"} </w:instrText>
      </w:r>
      <w:r w:rsidR="00FE055D">
        <w:fldChar w:fldCharType="separate"/>
      </w:r>
      <w:r w:rsidR="00FE055D">
        <w:rPr>
          <w:noProof/>
        </w:rPr>
        <w:t>(Jeong et al., 2016)</w:t>
      </w:r>
      <w:r w:rsidR="00FE055D">
        <w:fldChar w:fldCharType="end"/>
      </w:r>
      <w:r w:rsidR="00B5224E">
        <w:t xml:space="preserve">. </w:t>
      </w:r>
      <w:r w:rsidR="000A4C03" w:rsidRPr="00B5224E">
        <w:t>We</w:t>
      </w:r>
      <w:r w:rsidR="000A4C03">
        <w:t xml:space="preserve"> find </w:t>
      </w:r>
      <w:r w:rsidR="00FA5CA8">
        <w:t xml:space="preserve">in general </w:t>
      </w:r>
      <w:r w:rsidR="000A4C03">
        <w:t>good agreement with the sectoral partitioning in the GHGI</w:t>
      </w:r>
      <w:r w:rsidR="00D5324F">
        <w:t xml:space="preserve">, </w:t>
      </w:r>
      <w:r w:rsidR="000A4C03">
        <w:t>the CARB inventory</w:t>
      </w:r>
      <w:r w:rsidR="00D5324F">
        <w:t xml:space="preserve">, and </w:t>
      </w:r>
      <w:proofErr w:type="spellStart"/>
      <w:r w:rsidR="00D5324F">
        <w:t>Jeong</w:t>
      </w:r>
      <w:proofErr w:type="spellEnd"/>
      <w:r w:rsidR="00D5324F">
        <w:t xml:space="preserve"> et al. </w:t>
      </w:r>
      <w:r w:rsidR="00FE055D">
        <w:fldChar w:fldCharType="begin"/>
      </w:r>
      <w:r w:rsidR="00FE055D">
        <w:instrText xml:space="preserve"> ADDIN ZOTERO_ITEM CSL_CITATION {"citationID":"6HSDKyH0","properties":{"formattedCitation":"(2016)","plainCitation":"(2016)","noteIndex":0},"citationItems":[{"id":324,"uris":["http://zotero.org/users/9726796/items/92XM8CBA"],"itemData":{"id":324,"type":"article-journal","abstract":"We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L."}],"issued":{"date-parts":[["2016"]]}},"label":"page","suppress-author":true}],"schema":"https://github.com/citation-style-language/schema/raw/master/csl-citation.json"} </w:instrText>
      </w:r>
      <w:r w:rsidR="00FE055D">
        <w:fldChar w:fldCharType="separate"/>
      </w:r>
      <w:r w:rsidR="00FE055D">
        <w:rPr>
          <w:noProof/>
        </w:rPr>
        <w:t>(2016)</w:t>
      </w:r>
      <w:r w:rsidR="00FE055D">
        <w:fldChar w:fldCharType="end"/>
      </w:r>
      <w:r w:rsidR="000A4C03">
        <w:t xml:space="preserve">. Livestock explain 54% of emissions in </w:t>
      </w:r>
      <w:r w:rsidR="004F2D8E">
        <w:t xml:space="preserve">our </w:t>
      </w:r>
      <w:r w:rsidR="000A4C03">
        <w:t>posterior</w:t>
      </w:r>
      <w:r w:rsidR="004F2D8E">
        <w:t xml:space="preserve"> estimate</w:t>
      </w:r>
      <w:r w:rsidR="000A4C03">
        <w:t xml:space="preserve">, </w:t>
      </w:r>
      <w:r w:rsidR="00FA5CA8">
        <w:t>45</w:t>
      </w:r>
      <w:r w:rsidR="000A4C03">
        <w:t xml:space="preserve">% in the GHGI, 54% in the CARB inventory, </w:t>
      </w:r>
      <w:r w:rsidR="00D5324F">
        <w:t>and 5</w:t>
      </w:r>
      <w:r w:rsidR="007E5D8D">
        <w:t>4</w:t>
      </w:r>
      <w:r w:rsidR="00D5324F">
        <w:t xml:space="preserve">% in </w:t>
      </w:r>
      <w:proofErr w:type="spellStart"/>
      <w:r w:rsidR="00D5324F">
        <w:t>Jeong</w:t>
      </w:r>
      <w:proofErr w:type="spellEnd"/>
      <w:r w:rsidR="00D5324F">
        <w:t xml:space="preserve"> et al. </w:t>
      </w:r>
      <w:r w:rsidR="00FE055D">
        <w:fldChar w:fldCharType="begin"/>
      </w:r>
      <w:r w:rsidR="00FE055D">
        <w:instrText xml:space="preserve"> ADDIN ZOTERO_ITEM CSL_CITATION {"citationID":"6rT1RhGh","properties":{"formattedCitation":"(2016)","plainCitation":"(2016)","noteIndex":0},"citationItems":[{"id":324,"uris":["http://zotero.org/users/9726796/items/92XM8CBA"],"itemData":{"id":324,"type":"article-journal","abstract":"We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L."}],"issued":{"date-parts":[["2016"]]}},"label":"page","suppress-author":true}],"schema":"https://github.com/citation-style-language/schema/raw/master/csl-citation.json"} </w:instrText>
      </w:r>
      <w:r w:rsidR="00FE055D">
        <w:fldChar w:fldCharType="separate"/>
      </w:r>
      <w:r w:rsidR="00FE055D">
        <w:rPr>
          <w:noProof/>
        </w:rPr>
        <w:t>(2016)</w:t>
      </w:r>
      <w:r w:rsidR="00FE055D">
        <w:fldChar w:fldCharType="end"/>
      </w:r>
      <w:r w:rsidR="00D5324F">
        <w:t>, while l</w:t>
      </w:r>
      <w:r w:rsidR="000A4C03">
        <w:t>andfills explain 25%, 2</w:t>
      </w:r>
      <w:r w:rsidR="00FA5CA8">
        <w:t>0</w:t>
      </w:r>
      <w:r w:rsidR="000A4C03">
        <w:t>%, 21%</w:t>
      </w:r>
      <w:r w:rsidR="00D5324F">
        <w:t xml:space="preserve">, and </w:t>
      </w:r>
      <w:r w:rsidR="007E5D8D">
        <w:t>19</w:t>
      </w:r>
      <w:r w:rsidR="00707A0F">
        <w:t>%</w:t>
      </w:r>
      <w:r w:rsidR="000A4C03">
        <w:t xml:space="preserve"> of emissions, respectively. We find slightly smaller relative contributions from oil and gas, which </w:t>
      </w:r>
      <w:r w:rsidR="00ED3208">
        <w:t>accounts</w:t>
      </w:r>
      <w:r w:rsidR="000A4C03">
        <w:t xml:space="preserve"> for 11% of emissions </w:t>
      </w:r>
      <w:r w:rsidR="004F2D8E">
        <w:t xml:space="preserve">in our posterior estimate </w:t>
      </w:r>
      <w:r w:rsidR="000A4C03">
        <w:t xml:space="preserve">compared to </w:t>
      </w:r>
      <w:r w:rsidR="00FA5CA8">
        <w:t>18</w:t>
      </w:r>
      <w:r w:rsidR="000A4C03">
        <w:t>%</w:t>
      </w:r>
      <w:r w:rsidR="00E35EC2">
        <w:t xml:space="preserve">, </w:t>
      </w:r>
      <w:r w:rsidR="000A4C03">
        <w:t>17%</w:t>
      </w:r>
      <w:r w:rsidR="00E35EC2">
        <w:t xml:space="preserve">, </w:t>
      </w:r>
      <w:r w:rsidR="00707A0F">
        <w:t xml:space="preserve">and </w:t>
      </w:r>
      <w:r w:rsidR="007E5D8D">
        <w:t>18</w:t>
      </w:r>
      <w:r w:rsidR="00E35EC2">
        <w:t>%</w:t>
      </w:r>
      <w:r w:rsidR="000A4C03">
        <w:t xml:space="preserve"> </w:t>
      </w:r>
      <w:r w:rsidR="00E35EC2">
        <w:t xml:space="preserve">in the </w:t>
      </w:r>
      <w:r w:rsidR="000A4C03">
        <w:t>GHGI</w:t>
      </w:r>
      <w:r w:rsidR="00E35EC2">
        <w:t xml:space="preserve">, </w:t>
      </w:r>
      <w:r w:rsidR="000A4C03">
        <w:t>the CARB inventory</w:t>
      </w:r>
      <w:r w:rsidR="00E35EC2">
        <w:t xml:space="preserve">, and </w:t>
      </w:r>
      <w:proofErr w:type="spellStart"/>
      <w:r w:rsidR="00E35EC2">
        <w:t>Jeong</w:t>
      </w:r>
      <w:proofErr w:type="spellEnd"/>
      <w:r w:rsidR="00E35EC2">
        <w:t xml:space="preserve"> et al. </w:t>
      </w:r>
      <w:r w:rsidR="00FE055D">
        <w:fldChar w:fldCharType="begin"/>
      </w:r>
      <w:r w:rsidR="00FE055D">
        <w:instrText xml:space="preserve"> ADDIN ZOTERO_ITEM CSL_CITATION {"citationID":"yTb838ZB","properties":{"formattedCitation":"(2016)","plainCitation":"(2016)","noteIndex":0},"citationItems":[{"id":324,"uris":["http://zotero.org/users/9726796/items/92XM8CBA"],"itemData":{"id":324,"type":"article-journal","abstract":"We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L."}],"issued":{"date-parts":[["2016"]]}},"label":"page","suppress-author":true}],"schema":"https://github.com/citation-style-language/schema/raw/master/csl-citation.json"} </w:instrText>
      </w:r>
      <w:r w:rsidR="00FE055D">
        <w:fldChar w:fldCharType="separate"/>
      </w:r>
      <w:r w:rsidR="00FE055D">
        <w:rPr>
          <w:noProof/>
        </w:rPr>
        <w:t>(2016)</w:t>
      </w:r>
      <w:r w:rsidR="00FE055D">
        <w:fldChar w:fldCharType="end"/>
      </w:r>
      <w:r w:rsidR="00E35EC2">
        <w:t>,</w:t>
      </w:r>
      <w:r w:rsidR="000A4C03">
        <w:t xml:space="preserve"> respectively.</w:t>
      </w:r>
      <w:r w:rsidR="00DA5875">
        <w:t xml:space="preserve"> This partitioning differs from that found </w:t>
      </w:r>
      <w:r w:rsidR="00DA5875">
        <w:lastRenderedPageBreak/>
        <w:t>in</w:t>
      </w:r>
      <w:r w:rsidR="002923A7">
        <w:t xml:space="preserve"> an inversion of the 2010 </w:t>
      </w:r>
      <w:proofErr w:type="spellStart"/>
      <w:r w:rsidR="002923A7">
        <w:t>CalNex</w:t>
      </w:r>
      <w:proofErr w:type="spellEnd"/>
      <w:r w:rsidR="00DA5875">
        <w:t xml:space="preserve"> </w:t>
      </w:r>
      <w:r w:rsidR="002923A7">
        <w:t>aircraft campaign</w:t>
      </w:r>
      <w:r w:rsidR="00ED3208">
        <w:t xml:space="preserve"> observations</w:t>
      </w:r>
      <w:r w:rsidR="00DA5875">
        <w:t>, where 30% of emissions were attributed to livestock, 38% to landfills, and 22% to oil and gas</w:t>
      </w:r>
      <w:r w:rsidR="002923A7">
        <w:t xml:space="preserve"> </w:t>
      </w:r>
      <w:r w:rsidR="00FE055D">
        <w:fldChar w:fldCharType="begin"/>
      </w:r>
      <w:r w:rsidR="00FE055D">
        <w:instrText xml:space="preserve"> ADDIN ZOTERO_ITEM CSL_CITATION {"citationID":"EiWBlx8N","properties":{"formattedCitation":"(Wecht et al., 2014b)","plainCitation":"(Wecht et al., 2014b)","noteIndex":0},"citationItems":[{"id":433,"uris":["http://zotero.org/users/9726796/items/9CA7TDWK"],"itemData":{"id":433,"type":"article-journal","abstract":"We apply a continental-scale inverse modeling system for North America based on the GEOS-Chem model to optimize California methane emissions at 1/2° × 2/3° horizontal resolution using atmospheric observations from the CalNex aircraft campaign (May–June 2010) and from satellites. Inversion of the CalNex data yields a best estimate for total California methane emissions of 2.86 ± 0.21 Tg a−1, compared with 1.92 Tg a−1 in the EDGAR v4.2 emission inventory used as a priori and 1.51 Tg a−1 in the California Air Resources Board (CARB) inventory used for state regulations of greenhouse gas emissions. These results are consistent with a previous Lagrangian inversion of the CalNex data. Our inversion provides 12 independent pieces of information to constrain the geographical distribution of emissions within California. Attribution to individual source types indicates dominant contributions to emissions from landfills/wastewater (1.1 Tg a&amp;minus;1), livestock (0.87 Tg a&amp;minus;1), and gas/oil (0.64 Tg a&amp;minus;1). EDGAR v4.2 underestimates emissions from livestock, while CARB underestimates emissions from landfills/wastewater and gas/oil. Current satellite observations from GOSAT can constrain methane emissions in the Los Angeles Basin but are too sparse to constrain emissions quantitatively elsewhere in California (they can still be qualitatively useful to diagnose inventory biases). Los Angeles Basin emissions derived from CalNex and GOSAT inversions are 0.42 ± 0.08 and 0.31 ± 0.08 Tg a−1 that the future TROPOMI satellite instrument (2015 launch) will be able to constrain California methane emissions at a detail comparable to the CalNex aircraft campaign. Geostationary satellite observations offer even greater potential for constraining methane emissions in the future.","container-title":"Atmospheric Chemistry and Physics","DOI":"10.5194/acp-14-8173-2014","ISSN":"1680-7316","issue":"15","language":"English","note":"publisher: Copernicus GmbH","page":"8173-8184","source":"Copernicus Online Journals","title":"Spatially resolving methane emissions in California: constraints from the CalNex aircraft campaign and from present (GOSAT, TES) and future (TROPOMI, geostationary) satellite observations","title-short":"Spatially resolving methane emissions in California","volume":"14","author":[{"family":"Wecht","given":"K. J."},{"family":"Jacob","given":"D. J."},{"family":"Sulprizio","given":"M. P."},{"family":"Santoni","given":"G. W."},{"family":"Wofsy","given":"S. C."},{"family":"Parker","given":"R."},{"family":"Bösch","given":"H."},{"family":"Worden","given":"J."}],"issued":{"date-parts":[["2014",8,14]]}}}],"schema":"https://github.com/citation-style-language/schema/raw/master/csl-citation.json"} </w:instrText>
      </w:r>
      <w:r w:rsidR="00FE055D">
        <w:fldChar w:fldCharType="separate"/>
      </w:r>
      <w:r w:rsidR="00FE055D">
        <w:rPr>
          <w:noProof/>
        </w:rPr>
        <w:t>(Wecht et al., 2014b)</w:t>
      </w:r>
      <w:r w:rsidR="00FE055D">
        <w:fldChar w:fldCharType="end"/>
      </w:r>
      <w:r w:rsidR="00FE055D">
        <w:t>.</w:t>
      </w:r>
    </w:p>
    <w:p w14:paraId="5AB42E13" w14:textId="77777777" w:rsidR="001C0ED0" w:rsidRDefault="001C0ED0" w:rsidP="00CD607F"/>
    <w:p w14:paraId="09B2FBF5" w14:textId="5E6DC1BE" w:rsidR="006C4083" w:rsidRPr="00640674" w:rsidRDefault="006C4083" w:rsidP="006C4083">
      <w:pPr>
        <w:rPr>
          <w:color w:val="FF0000"/>
        </w:rPr>
      </w:pPr>
      <w:r w:rsidRPr="00C01462">
        <w:t xml:space="preserve">We </w:t>
      </w:r>
      <w:r w:rsidR="000A4C03">
        <w:t xml:space="preserve">also </w:t>
      </w:r>
      <w:r w:rsidRPr="00C01462">
        <w:t xml:space="preserve">compare our posterior emissions to </w:t>
      </w:r>
      <w:r w:rsidR="004E5439">
        <w:t xml:space="preserve">independent </w:t>
      </w:r>
      <w:r w:rsidRPr="00C01462">
        <w:t>state greenhouse gas inventories</w:t>
      </w:r>
      <w:r w:rsidR="004E5439">
        <w:t xml:space="preserve"> </w:t>
      </w:r>
      <w:r w:rsidR="00283BC0">
        <w:t xml:space="preserve">from </w:t>
      </w:r>
      <w:r w:rsidR="001F667A">
        <w:t>Pennsylvania, Louisiana</w:t>
      </w:r>
      <w:r w:rsidR="001F667A" w:rsidRPr="00C01462">
        <w:t xml:space="preserve">, Iowa, </w:t>
      </w:r>
      <w:r w:rsidR="001F667A">
        <w:t xml:space="preserve">and Colorado, which are </w:t>
      </w:r>
      <w:r w:rsidR="004E5439">
        <w:t xml:space="preserve">referenced by EPA </w:t>
      </w:r>
      <w:r w:rsidR="00777090">
        <w:fldChar w:fldCharType="begin"/>
      </w:r>
      <w:r w:rsidR="004432BB">
        <w:instrText xml:space="preserve"> ADDIN ZOTERO_ITEM CSL_CITATION {"citationID":"hLdejl8N","properties":{"formattedCitation":"(EPA, 2023)","plainCitation":"(EPA, 2023)","dontUpdate":true,"noteIndex":0},"citationItems":[{"id":431,"uris":["http://zotero.org/users/9726796/items/HXEQEBYY"],"itemData":{"id":431,"type":"webpage","container-title":"U.S. Environmental Protection Agency","genre":"Data and Tools","language":"en","title":"EPA","URL":"https://www.epa.gov/ghgemissions/learn-more-about-official-state-greenhouse-gas-inventories","author":[{"family":"EPA","given":""}],"accessed":{"date-parts":[["2023",1,1]]},"issued":{"date-parts":[["2023"]]}},"label":"page","suppress-author":true}],"schema":"https://github.com/citation-style-language/schema/raw/master/csl-citation.json"} </w:instrText>
      </w:r>
      <w:r w:rsidR="00777090">
        <w:fldChar w:fldCharType="separate"/>
      </w:r>
      <w:r w:rsidR="00777090">
        <w:rPr>
          <w:noProof/>
        </w:rPr>
        <w:t>(2023)</w:t>
      </w:r>
      <w:r w:rsidR="00777090">
        <w:fldChar w:fldCharType="end"/>
      </w:r>
      <w:r w:rsidR="00777090">
        <w:t xml:space="preserve"> </w:t>
      </w:r>
      <w:r w:rsidR="004E5439">
        <w:t xml:space="preserve">and </w:t>
      </w:r>
      <w:r w:rsidR="009C72B8">
        <w:t>have a strong constraint from</w:t>
      </w:r>
      <w:r w:rsidRPr="00C01462">
        <w:t xml:space="preserve"> the observing system (state averaging kernel sensitivity greater than 0.5)</w:t>
      </w:r>
      <w:r w:rsidR="003367B3">
        <w:t>.</w:t>
      </w:r>
      <w:r w:rsidRPr="00C01462">
        <w:t xml:space="preserve"> </w:t>
      </w:r>
      <w:r w:rsidR="003367B3">
        <w:t>O</w:t>
      </w:r>
      <w:r w:rsidRPr="00C01462">
        <w:t xml:space="preserve">ur posterior agrees with </w:t>
      </w:r>
      <w:r w:rsidR="003367B3">
        <w:t xml:space="preserve">the </w:t>
      </w:r>
      <w:r w:rsidRPr="00C01462">
        <w:t>Pennsylvania</w:t>
      </w:r>
      <w:r w:rsidR="003367B3">
        <w:t xml:space="preserve"> estimate</w:t>
      </w:r>
      <w:r w:rsidR="00A84019">
        <w:t xml:space="preserve"> </w:t>
      </w:r>
      <w:r w:rsidR="00A84019">
        <w:fldChar w:fldCharType="begin"/>
      </w:r>
      <w:r w:rsidR="00A84019">
        <w:instrText xml:space="preserve"> ADDIN ZOTERO_ITEM CSL_CITATION {"citationID":"Q45UW3Bf","properties":{"formattedCitation":"(Pennsylvania DEP, 2022)","plainCitation":"(Pennsylvania DEP, 2022)","noteIndex":0},"citationItems":[{"id":482,"uris":["http://zotero.org/users/9726796/items/AAI8Z5L9"],"itemData":{"id":482,"type":"report","publisher":"Pennsylvania Department of Environmental Protection","title":"2022 Pennsylvania Greenhouse Gas Inventory Report","URL":"https://files.dep.state.pa.us/Energy/Office%20of%20Energy%20and%20Technology/OETDPortalFiles/ClimateChange/PennsylvaniaGreenhouseGasInventory2022.pdf","author":[{"family":"Pennsylvania DEP","given":""}],"issued":{"date-parts":[["2022",10,6]]}}}],"schema":"https://github.com/citation-style-language/schema/raw/master/csl-citation.json"} </w:instrText>
      </w:r>
      <w:r w:rsidR="00A84019">
        <w:fldChar w:fldCharType="separate"/>
      </w:r>
      <w:r w:rsidR="00A84019">
        <w:rPr>
          <w:noProof/>
        </w:rPr>
        <w:t>(Pennsylvania DEP, 2022)</w:t>
      </w:r>
      <w:r w:rsidR="00A84019">
        <w:fldChar w:fldCharType="end"/>
      </w:r>
      <w:r w:rsidR="003367B3">
        <w:t xml:space="preserve">, </w:t>
      </w:r>
      <w:r w:rsidR="000805B3">
        <w:t>but</w:t>
      </w:r>
      <w:r w:rsidR="000805B3" w:rsidRPr="00C01462">
        <w:t xml:space="preserve"> </w:t>
      </w:r>
      <w:r w:rsidRPr="00C01462">
        <w:t xml:space="preserve">we find a source shift from fossil fuels (from 76% in the inventory to 63% in </w:t>
      </w:r>
      <w:r w:rsidR="004F2D8E">
        <w:t>our work</w:t>
      </w:r>
      <w:r w:rsidRPr="00C01462">
        <w:t xml:space="preserve">) to landfills (from </w:t>
      </w:r>
      <w:r w:rsidR="000805B3">
        <w:t>3</w:t>
      </w:r>
      <w:r w:rsidRPr="00C01462">
        <w:t xml:space="preserve">% in the </w:t>
      </w:r>
      <w:r w:rsidR="000805B3">
        <w:t>inventory</w:t>
      </w:r>
      <w:r w:rsidR="000805B3" w:rsidRPr="00C01462">
        <w:t xml:space="preserve"> </w:t>
      </w:r>
      <w:r w:rsidRPr="00C01462">
        <w:t xml:space="preserve">to </w:t>
      </w:r>
      <w:r w:rsidR="000805B3">
        <w:t>16</w:t>
      </w:r>
      <w:r w:rsidRPr="00C01462">
        <w:t>% i</w:t>
      </w:r>
      <w:r w:rsidR="004F2D8E">
        <w:t>n our work</w:t>
      </w:r>
      <w:r w:rsidRPr="00C01462">
        <w:t xml:space="preserve">). </w:t>
      </w:r>
      <w:r w:rsidR="00F8609B">
        <w:t xml:space="preserve">We find that </w:t>
      </w:r>
      <w:r w:rsidR="00555E7D">
        <w:t>Louisiana’s state inventory</w:t>
      </w:r>
      <w:r w:rsidR="00FE055D">
        <w:t xml:space="preserve"> </w:t>
      </w:r>
      <w:r w:rsidR="00A84019">
        <w:fldChar w:fldCharType="begin"/>
      </w:r>
      <w:r w:rsidR="00A84019">
        <w:instrText xml:space="preserve"> ADDIN ZOTERO_ITEM CSL_CITATION {"citationID":"Yktdd5C2","properties":{"formattedCitation":"(Dismukes, 2021)","plainCitation":"(Dismukes, 2021)","noteIndex":0},"citationItems":[{"id":481,"uris":["http://zotero.org/users/9726796/items/DG3T2SH8"],"itemData":{"id":481,"type":"report","publisher":"Louisiana Governor's Office of Coastal Activities","title":"Louisiana 2021 Greenhouse Gas Inventory","URL":"https://www.lsu.edu/ces/publications/2021/louisiana-2021-greehouse-gas-inventory-df-rev_reduced.pdf","author":[{"family":"Dismukes","given":"D. E."}],"issued":{"date-parts":[["2021",10]]}}}],"schema":"https://github.com/citation-style-language/schema/raw/master/csl-citation.json"} </w:instrText>
      </w:r>
      <w:r w:rsidR="00A84019">
        <w:fldChar w:fldCharType="separate"/>
      </w:r>
      <w:r w:rsidR="00A84019">
        <w:rPr>
          <w:noProof/>
        </w:rPr>
        <w:t>(Dismukes, 2021)</w:t>
      </w:r>
      <w:r w:rsidR="00A84019">
        <w:fldChar w:fldCharType="end"/>
      </w:r>
      <w:r w:rsidR="00555E7D">
        <w:t xml:space="preserve"> is too low due to underestimated oil and gas emissions, while </w:t>
      </w:r>
      <w:r w:rsidR="00F8609B">
        <w:t>Iowa</w:t>
      </w:r>
      <w:r w:rsidR="00555E7D">
        <w:t>’</w:t>
      </w:r>
      <w:r w:rsidR="00F8609B">
        <w:t>s</w:t>
      </w:r>
      <w:r w:rsidR="00FE055D">
        <w:t xml:space="preserve"> </w:t>
      </w:r>
      <w:r w:rsidR="00A84019">
        <w:fldChar w:fldCharType="begin"/>
      </w:r>
      <w:r w:rsidR="00A84019">
        <w:instrText xml:space="preserve"> ADDIN ZOTERO_ITEM CSL_CITATION {"citationID":"VHvGlFyd","properties":{"formattedCitation":"(Iowa DNR, 2020)","plainCitation":"(Iowa DNR, 2020)","noteIndex":0},"citationItems":[{"id":480,"uris":["http://zotero.org/users/9726796/items/VAUPWHAG"],"itemData":{"id":480,"type":"report","publisher":"Iowa Department of Natural Resources","title":"2019 Iowa Statewide Greenhouse Gas Emissions Inventory Report","URL":"https://www.iowadnr.gov/Portals/idnr/uploads/air/ghgemissions/Final%202019%20GHG%20REPORT.pdf","author":[{"family":"Iowa DNR","given":""}],"issued":{"date-parts":[["2020",12,31]]}}}],"schema":"https://github.com/citation-style-language/schema/raw/master/csl-citation.json"} </w:instrText>
      </w:r>
      <w:r w:rsidR="00A84019">
        <w:fldChar w:fldCharType="separate"/>
      </w:r>
      <w:r w:rsidR="00A84019">
        <w:rPr>
          <w:noProof/>
        </w:rPr>
        <w:t>(Iowa DNR, 2020)</w:t>
      </w:r>
      <w:r w:rsidR="00A84019">
        <w:fldChar w:fldCharType="end"/>
      </w:r>
      <w:r w:rsidR="00F8609B">
        <w:t xml:space="preserve"> </w:t>
      </w:r>
      <w:r w:rsidR="00555E7D">
        <w:t xml:space="preserve">is </w:t>
      </w:r>
      <w:r w:rsidR="00F8609B">
        <w:t>too low due to underestimated livestock emissions, particularly from manure management (</w:t>
      </w:r>
      <w:r w:rsidR="005E4B4C">
        <w:t>Section</w:t>
      </w:r>
      <w:r w:rsidR="00F8609B">
        <w:t xml:space="preserve"> 3.1)</w:t>
      </w:r>
      <w:r w:rsidR="000C269E">
        <w:t xml:space="preserve">. </w:t>
      </w:r>
      <w:r w:rsidRPr="00C01462">
        <w:t>Colorado</w:t>
      </w:r>
      <w:r w:rsidR="00555E7D">
        <w:t>’s</w:t>
      </w:r>
      <w:r w:rsidRPr="00C01462">
        <w:t xml:space="preserve"> </w:t>
      </w:r>
      <w:r w:rsidR="000C269E">
        <w:t xml:space="preserve">state </w:t>
      </w:r>
      <w:r w:rsidRPr="00C01462">
        <w:t>inventory</w:t>
      </w:r>
      <w:r w:rsidR="00A84019">
        <w:t xml:space="preserve"> </w:t>
      </w:r>
      <w:r w:rsidR="00A84019">
        <w:fldChar w:fldCharType="begin"/>
      </w:r>
      <w:r w:rsidR="00A84019">
        <w:instrText xml:space="preserve"> ADDIN ZOTERO_ITEM CSL_CITATION {"citationID":"kVBNIX5r","properties":{"formattedCitation":"(Taylor, 2021)","plainCitation":"(Taylor, 2021)","noteIndex":0},"citationItems":[{"id":477,"uris":["http://zotero.org/users/9726796/items/DQ34YJ8T"],"itemData":{"id":477,"type":"report","publisher":"Colorado Air Pollution Control Division, Department of Public Health &amp; Environment","title":"Colorado 2021 Greenhouse Gas Inventory Update: With Historical Emissions from 2005 to 2019 and Projections to 2050","URL":"https://drive.google.com/file/d/1SFtUongwCdZvZEEKC_VEorHky267x_np/view?usp=sharing&amp;usp=embed_facebook","author":[{"family":"Taylor","given":"Tim"}],"accessed":{"date-parts":[["2023",3,28]]},"issued":{"date-parts":[["2021",9]]}}}],"schema":"https://github.com/citation-style-language/schema/raw/master/csl-citation.json"} </w:instrText>
      </w:r>
      <w:r w:rsidR="00A84019">
        <w:fldChar w:fldCharType="separate"/>
      </w:r>
      <w:r w:rsidR="00A84019">
        <w:rPr>
          <w:noProof/>
        </w:rPr>
        <w:t>(Taylor, 2021)</w:t>
      </w:r>
      <w:r w:rsidR="00A84019">
        <w:fldChar w:fldCharType="end"/>
      </w:r>
      <w:r w:rsidRPr="00C01462">
        <w:t xml:space="preserve"> is</w:t>
      </w:r>
      <w:r w:rsidR="00563644">
        <w:t xml:space="preserve"> </w:t>
      </w:r>
      <w:r w:rsidR="00555E7D">
        <w:t xml:space="preserve">65% </w:t>
      </w:r>
      <w:r w:rsidR="00563644">
        <w:t>larger than our posterior</w:t>
      </w:r>
      <w:r w:rsidR="004F2D8E">
        <w:t xml:space="preserve"> estimate</w:t>
      </w:r>
      <w:r w:rsidR="00563644">
        <w:t xml:space="preserve"> </w:t>
      </w:r>
      <w:r w:rsidR="000C269E">
        <w:t>due to</w:t>
      </w:r>
      <w:r w:rsidR="00563644">
        <w:t xml:space="preserve"> oil and gas</w:t>
      </w:r>
      <w:r w:rsidRPr="00C01462">
        <w:t xml:space="preserve"> emissions </w:t>
      </w:r>
      <w:r w:rsidR="000C269E">
        <w:t xml:space="preserve">that are </w:t>
      </w:r>
      <w:r w:rsidRPr="00C01462">
        <w:t>more than twice as large.</w:t>
      </w:r>
    </w:p>
    <w:p w14:paraId="5A8E617F" w14:textId="4369170A" w:rsidR="00A76812" w:rsidRPr="00C01462" w:rsidRDefault="00A76812" w:rsidP="008D393C">
      <w:pPr>
        <w:tabs>
          <w:tab w:val="left" w:pos="1653"/>
        </w:tabs>
      </w:pPr>
    </w:p>
    <w:p w14:paraId="263D4E1F" w14:textId="63014976" w:rsidR="00B02373" w:rsidRPr="00C01462" w:rsidRDefault="00B02373">
      <w:pPr>
        <w:rPr>
          <w:b/>
          <w:bCs/>
        </w:rPr>
      </w:pPr>
      <w:r w:rsidRPr="00C01462">
        <w:rPr>
          <w:b/>
          <w:bCs/>
        </w:rPr>
        <w:t>3.</w:t>
      </w:r>
      <w:r w:rsidR="00BF0EE9">
        <w:rPr>
          <w:b/>
          <w:bCs/>
        </w:rPr>
        <w:t>4</w:t>
      </w:r>
      <w:r w:rsidRPr="00C01462">
        <w:rPr>
          <w:b/>
          <w:bCs/>
        </w:rPr>
        <w:t xml:space="preserve"> Urban </w:t>
      </w:r>
      <w:r w:rsidR="00F55C59">
        <w:rPr>
          <w:b/>
          <w:bCs/>
        </w:rPr>
        <w:t>area emission</w:t>
      </w:r>
      <w:r w:rsidR="0005208E">
        <w:rPr>
          <w:b/>
          <w:bCs/>
        </w:rPr>
        <w:t>s</w:t>
      </w:r>
    </w:p>
    <w:p w14:paraId="2BFB0329" w14:textId="46EC389C" w:rsidR="00EF3E0E" w:rsidRDefault="00B22D3B" w:rsidP="001C4A43">
      <w:r>
        <w:t>Urban areas are</w:t>
      </w:r>
      <w:r w:rsidR="00111F79">
        <w:t xml:space="preserve"> home to 81% of the U.S. population </w:t>
      </w:r>
      <w:r w:rsidR="00A84019">
        <w:fldChar w:fldCharType="begin"/>
      </w:r>
      <w:r w:rsidR="00F551D6">
        <w:instrText xml:space="preserve"> ADDIN ZOTERO_ITEM CSL_CITATION {"citationID":"ARt1Wgc4","properties":{"formattedCitation":"(U.S. Census Bureau, 2010)","plainCitation":"(U.S. Census Bureau, 2010)","noteIndex":0},"citationItems":[{"id":483,"uris":["http://zotero.org/users/9726796/items/2H3HQU5X"],"itemData":{"id":483,"type":"document","abstract":"Documents, maps, and facts related to the 2010 Urban Area delineation.","note":"section: Government","title":"2010 Census Urban and Rural Classification and Urban Area Criteria","URL":"https://www.census.gov/programs-surveys/geography/guidance/geo-areas/urban-rural/2010-urban-rural.html","author":[{"family":"U.S. Census Bureau","given":""}],"accessed":{"date-parts":[["2023",3,28]]},"issued":{"date-parts":[["2010"]]}}}],"schema":"https://github.com/citation-style-language/schema/raw/master/csl-citation.json"} </w:instrText>
      </w:r>
      <w:r w:rsidR="00A84019">
        <w:fldChar w:fldCharType="separate"/>
      </w:r>
      <w:r w:rsidR="00F551D6">
        <w:rPr>
          <w:noProof/>
        </w:rPr>
        <w:t>(U.S. Census Bureau, 2010)</w:t>
      </w:r>
      <w:r w:rsidR="00A84019">
        <w:fldChar w:fldCharType="end"/>
      </w:r>
      <w:r w:rsidR="00111F79">
        <w:t xml:space="preserve"> and are</w:t>
      </w:r>
      <w:r>
        <w:t xml:space="preserve"> </w:t>
      </w:r>
      <w:r w:rsidR="006D2FBA">
        <w:t>major sources of</w:t>
      </w:r>
      <w:r>
        <w:t xml:space="preserve"> greenhouse gas emissions</w:t>
      </w:r>
      <w:r w:rsidR="00D30521">
        <w:t>, including methane</w:t>
      </w:r>
      <w:r>
        <w:t xml:space="preserve"> </w:t>
      </w:r>
      <w:r w:rsidR="005C5B4A">
        <w:fldChar w:fldCharType="begin"/>
      </w:r>
      <w:r w:rsidR="00777090">
        <w:instrText xml:space="preserve"> ADDIN ZOTERO_ITEM CSL_CITATION {"citationID":"YhYbn8Lw","properties":{"formattedCitation":"(Gurney et al., 2015; Hopkins et al., 2016)","plainCitation":"(Gurney et al., 2015; Hopkins et al., 2016)","noteIndex":0},"citationItems":[{"id":436,"uris":["http://zotero.org/users/9726796/items/K34ZJ8TF"],"itemData":{"id":436,"type":"article-journal","abstract":"Cities need to understand and manage their carbon footprint at the level of streets, buildings and communities, urge Kevin Robert Gurney and colleagues.","container-title":"Nature","DOI":"10.1038/525179a","ISSN":"1476-4687","issue":"7568","language":"en","license":"2015 Nature Publishing Group","note":"number: 7568\npublisher: Nature Publishing Group","page":"179-181","source":"www.nature.com","title":"Climate change: Track urban emissions on a human scale","title-short":"Climate change","volume":"525","author":[{"family":"Gurney","given":"Kevin Robert"},{"family":"Romero-Lankao","given":"Paty"},{"family":"Seto","given":"Karen C."},{"family":"Hutyra","given":"Lucy R."},{"family":"Duren","given":"Riley"},{"family":"Kennedy","given":"Christopher"},{"family":"Grimm","given":"Nancy B."},{"family":"Ehleringer","given":"James R."},{"family":"Marcotullio","given":"Peter"},{"family":"Hughes","given":"Sara"},{"family":"Pincetl","given":"Stephanie"},{"family":"Chester","given":"Mikhail V."},{"family":"Runfola","given":"Daniel M."},{"family":"Feddema","given":"Johannes J."},{"family":"Sperling","given":"Joshua"}],"issued":{"date-parts":[["2015",9]]}}},{"id":438,"uris":["http://zotero.org/users/9726796/items/BLKHZCVW"],"itemData":{"id":438,"type":"article-journal","abstract":"Cities generate 70% of anthropogenic greenhouse gas emissions, a fraction that is growing with global urbanization. While cities play an important role in climate change mitigation, there has been little focus on reducing urban methane (CH4) emissions. Here, we develop a conceptual framework for CH4 mitigation in cities by describing emission processes, the role of measurements, and a need for new institutional partnerships. Urban CH4 emissions are likely to grow with expanding use of natural gas and organic waste disposal systems in growing population centers; however, we currently lack the ability to quantify this increase. We also lack systematic knowledge of the relative contribution of these distinct source sectors on emissions. We present new observations from four North American cities to demonstrate that CH4 emissions vary in magnitude and sector from city to city and hence require different mitigation strategies. Detections of fugitive emissions from these systems suggest that current mitigation approaches are absent or ineffective. These findings illustrate that tackling urban CH4 emissions will require research efforts to identify mitigation targets, develop and implement new mitigation strategies, and monitor atmospheric CH4 levels to ensure the success of mitigation efforts. This research will require a variety of techniques to achieve these objectives and should be deployed in cities globally. We suggest that metropolitan scale partnerships may effectively coordinate systematic measurements and actions focused on emission reduction goals.","container-title":"Earth's Future","DOI":"10.1002/2016EF000381","ISSN":"2328-4277","issue":"9","language":"en","note":"_eprint: https://onlinelibrary.wiley.com/doi/pdf/10.1002/2016EF000381","page":"408-425","source":"Wiley Online Library","title":"Mitigation of methane emissions in cities: How new measurements and partnerships can contribute to emissions reduction strategies","title-short":"Mitigation of methane emissions in cities","volume":"4","author":[{"family":"Hopkins","given":"Francesca M."},{"family":"Ehleringer","given":"James R."},{"family":"Bush","given":"Susan E."},{"family":"Duren","given":"Riley M."},{"family":"Miller","given":"Charles E."},{"family":"Lai","given":"Chun-Ta"},{"family":"Hsu","given":"Ying-Kuang"},{"family":"Carranza","given":"Valerie"},{"family":"Randerson","given":"James T."}],"issued":{"date-parts":[["2016"]]}}}],"schema":"https://github.com/citation-style-language/schema/raw/master/csl-citation.json"} </w:instrText>
      </w:r>
      <w:r w:rsidR="005C5B4A">
        <w:fldChar w:fldCharType="separate"/>
      </w:r>
      <w:r w:rsidR="00777090">
        <w:t>(Gurney et al., 2015; Hopkins et al., 2016)</w:t>
      </w:r>
      <w:r w:rsidR="005C5B4A">
        <w:fldChar w:fldCharType="end"/>
      </w:r>
      <w:r w:rsidR="006D2FBA">
        <w:t xml:space="preserve">. </w:t>
      </w:r>
      <w:r w:rsidR="00D30521">
        <w:t>As urban populations grow</w:t>
      </w:r>
      <w:r w:rsidR="00777090">
        <w:t xml:space="preserve"> </w:t>
      </w:r>
      <w:r w:rsidR="00777090">
        <w:fldChar w:fldCharType="begin"/>
      </w:r>
      <w:r w:rsidR="00777090">
        <w:instrText xml:space="preserve"> ADDIN ZOTERO_ITEM CSL_CITATION {"citationID":"tm5iFtnp","properties":{"formattedCitation":"(Seto et al., 2012)","plainCitation":"(Seto et al., 2012)","noteIndex":0},"citationItems":[{"id":441,"uris":["http://zotero.org/users/9726796/items/XFHBWWDQ"],"itemData":{"id":441,"type":"article-journal","abstract":"Urban land-cover change threatens biodiversity and affects ecosystem productivity through loss of habitat, biomass, and carbon storage. However, despite projections that world urban populations will increase to nearly 5 billion by 2030, little is known about future locations, magnitudes, and rates of urban expansion. Here we develop spatially explicit probabilistic forecasts of global urban land-cover change and explore the direct impacts on biodiversity hotspots and tropical carbon biomass. If current trends in population density continue and all areas with high probabilities of urban expansion undergo change, then by 2030, urban land cover will increase by 1.2 million km2, nearly tripling the global urban land area circa 2000. This increase would result in considerable loss of habitats in key biodiversity hotspots, with the highest rates of forecasted urban growth to take place in regions that were relatively undisturbed by urban development in 2000: the Eastern Afromontane, the Guinean Forests of West Africa, and the Western Ghats and Sri Lanka hotspots. Within the pan-tropics, loss in vegetation biomass from areas with high probability of urban expansion is estimated to be 1.38 PgC (0.05 PgC yr−1), equal to </w:instrText>
      </w:r>
      <w:r w:rsidR="00777090">
        <w:rPr>
          <w:rFonts w:ascii="Cambria Math" w:hAnsi="Cambria Math" w:cs="Cambria Math"/>
        </w:rPr>
        <w:instrText>∼</w:instrText>
      </w:r>
      <w:r w:rsidR="00777090">
        <w:instrText xml:space="preserve">5% of emissions from tropical deforestation and land-use change. Although urbanization is often considered a local issue, the aggregate global impacts of projected urban expansion will require significant policy changes to affect future growth trajectories to minimize global biodiversity and vegetation carbon losses.","container-title":"Proceedings of the National Academy of Sciences","DOI":"10.1073/pnas.1211658109","issue":"40","note":"publisher: Proceedings of the National Academy of Sciences","page":"16083-16088","source":"pnas.org (Atypon)","title":"Global forecasts of urban expansion to 2030 and direct impacts on biodiversity and carbon pools","volume":"109","author":[{"family":"Seto","given":"Karen C."},{"family":"Güneralp","given":"Burak"},{"family":"Hutyra","given":"Lucy R."}],"issued":{"date-parts":[["2012",10,2]]}}}],"schema":"https://github.com/citation-style-language/schema/raw/master/csl-citation.json"} </w:instrText>
      </w:r>
      <w:r w:rsidR="00777090">
        <w:fldChar w:fldCharType="separate"/>
      </w:r>
      <w:r w:rsidR="00777090">
        <w:rPr>
          <w:noProof/>
        </w:rPr>
        <w:t>(Seto et al., 2012)</w:t>
      </w:r>
      <w:r w:rsidR="00777090">
        <w:fldChar w:fldCharType="end"/>
      </w:r>
      <w:r w:rsidR="00D30521">
        <w:t xml:space="preserve">, these emissions are likely to increase. </w:t>
      </w:r>
      <w:r w:rsidR="0085494C">
        <w:t>Cit</w:t>
      </w:r>
      <w:r w:rsidR="00CB7EEE">
        <w:t>ies are well</w:t>
      </w:r>
      <w:r w:rsidR="00D30521">
        <w:t>-</w:t>
      </w:r>
      <w:r w:rsidR="00CB7EEE">
        <w:t xml:space="preserve">positioned to address methane emissions through waste-reduction initiatives, leak-detection programs, and strategic contracts with landfill operators and gas utilities. </w:t>
      </w:r>
      <w:r w:rsidR="00D30521">
        <w:t>Regulation by a</w:t>
      </w:r>
      <w:r w:rsidR="00771467">
        <w:t xml:space="preserve">ir pollution control districts can also </w:t>
      </w:r>
      <w:r w:rsidR="00D30521">
        <w:t>aid</w:t>
      </w:r>
      <w:r w:rsidR="00771467">
        <w:t xml:space="preserve"> urban emissions reduction efforts </w:t>
      </w:r>
      <w:r w:rsidR="00777090">
        <w:fldChar w:fldCharType="begin"/>
      </w:r>
      <w:r w:rsidR="00777090">
        <w:instrText xml:space="preserve"> ADDIN ZOTERO_ITEM CSL_CITATION {"citationID":"m1AlaKsg","properties":{"formattedCitation":"(Hopkins et al., 2016)","plainCitation":"(Hopkins et al., 2016)","noteIndex":0},"citationItems":[{"id":438,"uris":["http://zotero.org/users/9726796/items/BLKHZCVW"],"itemData":{"id":438,"type":"article-journal","abstract":"Cities generate 70% of anthropogenic greenhouse gas emissions, a fraction that is growing with global urbanization. While cities play an important role in climate change mitigation, there has been little focus on reducing urban methane (CH4) emissions. Here, we develop a conceptual framework for CH4 mitigation in cities by describing emission processes, the role of measurements, and a need for new institutional partnerships. Urban CH4 emissions are likely to grow with expanding use of natural gas and organic waste disposal systems in growing population centers; however, we currently lack the ability to quantify this increase. We also lack systematic knowledge of the relative contribution of these distinct source sectors on emissions. We present new observations from four North American cities to demonstrate that CH4 emissions vary in magnitude and sector from city to city and hence require different mitigation strategies. Detections of fugitive emissions from these systems suggest that current mitigation approaches are absent or ineffective. These findings illustrate that tackling urban CH4 emissions will require research efforts to identify mitigation targets, develop and implement new mitigation strategies, and monitor atmospheric CH4 levels to ensure the success of mitigation efforts. This research will require a variety of techniques to achieve these objectives and should be deployed in cities globally. We suggest that metropolitan scale partnerships may effectively coordinate systematic measurements and actions focused on emission reduction goals.","container-title":"Earth's Future","DOI":"10.1002/2016EF000381","ISSN":"2328-4277","issue":"9","language":"en","note":"_eprint: https://onlinelibrary.wiley.com/doi/pdf/10.1002/2016EF000381","page":"408-425","source":"Wiley Online Library","title":"Mitigation of methane emissions in cities: How new measurements and partnerships can contribute to emissions reduction strategies","title-short":"Mitigation of methane emissions in cities","volume":"4","author":[{"family":"Hopkins","given":"Francesca M."},{"family":"Ehleringer","given":"James R."},{"family":"Bush","given":"Susan E."},{"family":"Duren","given":"Riley M."},{"family":"Miller","given":"Charles E."},{"family":"Lai","given":"Chun-Ta"},{"family":"Hsu","given":"Ying-Kuang"},{"family":"Carranza","given":"Valerie"},{"family":"Randerson","given":"James T."}],"issued":{"date-parts":[["2016"]]}}}],"schema":"https://github.com/citation-style-language/schema/raw/master/csl-citation.json"} </w:instrText>
      </w:r>
      <w:r w:rsidR="00777090">
        <w:fldChar w:fldCharType="separate"/>
      </w:r>
      <w:r w:rsidR="00777090">
        <w:rPr>
          <w:noProof/>
        </w:rPr>
        <w:t>(Hopkins et al., 2016)</w:t>
      </w:r>
      <w:r w:rsidR="00777090">
        <w:fldChar w:fldCharType="end"/>
      </w:r>
      <w:r w:rsidR="00771467">
        <w:t xml:space="preserve">. </w:t>
      </w:r>
      <w:r w:rsidR="001532E9">
        <w:t xml:space="preserve">C40, </w:t>
      </w:r>
      <w:r w:rsidR="00EE398C" w:rsidRPr="00EE398C">
        <w:t xml:space="preserve">a performance-based coalition of over 100 mayors dedicated to </w:t>
      </w:r>
      <w:r w:rsidR="00EE398C">
        <w:t>climate</w:t>
      </w:r>
      <w:r w:rsidR="004F2D8E">
        <w:t xml:space="preserve"> change</w:t>
      </w:r>
      <w:r w:rsidR="00EE398C">
        <w:t xml:space="preserve"> mitigation</w:t>
      </w:r>
      <w:r w:rsidR="00CB7EEE">
        <w:t>, recommends that cities target a 50% reduction in methane emissions by 2030</w:t>
      </w:r>
      <w:r w:rsidR="00777090">
        <w:t xml:space="preserve"> </w:t>
      </w:r>
      <w:r w:rsidR="00777090">
        <w:fldChar w:fldCharType="begin"/>
      </w:r>
      <w:r w:rsidR="004432BB">
        <w:instrText xml:space="preserve"> ADDIN ZOTERO_ITEM CSL_CITATION {"citationID":"BZu8nEZ4","properties":{"formattedCitation":"(C40, 2022b)","plainCitation":"(C40, 2022b)","noteIndex":0},"citationItems":[{"id":443,"uris":["http://zotero.org/users/9726796/items/BJWWVXPI"],"itemData":{"id":443,"type":"article-newspaper","container-title":"C40 Knowledge","title":"Methane: Why cities must act now","URL":"https://www.c40knowledgehub.org/s/article/Methane-Why-cities-must-act-now?language=en_US","author":[{"family":"C40","given":""}],"accessed":{"date-parts":[["2023",3,28]]},"issued":{"date-parts":[["2022",7]]}}}],"schema":"https://github.com/citation-style-language/schema/raw/master/csl-citation.json"} </w:instrText>
      </w:r>
      <w:r w:rsidR="00777090">
        <w:fldChar w:fldCharType="separate"/>
      </w:r>
      <w:r w:rsidR="004432BB">
        <w:rPr>
          <w:noProof/>
        </w:rPr>
        <w:t>(C40, 2022b)</w:t>
      </w:r>
      <w:r w:rsidR="00777090">
        <w:fldChar w:fldCharType="end"/>
      </w:r>
      <w:r w:rsidR="00CB7EEE">
        <w:t xml:space="preserve">. </w:t>
      </w:r>
      <w:r w:rsidR="00771467">
        <w:t>Numerous cities</w:t>
      </w:r>
      <w:r w:rsidR="009C72B8">
        <w:t>,</w:t>
      </w:r>
      <w:r w:rsidR="00771467">
        <w:t xml:space="preserve"> </w:t>
      </w:r>
      <w:r w:rsidR="00D30521">
        <w:t xml:space="preserve">including New York City, </w:t>
      </w:r>
      <w:r w:rsidR="004432BB">
        <w:t xml:space="preserve">Los Angeles, and </w:t>
      </w:r>
      <w:r w:rsidR="00D30521">
        <w:t>Philadelphia</w:t>
      </w:r>
      <w:r w:rsidR="009C72B8">
        <w:t>,</w:t>
      </w:r>
      <w:r w:rsidR="00D30521">
        <w:t xml:space="preserve"> </w:t>
      </w:r>
      <w:r w:rsidR="00771467">
        <w:t xml:space="preserve">are working toward </w:t>
      </w:r>
      <w:r w:rsidR="004F2D8E">
        <w:t xml:space="preserve">these </w:t>
      </w:r>
      <w:r w:rsidR="00771467">
        <w:t>reductions through zero-waste programs</w:t>
      </w:r>
      <w:r w:rsidR="004432BB">
        <w:t xml:space="preserve"> </w:t>
      </w:r>
      <w:r w:rsidR="004432BB">
        <w:fldChar w:fldCharType="begin"/>
      </w:r>
      <w:r w:rsidR="004432BB">
        <w:instrText xml:space="preserve"> ADDIN ZOTERO_ITEM CSL_CITATION {"citationID":"uRKdjcXJ","properties":{"formattedCitation":"(C40, 2022a)","plainCitation":"(C40, 2022a)","noteIndex":0},"citationItems":[{"id":448,"uris":["http://zotero.org/users/9726796/items/V2HRNLDY"],"itemData":{"id":448,"type":"report","genre":"Annual City Progress Report","publisher":"C40","title":"C40 Advancing towards zero waste declaration: How cities are creating cleaner, healthier communities and circular economies","author":[{"family":"C40","given":""}],"issued":{"date-parts":[["2022",2]]}}}],"schema":"https://github.com/citation-style-language/schema/raw/master/csl-citation.json"} </w:instrText>
      </w:r>
      <w:r w:rsidR="004432BB">
        <w:fldChar w:fldCharType="separate"/>
      </w:r>
      <w:r w:rsidR="004432BB">
        <w:rPr>
          <w:noProof/>
        </w:rPr>
        <w:t>(C40, 2022a)</w:t>
      </w:r>
      <w:r w:rsidR="004432BB">
        <w:fldChar w:fldCharType="end"/>
      </w:r>
      <w:r w:rsidR="00D30521">
        <w:t xml:space="preserve">. </w:t>
      </w:r>
      <w:r w:rsidR="00EF3E0E">
        <w:t>T</w:t>
      </w:r>
      <w:r w:rsidR="00D30521">
        <w:t xml:space="preserve">he U.S. Methane Emissions Reduction Action Plan intends to work with local governments to set up methane monitoring systems to identify and publicize information about municipal gas distribution leaks. The plan also challenges members of the U.S. Climate Mayors to prioritize pipeline abandonment or replacement </w:t>
      </w:r>
      <w:r w:rsidR="009802AF">
        <w:fldChar w:fldCharType="begin"/>
      </w:r>
      <w:r w:rsidR="009802AF">
        <w:instrText xml:space="preserve"> ADDIN ZOTERO_ITEM CSL_CITATION {"citationID":"wcRWz7Yc","properties":{"formattedCitation":"(The White House, 2021)","plainCitation":"(The White House, 2021)","noteIndex":0},"citationItems":[{"id":451,"uris":["http://zotero.org/users/9726796/items/LXWTWXMJ"],"itemData":{"id":451,"type":"report","publisher":"The White House Office of Domestic Climate Policy","title":"U.S. Methane Emissions Reduction Action Plan: Critical and commonsense steps to cut pollution and consumer costs, while boosting good-paying jobs and American competitiveness","author":[{"family":"The White House","given":""}],"issued":{"date-parts":[["2021",11]]}}}],"schema":"https://github.com/citation-style-language/schema/raw/master/csl-citation.json"} </w:instrText>
      </w:r>
      <w:r w:rsidR="009802AF">
        <w:fldChar w:fldCharType="separate"/>
      </w:r>
      <w:r w:rsidR="009802AF">
        <w:rPr>
          <w:noProof/>
        </w:rPr>
        <w:t>(The White House, 2021)</w:t>
      </w:r>
      <w:r w:rsidR="009802AF">
        <w:fldChar w:fldCharType="end"/>
      </w:r>
      <w:r w:rsidR="00EE398C">
        <w:t>.</w:t>
      </w:r>
    </w:p>
    <w:p w14:paraId="29A8CBC4" w14:textId="77777777" w:rsidR="001C4A43" w:rsidRDefault="001C4A43" w:rsidP="001C4A43"/>
    <w:p w14:paraId="59AFEE0A" w14:textId="71612DCB" w:rsidR="006607BD" w:rsidRPr="00B51761" w:rsidRDefault="001E52B8" w:rsidP="000C5B1A">
      <w:pPr>
        <w:rPr>
          <w:rFonts w:eastAsiaTheme="minorEastAsia"/>
          <w:iCs/>
        </w:rPr>
      </w:pPr>
      <w:r w:rsidRPr="00C01462">
        <w:t xml:space="preserve">We calculate posterior emissions for </w:t>
      </w:r>
      <w:r>
        <w:t>95</w:t>
      </w:r>
      <w:r w:rsidRPr="00C01462">
        <w:t xml:space="preserve"> urban areas</w:t>
      </w:r>
      <w:r>
        <w:t xml:space="preserve"> across CONUS</w:t>
      </w:r>
      <w:r w:rsidR="00EF3E0E">
        <w:t xml:space="preserve"> with 2010 populations over one million</w:t>
      </w:r>
      <w:r w:rsidR="00C510FE">
        <w:t xml:space="preserve"> and averaging kernel sensitivities</w:t>
      </w:r>
      <w:r w:rsidR="004F2D8E">
        <w:t xml:space="preserve"> from the inversion of TROPOMI data</w:t>
      </w:r>
      <w:r w:rsidR="00C510FE">
        <w:t xml:space="preserve"> greater than 0.2</w:t>
      </w:r>
      <w:r>
        <w:t xml:space="preserve">, providing the </w:t>
      </w:r>
      <w:r w:rsidRPr="00C01462">
        <w:t>first comprehensiv</w:t>
      </w:r>
      <w:r>
        <w:t>e</w:t>
      </w:r>
      <w:r w:rsidRPr="00C01462">
        <w:t xml:space="preserve"> </w:t>
      </w:r>
      <w:r>
        <w:t xml:space="preserve">national </w:t>
      </w:r>
      <w:r w:rsidRPr="00C01462">
        <w:t>analy</w:t>
      </w:r>
      <w:r>
        <w:t>sis of</w:t>
      </w:r>
      <w:r w:rsidRPr="00C01462">
        <w:t xml:space="preserve"> urban </w:t>
      </w:r>
      <w:r w:rsidR="00B82E8B">
        <w:t xml:space="preserve">methane </w:t>
      </w:r>
      <w:r w:rsidRPr="00C01462">
        <w:t>emissions.</w:t>
      </w:r>
      <w:r>
        <w:t xml:space="preserve"> </w:t>
      </w:r>
      <w:r w:rsidR="004F2D8E">
        <w:rPr>
          <w:rFonts w:eastAsiaTheme="minorEastAsia"/>
          <w:iCs/>
        </w:rPr>
        <w:t xml:space="preserve">Quantification of urban emissions depends significantly on the definition of city extent due to the presence of large emitters such as landfills on the urban periphery </w:t>
      </w:r>
      <w:r w:rsidR="009802AF">
        <w:rPr>
          <w:rFonts w:eastAsiaTheme="minorEastAsia"/>
          <w:iCs/>
        </w:rPr>
        <w:fldChar w:fldCharType="begin"/>
      </w:r>
      <w:r w:rsidR="00F551D6">
        <w:rPr>
          <w:rFonts w:eastAsiaTheme="minorEastAsia"/>
          <w:iCs/>
        </w:rPr>
        <w:instrText xml:space="preserve"> ADDIN ZOTERO_ITEM CSL_CITATION {"citationID":"y7vAHYLV","properties":{"formattedCitation":"(Balashov et al., 2020; Plant et al., 2022)","plainCitation":"(Balashov et al., 2020; Plant et al., 2022)","dontUpdate":true,"noteIndex":0},"citationItems":[{"id":452,"uris":["http://zotero.org/users/9726796/items/ANJH4UA9"],"itemData":{"id":452,"type":"article-journal","abstract":"As natural gas extraction and use continues to increase, the need to quantify emissions of methane (CH4), a powerful greenhouse gas, has grown. Large discrepancies in Indianapolis CH4 emissions have been observed when comparing inventory, aircraft mass balance, and tower inverse modeling estimates. Four years of continuous CH4 mole fraction observations from a network of nine towers as a part of the Indianapolis Flux Experiment (INFLUX) are utilized to investigate four possible reasons for the abovementioned inconsistencies: (1) differences in definition of the city domain, (2) a highly temporally variable and spatially non-uniform CH4 background, (3) temporal variability in CH4 emissions, and (4) CH4 sources that are not accounted for in the inventory. Reducing the Indianapolis urban domain size to be consistent with the inventory domain size decreases the CH4 emission estimation of the inverse modeling methodology by about 35&amp;thinsp;%, thereby lessening the discrepancy and bringing total city flux within the error range of one of the two inventories. Nevertheless, the inverse modeling estimate still remains about 91&amp;thinsp;% higher than inventory estimates. Hourly urban background CH4 mole fractions are shown to be spatially heterogeneous and temporally variable. Variability in background mole fractions observed at any given moment and a single location could be up to about 50&amp;thinsp;ppb depending on a wind direction but decreases substantially when averaged over multiple days. Statistically significant, long-term biases in background mole fractions of 2–5&amp;thinsp;ppb are found from single-point observations for most wind directions. Boundary layer budget estimates suggest that Indianapolis CH4 emissions did not change significantly when comparing 2014 to 2016. However, it appears that CH4 emissions may follow a diurnal cycle, with daytime emissions (12:00–16:00&amp;thinsp;LST) approximately twice as large as nighttime emissions (20:00–05:00&amp;thinsp;LST). We found no evidence for large CH4 point sources that are otherwise missing from the inventories. The data from the towers confirm that the strongest CH4 source in Indianapolis is South Side landfill. Leaks from the natural gas distribution system that were detected with the tower network appeared localized and non-permanent. Our simple atmospheric budget analyses estimate the magnitude of the diffuse natural gas source to be 70&amp;thinsp;% higher than inventory estimates, but more comprehensive analyses are needed. Long-term averaging, spatially extensive upwind mole fraction observations, mesoscale atmospheric modeling of the regional emissions environment, and careful treatment of the times of day are recommended for precise and accurate quantification of urban CH4 emissions.","container-title":"Atmospheric Chemistry and Physics","DOI":"10.5194/acp-20-4545-2020","ISSN":"1680-7316","issue":"7","language":"English","note":"publisher: Copernicus GmbH","page":"4545-4559","source":"Copernicus Online Journals","title":"Background heterogeneity and other uncertainties in estimating urban methane flux: results from the Indianapolis Flux Experiment (INFLUX)","title-short":"Background heterogeneity and other uncertainties in estimating urban methane flux","volume":"20","author":[{"family":"Balashov","given":"Nikolay V."},{"family":"Davis","given":"Kenneth J."},{"family":"Miles","given":"Natasha L."},{"family":"Lauvaux","given":"Thomas"},{"family":"Richardson","given":"Scott J."},{"family":"Barkley","given":"Zachary R."},{"family":"Bonin","given":"Timothy A."}],"issued":{"date-parts":[["2020",4,17]]}}},{"id":454,"uris":["http://zotero.org/users/9726796/items/HK9DS65T"],"itemData":{"id":454,"type":"article-journal","abstract":"Anthropogenic methane emissions from urban centers are important and addressable, yet remain poorly characterized, and the representativeness of studies from individual cities is unknown. A satellite-based approach provides a pathway to tackle this challenge on a national or global scale. Here we present a space-based method that uses the simultaneous, daily observation of methane and carbon monoxide from the TROPOMI satellite to estimate urban methane emissions. We assess and validate the method and demonstrate that using these simultaneous observations enables robust assessment of methane emissions from urban centers without relying on atmospheric transport models. Initial assessments with this approach in eight United States cities suggest emission inventory underestimates previously discovered in older East Coast cities are more broadly representative, with aggregated emissions totaling 1.47 (0.56, 3.19, 95% confidence interval) Tg CH4/year, compared to the Environmental Protection Agency estimate of 0.52 Tg CH4/year. We show this data driven approach provides a pathway to study urban methane emissions across the globe and track how emissions respond if urban mitigation measures are implemented by investigating three additional megacities outside the United States.","container-title":"Remote Sensing of Environment","DOI":"10.1016/j.rse.2021.112756","ISSN":"0034-4257","journalAbbreviation":"Remote Sensing of Environment","language":"en","page":"112756","source":"ScienceDirect","title":"Evaluating urban methane emissions from space using TROPOMI methane and carbon monoxide observations","volume":"268","author":[{"family":"Plant","given":"Genevieve"},{"family":"Kort","given":"Eric A."},{"family":"Murray","given":"Lee T."},{"family":"Maasakkers","given":"Joannes D."},{"family":"Aben","given":"Ilse"}],"issued":{"date-parts":[["2022",1,1]]}}}],"schema":"https://github.com/citation-style-language/schema/raw/master/csl-citation.json"} </w:instrText>
      </w:r>
      <w:r w:rsidR="009802AF">
        <w:rPr>
          <w:rFonts w:eastAsiaTheme="minorEastAsia"/>
          <w:iCs/>
        </w:rPr>
        <w:fldChar w:fldCharType="separate"/>
      </w:r>
      <w:r w:rsidR="009802AF">
        <w:rPr>
          <w:rFonts w:eastAsiaTheme="minorEastAsia"/>
          <w:iCs/>
          <w:noProof/>
        </w:rPr>
        <w:t>(e.g., Balashov et al., 2020; Plant et al., 2022)</w:t>
      </w:r>
      <w:r w:rsidR="009802AF">
        <w:rPr>
          <w:rFonts w:eastAsiaTheme="minorEastAsia"/>
          <w:iCs/>
        </w:rPr>
        <w:fldChar w:fldCharType="end"/>
      </w:r>
      <w:r w:rsidR="004F2D8E">
        <w:rPr>
          <w:rFonts w:eastAsiaTheme="minorEastAsia"/>
          <w:iCs/>
        </w:rPr>
        <w:t>. We follow Plant et al.</w:t>
      </w:r>
      <w:r w:rsidR="009802AF">
        <w:rPr>
          <w:rFonts w:eastAsiaTheme="minorEastAsia"/>
          <w:iCs/>
        </w:rPr>
        <w:t xml:space="preserve"> </w:t>
      </w:r>
      <w:r w:rsidR="009802AF">
        <w:rPr>
          <w:rFonts w:eastAsiaTheme="minorEastAsia"/>
          <w:iCs/>
        </w:rPr>
        <w:fldChar w:fldCharType="begin"/>
      </w:r>
      <w:r w:rsidR="009802AF">
        <w:rPr>
          <w:rFonts w:eastAsiaTheme="minorEastAsia"/>
          <w:iCs/>
        </w:rPr>
        <w:instrText xml:space="preserve"> ADDIN ZOTERO_ITEM CSL_CITATION {"citationID":"1bXgKAMv","properties":{"formattedCitation":"(2022)","plainCitation":"(2022)","noteIndex":0},"citationItems":[{"id":454,"uris":["http://zotero.org/users/9726796/items/HK9DS65T"],"itemData":{"id":454,"type":"article-journal","abstract":"Anthropogenic methane emissions from urban centers are important and addressable, yet remain poorly characterized, and the representativeness of studies from individual cities is unknown. A satellite-based approach provides a pathway to tackle this challenge on a national or global scale. Here we present a space-based method that uses the simultaneous, daily observation of methane and carbon monoxide from the TROPOMI satellite to estimate urban methane emissions. We assess and validate the method and demonstrate that using these simultaneous observations enables robust assessment of methane emissions from urban centers without relying on atmospheric transport models. Initial assessments with this approach in eight United States cities suggest emission inventory underestimates previously discovered in older East Coast cities are more broadly representative, with aggregated emissions totaling 1.47 (0.56, 3.19, 95% confidence interval) Tg CH4/year, compared to the Environmental Protection Agency estimate of 0.52 Tg CH4/year. We show this data driven approach provides a pathway to study urban methane emissions across the globe and track how emissions respond if urban mitigation measures are implemented by investigating three additional megacities outside the United States.","container-title":"Remote Sensing of Environment","DOI":"10.1016/j.rse.2021.112756","ISSN":"0034-4257","journalAbbreviation":"Remote Sensing of Environment","language":"en","page":"112756","source":"ScienceDirect","title":"Evaluating urban methane emissions from space using TROPOMI methane and carbon monoxide observations","volume":"268","author":[{"family":"Plant","given":"Genevieve"},{"family":"Kort","given":"Eric A."},{"family":"Murray","given":"Lee T."},{"family":"Maasakkers","given":"Joannes D."},{"family":"Aben","given":"Ilse"}],"issued":{"date-parts":[["2022",1,1]]}},"label":"page","suppress-author":true}],"schema":"https://github.com/citation-style-language/schema/raw/master/csl-citation.json"} </w:instrText>
      </w:r>
      <w:r w:rsidR="009802AF">
        <w:rPr>
          <w:rFonts w:eastAsiaTheme="minorEastAsia"/>
          <w:iCs/>
        </w:rPr>
        <w:fldChar w:fldCharType="separate"/>
      </w:r>
      <w:r w:rsidR="009802AF">
        <w:rPr>
          <w:rFonts w:eastAsiaTheme="minorEastAsia"/>
          <w:iCs/>
          <w:noProof/>
        </w:rPr>
        <w:t>(2022)</w:t>
      </w:r>
      <w:r w:rsidR="009802AF">
        <w:rPr>
          <w:rFonts w:eastAsiaTheme="minorEastAsia"/>
          <w:iCs/>
        </w:rPr>
        <w:fldChar w:fldCharType="end"/>
      </w:r>
      <w:r w:rsidR="004F2D8E">
        <w:rPr>
          <w:rFonts w:eastAsiaTheme="minorEastAsia"/>
          <w:iCs/>
        </w:rPr>
        <w:t xml:space="preserve"> and others in using the </w:t>
      </w:r>
      <w:r w:rsidR="004F2D8E" w:rsidRPr="00C01462">
        <w:rPr>
          <w:rFonts w:eastAsiaTheme="minorEastAsia"/>
          <w:iCs/>
        </w:rPr>
        <w:t xml:space="preserve">U.S. Census </w:t>
      </w:r>
      <w:r w:rsidR="004F2D8E">
        <w:rPr>
          <w:rFonts w:eastAsiaTheme="minorEastAsia"/>
          <w:iCs/>
        </w:rPr>
        <w:t xml:space="preserve">Topographically Integrated Geographic Encoding and Referencing system (TIGER)/Line </w:t>
      </w:r>
      <w:r w:rsidR="004F2D8E" w:rsidRPr="00C01462">
        <w:rPr>
          <w:rFonts w:eastAsiaTheme="minorEastAsia"/>
          <w:iCs/>
        </w:rPr>
        <w:t>Urban Areas</w:t>
      </w:r>
      <w:r w:rsidR="004F2D8E">
        <w:rPr>
          <w:rFonts w:eastAsiaTheme="minorEastAsia"/>
          <w:iCs/>
        </w:rPr>
        <w:t xml:space="preserve"> to standardize the definition across CONUS</w:t>
      </w:r>
      <w:r w:rsidR="009802AF">
        <w:rPr>
          <w:rFonts w:eastAsiaTheme="minorEastAsia"/>
          <w:iCs/>
        </w:rPr>
        <w:t xml:space="preserve"> </w:t>
      </w:r>
      <w:r w:rsidR="0028085B">
        <w:rPr>
          <w:rFonts w:eastAsiaTheme="minorEastAsia"/>
          <w:iCs/>
        </w:rPr>
        <w:fldChar w:fldCharType="begin"/>
      </w:r>
      <w:r w:rsidR="0028085B">
        <w:rPr>
          <w:rFonts w:eastAsiaTheme="minorEastAsia"/>
          <w:iCs/>
        </w:rPr>
        <w:instrText xml:space="preserve"> ADDIN ZOTERO_ITEM CSL_CITATION {"citationID":"ktoPS54a","properties":{"formattedCitation":"(U.S. Census Bureau, 2017)","plainCitation":"(U.S. Census Bureau, 2017)","noteIndex":0},"citationItems":[{"id":485,"uris":["http://zotero.org/users/9726796/items/ACAMQLPA"],"itemData":{"id":485,"type":"report","publisher":"U.S. Census Bureau","title":"TIGER/Line Shapefile, 2017, 2010 nation, U.S., 2010 Census Urban Area National","URL":"https://catalog.data.gov/dataset/tiger-line-shapefile-2017-2010-nation-u-s-2010-census-urban-area-national","author":[{"family":"U.S. Census Bureau","given":""}],"issued":{"date-parts":[["2017"]]}}}],"schema":"https://github.com/citation-style-language/schema/raw/master/csl-citation.json"} </w:instrText>
      </w:r>
      <w:r w:rsidR="0028085B">
        <w:rPr>
          <w:rFonts w:eastAsiaTheme="minorEastAsia"/>
          <w:iCs/>
        </w:rPr>
        <w:fldChar w:fldCharType="separate"/>
      </w:r>
      <w:r w:rsidR="0028085B">
        <w:rPr>
          <w:rFonts w:eastAsiaTheme="minorEastAsia"/>
          <w:iCs/>
          <w:noProof/>
        </w:rPr>
        <w:t>(U.S. Census Bureau, 2017)</w:t>
      </w:r>
      <w:r w:rsidR="0028085B">
        <w:rPr>
          <w:rFonts w:eastAsiaTheme="minorEastAsia"/>
          <w:iCs/>
        </w:rPr>
        <w:fldChar w:fldCharType="end"/>
      </w:r>
      <w:r w:rsidR="004F2D8E">
        <w:rPr>
          <w:rFonts w:eastAsiaTheme="minorEastAsia"/>
          <w:iCs/>
        </w:rPr>
        <w:t xml:space="preserve">. </w:t>
      </w:r>
      <w:r w:rsidR="00EF3E0E">
        <w:t>The</w:t>
      </w:r>
      <w:r w:rsidR="00CC56C7">
        <w:t xml:space="preserve">se </w:t>
      </w:r>
      <w:r w:rsidR="00EF3E0E">
        <w:t xml:space="preserve">urban areas are responsible for almost a quarter of </w:t>
      </w:r>
      <w:r w:rsidR="00CC56C7">
        <w:t xml:space="preserve">GHGI </w:t>
      </w:r>
      <w:r w:rsidR="00EF3E0E">
        <w:t xml:space="preserve">emissions </w:t>
      </w:r>
      <w:r w:rsidR="009C72B8">
        <w:t>spatially</w:t>
      </w:r>
      <w:r w:rsidR="00CC56C7">
        <w:t xml:space="preserve"> allocated using the </w:t>
      </w:r>
      <w:r w:rsidR="004F2D8E">
        <w:t xml:space="preserve">gridded </w:t>
      </w:r>
      <w:r w:rsidR="009C72B8">
        <w:t xml:space="preserve">inventory from </w:t>
      </w:r>
      <w:proofErr w:type="spellStart"/>
      <w:r w:rsidR="009C72B8">
        <w:t>Maasakkers</w:t>
      </w:r>
      <w:proofErr w:type="spellEnd"/>
      <w:r w:rsidR="009C72B8">
        <w:t xml:space="preserve"> et al. </w:t>
      </w:r>
      <w:r w:rsidR="009802AF">
        <w:fldChar w:fldCharType="begin"/>
      </w:r>
      <w:r w:rsidR="009C72B8">
        <w:instrText xml:space="preserve"> ADDIN ZOTERO_ITEM CSL_CITATION {"citationID":"mR0rCKNQ","properties":{"formattedCitation":"(2016)","plainCitation":"(2016)","noteIndex":0},"citationItems":[{"id":157,"uris":["http://zotero.org/users/9726796/items/EGMAZWZG"],"itemData":{"id":157,"type":"article-journal","abstract":"We present a gridded inventory of US anthropogenic methane emissions with 0.1° × 0.1° spatial resolution, monthly temporal resolution, and detailed scale-dependent error characterization. The inventory is designed to be consistent with the 2016 US Environmental Protection Agency (EPA) Inventory of US Greenhouse Gas Emissions and Sinks (GHGI) for 2012. The EPA inventory is available only as national totals for different source types. We use a wide range of databases at the state, county, local, and point source level to disaggregate the inventory and allocate the spatial and temporal distribution of emissions for individual source types. Results show large differences with the EDGAR v4.2 global gridded inventory commonly used as a priori estimate in inversions of atmospheric methane observations. We derive grid-dependent error statistics for individual source types from comparison with the Environmental Defense Fund (EDF) regional inventory for Northeast Texas. These error statistics are independently veri...","container-title":"Environmental Science and Technology","DOI":"10.1021/acs.est.6b02878","ISSN":"15205851","issue":"23","note":"Citation Key: Maasakkers2016\nISBN: 0013-936X","page":"13123-13133","title":"Gridded National Inventory of U.S. Methane Emissions","volume":"50","author":[{"family":"Maasakkers","given":"Joannes D."},{"family":"Jacob","given":"Daniel J."},{"family":"Sulprizio","given":"Melissa P."},{"family":"Turner","given":"Alexander J."},{"family":"Weitz","given":"Melissa"},{"family":"Wirth","given":"Tom"},{"family":"Hight","given":"Cate"},{"family":"DeFigueiredo","given":"Mark"},{"family":"Desai","given":"Mausami"},{"family":"Schmeltz","given":"Rachel"},{"family":"Hockstad","given":"Leif"},{"family":"Bloom","given":"Anthony A."},{"family":"Bowman","given":"Kevin W."},{"family":"Jeong","given":"Seongeun"},{"family":"Fischer","given":"Marc L."}],"issued":{"date-parts":[["2016"]]}},"label":"page","suppress-author":true}],"schema":"https://github.com/citation-style-language/schema/raw/master/csl-citation.json"} </w:instrText>
      </w:r>
      <w:r w:rsidR="009802AF">
        <w:fldChar w:fldCharType="separate"/>
      </w:r>
      <w:r w:rsidR="009C72B8">
        <w:rPr>
          <w:noProof/>
        </w:rPr>
        <w:t>(2016)</w:t>
      </w:r>
      <w:r w:rsidR="009802AF">
        <w:fldChar w:fldCharType="end"/>
      </w:r>
      <w:r w:rsidR="004F2D8E">
        <w:t xml:space="preserve">. The gridded inventory does not include </w:t>
      </w:r>
      <w:r w:rsidR="00EF3E0E">
        <w:t>post-meter emissions</w:t>
      </w:r>
      <w:r w:rsidR="004F2D8E">
        <w:t xml:space="preserve"> introduced in later versions of the</w:t>
      </w:r>
      <w:r w:rsidR="00DD7F56">
        <w:t xml:space="preserve"> GHGI</w:t>
      </w:r>
      <w:r w:rsidR="00A05396">
        <w:t xml:space="preserve">, </w:t>
      </w:r>
      <w:r w:rsidR="009C72B8">
        <w:t>which</w:t>
      </w:r>
      <w:r w:rsidR="00DD7F56">
        <w:t xml:space="preserve"> we</w:t>
      </w:r>
      <w:r w:rsidR="00EF3E0E">
        <w:t xml:space="preserve"> </w:t>
      </w:r>
      <w:r w:rsidR="00F04FBD">
        <w:t>distribute</w:t>
      </w:r>
      <w:r w:rsidR="00DD7F56">
        <w:t xml:space="preserve"> </w:t>
      </w:r>
      <w:r w:rsidR="00EF3E0E">
        <w:t>by population. In an average city, emissions are produced by landfills (</w:t>
      </w:r>
      <w:r w:rsidR="00E2616B">
        <w:t>40</w:t>
      </w:r>
      <w:r w:rsidR="00EF3E0E">
        <w:t>%), gas distribution (</w:t>
      </w:r>
      <w:r w:rsidR="00E2616B">
        <w:t>5</w:t>
      </w:r>
      <w:r w:rsidR="00EF3E0E">
        <w:t>%), post-meter emissions (</w:t>
      </w:r>
      <w:r w:rsidR="00E2616B">
        <w:t>5</w:t>
      </w:r>
      <w:r w:rsidR="00EF3E0E">
        <w:t>%), wastewater (6%)</w:t>
      </w:r>
      <w:r w:rsidR="00E2616B">
        <w:t xml:space="preserve">, and other sources </w:t>
      </w:r>
      <w:r w:rsidR="00A05396">
        <w:t xml:space="preserve">that are not specific to urban areas </w:t>
      </w:r>
      <w:r w:rsidR="00E2616B">
        <w:t>such as livestock and oil and gas</w:t>
      </w:r>
      <w:r w:rsidR="00A05396">
        <w:t xml:space="preserve"> production and transmission</w:t>
      </w:r>
      <w:r w:rsidR="00E2616B">
        <w:t xml:space="preserve"> (45%)</w:t>
      </w:r>
      <w:r w:rsidR="00EF3E0E">
        <w:t xml:space="preserve">. </w:t>
      </w:r>
    </w:p>
    <w:p w14:paraId="7495BF75" w14:textId="2AC15972" w:rsidR="00111F79" w:rsidRDefault="00111F79" w:rsidP="000C5B1A"/>
    <w:p w14:paraId="3EC43984" w14:textId="101E7FAA" w:rsidR="005A1285" w:rsidRDefault="00DD7F56" w:rsidP="000C5B1A">
      <w:r>
        <w:lastRenderedPageBreak/>
        <w:t>A</w:t>
      </w:r>
      <w:r w:rsidR="00FF45F0">
        <w:t xml:space="preserve">nthropogenic </w:t>
      </w:r>
      <w:r w:rsidR="00FF45F0" w:rsidRPr="00C01462">
        <w:t>posterior emissions</w:t>
      </w:r>
      <w:r w:rsidR="00FF45F0">
        <w:t xml:space="preserve"> </w:t>
      </w:r>
      <w:r w:rsidR="005A1285">
        <w:t xml:space="preserve">in these 95 </w:t>
      </w:r>
      <w:r>
        <w:t>urban areas total</w:t>
      </w:r>
      <w:r w:rsidR="00FF45F0">
        <w:t xml:space="preserve"> </w:t>
      </w:r>
      <w:r w:rsidR="00BA6A2B">
        <w:t>6.0</w:t>
      </w:r>
      <w:r w:rsidR="00FF45F0">
        <w:t xml:space="preserve"> (</w:t>
      </w:r>
      <w:r w:rsidR="005A1285">
        <w:t>5</w:t>
      </w:r>
      <w:r w:rsidR="00FF45F0">
        <w:t>.</w:t>
      </w:r>
      <w:r w:rsidR="00BA6A2B">
        <w:t>4</w:t>
      </w:r>
      <w:r w:rsidR="00FF45F0">
        <w:t xml:space="preserve"> </w:t>
      </w:r>
      <w:r w:rsidR="00B82E8B">
        <w:t>-</w:t>
      </w:r>
      <w:r w:rsidR="00FF45F0">
        <w:t xml:space="preserve"> </w:t>
      </w:r>
      <w:r w:rsidR="005A1285">
        <w:t>6</w:t>
      </w:r>
      <w:r w:rsidR="00FF45F0">
        <w:t>.</w:t>
      </w:r>
      <w:r w:rsidR="00BA6A2B">
        <w:t>7</w:t>
      </w:r>
      <w:r w:rsidR="00FF45F0">
        <w:t xml:space="preserve">) </w:t>
      </w:r>
      <w:proofErr w:type="spellStart"/>
      <w:r w:rsidR="00FF45F0" w:rsidRPr="00C01462">
        <w:t>Tg</w:t>
      </w:r>
      <w:proofErr w:type="spellEnd"/>
      <w:r w:rsidR="00FF45F0" w:rsidRPr="00C01462">
        <w:t xml:space="preserve"> a</w:t>
      </w:r>
      <w:r w:rsidR="00FF45F0" w:rsidRPr="00C01462">
        <w:rPr>
          <w:vertAlign w:val="superscript"/>
        </w:rPr>
        <w:t>-1</w:t>
      </w:r>
      <w:r w:rsidR="00FF45F0">
        <w:t xml:space="preserve">, </w:t>
      </w:r>
      <w:r w:rsidR="00F8467F">
        <w:t>41</w:t>
      </w:r>
      <w:r w:rsidR="00BA6A2B" w:rsidRPr="00C01462">
        <w:t xml:space="preserve"> </w:t>
      </w:r>
      <w:r w:rsidR="00FF45F0" w:rsidRPr="00C01462">
        <w:t>(</w:t>
      </w:r>
      <w:r w:rsidR="00F8467F">
        <w:t>27</w:t>
      </w:r>
      <w:r w:rsidR="00BA6A2B" w:rsidRPr="00C01462">
        <w:t xml:space="preserve"> </w:t>
      </w:r>
      <w:r w:rsidR="00B82E8B">
        <w:t>-</w:t>
      </w:r>
      <w:r w:rsidR="00FF45F0" w:rsidRPr="00C01462">
        <w:t xml:space="preserve"> </w:t>
      </w:r>
      <w:r w:rsidR="00F8467F">
        <w:t>58</w:t>
      </w:r>
      <w:r w:rsidR="00FF45F0" w:rsidRPr="00C01462">
        <w:t>)</w:t>
      </w:r>
      <w:r w:rsidR="005A1285">
        <w:t xml:space="preserve"> %</w:t>
      </w:r>
      <w:r w:rsidR="00FF45F0" w:rsidRPr="00C01462">
        <w:t xml:space="preserve"> larger than </w:t>
      </w:r>
      <w:r w:rsidR="005A1285">
        <w:t xml:space="preserve">the </w:t>
      </w:r>
      <w:r w:rsidR="00BA6A2B">
        <w:t>GHGI</w:t>
      </w:r>
      <w:r w:rsidR="005A1285">
        <w:t xml:space="preserve"> value of 4.</w:t>
      </w:r>
      <w:r w:rsidR="00BA6A2B">
        <w:t xml:space="preserve">2 </w:t>
      </w:r>
      <w:proofErr w:type="spellStart"/>
      <w:r w:rsidR="005A1285">
        <w:t>Tg</w:t>
      </w:r>
      <w:proofErr w:type="spellEnd"/>
      <w:r w:rsidR="005A1285">
        <w:t xml:space="preserve"> a</w:t>
      </w:r>
      <w:r w:rsidR="005A1285">
        <w:rPr>
          <w:vertAlign w:val="superscript"/>
        </w:rPr>
        <w:t>-1</w:t>
      </w:r>
      <w:r w:rsidR="00B64A97">
        <w:t xml:space="preserve">. </w:t>
      </w:r>
      <w:r w:rsidR="005A1285">
        <w:t>Individual urban area emissions</w:t>
      </w:r>
      <w:r w:rsidR="00261C1D">
        <w:t xml:space="preserve">, </w:t>
      </w:r>
      <w:r w:rsidR="00346531">
        <w:t xml:space="preserve">listed </w:t>
      </w:r>
      <w:r w:rsidR="00261C1D">
        <w:t>in Table S2,</w:t>
      </w:r>
      <w:r w:rsidR="005A1285">
        <w:t xml:space="preserve"> increase by an average</w:t>
      </w:r>
      <w:r w:rsidR="00BA6A2B">
        <w:t xml:space="preserve"> of</w:t>
      </w:r>
      <w:r w:rsidR="005A1285">
        <w:t xml:space="preserve"> </w:t>
      </w:r>
      <w:r w:rsidR="00F8467F">
        <w:t>42</w:t>
      </w:r>
      <w:r w:rsidR="00BA6A2B">
        <w:t xml:space="preserve"> </w:t>
      </w:r>
      <w:r w:rsidR="005A1285">
        <w:t>(</w:t>
      </w:r>
      <w:r w:rsidR="00F8467F">
        <w:t>29</w:t>
      </w:r>
      <w:r w:rsidR="00BA6A2B">
        <w:t xml:space="preserve"> </w:t>
      </w:r>
      <w:r w:rsidR="00B82E8B">
        <w:t>-</w:t>
      </w:r>
      <w:r w:rsidR="005A1285">
        <w:t xml:space="preserve"> </w:t>
      </w:r>
      <w:r w:rsidR="00F8467F">
        <w:t>56</w:t>
      </w:r>
      <w:r w:rsidR="005A1285">
        <w:t>) %</w:t>
      </w:r>
      <w:r w:rsidR="007A139F">
        <w:t>.</w:t>
      </w:r>
      <w:r w:rsidR="005A1285">
        <w:t xml:space="preserve"> These increases are much larger than </w:t>
      </w:r>
      <w:r w:rsidR="00604A12">
        <w:t xml:space="preserve">the </w:t>
      </w:r>
      <w:r w:rsidR="00BA6A2B">
        <w:t>16</w:t>
      </w:r>
      <w:r w:rsidR="00FA5CA8">
        <w:t xml:space="preserve"> </w:t>
      </w:r>
      <w:r w:rsidR="00FA5CA8" w:rsidRPr="00E15AB4">
        <w:rPr>
          <w:color w:val="000000" w:themeColor="text1"/>
        </w:rPr>
        <w:t>(12 - 19)</w:t>
      </w:r>
      <w:r w:rsidR="00FA5CA8">
        <w:rPr>
          <w:color w:val="000000" w:themeColor="text1"/>
        </w:rPr>
        <w:t xml:space="preserve"> </w:t>
      </w:r>
      <w:r w:rsidR="00FA5CA8" w:rsidRPr="00E15AB4">
        <w:rPr>
          <w:color w:val="000000" w:themeColor="text1"/>
        </w:rPr>
        <w:t>%</w:t>
      </w:r>
      <w:r w:rsidR="005A1285">
        <w:t xml:space="preserve"> increase we find in total </w:t>
      </w:r>
      <w:r w:rsidR="00BA6A2B">
        <w:t xml:space="preserve">CONUS </w:t>
      </w:r>
      <w:r w:rsidR="005A1285">
        <w:t xml:space="preserve">anthropogenic emissions </w:t>
      </w:r>
      <w:r w:rsidR="00BA6A2B">
        <w:t xml:space="preserve">relative </w:t>
      </w:r>
      <w:r w:rsidR="005A1285">
        <w:t xml:space="preserve">to the GHGI. </w:t>
      </w:r>
      <w:r w:rsidR="005A1285" w:rsidRPr="00C01462">
        <w:t xml:space="preserve">We are unable to </w:t>
      </w:r>
      <w:r w:rsidR="005A1285">
        <w:t>attribute</w:t>
      </w:r>
      <w:r w:rsidR="005A1285" w:rsidRPr="00C01462">
        <w:t xml:space="preserve"> the </w:t>
      </w:r>
      <w:r w:rsidR="00521989">
        <w:t>increase</w:t>
      </w:r>
      <w:r w:rsidR="00DB4368">
        <w:t>d emissions</w:t>
      </w:r>
      <w:r w:rsidR="005A1285" w:rsidRPr="00C01462">
        <w:t xml:space="preserve"> </w:t>
      </w:r>
      <w:r w:rsidR="005A1285">
        <w:t xml:space="preserve">to </w:t>
      </w:r>
      <w:proofErr w:type="gramStart"/>
      <w:r w:rsidR="005A1285">
        <w:t>particular sector</w:t>
      </w:r>
      <w:r w:rsidR="00DB4368">
        <w:t>s</w:t>
      </w:r>
      <w:proofErr w:type="gramEnd"/>
      <w:r w:rsidR="005A1285">
        <w:t xml:space="preserve"> due to</w:t>
      </w:r>
      <w:r w:rsidR="005A1285" w:rsidRPr="00C01462">
        <w:t xml:space="preserve"> source co-location</w:t>
      </w:r>
      <w:r w:rsidR="00FC1C13">
        <w:t xml:space="preserve"> within urban areas</w:t>
      </w:r>
      <w:r w:rsidR="00BA6A2B">
        <w:t xml:space="preserve"> at the </w:t>
      </w:r>
      <w:r w:rsidR="00BA6A2B" w:rsidRPr="00C01462">
        <w:t xml:space="preserve">0.25° </w:t>
      </w:r>
      <w:r w:rsidR="00BA6A2B" w:rsidRPr="00E3469C">
        <w:t>×</w:t>
      </w:r>
      <w:r w:rsidR="00BA6A2B" w:rsidRPr="00C01462">
        <w:t xml:space="preserve"> 0.3125° resolution</w:t>
      </w:r>
      <w:r w:rsidR="00BA6A2B">
        <w:t xml:space="preserve"> of our inversion</w:t>
      </w:r>
      <w:r w:rsidR="005A1285" w:rsidRPr="00C01462">
        <w:t>.</w:t>
      </w:r>
      <w:r w:rsidR="005A1285">
        <w:t xml:space="preserve"> However, given </w:t>
      </w:r>
      <w:r w:rsidR="00521989">
        <w:t xml:space="preserve">that landfills </w:t>
      </w:r>
      <w:r w:rsidR="00BA6A2B">
        <w:t>account for 40</w:t>
      </w:r>
      <w:r w:rsidR="00521989">
        <w:t>% of</w:t>
      </w:r>
      <w:r w:rsidR="005A1285">
        <w:t xml:space="preserve"> </w:t>
      </w:r>
      <w:r w:rsidR="00BA6A2B">
        <w:t xml:space="preserve">GHGI </w:t>
      </w:r>
      <w:r w:rsidR="005A1285">
        <w:t xml:space="preserve">emissions </w:t>
      </w:r>
      <w:r w:rsidR="009A7F41">
        <w:t xml:space="preserve">in an average urban area </w:t>
      </w:r>
      <w:r w:rsidR="00521989">
        <w:t>and increase 5</w:t>
      </w:r>
      <w:r w:rsidR="00A82967">
        <w:t>3</w:t>
      </w:r>
      <w:r w:rsidR="00521989">
        <w:t>% relative to the</w:t>
      </w:r>
      <w:r w:rsidR="005A1285">
        <w:t xml:space="preserve"> GHGI</w:t>
      </w:r>
      <w:r w:rsidR="00521989">
        <w:t xml:space="preserve">, it is likely that they are responsible for </w:t>
      </w:r>
      <w:r w:rsidR="00FC1C13">
        <w:t>a large fraction of the observed discrepancy</w:t>
      </w:r>
      <w:r w:rsidR="005A1285">
        <w:t xml:space="preserve">. </w:t>
      </w:r>
      <w:r w:rsidR="003367B3">
        <w:t xml:space="preserve">It is </w:t>
      </w:r>
      <w:r w:rsidR="003367B3" w:rsidRPr="00614E0F">
        <w:rPr>
          <w:color w:val="000000" w:themeColor="text1"/>
        </w:rPr>
        <w:t xml:space="preserve">also likely </w:t>
      </w:r>
      <w:r w:rsidR="009A7F41" w:rsidRPr="00614E0F">
        <w:rPr>
          <w:color w:val="000000" w:themeColor="text1"/>
        </w:rPr>
        <w:t xml:space="preserve">that gas emissions, which represent </w:t>
      </w:r>
      <w:r w:rsidR="00655F8E" w:rsidRPr="00614E0F">
        <w:rPr>
          <w:color w:val="000000" w:themeColor="text1"/>
        </w:rPr>
        <w:t>less than 20</w:t>
      </w:r>
      <w:r w:rsidR="00BA6A2B" w:rsidRPr="00614E0F">
        <w:rPr>
          <w:color w:val="000000" w:themeColor="text1"/>
        </w:rPr>
        <w:t xml:space="preserve">% </w:t>
      </w:r>
      <w:r w:rsidR="009A7F41" w:rsidRPr="00614E0F">
        <w:rPr>
          <w:color w:val="000000" w:themeColor="text1"/>
        </w:rPr>
        <w:t xml:space="preserve">of </w:t>
      </w:r>
      <w:r w:rsidR="00255730">
        <w:rPr>
          <w:color w:val="000000" w:themeColor="text1"/>
        </w:rPr>
        <w:t>GHGI</w:t>
      </w:r>
      <w:r w:rsidR="00255730" w:rsidRPr="00614E0F">
        <w:rPr>
          <w:color w:val="000000" w:themeColor="text1"/>
        </w:rPr>
        <w:t xml:space="preserve"> </w:t>
      </w:r>
      <w:r w:rsidR="009A7F41" w:rsidRPr="00614E0F">
        <w:rPr>
          <w:color w:val="000000" w:themeColor="text1"/>
        </w:rPr>
        <w:t xml:space="preserve">emissions in an average urban area </w:t>
      </w:r>
      <w:r w:rsidR="00614E0F" w:rsidRPr="00614E0F">
        <w:rPr>
          <w:color w:val="000000" w:themeColor="text1"/>
        </w:rPr>
        <w:t xml:space="preserve">but explain between 32% and 100% of urban methane emissions </w:t>
      </w:r>
      <w:r w:rsidR="009802AF">
        <w:rPr>
          <w:color w:val="000000" w:themeColor="text1"/>
        </w:rPr>
        <w:fldChar w:fldCharType="begin"/>
      </w:r>
      <w:r w:rsidR="009802AF">
        <w:rPr>
          <w:color w:val="000000" w:themeColor="text1"/>
        </w:rPr>
        <w:instrText xml:space="preserve"> ADDIN ZOTERO_ITEM CSL_CITATION {"citationID":"B2hVeait","properties":{"formattedCitation":"(Plant et al., 2019; Floerchinger et al., 2021; Sargent et al., 2021)","plainCitation":"(Plant et al., 2019; Floerchinger et al., 2021; Sargent et al., 2021)","noteIndex":0},"citationItems":[{"id":372,"uris":["http://zotero.org/users/9726796/items/JD74NYWQ"],"itemData":{"id":372,"type":"article-journal","abstract":"Urban emissions remain an underexamined part of the methane budget. Here we present and interpret aircraft observations of six old and leak-prone major cities along the East Coast of the United States. We use direct observations of methane (CH4), carbon dioxide (CO2), carbon monoxide (CO), ethane (C2H6), and their correlations to quantify CH4 emissions and attribute to natural gas. We find the five largest cities emit 0.85 (0.63, 1.12) Tg CH4/year, of which 0.75 (0.49, 1.10) Tg CH4/year is attributed to natural gas. Our estimates, which include all thermogenic methane sources including end use, are more than twice that reported in the most recent gridded EPA inventory, which does not include end-use emissions. These results highlight that current urban inventory estimates of natural gas emissions are substantially low, either due to underestimates of leakage, lack of inclusion of end-use emissions, or some combination thereof.","container-title":"Geophysical Research Letters","DOI":"10.1029/2019GL082635","ISSN":"1944-8007","issue":"14","language":"en","note":"_eprint: https://onlinelibrary.wiley.com/doi/pdf/10.1029/2019GL082635","page":"8500-8507","source":"Wiley Online Library","title":"Large Fugitive Methane Emissions From Urban Centers Along the U.S. East Coast","volume":"46","author":[{"family":"Plant","given":"Genevieve"},{"family":"Kort","given":"Eric A."},{"family":"Floerchinger","given":"Cody"},{"family":"Gvakharia","given":"Alexander"},{"family":"Vimont","given":"Isaac"},{"family":"Sweeney","given":"Colm"}],"issued":{"date-parts":[["2019"]]}}},{"id":331,"uris":["http://zotero.org/users/9726796/items/MXAKJ3HZ"],"itemData":{"id":331,"type":"article-journal","abstract":"Using the Purdue University Airborne Laboratory for Atmospheric Research, we measured concentrations of methane and ethane emanating from seven U.S. cities (New York, NY, Philadelphia, PA, Washington, D.C./Baltimore, MD, Boston, MA, Chicago, IL, Richmond, VA, and Indianapolis, IN), in order to determine (with a median 95% CI of roughly 7%) the fraction of methane emissions attributable to natural gas (Thermogenic Methane Emission Ratio [TMER]), for both summer and winter months. New methodology is introduced to compute inflow concentrations and to accurately define the spatial domain of the sampling region, using upwind measurements coupled with Lagrangian trajectory modeling. We show discrepancies in inventory-estimated TMER from cities when the sample domain is defined using political boundaries versus urban centers encircled by the flight track and highlight this as a potential source of error common to top-down studies. We found that methane emissions of natural gas were greater than winter biogenic emissions for all cities except Richmond, where multiple landfills dominate. Biogenic emissions increased in summer, but natural gas remained important or dominant (20%–80%). National inventories should be updated to reflect the dominance of natural gas emissions for urban environments and to account for seasonal increases in biogenic methane in summer.","container-title":"Elementa: Science of the Anthropocene","DOI":"10.1525/elementa.2021.000119","ISSN":"2325-1026","issue":"1","journalAbbreviation":"Elementa: Science of the Anthropocene","page":"000119","source":"Silverchair","title":"Relative flux measurements of biogenic and natural gas-derived methane for seven U.S. cities","volume":"9","author":[{"family":"Floerchinger","given":"Cody"},{"family":"Shepson","given":"Paul B."},{"family":"Hajny","given":"Kristian"},{"family":"Daube","given":"Bruce C."},{"family":"Stirm","given":"Brian H."},{"family":"Sweeney","given":"Colm"},{"family":"Wofsy","given":"Steven C."}],"issued":{"date-parts":[["2021",2,18]]}}},{"id":307,"uris":["http://zotero.org/users/9726796/items/FX64PKMV"],"itemData":{"id":307,"type":"article-journal","abstract":"Across many cities, estimates of methane emissions from natural gas (NG) distribution and end use based on atmospheric measurements have generally been more than double bottom-up estimates. We present a top-down study of NG methane emissions from the Boston urban region spanning 8 y (2012 to 2020) to assess total emissions, their seasonality, and trends. We used methane and ethane observations from five sites in and around Boston, combined with a high-resolution transport model, to calculate methane emissions of 198 ± 47 Gg/yr, with 127 ± 24 Gg/yr attributed to NG losses. We found no significant trend in the NG loss rate over 8 y, despite efforts from the city and state to increase the rate of repairing NG pipeline leaks. We estimate that 2.5 ± 0.5% of the gas entering the urban region is lost, approximately three times higher than bottom-up estimates. We saw a strong correlation between top-down NG emissions and NG consumed on a seasonal basis. This suggests that consumption-driven losses, such as in transmission or end-use, may be a large component of emissions that is missing from inventories, and require future policy action. We also compared top-down NG emission estimates from six US cities, all of which indicate significant missing sources in bottom-up inventories. Across these cities, we estimate NG losses from distribution and end use amount to 20 to 36% of all losses from the US NG supply chain, with a total loss rate of 3.3 to 4.7% of NG from well pad to urban consumer, notably larger than the current Environmental Protection Agency estimate of 1.4% [R. A. Alvarez et al., Science 361, 186–188 (2018)].","container-title":"Proceedings of the National Academy of Sciences","DOI":"10.1073/pnas.2105804118","issue":"44","note":"publisher: Proceedings of the National Academy of Sciences","page":"e2105804118","source":"pnas.org (Atypon)","title":"Majority of US urban natural gas emissions unaccounted for in inventories","volume":"118","author":[{"family":"Sargent","given":"Maryann R."},{"family":"Floerchinger","given":"Cody"},{"family":"McKain","given":"Kathryn"},{"family":"Budney","given":"John"},{"family":"Gottlieb","given":"Elaine W."},{"family":"Hutyra","given":"Lucy R."},{"family":"Rudek","given":"Joseph"},{"family":"Wofsy","given":"Steven C."}],"issued":{"date-parts":[["2021",11,2]]}}}],"schema":"https://github.com/citation-style-language/schema/raw/master/csl-citation.json"} </w:instrText>
      </w:r>
      <w:r w:rsidR="009802AF">
        <w:rPr>
          <w:color w:val="000000" w:themeColor="text1"/>
        </w:rPr>
        <w:fldChar w:fldCharType="separate"/>
      </w:r>
      <w:r w:rsidR="009802AF">
        <w:rPr>
          <w:noProof/>
          <w:color w:val="000000" w:themeColor="text1"/>
        </w:rPr>
        <w:t>(Plant et al., 2019; Floerchinger et al., 2021; Sargent et al., 2021)</w:t>
      </w:r>
      <w:r w:rsidR="009802AF">
        <w:rPr>
          <w:color w:val="000000" w:themeColor="text1"/>
        </w:rPr>
        <w:fldChar w:fldCharType="end"/>
      </w:r>
      <w:r w:rsidR="009A7F41" w:rsidRPr="0078584E">
        <w:rPr>
          <w:color w:val="000000" w:themeColor="text1"/>
        </w:rPr>
        <w:t xml:space="preserve">, </w:t>
      </w:r>
      <w:r w:rsidR="009A7F41">
        <w:t xml:space="preserve">are significantly underestimated. </w:t>
      </w:r>
      <w:r w:rsidR="00771467" w:rsidRPr="00C71319">
        <w:t>The EPA added post-meter gas emissions of 457 Gg a</w:t>
      </w:r>
      <w:r w:rsidR="00771467" w:rsidRPr="00C71319">
        <w:rPr>
          <w:vertAlign w:val="superscript"/>
        </w:rPr>
        <w:t>-1</w:t>
      </w:r>
      <w:r w:rsidR="00771467" w:rsidRPr="00C71319">
        <w:t xml:space="preserve"> in their 2022 methane inventory, </w:t>
      </w:r>
      <w:r w:rsidR="00771467">
        <w:t xml:space="preserve">but this is insufficient to account for the observed discrepancy. </w:t>
      </w:r>
      <w:r w:rsidR="000F2620">
        <w:t xml:space="preserve">Finally, recent studies have shown </w:t>
      </w:r>
      <w:r w:rsidR="008C02E8">
        <w:t>large</w:t>
      </w:r>
      <w:r w:rsidR="000F2620">
        <w:t xml:space="preserve"> underestimates of methane emissions from wastewater treatment</w:t>
      </w:r>
      <w:r w:rsidR="00B9519B">
        <w:t xml:space="preserve"> in the GHGI</w:t>
      </w:r>
      <w:r w:rsidR="00255730">
        <w:t xml:space="preserve"> </w:t>
      </w:r>
      <w:r w:rsidR="009802AF">
        <w:fldChar w:fldCharType="begin"/>
      </w:r>
      <w:r w:rsidR="009802AF">
        <w:instrText xml:space="preserve"> ADDIN ZOTERO_ITEM CSL_CITATION {"citationID":"5URtKRYi","properties":{"formattedCitation":"(Moore et al., 2023; Song et al., 2023)","plainCitation":"(Moore et al., 2023; Song et al., 2023)","noteIndex":0},"citationItems":[{"id":457,"uris":["http://zotero.org/users/9726796/items/IYGHJDU6"],"itemData":{"id":457,"type":"article-journal","container-title":"Environmental Science &amp; Technology","DOI":"10.1021/acs.est.2c05373","ISSN":"0013-936X, 1520-5851","issue":"10","journalAbbreviation":"Environ. Sci. Technol.","language":"en","page":"4082-4090","source":"DOI.org (Crossref)","title":"Underestimation of Sector-Wide Methane Emissions from United States Wastewater Treatment","volume":"57","author":[{"family":"Moore","given":"Daniel P."},{"family":"Li","given":"Nathan P."},{"family":"Wendt","given":"Lars P."},{"family":"Castañeda","given":"Sierra R."},{"family":"Falinski","given":"Mark M."},{"family":"Zhu","given":"Jun-Jie"},{"family":"Song","given":"Cuihong"},{"family":"Ren","given":"Zhiyong Jason"},{"family":"Zondlo","given":"Mark A."}],"issued":{"date-parts":[["2023",3,14]]}}},{"id":459,"uris":["http://zotero.org/users/9726796/items/QGGREELA"],"itemData":{"id":459,"type":"article-journal","container-title":"Environmental Science &amp; Technology","DOI":"10.1021/acs.est.2c04388","ISSN":"0013-936X, 1520-5851","issue":"6","journalAbbreviation":"Environ. Sci. Technol.","language":"en","page":"2248-2261","source":"DOI.org (Crossref)","title":"Methane Emissions from Municipal Wastewater Collection and Treatment Systems","volume":"57","author":[{"family":"Song","given":"Cuihong"},{"family":"Zhu","given":"Jun-Jie"},{"family":"Willis","given":"John L."},{"family":"Moore","given":"Daniel P."},{"family":"Zondlo","given":"Mark A."},{"family":"Ren","given":"Zhiyong Jason"}],"issued":{"date-parts":[["2023",2,14]]}}}],"schema":"https://github.com/citation-style-language/schema/raw/master/csl-citation.json"} </w:instrText>
      </w:r>
      <w:r w:rsidR="009802AF">
        <w:fldChar w:fldCharType="separate"/>
      </w:r>
      <w:r w:rsidR="009802AF">
        <w:rPr>
          <w:noProof/>
        </w:rPr>
        <w:t>(Moore et al., 2023; Song et al., 2023)</w:t>
      </w:r>
      <w:r w:rsidR="009802AF">
        <w:fldChar w:fldCharType="end"/>
      </w:r>
      <w:r w:rsidR="00255730">
        <w:t xml:space="preserve">, </w:t>
      </w:r>
      <w:r w:rsidR="00255730" w:rsidRPr="00685E57">
        <w:rPr>
          <w:color w:val="000000" w:themeColor="text1"/>
        </w:rPr>
        <w:t xml:space="preserve">but </w:t>
      </w:r>
      <w:r w:rsidR="00B9519B" w:rsidRPr="00685E57">
        <w:rPr>
          <w:color w:val="000000" w:themeColor="text1"/>
        </w:rPr>
        <w:t>increas</w:t>
      </w:r>
      <w:r w:rsidR="009802AF" w:rsidRPr="00685E57">
        <w:rPr>
          <w:color w:val="000000" w:themeColor="text1"/>
        </w:rPr>
        <w:t>ing</w:t>
      </w:r>
      <w:r w:rsidR="00B9519B" w:rsidRPr="00685E57">
        <w:rPr>
          <w:color w:val="000000" w:themeColor="text1"/>
        </w:rPr>
        <w:t xml:space="preserve"> </w:t>
      </w:r>
      <w:r w:rsidR="009802AF" w:rsidRPr="00685E57">
        <w:rPr>
          <w:color w:val="000000" w:themeColor="text1"/>
        </w:rPr>
        <w:t xml:space="preserve">wastewater </w:t>
      </w:r>
      <w:r w:rsidR="00B9519B" w:rsidRPr="00685E57">
        <w:rPr>
          <w:color w:val="000000" w:themeColor="text1"/>
        </w:rPr>
        <w:t>emission</w:t>
      </w:r>
      <w:r w:rsidR="009802AF" w:rsidRPr="00685E57">
        <w:rPr>
          <w:color w:val="000000" w:themeColor="text1"/>
        </w:rPr>
        <w:t>s accordingly</w:t>
      </w:r>
      <w:r w:rsidR="00B9519B" w:rsidRPr="00685E57">
        <w:rPr>
          <w:color w:val="000000" w:themeColor="text1"/>
        </w:rPr>
        <w:t xml:space="preserve"> </w:t>
      </w:r>
      <w:r w:rsidR="008C02E8" w:rsidRPr="00685E57">
        <w:rPr>
          <w:color w:val="000000" w:themeColor="text1"/>
        </w:rPr>
        <w:t>only account</w:t>
      </w:r>
      <w:r w:rsidR="009802AF" w:rsidRPr="00685E57">
        <w:rPr>
          <w:color w:val="000000" w:themeColor="text1"/>
        </w:rPr>
        <w:t>s</w:t>
      </w:r>
      <w:r w:rsidR="008C02E8" w:rsidRPr="00685E57">
        <w:rPr>
          <w:color w:val="000000" w:themeColor="text1"/>
        </w:rPr>
        <w:t xml:space="preserve"> for 2% of </w:t>
      </w:r>
      <w:r w:rsidR="009802AF" w:rsidRPr="00685E57">
        <w:rPr>
          <w:color w:val="000000" w:themeColor="text1"/>
        </w:rPr>
        <w:t>our</w:t>
      </w:r>
      <w:r w:rsidR="008C02E8" w:rsidRPr="00685E57">
        <w:rPr>
          <w:color w:val="000000" w:themeColor="text1"/>
        </w:rPr>
        <w:t xml:space="preserve"> observed discrepancy. </w:t>
      </w:r>
      <w:r w:rsidR="008C02E8">
        <w:t>C</w:t>
      </w:r>
      <w:r w:rsidR="009A7F41">
        <w:t>ity-specific variability prevents further attribution of urban emission</w:t>
      </w:r>
      <w:r w:rsidR="00255730">
        <w:t>s. Indeed, w</w:t>
      </w:r>
      <w:r w:rsidR="005A1285" w:rsidRPr="00C01462">
        <w:t xml:space="preserve">e find no correlation between the </w:t>
      </w:r>
      <w:r w:rsidR="005A1285">
        <w:t>posterior</w:t>
      </w:r>
      <w:r w:rsidR="005A1285" w:rsidRPr="00C01462">
        <w:t xml:space="preserve"> </w:t>
      </w:r>
      <w:r w:rsidR="00DB4368">
        <w:t xml:space="preserve">emissions </w:t>
      </w:r>
      <w:r w:rsidR="005A1285" w:rsidRPr="00C01462">
        <w:t>increase and urban area population, population change from 2000 to 2010, population density, or surface area.</w:t>
      </w:r>
    </w:p>
    <w:p w14:paraId="77C7414F" w14:textId="77777777" w:rsidR="005A1285" w:rsidRDefault="005A1285" w:rsidP="000C5B1A"/>
    <w:p w14:paraId="72BCC15B" w14:textId="757B4E77" w:rsidR="0080425D" w:rsidRDefault="00DB4368" w:rsidP="00D941F0">
      <w:r>
        <w:t xml:space="preserve">Figure </w:t>
      </w:r>
      <w:r w:rsidR="009C72B8">
        <w:t>7</w:t>
      </w:r>
      <w:r>
        <w:t xml:space="preserve"> shows results for the</w:t>
      </w:r>
      <w:r w:rsidR="00FC1C13">
        <w:t xml:space="preserve"> </w:t>
      </w:r>
      <w:r w:rsidR="005A1285">
        <w:t xml:space="preserve">top 10 methane-producing </w:t>
      </w:r>
      <w:r>
        <w:t xml:space="preserve">urban areas </w:t>
      </w:r>
      <w:r w:rsidR="005A1285">
        <w:t xml:space="preserve">as ranked by posterior </w:t>
      </w:r>
      <w:r w:rsidR="00D55F38">
        <w:t xml:space="preserve">emissions from landfills, gas distribution, and wastewater. </w:t>
      </w:r>
      <w:r w:rsidR="003349F3">
        <w:t xml:space="preserve">These </w:t>
      </w:r>
      <w:r>
        <w:t xml:space="preserve">10 </w:t>
      </w:r>
      <w:r w:rsidR="001D705A">
        <w:t>regions</w:t>
      </w:r>
      <w:r>
        <w:t xml:space="preserve"> </w:t>
      </w:r>
      <w:r w:rsidR="003349F3">
        <w:t xml:space="preserve">explain </w:t>
      </w:r>
      <w:r w:rsidR="00D55F38">
        <w:t>35</w:t>
      </w:r>
      <w:r w:rsidR="003349F3" w:rsidRPr="00C01462">
        <w:t xml:space="preserve"> (</w:t>
      </w:r>
      <w:r w:rsidR="00D55F38">
        <w:t>34</w:t>
      </w:r>
      <w:r w:rsidR="003349F3" w:rsidRPr="00C01462">
        <w:t xml:space="preserve"> </w:t>
      </w:r>
      <w:r w:rsidR="009802AF">
        <w:t>-</w:t>
      </w:r>
      <w:r w:rsidR="003349F3" w:rsidRPr="00C01462">
        <w:t xml:space="preserve"> </w:t>
      </w:r>
      <w:r w:rsidR="00D55F38">
        <w:t>36</w:t>
      </w:r>
      <w:r w:rsidR="003349F3" w:rsidRPr="00C01462">
        <w:t>)</w:t>
      </w:r>
      <w:r w:rsidR="00A01C2B">
        <w:t xml:space="preserve"> %</w:t>
      </w:r>
      <w:r w:rsidR="003349F3" w:rsidRPr="00C01462">
        <w:t xml:space="preserve"> of </w:t>
      </w:r>
      <w:r>
        <w:t xml:space="preserve">total </w:t>
      </w:r>
      <w:r w:rsidR="003349F3">
        <w:t>urban posterior</w:t>
      </w:r>
      <w:r w:rsidR="003349F3" w:rsidRPr="00C01462">
        <w:t xml:space="preserve"> emissions</w:t>
      </w:r>
      <w:r w:rsidR="003349F3">
        <w:t xml:space="preserve">. </w:t>
      </w:r>
      <w:r w:rsidR="005C1721">
        <w:t xml:space="preserve">We find </w:t>
      </w:r>
      <w:r w:rsidR="005C1721" w:rsidRPr="00C01462">
        <w:t xml:space="preserve">a mean increase relative to </w:t>
      </w:r>
      <w:r w:rsidR="00D55F38">
        <w:t xml:space="preserve">GHGI </w:t>
      </w:r>
      <w:r w:rsidR="00A01C2B">
        <w:t xml:space="preserve">emissions </w:t>
      </w:r>
      <w:r w:rsidR="005C1721" w:rsidRPr="00C01462">
        <w:t xml:space="preserve">of </w:t>
      </w:r>
      <w:r w:rsidR="00A82967">
        <w:t>62</w:t>
      </w:r>
      <w:r w:rsidR="008E3090">
        <w:t xml:space="preserve"> (</w:t>
      </w:r>
      <w:r w:rsidR="00A82967">
        <w:t>41</w:t>
      </w:r>
      <w:r w:rsidR="008E3090">
        <w:t xml:space="preserve"> </w:t>
      </w:r>
      <w:r w:rsidR="009802AF">
        <w:t>-</w:t>
      </w:r>
      <w:r w:rsidR="008E3090">
        <w:t xml:space="preserve"> </w:t>
      </w:r>
      <w:r w:rsidR="00A82967">
        <w:t>88</w:t>
      </w:r>
      <w:r w:rsidR="008E3090">
        <w:t>)</w:t>
      </w:r>
      <w:r w:rsidR="00602BBE">
        <w:t xml:space="preserve"> </w:t>
      </w:r>
      <w:r w:rsidR="005C1721" w:rsidRPr="00C01462">
        <w:t>%</w:t>
      </w:r>
      <w:r w:rsidR="00BF1D58">
        <w:t xml:space="preserve"> that is not explained by population-dependent factors such as post-meter emissions or landfilled mass</w:t>
      </w:r>
      <w:r w:rsidR="00E606B6">
        <w:t>.</w:t>
      </w:r>
      <w:r w:rsidR="00BF1D58">
        <w:t xml:space="preserve"> We also compare our </w:t>
      </w:r>
      <w:r w:rsidR="002770E0">
        <w:t xml:space="preserve">posterior </w:t>
      </w:r>
      <w:r w:rsidR="00BF1D58">
        <w:t xml:space="preserve">emissions to </w:t>
      </w:r>
      <w:r w:rsidR="00D55F38">
        <w:t xml:space="preserve">municipal </w:t>
      </w:r>
      <w:r w:rsidR="00BF1D58" w:rsidRPr="00C01462">
        <w:t>inventories</w:t>
      </w:r>
      <w:r w:rsidR="00BF1D58">
        <w:t xml:space="preserve"> from</w:t>
      </w:r>
      <w:r w:rsidR="00BF1D58" w:rsidRPr="00C01462">
        <w:t xml:space="preserve"> New York City and Philadelphi</w:t>
      </w:r>
      <w:r w:rsidR="00BF1D58">
        <w:t>a, the only available</w:t>
      </w:r>
      <w:r w:rsidR="00D55F38">
        <w:t xml:space="preserve"> bottom-up</w:t>
      </w:r>
      <w:r w:rsidR="00BF1D58">
        <w:t xml:space="preserve"> </w:t>
      </w:r>
      <w:r w:rsidR="00D55F38">
        <w:t xml:space="preserve">urban </w:t>
      </w:r>
      <w:r w:rsidR="00BF1D58">
        <w:t>methane emission estimates</w:t>
      </w:r>
      <w:r w:rsidR="00BF1D58" w:rsidRPr="00C01462">
        <w:t>.</w:t>
      </w:r>
      <w:r w:rsidR="00BF1D58">
        <w:t xml:space="preserve"> Our emissions are more than twice as large</w:t>
      </w:r>
      <w:r>
        <w:t xml:space="preserve"> as these inventories</w:t>
      </w:r>
      <w:r w:rsidR="00BF1D58">
        <w:t xml:space="preserve">, </w:t>
      </w:r>
      <w:r>
        <w:t xml:space="preserve">but this </w:t>
      </w:r>
      <w:r w:rsidR="00BF1D58">
        <w:t xml:space="preserve">likely results from </w:t>
      </w:r>
      <w:r w:rsidR="00D55F38">
        <w:t>our consideration of broader</w:t>
      </w:r>
      <w:r w:rsidR="00BF1D58">
        <w:t xml:space="preserve"> urban area</w:t>
      </w:r>
      <w:r w:rsidR="00D55F38">
        <w:t>s</w:t>
      </w:r>
      <w:r w:rsidR="00BF1D58">
        <w:t>.</w:t>
      </w:r>
      <w:r w:rsidR="001D705A">
        <w:t xml:space="preserve"> </w:t>
      </w:r>
    </w:p>
    <w:p w14:paraId="56AF6735" w14:textId="77777777" w:rsidR="0080425D" w:rsidRDefault="0080425D" w:rsidP="00D941F0"/>
    <w:p w14:paraId="7104954D" w14:textId="4E52B9D1" w:rsidR="00E92B32" w:rsidRDefault="0080425D" w:rsidP="00D941F0">
      <w:r>
        <w:t>F</w:t>
      </w:r>
      <w:r w:rsidR="00DB4368">
        <w:t xml:space="preserve">igure </w:t>
      </w:r>
      <w:r w:rsidR="009C72B8">
        <w:t>7</w:t>
      </w:r>
      <w:r w:rsidR="00DB4368">
        <w:t xml:space="preserve"> </w:t>
      </w:r>
      <w:r w:rsidR="001D705A">
        <w:t>also compares our results to</w:t>
      </w:r>
      <w:r w:rsidR="00CA2C82">
        <w:t xml:space="preserve"> </w:t>
      </w:r>
      <w:r w:rsidR="00D9347F">
        <w:t>12</w:t>
      </w:r>
      <w:r w:rsidR="006D2FBA">
        <w:t xml:space="preserve"> </w:t>
      </w:r>
      <w:r w:rsidR="00BA6A2B">
        <w:t xml:space="preserve">top-down </w:t>
      </w:r>
      <w:r w:rsidR="00CA2C82" w:rsidRPr="00C01462">
        <w:t>studies published since 2015</w:t>
      </w:r>
      <w:r w:rsidR="00CA2C82">
        <w:t xml:space="preserve">. </w:t>
      </w:r>
      <w:r w:rsidR="00BA6A2B">
        <w:t>M</w:t>
      </w:r>
      <w:r w:rsidR="00D9347F">
        <w:t xml:space="preserve">ost </w:t>
      </w:r>
      <w:proofErr w:type="gramStart"/>
      <w:r w:rsidR="003349F3">
        <w:t>focus</w:t>
      </w:r>
      <w:r w:rsidR="00BA6A2B">
        <w:t>ed</w:t>
      </w:r>
      <w:r w:rsidR="003349F3">
        <w:t xml:space="preserve"> on</w:t>
      </w:r>
      <w:proofErr w:type="gramEnd"/>
      <w:r w:rsidR="00D9347F">
        <w:t xml:space="preserve"> New York City or Los Angeles. Almost all </w:t>
      </w:r>
      <w:r w:rsidR="003349F3">
        <w:t xml:space="preserve">the studies </w:t>
      </w:r>
      <w:r w:rsidR="00D9347F">
        <w:t>use</w:t>
      </w:r>
      <w:r w:rsidR="003349F3">
        <w:t>d</w:t>
      </w:r>
      <w:r w:rsidR="00D9347F">
        <w:t xml:space="preserve"> larger definitions of urban area extent, with only Pitt et al. </w:t>
      </w:r>
      <w:r w:rsidR="009802AF">
        <w:fldChar w:fldCharType="begin"/>
      </w:r>
      <w:r w:rsidR="009802AF">
        <w:instrText xml:space="preserve"> ADDIN ZOTERO_ITEM CSL_CITATION {"citationID":"jYPEWUe0","properties":{"formattedCitation":"(2022)","plainCitation":"(2022)","noteIndex":0},"citationItems":[{"id":333,"uris":["http://zotero.org/users/9726796/items/MG6GGA8T"],"itemData":{"id":333,"type":"article-journal","abstract":"Cities are greenhouse gas emission hot spots, making them targets for emission reduction policies. Effective emission reduction policies must be supported by accurate and transparent emissions accounting. Top-down approaches to emissions estimation, based on atmospheric greenhouse gas measurements, are an important and complementary tool to assess, improve, and update the emission inventories on which policy decisions are based and assessed. In this study, we present results from 9 research flights measuring CO2 and CH4 around New York City during the nongrowing seasons of 2018–2020. We used an ensemble of dispersion model runs in a Bayesian inverse modeling framework to derive campaign-average posterior emission estimates for the New York–Newark, NJ, urban area of (125 ± 39) kmol CO2 s–1 and (0.62 ± 0.19) kmol CH4 s–1 (reported as mean ± 1σ variability across the nine flights). We also derived emission estimates of (45 ± 18) kmol CO2 s–1 and (0.20 ± 0.07) kmol CH4 s–1 for the 5 boroughs of New York City. These emission rates, among the first top-down estimates for New York City, are consistent with inventory estimates for CO2 but are 2.4 times larger than the gridded EPA CH4 inventory, consistent with previous work suggesting CH4 emissions from cities throughout the northeast United States are currently underestimated.","container-title":"Elementa: Science of the Anthropocene","DOI":"10.1525/elementa.2021.00082","ISSN":"2325-1026","issue":"1","journalAbbreviation":"Elementa: Science of the Anthropocene","page":"00082","source":"Silverchair","title":"New York City greenhouse gas emissions estimated with inverse modeling of aircraft measurements","volume":"10","author":[{"family":"Pitt","given":"Joseph R."},{"family":"Lopez-Coto","given":"Israel"},{"family":"Hajny","given":"Kristian D."},{"family":"Tomlin","given":"Jay"},{"family":"Kaeser","given":"Robert"},{"family":"Jayarathne","given":"Thilina"},{"family":"Stirm","given":"Brian H."},{"family":"Floerchinger","given":"Cody R."},{"family":"Loughner","given":"Christopher P."},{"family":"Gately","given":"Conor K."},{"family":"Hutyra","given":"Lucy R."},{"family":"Gurney","given":"Kevin R."},{"family":"Roest","given":"Geoffrey S."},{"family":"Liang","given":"Jianming"},{"family":"Gourdji","given":"Sharon"},{"family":"Karion","given":"Anna"},{"family":"Whetstone","given":"James R."},{"family":"Shepson","given":"Paul B."}],"issued":{"date-parts":[["2022",1,19]]}},"label":"page","suppress-author":true}],"schema":"https://github.com/citation-style-language/schema/raw/master/csl-citation.json"} </w:instrText>
      </w:r>
      <w:r w:rsidR="009802AF">
        <w:fldChar w:fldCharType="separate"/>
      </w:r>
      <w:r w:rsidR="009802AF">
        <w:rPr>
          <w:noProof/>
        </w:rPr>
        <w:t>(2022)</w:t>
      </w:r>
      <w:r w:rsidR="009802AF">
        <w:fldChar w:fldCharType="end"/>
      </w:r>
      <w:r w:rsidR="00D9347F">
        <w:t xml:space="preserve"> and Plant et al. </w:t>
      </w:r>
      <w:r w:rsidR="009802AF">
        <w:fldChar w:fldCharType="begin"/>
      </w:r>
      <w:r w:rsidR="009802AF">
        <w:instrText xml:space="preserve"> ADDIN ZOTERO_ITEM CSL_CITATION {"citationID":"DcCNUNlb","properties":{"formattedCitation":"(2022)","plainCitation":"(2022)","noteIndex":0},"citationItems":[{"id":454,"uris":["http://zotero.org/users/9726796/items/HK9DS65T"],"itemData":{"id":454,"type":"article-journal","abstract":"Anthropogenic methane emissions from urban centers are important and addressable, yet remain poorly characterized, and the representativeness of studies from individual cities is unknown. A satellite-based approach provides a pathway to tackle this challenge on a national or global scale. Here we present a space-based method that uses the simultaneous, daily observation of methane and carbon monoxide from the TROPOMI satellite to estimate urban methane emissions. We assess and validate the method and demonstrate that using these simultaneous observations enables robust assessment of methane emissions from urban centers without relying on atmospheric transport models. Initial assessments with this approach in eight United States cities suggest emission inventory underestimates previously discovered in older East Coast cities are more broadly representative, with aggregated emissions totaling 1.47 (0.56, 3.19, 95% confidence interval) Tg CH4/year, compared to the Environmental Protection Agency estimate of 0.52 Tg CH4/year. We show this data driven approach provides a pathway to study urban methane emissions across the globe and track how emissions respond if urban mitigation measures are implemented by investigating three additional megacities outside the United States.","container-title":"Remote Sensing of Environment","DOI":"10.1016/j.rse.2021.112756","ISSN":"0034-4257","journalAbbreviation":"Remote Sensing of Environment","language":"en","page":"112756","source":"ScienceDirect","title":"Evaluating urban methane emissions from space using TROPOMI methane and carbon monoxide observations","volume":"268","author":[{"family":"Plant","given":"Genevieve"},{"family":"Kort","given":"Eric A."},{"family":"Murray","given":"Lee T."},{"family":"Maasakkers","given":"Joannes D."},{"family":"Aben","given":"Ilse"}],"issued":{"date-parts":[["2022",1,1]]}},"label":"page","suppress-author":true}],"schema":"https://github.com/citation-style-language/schema/raw/master/csl-citation.json"} </w:instrText>
      </w:r>
      <w:r w:rsidR="009802AF">
        <w:fldChar w:fldCharType="separate"/>
      </w:r>
      <w:r w:rsidR="009802AF">
        <w:rPr>
          <w:noProof/>
        </w:rPr>
        <w:t>(2022)</w:t>
      </w:r>
      <w:r w:rsidR="009802AF">
        <w:fldChar w:fldCharType="end"/>
      </w:r>
      <w:r w:rsidR="009802AF">
        <w:t xml:space="preserve"> </w:t>
      </w:r>
      <w:r w:rsidR="00D9347F">
        <w:t xml:space="preserve">using the U.S. Census designation. </w:t>
      </w:r>
      <w:r w:rsidR="004D27D1">
        <w:t>Most use</w:t>
      </w:r>
      <w:r w:rsidR="003349F3">
        <w:t>d</w:t>
      </w:r>
      <w:r w:rsidR="004D27D1">
        <w:t xml:space="preserve"> aircraft </w:t>
      </w:r>
      <w:r w:rsidR="00E66D38">
        <w:t>or</w:t>
      </w:r>
      <w:r w:rsidR="004D27D1">
        <w:t xml:space="preserve"> tower observations to infer emissions by inverting a CTM </w:t>
      </w:r>
      <w:r w:rsidR="009802AF">
        <w:fldChar w:fldCharType="begin"/>
      </w:r>
      <w:r w:rsidR="006751FA">
        <w:instrText xml:space="preserve"> ADDIN ZOTERO_ITEM CSL_CITATION {"citationID":"wQTSOzGf","properties":{"formattedCitation":"(Cui et al., 2015; Jeong et al., 2016; Cusworth et al., 2020; Pitt et al., 2022; Yadav et al., 2019, 2023)","plainCitation":"(Cui et al., 2015; Jeong et al., 2016; Cusworth et al., 2020; Pitt et al., 2022; Yadav et al., 2019, 2023)","noteIndex":0},"citationItems":[{"id":309,"uris":["http://zotero.org/users/9726796/items/ISB8QRXY"],"itemData":{"id":309,"type":"article-journal","abstract":"AbstractMethane (CH4) is the primary component of natural gas and has a larger global warming potential than CO2. Recent top-down studies based on observations showed CH4 emissions in California's South Coast Air Basin (SoCAB) were greater than those expected from population-apportioned bottom-up state inventories. In this study, we quantify CH4 emissions with an advanced mesoscale inverse modeling system at a resolution of 8 km × 8 km, using aircraft measurements in the SoCAB during the 2010 Nexus of Air Quality and Climate Change campaign to constrain the inversion. To simulate atmospheric transport, we use the FLEXible PARTicle-Weather Research and Forecasting (FLEXPART-WRF) Lagrangian particle dispersion model driven by three configurations of the Weather Research and Forecasting (WRF) mesoscale model. We determine surface fluxes of CH4 using a Bayesian least squares method in a four-dimensional inversion. Simulated CH4 concentrations with the posterior emission inventory achieve much better correlations with the measurements (R2 = 0.7) than using the prior inventory (U.S. Environmental Protection Agency's National Emission Inventory 2005, R2 = 0.5). The emission estimates for CH4 in the posterior, 46.3 ± 9.2 Mg CH4/h, are consistent with published observation-based estimates. Changes in the spatial distribution of CH4 emissions in the SoCAB between the prior and posterior inventories are discussed. Missing or underestimated emissions from dairies, the oil/gas system, and landfills in the SoCAB seem to explain the differences between the prior and posterior inventories. We estimate that dairies contributed 5.9 ± 1.7 Mg CH4/h and the two sectors of oil and gas industries (production and downstream) and landfills together contributed 39.6 ± 8.1 Mg CH4/h in the SoCAB.","container-title":"Journal of Geophysical Research: Atmospheres","DOI":"10.1002/2014JD023002","ISSN":"2169-8996","issue":"13","language":"en","note":"_eprint: https://onlinelibrary.wiley.com/doi/pdf/10.1002/2014JD023002","page":"6698-6711","source":"Wiley Online Library","title":"Top-down estimate of methane emissions in California using a mesoscale inverse modeling technique: The South Coast Air Basin","title-short":"Top-down estimate of methane emissions in California using a mesoscale inverse modeling technique","volume":"120","author":[{"family":"Cui","given":"Yu Yan"},{"family":"Brioude","given":"Jerome"},{"family":"McKeen","given":"Stuart A."},{"family":"Angevine","given":"Wayne M."},{"family":"Kim","given":"Si-Wan"},{"family":"Frost","given":"Gregory J."},{"family":"Ahmadov","given":"Ravan"},{"family":"Peischl","given":"Jeff"},{"family":"Bousserez","given":"Nicolas"},{"family":"Liu","given":"Zhen"},{"family":"Ryerson","given":"Thomas B."},{"family":"Wofsy","given":"Steve C."},{"family":"Santoni","given":"Gregory W."},{"family":"Kort","given":"Eric A."},{"family":"Fischer","given":"Marc L."},{"family":"Trainer","given":"Michael"}],"issued":{"date-parts":[["2015"]]}}},{"id":324,"uris":["http://zotero.org/users/9726796/items/92XM8CBA"],"itemData":{"id":324,"type":"article-journal","abstract":"We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L."}],"issued":{"date-parts":[["2016"]]}}},{"id":327,"uris":["http://zotero.org/users/9726796/items/36LEI9ZS"],"itemData":{"id":327,"type":"article-journal","abstract":"Regional methane emissions monitoring is rapidly expanding with increased coverage of surface, airborne, and satellite instruments. We pilot a multitiered observing system in the Los Angeles Basin. We combine surface methane measurements from the Los Angeles Megacities Carbon Project, mountaintop retrievals from the CLARS-FTS instrument, and space-based XCH4 retrievals from the TROPOMI instrument into a single monitoring framework. We simulate these observations using a high-resolution tracer transport model. Using inverse methods, we compare the sensitivity of each observing system component to various emissions sources. Combining multiple observing system into one framework allows for increased spatial and temporal sensitivity to methane emissions. We find a close correspondence between these inverse flux trends and independent airborne AVIRIS-NG methane plume trends over a large landfill in the Los Angeles Basin. These results show that multitiered observing systems can reveal insights about sub-basin scale methane emissions, which can be used to drive decision support.","container-title":"Geophysical Research Letters","DOI":"10.1029/2020GL087869","ISSN":"1944-8007","issue":"7","language":"en","note":"_eprint: https://onlinelibrary.wiley.com/doi/pdf/10.1029/2020GL087869","page":"e2020GL087869","source":"Wiley Online Library","title":"Synthesis of Methane Observations Across Scales: Strategies for Deploying a Multitiered Observing Network","title-short":"Synthesis of Methane Observations Across Scales","volume":"47","author":[{"family":"Cusworth","given":"Daniel H."},{"family":"Duren","given":"Riley M."},{"family":"Yadav","given":"Vineet"},{"family":"Thorpe","given":"Andrew K."},{"family":"Verhulst","given":"Kristal"},{"family":"Sander","given":"Stanley"},{"family":"Hopkins","given":"Francesca"},{"family":"Rafiq","given":"Talha"},{"family":"Miller","given":"Charles E."}],"issued":{"date-parts":[["2020"]]}}},{"id":333,"uris":["http://zotero.org/users/9726796/items/MG6GGA8T"],"itemData":{"id":333,"type":"article-journal","abstract":"Cities are greenhouse gas emission hot spots, making them targets for emission reduction policies. Effective emission reduction policies must be supported by accurate and transparent emissions accounting. Top-down approaches to emissions estimation, based on atmospheric greenhouse gas measurements, are an important and complementary tool to assess, improve, and update the emission inventories on which policy decisions are based and assessed. In this study, we present results from 9 research flights measuring CO2 and CH4 around New York City during the nongrowing seasons of 2018–2020. We used an ensemble of dispersion model runs in a Bayesian inverse modeling framework to derive campaign-average posterior emission estimates for the New York–Newark, NJ, urban area of (125 ± 39) kmol CO2 s–1 and (0.62 ± 0.19) kmol CH4 s–1 (reported as mean ± 1σ variability across the nine flights). We also derived emission estimates of (45 ± 18) kmol CO2 s–1 and (0.20 ± 0.07) kmol CH4 s–1 for the 5 boroughs of New York City. These emission rates, among the first top-down estimates for New York City, are consistent with inventory estimates for CO2 but are 2.4 times larger than the gridded EPA CH4 inventory, consistent with previous work suggesting CH4 emissions from cities throughout the northeast United States are currently underestimated.","container-title":"Elementa: Science of the Anthropocene","DOI":"10.1525/elementa.2021.00082","ISSN":"2325-1026","issue":"1","journalAbbreviation":"Elementa: Science of the Anthropocene","page":"00082","source":"Silverchair","title":"New York City greenhouse gas emissions estimated with inverse modeling of aircraft measurements","volume":"10","author":[{"family":"Pitt","given":"Joseph R."},{"family":"Lopez-Coto","given":"Israel"},{"family":"Hajny","given":"Kristian D."},{"family":"Tomlin","given":"Jay"},{"family":"Kaeser","given":"Robert"},{"family":"Jayarathne","given":"Thilina"},{"family":"Stirm","given":"Brian H."},{"family":"Floerchinger","given":"Cody R."},{"family":"Loughner","given":"Christopher P."},{"family":"Gately","given":"Conor K."},{"family":"Hutyra","given":"Lucy R."},{"family":"Gurney","given":"Kevin R."},{"family":"Roest","given":"Geoffrey S."},{"family":"Liang","given":"Jianming"},{"family":"Gourdji","given":"Sharon"},{"family":"Karion","given":"Anna"},{"family":"Whetstone","given":"James R."},{"family":"Shepson","given":"Paul B."}],"issued":{"date-parts":[["2022",1,19]]}}},{"id":310,"uris":["http://zotero.org/users/9726796/items/B4B6BDKD"],"itemData":{"id":310,"type":"article-journal","abstract":"We combine sustained observations from a network of atmospheric monitoring stations with inverse modeling to uniquely obtain spatiotemporal (3-km, 4-day) estimates of methane emissions from the Los Angeles megacity and the broader South Coast Air Basin for 2015–2016. Our inversions use customized and validated high-fidelity meteorological output from Weather Research Forecasting and Stochastic Time-Inverted Lagrangian model for South Coast Air Basin and innovatively employ a model resolution matrix-based metric to disentangle the spatiotemporal information content of observations as manifested through estimated fluxes. We partially track and constrain fluxes from the Aliso Canyon natural gas leak and detect closure of the Puente Hills landfill, with no prior information. Our annually aggregated fluxes and their uncertainty excluding the Aliso Canyon leak period lie within the uncertainty bounds of the fluxes reported by the previous studies. Spatially, major sources of CH4 emissions in the basin were correlated with CH4-emitting infrastructure. Temporally, our findings show large seasonal variations in CH4 fluxes with significantly higher fluxes in winter in comparison to summer months, which is consistent with natural gas demand and anticorrelated with air temperature. Overall, this is the first study that utilizes inversions to detect both enhancement (Aliso Canyon leak) and reduction (Puente Hills) in CH4 fluxes due to the unintended events and policy decisions and thereby demonstrates the utility of inverse modeling for identifying variations in fluxes at fine spatiotemporal resolution.","container-title":"Journal of Geophysical Research: Atmospheres","DOI":"10.1029/2018JD030062","ISSN":"2169-8996","issue":"9","language":"en","note":"_eprint: https://onlinelibrary.wiley.com/doi/pdf/10.1029/2018JD030062","page":"5131-5148","source":"Wiley Online Library","title":"Spatio-temporally Resolved Methane Fluxes From the Los Angeles Megacity","volume":"124","author":[{"family":"Yadav","given":"Vineet"},{"family":"Duren","given":"Riley"},{"family":"Mueller","given":"Kim"},{"family":"Verhulst","given":"Kristal R."},{"family":"Nehrkorn","given":"Thomas"},{"family":"Kim","given":"Jooil"},{"family":"Weiss","given":"Ray F."},{"family":"Keeling","given":"Ralph"},{"family":"Sander","given":"Stanley"},{"family":"Fischer","given":"Marc L."},{"family":"Newman","given":"Sally"},{"family":"Falk","given":"Matthias"},{"family":"Kuwayama","given":"Toshihiro"},{"family":"Hopkins","given":"Francesca"},{"family":"Rafiq","given":"Talha"},{"family":"Whetstone","given":"James"},{"family":"Miller","given":"Charles"}],"issued":{"date-parts":[["2019"]]}}},{"id":460,"uris":["http://zotero.org/users/9726796/items/GGGK2FHN"],"itemData":{"id":460,"type":"article-journal","abstract":"The Los Angeles (LA) basin was responsible for approximately 20% of California’s methane emissions in 2016. Hence, curtailment of these emissions is required to meet California’s greenhouse gas emissions reduction targets. However, effective mitigation remains challenging in the presence of diverse methane sources like oil and gas production fields, refineries, landfills, wastewater treatment facilities, and natural gas infrastructure. In this study, we study the temporal variability in the surface concentrations from February 2015 to April 2022 to detect a declining trend in methane emissions. We quantify the reduction due to this declining trend through inverse modeling and show that methane emissions in the LA basin have declined by 15 Gg, or </w:instrText>
      </w:r>
      <w:r w:rsidR="006751FA">
        <w:rPr>
          <w:rFonts w:ascii="Cambria Math" w:hAnsi="Cambria Math" w:cs="Cambria Math"/>
        </w:rPr>
        <w:instrText>∼</w:instrText>
      </w:r>
      <w:r w:rsidR="006751FA">
        <w:instrText xml:space="preserve">7% over five years from January 2015 to May 2020.","container-title":"Environmental Research Letters","DOI":"10.1088/1748-9326/acb6a9","ISSN":"1748-9326","issue":"3","journalAbbreviation":"Environ. Res. Lett.","language":"en","note":"publisher: IOP Publishing","page":"034004","source":"Institute of Physics","title":"A declining trend of methane emissions in the Los Angeles basin from 2015 to 2020","volume":"18","author":[{"family":"Yadav","given":"Vineet"},{"family":"Verhulst","given":"Kristal"},{"family":"Duren","given":"Riley"},{"family":"Thorpe","given":"Andrew"},{"family":"Kim","given":"Jooil"},{"family":"Keeling","given":"Ralph"},{"family":"Weiss","given":"Ray"},{"family":"Cusworth","given":"Dan"},{"family":"Mountain","given":"Marikate"},{"family":"Miller","given":"Charles"},{"family":"Whetstone","given":"James"}],"issued":{"date-parts":[["2023",2]]}}}],"schema":"https://github.com/citation-style-language/schema/raw/master/csl-citation.json"} </w:instrText>
      </w:r>
      <w:r w:rsidR="009802AF">
        <w:fldChar w:fldCharType="separate"/>
      </w:r>
      <w:r w:rsidR="006751FA">
        <w:rPr>
          <w:noProof/>
        </w:rPr>
        <w:t>(Cui et al., 2015; Jeong et al., 2016; Cusworth et al., 2020; Pitt et al., 2022; Yadav et al., 2019, 2023)</w:t>
      </w:r>
      <w:r w:rsidR="009802AF">
        <w:fldChar w:fldCharType="end"/>
      </w:r>
      <w:r w:rsidR="004D27D1">
        <w:t xml:space="preserve">. </w:t>
      </w:r>
      <w:proofErr w:type="spellStart"/>
      <w:r w:rsidR="00D9347F">
        <w:t>Kuwayama</w:t>
      </w:r>
      <w:proofErr w:type="spellEnd"/>
      <w:r w:rsidR="00D9347F">
        <w:t xml:space="preserve"> et al. </w:t>
      </w:r>
      <w:r w:rsidR="006751FA">
        <w:fldChar w:fldCharType="begin"/>
      </w:r>
      <w:r w:rsidR="006751FA">
        <w:instrText xml:space="preserve"> ADDIN ZOTERO_ITEM CSL_CITATION {"citationID":"a55iKdt8","properties":{"formattedCitation":"(2019)","plainCitation":"(2019)","noteIndex":0},"citationItems":[{"id":462,"uris":["http://zotero.org/users/9726796/items/HZEW8S78"],"itemData":{"id":462,"type":"article-journal","abstract":"Rapid increase in atmospheric methane (CH4) mixing ratios over the past century is attributable to the intensification of human activities. Information on spatially explicit source contributions is needed to develop efficient and cost-effective CH4 emission reduction and mitigation strategies to addresses near-term climate change. This study collected long-term ambient CH4 measurements at Mount Wilson Observatory (MWO) in Los Angeles, California, to estimate the annual CH4 emissions from the portion of Los Angeles County that is within the South Coast Air Basin (SCLA). The measurement-based CH4 emission estimates for SCLA ranged from 3.95 to 4.89 million metric tons (MMT) carbon dioxide equivalent (CO2e) per year between 2012 and 2016. Source apportionment of CH4, CO, CO2, and volatile organic compounds (VOCs) measurements were used to evaluate source categories that contributed to ambient CH4 mixing ratio enhancements (ΔCH4) at SCLA between 2014 and 2016. Results suggested ΔCH4 contributions of 56-79% from natural gas sources, 7-31% from landfills, and 4-15% from transportation sources. The SCLA-specific CH4 emission estimate made using a research grade gridded CH4 emission inventory suggested contributions of 47% from natural gas sources and 50% from landfills. Subsequent airborne measurements determined that CH4 emissions from two major CH4 sources in SCLA were significantly smaller in magnitude than previously thought. This study highlights the importance of studying the variabilities of CH4 emissions across California for policy makers and stakeholders alike.","container-title":"Environmental Science &amp; Technology","DOI":"10.1021/acs.est.8b02307","ISSN":"1520-5851","issue":"6","journalAbbreviation":"Environ Sci Technol","language":"eng","note":"PMID: 30821440","page":"2961-2970","source":"PubMed","title":"Source Apportionment of Ambient Methane Enhancements in Los Angeles, California, To Evaluate Emission Inventory Estimates","volume":"53","author":[{"family":"Kuwayama","given":"Toshihiro"},{"family":"Charrier-Klobas","given":"Jessica G."},{"family":"Chen","given":"Yanju"},{"family":"Vizenor","given":"Nicholas M."},{"family":"Blake","given":"Donald R."},{"family":"Pongetti","given":"Thomas"},{"family":"Conley","given":"Stephen A."},{"family":"Sander","given":"Stanley P."},{"family":"Croes","given":"Bart"},{"family":"Herner","given":"Jorn D."}],"issued":{"date-parts":[["2019",3,19]]}},"label":"page","suppress-author":true}],"schema":"https://github.com/citation-style-language/schema/raw/master/csl-citation.json"} </w:instrText>
      </w:r>
      <w:r w:rsidR="006751FA">
        <w:fldChar w:fldCharType="separate"/>
      </w:r>
      <w:r w:rsidR="006751FA">
        <w:rPr>
          <w:noProof/>
        </w:rPr>
        <w:t>(2019)</w:t>
      </w:r>
      <w:r w:rsidR="006751FA">
        <w:fldChar w:fldCharType="end"/>
      </w:r>
      <w:r w:rsidR="00D9347F">
        <w:t xml:space="preserve"> use</w:t>
      </w:r>
      <w:r w:rsidR="003349F3">
        <w:t>d</w:t>
      </w:r>
      <w:r w:rsidR="00D9347F">
        <w:t xml:space="preserve"> a mass balance approach</w:t>
      </w:r>
      <w:r w:rsidR="00C76E63">
        <w:t>, while</w:t>
      </w:r>
      <w:r w:rsidR="00D9347F">
        <w:t xml:space="preserve"> </w:t>
      </w:r>
      <w:r w:rsidR="00C76E63">
        <w:t xml:space="preserve">others </w:t>
      </w:r>
      <w:r w:rsidR="004D27D1">
        <w:t>use</w:t>
      </w:r>
      <w:r w:rsidR="003349F3">
        <w:t>d</w:t>
      </w:r>
      <w:r w:rsidR="004D27D1">
        <w:t xml:space="preserve"> observed methane to </w:t>
      </w:r>
      <w:r w:rsidR="00E66000">
        <w:t>CO</w:t>
      </w:r>
      <w:r w:rsidR="00E66000">
        <w:rPr>
          <w:vertAlign w:val="subscript"/>
        </w:rPr>
        <w:t>2</w:t>
      </w:r>
      <w:r w:rsidR="004D27D1">
        <w:t xml:space="preserve"> or </w:t>
      </w:r>
      <w:r w:rsidR="00E66000">
        <w:t>CO</w:t>
      </w:r>
      <w:r w:rsidR="00E547A6">
        <w:t xml:space="preserve"> ratios</w:t>
      </w:r>
      <w:r w:rsidR="004D27D1">
        <w:t xml:space="preserve"> together with bottom-up inventories of </w:t>
      </w:r>
      <w:r w:rsidR="00D9347F">
        <w:t>these gases</w:t>
      </w:r>
      <w:r w:rsidR="006751FA">
        <w:t xml:space="preserve"> </w:t>
      </w:r>
      <w:r w:rsidR="006751FA">
        <w:fldChar w:fldCharType="begin"/>
      </w:r>
      <w:r w:rsidR="006751FA">
        <w:instrText xml:space="preserve"> ADDIN ZOTERO_ITEM CSL_CITATION {"citationID":"Yi0C3kln","properties":{"formattedCitation":"(Wong et al., 2015; Wunch et al., 2016; Plant et al., 2019)","plainCitation":"(Wong et al., 2015; Wunch et al., 2016; Plant et al., 2019)","noteIndex":0},"citationItems":[{"id":464,"uris":["http://zotero.org/users/9726796/items/AW2UFF43"],"itemData":{"id":464,"type":"article-journal","abstract":"The Los Angeles megacity, which is home to more than 40% of the population in California, is the second largest megacity in the United States and an intense source of anthropogenic greenhouse gases (GHGs). Quantifying GHG emissions from the megacity and monitoring their spatiotemporal trends are essential to be able to understand the effectiveness of emission control policies. Here we measure carbon dioxide (CO2) and methane (CH4) across the Los Angeles megacity using a novel approach – ground-based remote sensing from a mountaintop site. A Fourier transform spectrometer (FTS) with agile pointing optics, located on Mount Wilson at 1.67 km above sea level, measures reflected near-infrared sunlight from 29 different surface targets on Mount Wilson and in the Los Angeles megacity to retrieve the slant column abundances of CO2, CH4 and other trace gases above and below Mount Wilson. This technique provides persistent space- and time-resolved observations of path-averaged dry-air GHG concentrations, XGHG, in the Los Angeles megacity and simulates observations from a geostationary satellite. In this study, we combined high-sensitivity measurements from the FTS and the panorama from Mount Wilson to characterize anthropogenic CH4 emissions in the megacity using tracer–tracer correlations. During the period between September 2011 and October 2013, the observed XCH4 : XCO2 excess ratio, assigned to anthropogenic activities, varied from 5.4 to 7.3 ppb CH4 (ppm CO2)&amp;minus;1, with an average of 6.4 ± 0.5 ppb CH4 (ppm CO2)&amp;minus;1 compared to the value of 4.6 ± 0.9 ppb CH4 (ppm CO2)&amp;minus;1 expected from the California Air Resources Board (CARB) bottom-up emission inventory. Persistent elevated XCH4 : XCO2 excess ratios were observed in Pasadena and in the eastern Los Angeles megacity. Using the FTS observations on Mount Wilson and the bottom-up CO2 emission inventory, we derived a top-down CH4 emission of 0.39 ± 0.06 Tg CH4 year−1 in the Los Angeles megacity. This is 18–61% larger than the state government's bottom-up CH4 emission inventory and consistent with previous studies.","container-title":"Atmospheric Chemistry and Physics","DOI":"10.5194/acp-15-241-2015","ISSN":"1680-7316","issue":"1","language":"English","note":"publisher: Copernicus GmbH","page":"241-252","source":"Copernicus Online Journals","title":"Mapping CH&lt;sub&gt;4&lt;/sub&gt; : CO&lt;sub&gt;2&lt;/sub&gt; ratios in Los Angeles with CLARS-FTS from Mount Wilson, California","title-short":"Mapping CH&lt;sub&gt;4&lt;/sub&gt;","volume":"15","author":[{"family":"Wong","given":"K. W."},{"family":"Fu","given":"D."},{"family":"Pongetti","given":"T. J."},{"family":"Newman","given":"S."},{"family":"Kort","given":"E. A."},{"family":"Duren","given":"R."},{"family":"Hsu","given":"Y.-K."},{"family":"Miller","given":"C. E."},{"family":"Yung","given":"Y. L."},{"family":"Sander","given":"S. P."}],"issued":{"date-parts":[["2015",1,12]]}}},{"id":318,"uris":["http://zotero.org/users/9726796/items/MI78GIG4"],"itemData":{"id":318,"type":"article-journal","abstract":"Methane emissions inventories for Southern California’s South Coast Air Basin (SoCAB) have underestimated emissions from atmospheric measurements. To provide insight into the sources of the discrepancy, we analyze records of atmospheric trace gas total column abundances in the SoCAB starting in the late 1980s to produce annual estimates of the ethane emissions from 1989 to 2015 and methane emissions from 2007 to 2015. The ﬁrst decade of measurements shows a rapid decline in ethane emissions coincident with decreasing natural gas and crude oil production in the basin. Between 2010 and 2015, however, ethane emissions have grown gradually from about 13 ± 5 to about 23 ± 3 Gg yr−1, despite the steady production of natural gas and oil over that time period. The methane emissions record begins with 1 year of measurements in 2007 and continuous measurements from 2011 to 2016 and shows little trend over time, with an average emission rate of 413 ± 86 Gg yr−1. Since 2012, ethane to methane ratios in the natural gas withdrawn from a storage facility within the SoCAB have been increasing by 0.62 ± 0.05 % yr−1, consistent with the ratios measured in the delivered gas. Our atmospheric measurements also show an increase in these ratios but with a slope of 0.36 ± 0.08 % yr−1, or 58 ± 13 % of the slope calculated from the withdrawn gas. From this, we infer that more than half of the excess methane in the SoCAB between 2012 and 2015 is attributable to losses from the natural gas infrastructure.","container-title":"Atmospheric Chemistry and Physics","DOI":"10.5194/acp-16-14091-2016","ISSN":"1680-7324","issue":"22","journalAbbreviation":"Atmos. Chem. Phys.","language":"en","page":"14091-14105","source":"DOI.org (Crossref)","title":"Quantifying the loss of processed natural gas within California's South Coast Air Basin using long-term measurements of ethane and methane","volume":"16","author":[{"family":"Wunch","given":"Debra"},{"family":"Toon","given":"Geoffrey C."},{"family":"Hedelius","given":"Jacob K."},{"family":"Vizenor","given":"Nicholas"},{"family":"Roehl","given":"Coleen M."},{"family":"Saad","given":"Katherine M."},{"family":"Blavier","given":"Jean-François L."},{"family":"Blake","given":"Donald R."},{"family":"Wennberg","given":"Paul O."}],"issued":{"date-parts":[["2016",11,15]]}}},{"id":372,"uris":["http://zotero.org/users/9726796/items/JD74NYWQ"],"itemData":{"id":372,"type":"article-journal","abstract":"Urban emissions remain an underexamined part of the methane budget. Here we present and interpret aircraft observations of six old and leak-prone major cities along the East Coast of the United States. We use direct observations of methane (CH4), carbon dioxide (CO2), carbon monoxide (CO), ethane (C2H6), and their correlations to quantify CH4 emissions and attribute to natural gas. We find the five largest cities emit 0.85 (0.63, 1.12) Tg CH4/year, of which 0.75 (0.49, 1.10) Tg CH4/year is attributed to natural gas. Our estimates, which include all thermogenic methane sources including end use, are more than twice that reported in the most recent gridded EPA inventory, which does not include end-use emissions. These results highlight that current urban inventory estimates of natural gas emissions are substantially low, either due to underestimates of leakage, lack of inclusion of end-use emissions, or some combination thereof.","container-title":"Geophysical Research Letters","DOI":"10.1029/2019GL082635","ISSN":"1944-8007","issue":"14","language":"en","note":"_eprint: https://onlinelibrary.wiley.com/doi/pdf/10.1029/2019GL082635","page":"8500-8507","source":"Wiley Online Library","title":"Large Fugitive Methane Emissions From Urban Centers Along the U.S. East Coast","volume":"46","author":[{"family":"Plant","given":"Genevieve"},{"family":"Kort","given":"Eric A."},{"family":"Floerchinger","given":"Cody"},{"family":"Gvakharia","given":"Alexander"},{"family":"Vimont","given":"Isaac"},{"family":"Sweeney","given":"Colm"}],"issued":{"date-parts":[["2019"]]}}}],"schema":"https://github.com/citation-style-language/schema/raw/master/csl-citation.json"} </w:instrText>
      </w:r>
      <w:r w:rsidR="006751FA">
        <w:fldChar w:fldCharType="separate"/>
      </w:r>
      <w:r w:rsidR="006751FA">
        <w:rPr>
          <w:noProof/>
        </w:rPr>
        <w:t>(Wong et al., 2015; Wunch et al., 2016; Plant et al., 2019)</w:t>
      </w:r>
      <w:r w:rsidR="006751FA">
        <w:fldChar w:fldCharType="end"/>
      </w:r>
      <w:r w:rsidR="004D27D1">
        <w:t>.</w:t>
      </w:r>
      <w:r w:rsidR="005B2E1E">
        <w:t xml:space="preserve"> Plant et al. </w:t>
      </w:r>
      <w:r w:rsidR="006751FA">
        <w:fldChar w:fldCharType="begin"/>
      </w:r>
      <w:r w:rsidR="006751FA">
        <w:instrText xml:space="preserve"> ADDIN ZOTERO_ITEM CSL_CITATION {"citationID":"Hoa7imYv","properties":{"formattedCitation":"(2022)","plainCitation":"(2022)","noteIndex":0},"citationItems":[{"id":454,"uris":["http://zotero.org/users/9726796/items/HK9DS65T"],"itemData":{"id":454,"type":"article-journal","abstract":"Anthropogenic methane emissions from urban centers are important and addressable, yet remain poorly characterized, and the representativeness of studies from individual cities is unknown. A satellite-based approach provides a pathway to tackle this challenge on a national or global scale. Here we present a space-based method that uses the simultaneous, daily observation of methane and carbon monoxide from the TROPOMI satellite to estimate urban methane emissions. We assess and validate the method and demonstrate that using these simultaneous observations enables robust assessment of methane emissions from urban centers without relying on atmospheric transport models. Initial assessments with this approach in eight United States cities suggest emission inventory underestimates previously discovered in older East Coast cities are more broadly representative, with aggregated emissions totaling 1.47 (0.56, 3.19, 95% confidence interval) Tg CH4/year, compared to the Environmental Protection Agency estimate of 0.52 Tg CH4/year. We show this data driven approach provides a pathway to study urban methane emissions across the globe and track how emissions respond if urban mitigation measures are implemented by investigating three additional megacities outside the United States.","container-title":"Remote Sensing of Environment","DOI":"10.1016/j.rse.2021.112756","ISSN":"0034-4257","journalAbbreviation":"Remote Sensing of Environment","language":"en","page":"112756","source":"ScienceDirect","title":"Evaluating urban methane emissions from space using TROPOMI methane and carbon monoxide observations","volume":"268","author":[{"family":"Plant","given":"Genevieve"},{"family":"Kort","given":"Eric A."},{"family":"Murray","given":"Lee T."},{"family":"Maasakkers","given":"Joannes D."},{"family":"Aben","given":"Ilse"}],"issued":{"date-parts":[["2022",1,1]]}},"label":"page","suppress-author":true}],"schema":"https://github.com/citation-style-language/schema/raw/master/csl-citation.json"} </w:instrText>
      </w:r>
      <w:r w:rsidR="006751FA">
        <w:fldChar w:fldCharType="separate"/>
      </w:r>
      <w:r w:rsidR="006751FA">
        <w:rPr>
          <w:noProof/>
        </w:rPr>
        <w:t>(2022)</w:t>
      </w:r>
      <w:r w:rsidR="006751FA">
        <w:fldChar w:fldCharType="end"/>
      </w:r>
      <w:r w:rsidR="005B2E1E">
        <w:t xml:space="preserve"> used the same approach with TROPOMI methane to CO emissions.</w:t>
      </w:r>
      <w:r w:rsidR="00231835">
        <w:t xml:space="preserve"> </w:t>
      </w:r>
    </w:p>
    <w:p w14:paraId="6202446F" w14:textId="77777777" w:rsidR="00E92B32" w:rsidRDefault="00E92B32" w:rsidP="00D941F0"/>
    <w:p w14:paraId="2DDA4521" w14:textId="7BEFAC06" w:rsidR="003349F3" w:rsidRDefault="001D705A" w:rsidP="00D941F0">
      <w:r>
        <w:t>W</w:t>
      </w:r>
      <w:r w:rsidR="00D9347F">
        <w:t xml:space="preserve">e find </w:t>
      </w:r>
      <w:r>
        <w:t xml:space="preserve">in general </w:t>
      </w:r>
      <w:r w:rsidR="00D9347F" w:rsidRPr="00685E57">
        <w:rPr>
          <w:color w:val="000000" w:themeColor="text1"/>
        </w:rPr>
        <w:t xml:space="preserve">lower but statistically </w:t>
      </w:r>
      <w:r w:rsidR="004E2C54" w:rsidRPr="00685E57">
        <w:rPr>
          <w:color w:val="000000" w:themeColor="text1"/>
        </w:rPr>
        <w:t xml:space="preserve">consistent </w:t>
      </w:r>
      <w:r w:rsidR="00D9347F" w:rsidRPr="00685E57">
        <w:rPr>
          <w:color w:val="000000" w:themeColor="text1"/>
        </w:rPr>
        <w:t xml:space="preserve">emissions relative </w:t>
      </w:r>
      <w:r w:rsidR="00D9347F">
        <w:t>to these studie</w:t>
      </w:r>
      <w:r w:rsidR="004E2C54">
        <w:t>s</w:t>
      </w:r>
      <w:r w:rsidR="00A05EC0">
        <w:t xml:space="preserve">. Our smaller estimates </w:t>
      </w:r>
      <w:r w:rsidR="00D9347F">
        <w:t xml:space="preserve">likely result from our restrictive definition of urban area. </w:t>
      </w:r>
      <w:r w:rsidR="00E66000">
        <w:t>Th</w:t>
      </w:r>
      <w:r w:rsidR="00D9347F">
        <w:t>e only study that use</w:t>
      </w:r>
      <w:r w:rsidR="00E66000">
        <w:t>d</w:t>
      </w:r>
      <w:r w:rsidR="00D9347F">
        <w:t xml:space="preserve"> aircraft data to </w:t>
      </w:r>
      <w:r w:rsidR="006D7F6A">
        <w:t>estimate</w:t>
      </w:r>
      <w:r w:rsidR="00D9347F">
        <w:t xml:space="preserve"> emissions within a U.S. Census Urban Area</w:t>
      </w:r>
      <w:r w:rsidR="00E66000">
        <w:t xml:space="preserve"> </w:t>
      </w:r>
      <w:r w:rsidR="003349F3">
        <w:t>found</w:t>
      </w:r>
      <w:r w:rsidR="00D9347F">
        <w:t xml:space="preserve"> 314 ± 96 Gg a</w:t>
      </w:r>
      <w:r w:rsidR="00D9347F">
        <w:rPr>
          <w:vertAlign w:val="superscript"/>
        </w:rPr>
        <w:t>-1</w:t>
      </w:r>
      <w:r w:rsidR="00D9347F">
        <w:t xml:space="preserve"> in New York City</w:t>
      </w:r>
      <w:r>
        <w:t xml:space="preserve"> </w:t>
      </w:r>
      <w:r w:rsidR="006751FA">
        <w:fldChar w:fldCharType="begin"/>
      </w:r>
      <w:r w:rsidR="006751FA">
        <w:instrText xml:space="preserve"> ADDIN ZOTERO_ITEM CSL_CITATION {"citationID":"C1nVDx9W","properties":{"formattedCitation":"(Pitt et al., 2022)","plainCitation":"(Pitt et al., 2022)","noteIndex":0},"citationItems":[{"id":333,"uris":["http://zotero.org/users/9726796/items/MG6GGA8T"],"itemData":{"id":333,"type":"article-journal","abstract":"Cities are greenhouse gas emission hot spots, making them targets for emission reduction policies. Effective emission reduction policies must be supported by accurate and transparent emissions accounting. Top-down approaches to emissions estimation, based on atmospheric greenhouse gas measurements, are an important and complementary tool to assess, improve, and update the emission inventories on which policy decisions are based and assessed. In this study, we present results from 9 research flights measuring CO2 and CH4 around New York City during the nongrowing seasons of 2018–2020. We used an ensemble of dispersion model runs in a Bayesian inverse modeling framework to derive campaign-average posterior emission estimates for the New York–Newark, NJ, urban area of (125 ± 39) kmol CO2 s–1 and (0.62 ± 0.19) kmol CH4 s–1 (reported as mean ± 1σ variability across the nine flights). We also derived emission estimates of (45 ± 18) kmol CO2 s–1 and (0.20 ± 0.07) kmol CH4 s–1 for the 5 boroughs of New York City. These emission rates, among the first top-down estimates for New York City, are consistent with inventory estimates for CO2 but are 2.4 times larger than the gridded EPA CH4 inventory, consistent with previous work suggesting CH4 emissions from cities throughout the northeast United States are currently underestimated.","container-title":"Elementa: Science of the Anthropocene","DOI":"10.1525/elementa.2021.00082","ISSN":"2325-1026","issue":"1","journalAbbreviation":"Elementa: Science of the Anthropocene","page":"00082","source":"Silverchair","title":"New York City greenhouse gas emissions estimated with inverse modeling of aircraft measurements","volume":"10","author":[{"family":"Pitt","given":"Joseph R."},{"family":"Lopez-Coto","given":"Israel"},{"family":"Hajny","given":"Kristian D."},{"family":"Tomlin","given":"Jay"},{"family":"Kaeser","given":"Robert"},{"family":"Jayarathne","given":"Thilina"},{"family":"Stirm","given":"Brian H."},{"family":"Floerchinger","given":"Cody R."},{"family":"Loughner","given":"Christopher P."},{"family":"Gately","given":"Conor K."},{"family":"Hutyra","given":"Lucy R."},{"family":"Gurney","given":"Kevin R."},{"family":"Roest","given":"Geoffrey S."},{"family":"Liang","given":"Jianming"},{"family":"Gourdji","given":"Sharon"},{"family":"Karion","given":"Anna"},{"family":"Whetstone","given":"James R."},{"family":"Shepson","given":"Paul B."}],"issued":{"date-parts":[["2022",1,19]]}},"label":"page"}],"schema":"https://github.com/citation-style-language/schema/raw/master/csl-citation.json"} </w:instrText>
      </w:r>
      <w:r w:rsidR="006751FA">
        <w:fldChar w:fldCharType="separate"/>
      </w:r>
      <w:r w:rsidR="006751FA">
        <w:rPr>
          <w:noProof/>
        </w:rPr>
        <w:t>(Pitt et al., 2022)</w:t>
      </w:r>
      <w:r w:rsidR="006751FA">
        <w:fldChar w:fldCharType="end"/>
      </w:r>
      <w:r w:rsidR="00D9347F">
        <w:t xml:space="preserve">, </w:t>
      </w:r>
      <w:r w:rsidR="00E66000">
        <w:t>which is very similar to our estimate of</w:t>
      </w:r>
      <w:r w:rsidR="00D9347F">
        <w:t xml:space="preserve"> 309 (241 </w:t>
      </w:r>
      <w:r w:rsidR="00602BBE">
        <w:t>-</w:t>
      </w:r>
      <w:r w:rsidR="00D9347F">
        <w:t xml:space="preserve"> 417) Gg a</w:t>
      </w:r>
      <w:r w:rsidR="00D9347F">
        <w:rPr>
          <w:vertAlign w:val="superscript"/>
        </w:rPr>
        <w:t>-1</w:t>
      </w:r>
      <w:r w:rsidR="00E66000">
        <w:t>.</w:t>
      </w:r>
      <w:r w:rsidR="00D9347F">
        <w:t xml:space="preserve"> Plant et al. </w:t>
      </w:r>
      <w:r w:rsidR="006751FA">
        <w:fldChar w:fldCharType="begin"/>
      </w:r>
      <w:r w:rsidR="006751FA">
        <w:instrText xml:space="preserve"> ADDIN ZOTERO_ITEM CSL_CITATION {"citationID":"sCIOnKlU","properties":{"formattedCitation":"(2022)","plainCitation":"(2022)","noteIndex":0},"citationItems":[{"id":454,"uris":["http://zotero.org/users/9726796/items/HK9DS65T"],"itemData":{"id":454,"type":"article-journal","abstract":"Anthropogenic methane emissions from urban centers are important and addressable, yet remain poorly characterized, and the representativeness of studies from individual cities is unknown. A satellite-based approach provides a pathway to tackle this challenge on a national or global scale. Here we present a space-based method that uses the simultaneous, daily observation of methane and carbon monoxide from the TROPOMI satellite to estimate urban methane emissions. We assess and validate the method and demonstrate that using these simultaneous observations enables robust assessment of methane emissions from urban centers without relying on atmospheric transport models. Initial assessments with this approach in eight United States cities suggest emission inventory underestimates previously discovered in older East Coast cities are more broadly representative, with aggregated emissions totaling 1.47 (0.56, 3.19, 95% confidence interval) Tg CH4/year, compared to the Environmental Protection Agency estimate of 0.52 Tg CH4/year. We show this data driven approach provides a pathway to study urban methane emissions across the globe and track how emissions respond if urban mitigation measures are implemented by investigating three additional megacities outside the United States.","container-title":"Remote Sensing of Environment","DOI":"10.1016/j.rse.2021.112756","ISSN":"0034-4257","journalAbbreviation":"Remote Sensing of Environment","language":"en","page":"112756","source":"ScienceDirect","title":"Evaluating urban methane emissions from space using TROPOMI methane and carbon monoxide observations","volume":"268","author":[{"family":"Plant","given":"Genevieve"},{"family":"Kort","given":"Eric A."},{"family":"Murray","given":"Lee T."},{"family":"Maasakkers","given":"Joannes D."},{"family":"Aben","given":"Ilse"}],"issued":{"date-parts":[["2022",1,1]]}},"label":"page","suppress-author":true}],"schema":"https://github.com/citation-style-language/schema/raw/master/csl-citation.json"} </w:instrText>
      </w:r>
      <w:r w:rsidR="006751FA">
        <w:fldChar w:fldCharType="separate"/>
      </w:r>
      <w:r w:rsidR="006751FA">
        <w:rPr>
          <w:noProof/>
        </w:rPr>
        <w:t>(2022)</w:t>
      </w:r>
      <w:r w:rsidR="006751FA">
        <w:fldChar w:fldCharType="end"/>
      </w:r>
      <w:r w:rsidR="006751FA">
        <w:t xml:space="preserve"> </w:t>
      </w:r>
      <w:r w:rsidR="00E66000">
        <w:t>used</w:t>
      </w:r>
      <w:r w:rsidR="00D9347F">
        <w:t xml:space="preserve"> U.S. Census Urban Areas but </w:t>
      </w:r>
      <w:r w:rsidR="00E66000">
        <w:t>relied on TROPOMI</w:t>
      </w:r>
      <w:r w:rsidR="00D9347F">
        <w:t xml:space="preserve"> methane to </w:t>
      </w:r>
      <w:r w:rsidR="00E66000">
        <w:t xml:space="preserve">CO </w:t>
      </w:r>
      <w:r w:rsidR="00D9347F">
        <w:t>ratios</w:t>
      </w:r>
      <w:r w:rsidR="006132F0">
        <w:t xml:space="preserve">. They </w:t>
      </w:r>
      <w:r w:rsidR="006D7F6A">
        <w:t>found</w:t>
      </w:r>
      <w:r w:rsidR="00D9347F">
        <w:t xml:space="preserve"> slightly larger emissions in Atlanta and Philadelphia and much larger emissions in New York City</w:t>
      </w:r>
      <w:r w:rsidR="006132F0">
        <w:t xml:space="preserve">, but </w:t>
      </w:r>
      <w:r w:rsidR="00D9347F">
        <w:t>their error bars span</w:t>
      </w:r>
      <w:r w:rsidR="00E66000">
        <w:t>ned</w:t>
      </w:r>
      <w:r w:rsidR="00D9347F">
        <w:t xml:space="preserve"> ranges almost twice as large as the </w:t>
      </w:r>
      <w:r w:rsidR="00E66000">
        <w:t xml:space="preserve">derived </w:t>
      </w:r>
      <w:r w:rsidR="00D9347F">
        <w:t xml:space="preserve">emissions, limiting the </w:t>
      </w:r>
      <w:r w:rsidR="00E66000">
        <w:t>utility</w:t>
      </w:r>
      <w:r w:rsidR="00D9347F">
        <w:t xml:space="preserve"> of the comparison. Plant et al. </w:t>
      </w:r>
      <w:r w:rsidR="006751FA">
        <w:fldChar w:fldCharType="begin"/>
      </w:r>
      <w:r w:rsidR="006751FA">
        <w:instrText xml:space="preserve"> ADDIN ZOTERO_ITEM CSL_CITATION {"citationID":"sYSULaps","properties":{"formattedCitation":"(2019)","plainCitation":"(2019)","noteIndex":0},"citationItems":[{"id":372,"uris":["http://zotero.org/users/9726796/items/JD74NYWQ"],"itemData":{"id":372,"type":"article-journal","abstract":"Urban emissions remain an underexamined part of the methane budget. Here we present and interpret aircraft observations of six old and leak-prone major cities along the East Coast of the United States. We use direct observations of methane (CH4), carbon dioxide (CO2), carbon monoxide (CO), ethane (C2H6), and their correlations to quantify CH4 emissions and attribute to natural gas. We find the five largest cities emit 0.85 (0.63, 1.12) Tg CH4/year, of which 0.75 (0.49, 1.10) Tg CH4/year is attributed to natural gas. Our estimates, which include all thermogenic methane sources including end use, are more than twice that reported in the most recent gridded EPA inventory, which does not include end-use emissions. These results highlight that current urban inventory estimates of natural gas emissions are substantially low, either due to underestimates of leakage, lack of inclusion of end-use emissions, or some combination thereof.","container-title":"Geophysical Research Letters","DOI":"10.1029/2019GL082635","ISSN":"1944-8007","issue":"14","language":"en","note":"_eprint: https://onlinelibrary.wiley.com/doi/pdf/10.1029/2019GL082635","page":"8500-8507","source":"Wiley Online Library","title":"Large Fugitive Methane Emissions From Urban Centers Along the U.S. East Coast","volume":"46","author":[{"family":"Plant","given":"Genevieve"},{"family":"Kort","given":"Eric A."},{"family":"Floerchinger","given":"Cody"},{"family":"Gvakharia","given":"Alexander"},{"family":"Vimont","given":"Isaac"},{"family":"Sweeney","given":"Colm"}],"issued":{"date-parts":[["2019"]]}},"label":"page","suppress-author":true}],"schema":"https://github.com/citation-style-language/schema/raw/master/csl-citation.json"} </w:instrText>
      </w:r>
      <w:r w:rsidR="006751FA">
        <w:fldChar w:fldCharType="separate"/>
      </w:r>
      <w:r w:rsidR="006751FA">
        <w:rPr>
          <w:noProof/>
        </w:rPr>
        <w:t>(2019)</w:t>
      </w:r>
      <w:r w:rsidR="006751FA">
        <w:fldChar w:fldCharType="end"/>
      </w:r>
      <w:r w:rsidR="00D9347F">
        <w:t xml:space="preserve"> </w:t>
      </w:r>
      <w:r w:rsidR="003349F3">
        <w:t>found</w:t>
      </w:r>
      <w:r w:rsidR="00D9347F">
        <w:t xml:space="preserve"> larger </w:t>
      </w:r>
      <w:r w:rsidR="00D9347F">
        <w:lastRenderedPageBreak/>
        <w:t xml:space="preserve">emissions in New York </w:t>
      </w:r>
      <w:r w:rsidR="00E92B32">
        <w:t xml:space="preserve">City </w:t>
      </w:r>
      <w:r w:rsidR="00D9347F">
        <w:t>and Philadelphia but use</w:t>
      </w:r>
      <w:r w:rsidR="003349F3">
        <w:t>d</w:t>
      </w:r>
      <w:r w:rsidR="00D9347F">
        <w:t xml:space="preserve"> larger definitions of urban areas and produce</w:t>
      </w:r>
      <w:r w:rsidR="003349F3">
        <w:t>d</w:t>
      </w:r>
      <w:r w:rsidR="00D9347F">
        <w:t xml:space="preserve"> similarly </w:t>
      </w:r>
      <w:r w:rsidR="00D95EED">
        <w:t xml:space="preserve">wide </w:t>
      </w:r>
      <w:r w:rsidR="00D9347F">
        <w:t xml:space="preserve">error </w:t>
      </w:r>
      <w:r w:rsidR="00D95EED">
        <w:t>ranges</w:t>
      </w:r>
      <w:r w:rsidR="00D9347F">
        <w:t>.</w:t>
      </w:r>
    </w:p>
    <w:p w14:paraId="3B73177F" w14:textId="77777777" w:rsidR="00E66000" w:rsidRDefault="00E66000" w:rsidP="00D941F0"/>
    <w:p w14:paraId="2E3190CC" w14:textId="0BD3D1A4" w:rsidR="006D7F6A" w:rsidRPr="006D7F6A" w:rsidDel="00D9347F" w:rsidRDefault="00695E99" w:rsidP="00D941F0">
      <w:r>
        <w:t>We find much lower emissions than these studies</w:t>
      </w:r>
      <w:r w:rsidR="00231835">
        <w:t xml:space="preserve"> only in Los Angeles</w:t>
      </w:r>
      <w:r>
        <w:t xml:space="preserve">, a difference that decreases </w:t>
      </w:r>
      <w:r w:rsidR="00231835">
        <w:t xml:space="preserve">but remains significant </w:t>
      </w:r>
      <w:r>
        <w:t>when we use the same extent (CARB’s South Coast air basin) as these studies</w:t>
      </w:r>
      <w:r w:rsidR="003349F3">
        <w:t xml:space="preserve">. </w:t>
      </w:r>
      <w:r>
        <w:t xml:space="preserve">We attribute much </w:t>
      </w:r>
      <w:r w:rsidR="003349F3">
        <w:t>of the remain</w:t>
      </w:r>
      <w:r w:rsidR="006D7F6A">
        <w:t>ing</w:t>
      </w:r>
      <w:r w:rsidR="003349F3">
        <w:t xml:space="preserve"> discrepancy </w:t>
      </w:r>
      <w:r>
        <w:t xml:space="preserve">to </w:t>
      </w:r>
      <w:r w:rsidR="003349F3">
        <w:t xml:space="preserve">decreasing emissions over </w:t>
      </w:r>
      <w:r>
        <w:t>time</w:t>
      </w:r>
      <w:r w:rsidR="003349F3">
        <w:t xml:space="preserve">. </w:t>
      </w:r>
      <w:r w:rsidR="00231835">
        <w:t>M</w:t>
      </w:r>
      <w:r w:rsidR="002838E7">
        <w:t xml:space="preserve">ethane emissions </w:t>
      </w:r>
      <w:r w:rsidR="00231835">
        <w:t>from the</w:t>
      </w:r>
      <w:r w:rsidR="00E66000">
        <w:t xml:space="preserve"> </w:t>
      </w:r>
      <w:r w:rsidR="003349F3">
        <w:t xml:space="preserve">Puente Hills Landfill, </w:t>
      </w:r>
      <w:r w:rsidR="00231835">
        <w:t xml:space="preserve">previously </w:t>
      </w:r>
      <w:r w:rsidR="003349F3">
        <w:t xml:space="preserve">one of the largest landfills in </w:t>
      </w:r>
      <w:r w:rsidR="00E66000">
        <w:t>CONUS</w:t>
      </w:r>
      <w:r w:rsidR="003349F3" w:rsidRPr="00685E57">
        <w:rPr>
          <w:color w:val="000000" w:themeColor="text1"/>
        </w:rPr>
        <w:t>,</w:t>
      </w:r>
      <w:r w:rsidR="00231835">
        <w:rPr>
          <w:color w:val="000000" w:themeColor="text1"/>
        </w:rPr>
        <w:t xml:space="preserve"> decreased following its closure in 2013 </w:t>
      </w:r>
      <w:r w:rsidR="00231835">
        <w:fldChar w:fldCharType="begin"/>
      </w:r>
      <w:r w:rsidR="00231835">
        <w:instrText xml:space="preserve"> ADDIN ZOTERO_ITEM CSL_CITATION {"citationID":"eL586LP8","properties":{"formattedCitation":"(Yadav et al., 2019)","plainCitation":"(Yadav et al., 2019)","noteIndex":0},"citationItems":[{"id":310,"uris":["http://zotero.org/users/9726796/items/B4B6BDKD"],"itemData":{"id":310,"type":"article-journal","abstract":"We combine sustained observations from a network of atmospheric monitoring stations with inverse modeling to uniquely obtain spatiotemporal (3-km, 4-day) estimates of methane emissions from the Los Angeles megacity and the broader South Coast Air Basin for 2015–2016. Our inversions use customized and validated high-fidelity meteorological output from Weather Research Forecasting and Stochastic Time-Inverted Lagrangian model for South Coast Air Basin and innovatively employ a model resolution matrix-based metric to disentangle the spatiotemporal information content of observations as manifested through estimated fluxes. We partially track and constrain fluxes from the Aliso Canyon natural gas leak and detect closure of the Puente Hills landfill, with no prior information. Our annually aggregated fluxes and their uncertainty excluding the Aliso Canyon leak period lie within the uncertainty bounds of the fluxes reported by the previous studies. Spatially, major sources of CH4 emissions in the basin were correlated with CH4-emitting infrastructure. Temporally, our findings show large seasonal variations in CH4 fluxes with significantly higher fluxes in winter in comparison to summer months, which is consistent with natural gas demand and anticorrelated with air temperature. Overall, this is the first study that utilizes inversions to detect both enhancement (Aliso Canyon leak) and reduction (Puente Hills) in CH4 fluxes due to the unintended events and policy decisions and thereby demonstrates the utility of inverse modeling for identifying variations in fluxes at fine spatiotemporal resolution.","container-title":"Journal of Geophysical Research: Atmospheres","DOI":"10.1029/2018JD030062","ISSN":"2169-8996","issue":"9","language":"en","note":"_eprint: https://onlinelibrary.wiley.com/doi/pdf/10.1029/2018JD030062","page":"5131-5148","source":"Wiley Online Library","title":"Spatio-temporally Resolved Methane Fluxes From the Los Angeles Megacity","volume":"124","author":[{"family":"Yadav","given":"Vineet"},{"family":"Duren","given":"Riley"},{"family":"Mueller","given":"Kim"},{"family":"Verhulst","given":"Kristal R."},{"family":"Nehrkorn","given":"Thomas"},{"family":"Kim","given":"Jooil"},{"family":"Weiss","given":"Ray F."},{"family":"Keeling","given":"Ralph"},{"family":"Sander","given":"Stanley"},{"family":"Fischer","given":"Marc L."},{"family":"Newman","given":"Sally"},{"family":"Falk","given":"Matthias"},{"family":"Kuwayama","given":"Toshihiro"},{"family":"Hopkins","given":"Francesca"},{"family":"Rafiq","given":"Talha"},{"family":"Whetstone","given":"James"},{"family":"Miller","given":"Charles"}],"issued":{"date-parts":[["2019"]]}}}],"schema":"https://github.com/citation-style-language/schema/raw/master/csl-citation.json"} </w:instrText>
      </w:r>
      <w:r w:rsidR="00231835">
        <w:fldChar w:fldCharType="separate"/>
      </w:r>
      <w:r w:rsidR="00231835">
        <w:rPr>
          <w:noProof/>
        </w:rPr>
        <w:t>(Yadav et al., 2019)</w:t>
      </w:r>
      <w:r w:rsidR="00231835">
        <w:fldChar w:fldCharType="end"/>
      </w:r>
      <w:r w:rsidR="00231835">
        <w:t>. This change is</w:t>
      </w:r>
      <w:r w:rsidR="00E66000">
        <w:t xml:space="preserve"> </w:t>
      </w:r>
      <w:r w:rsidR="006D7F6A">
        <w:t xml:space="preserve">not fully reflected in </w:t>
      </w:r>
      <w:r w:rsidR="00E66000">
        <w:t xml:space="preserve">the estimates of </w:t>
      </w:r>
      <w:r w:rsidR="006D7F6A">
        <w:t xml:space="preserve">Cui et al. </w:t>
      </w:r>
      <w:r w:rsidR="00D61433">
        <w:fldChar w:fldCharType="begin"/>
      </w:r>
      <w:r w:rsidR="00D61433">
        <w:instrText xml:space="preserve"> ADDIN ZOTERO_ITEM CSL_CITATION {"citationID":"OZOWdLiA","properties":{"formattedCitation":"(2015)","plainCitation":"(2015)","noteIndex":0},"citationItems":[{"id":309,"uris":["http://zotero.org/users/9726796/items/ISB8QRXY"],"itemData":{"id":309,"type":"article-journal","abstract":"AbstractMethane (CH4) is the primary component of natural gas and has a larger global warming potential than CO2. Recent top-down studies based on observations showed CH4 emissions in California's South Coast Air Basin (SoCAB) were greater than those expected from population-apportioned bottom-up state inventories. In this study, we quantify CH4 emissions with an advanced mesoscale inverse modeling system at a resolution of 8 km × 8 km, using aircraft measurements in the SoCAB during the 2010 Nexus of Air Quality and Climate Change campaign to constrain the inversion. To simulate atmospheric transport, we use the FLEXible PARTicle-Weather Research and Forecasting (FLEXPART-WRF) Lagrangian particle dispersion model driven by three configurations of the Weather Research and Forecasting (WRF) mesoscale model. We determine surface fluxes of CH4 using a Bayesian least squares method in a four-dimensional inversion. Simulated CH4 concentrations with the posterior emission inventory achieve much better correlations with the measurements (R2 = 0.7) than using the prior inventory (U.S. Environmental Protection Agency's National Emission Inventory 2005, R2 = 0.5). The emission estimates for CH4 in the posterior, 46.3 ± 9.2 Mg CH4/h, are consistent with published observation-based estimates. Changes in the spatial distribution of CH4 emissions in the SoCAB between the prior and posterior inventories are discussed. Missing or underestimated emissions from dairies, the oil/gas system, and landfills in the SoCAB seem to explain the differences between the prior and posterior inventories. We estimate that dairies contributed 5.9 ± 1.7 Mg CH4/h and the two sectors of oil and gas industries (production and downstream) and landfills together contributed 39.6 ± 8.1 Mg CH4/h in the SoCAB.","container-title":"Journal of Geophysical Research: Atmospheres","DOI":"10.1002/2014JD023002","ISSN":"2169-8996","issue":"13","language":"en","note":"_eprint: https://onlinelibrary.wiley.com/doi/pdf/10.1002/2014JD023002","page":"6698-6711","source":"Wiley Online Library","title":"Top-down estimate of methane emissions in California using a mesoscale inverse modeling technique: The South Coast Air Basin","title-short":"Top-down estimate of methane emissions in California using a mesoscale inverse modeling technique","volume":"120","author":[{"family":"Cui","given":"Yu Yan"},{"family":"Brioude","given":"Jerome"},{"family":"McKeen","given":"Stuart A."},{"family":"Angevine","given":"Wayne M."},{"family":"Kim","given":"Si-Wan"},{"family":"Frost","given":"Gregory J."},{"family":"Ahmadov","given":"Ravan"},{"family":"Peischl","given":"Jeff"},{"family":"Bousserez","given":"Nicolas"},{"family":"Liu","given":"Zhen"},{"family":"Ryerson","given":"Thomas B."},{"family":"Wofsy","given":"Steve C."},{"family":"Santoni","given":"Gregory W."},{"family":"Kort","given":"Eric A."},{"family":"Fischer","given":"Marc L."},{"family":"Trainer","given":"Michael"}],"issued":{"date-parts":[["2015"]]}},"label":"page","suppress-author":true}],"schema":"https://github.com/citation-style-language/schema/raw/master/csl-citation.json"} </w:instrText>
      </w:r>
      <w:r w:rsidR="00D61433">
        <w:fldChar w:fldCharType="separate"/>
      </w:r>
      <w:r w:rsidR="00D61433">
        <w:rPr>
          <w:noProof/>
        </w:rPr>
        <w:t>(2015)</w:t>
      </w:r>
      <w:r w:rsidR="00D61433">
        <w:fldChar w:fldCharType="end"/>
      </w:r>
      <w:r w:rsidR="006D7F6A">
        <w:t xml:space="preserve">, Wong et al. </w:t>
      </w:r>
      <w:r w:rsidR="00D61433">
        <w:fldChar w:fldCharType="begin"/>
      </w:r>
      <w:r w:rsidR="00D61433">
        <w:instrText xml:space="preserve"> ADDIN ZOTERO_ITEM CSL_CITATION {"citationID":"iP1vcCIN","properties":{"formattedCitation":"(2015)","plainCitation":"(2015)","noteIndex":0},"citationItems":[{"id":464,"uris":["http://zotero.org/users/9726796/items/AW2UFF43"],"itemData":{"id":464,"type":"article-journal","abstract":"The Los Angeles megacity, which is home to more than 40% of the population in California, is the second largest megacity in the United States and an intense source of anthropogenic greenhouse gases (GHGs). Quantifying GHG emissions from the megacity and monitoring their spatiotemporal trends are essential to be able to understand the effectiveness of emission control policies. Here we measure carbon dioxide (CO2) and methane (CH4) across the Los Angeles megacity using a novel approach – ground-based remote sensing from a mountaintop site. A Fourier transform spectrometer (FTS) with agile pointing optics, located on Mount Wilson at 1.67 km above sea level, measures reflected near-infrared sunlight from 29 different surface targets on Mount Wilson and in the Los Angeles megacity to retrieve the slant column abundances of CO2, CH4 and other trace gases above and below Mount Wilson. This technique provides persistent space- and time-resolved observations of path-averaged dry-air GHG concentrations, XGHG, in the Los Angeles megacity and simulates observations from a geostationary satellite. In this study, we combined high-sensitivity measurements from the FTS and the panorama from Mount Wilson to characterize anthropogenic CH4 emissions in the megacity using tracer–tracer correlations. During the period between September 2011 and October 2013, the observed XCH4 : XCO2 excess ratio, assigned to anthropogenic activities, varied from 5.4 to 7.3 ppb CH4 (ppm CO2)&amp;minus;1, with an average of 6.4 ± 0.5 ppb CH4 (ppm CO2)&amp;minus;1 compared to the value of 4.6 ± 0.9 ppb CH4 (ppm CO2)&amp;minus;1 expected from the California Air Resources Board (CARB) bottom-up emission inventory. Persistent elevated XCH4 : XCO2 excess ratios were observed in Pasadena and in the eastern Los Angeles megacity. Using the FTS observations on Mount Wilson and the bottom-up CO2 emission inventory, we derived a top-down CH4 emission of 0.39 ± 0.06 Tg CH4 year−1 in the Los Angeles megacity. This is 18–61% larger than the state government's bottom-up CH4 emission inventory and consistent with previous studies.","container-title":"Atmospheric Chemistry and Physics","DOI":"10.5194/acp-15-241-2015","ISSN":"1680-7316","issue":"1","language":"English","note":"publisher: Copernicus GmbH","page":"241-252","source":"Copernicus Online Journals","title":"Mapping CH&lt;sub&gt;4&lt;/sub&gt; : CO&lt;sub&gt;2&lt;/sub&gt; ratios in Los Angeles with CLARS-FTS from Mount Wilson, California","title-short":"Mapping CH&lt;sub&gt;4&lt;/sub&gt;","volume":"15","author":[{"family":"Wong","given":"K. W."},{"family":"Fu","given":"D."},{"family":"Pongetti","given":"T. J."},{"family":"Newman","given":"S."},{"family":"Kort","given":"E. A."},{"family":"Duren","given":"R."},{"family":"Hsu","given":"Y.-K."},{"family":"Miller","given":"C. E."},{"family":"Yung","given":"Y. L."},{"family":"Sander","given":"S. P."}],"issued":{"date-parts":[["2015",1,12]]}},"label":"page","suppress-author":true}],"schema":"https://github.com/citation-style-language/schema/raw/master/csl-citation.json"} </w:instrText>
      </w:r>
      <w:r w:rsidR="00D61433">
        <w:fldChar w:fldCharType="separate"/>
      </w:r>
      <w:r w:rsidR="00D61433">
        <w:rPr>
          <w:noProof/>
        </w:rPr>
        <w:t>(2015)</w:t>
      </w:r>
      <w:r w:rsidR="00D61433">
        <w:fldChar w:fldCharType="end"/>
      </w:r>
      <w:r w:rsidR="006D7F6A">
        <w:t xml:space="preserve">, or Wunch et al. </w:t>
      </w:r>
      <w:r w:rsidR="00D61433">
        <w:fldChar w:fldCharType="begin"/>
      </w:r>
      <w:r w:rsidR="00D61433">
        <w:instrText xml:space="preserve"> ADDIN ZOTERO_ITEM CSL_CITATION {"citationID":"I0aOAMKb","properties":{"formattedCitation":"(2016)","plainCitation":"(2016)","noteIndex":0},"citationItems":[{"id":318,"uris":["http://zotero.org/users/9726796/items/MI78GIG4"],"itemData":{"id":318,"type":"article-journal","abstract":"Methane emissions inventories for Southern California’s South Coast Air Basin (SoCAB) have underestimated emissions from atmospheric measurements. To provide insight into the sources of the discrepancy, we analyze records of atmospheric trace gas total column abundances in the SoCAB starting in the late 1980s to produce annual estimates of the ethane emissions from 1989 to 2015 and methane emissions from 2007 to 2015. The ﬁrst decade of measurements shows a rapid decline in ethane emissions coincident with decreasing natural gas and crude oil production in the basin. Between 2010 and 2015, however, ethane emissions have grown gradually from about 13 ± 5 to about 23 ± 3 Gg yr−1, despite the steady production of natural gas and oil over that time period. The methane emissions record begins with 1 year of measurements in 2007 and continuous measurements from 2011 to 2016 and shows little trend over time, with an average emission rate of 413 ± 86 Gg yr−1. Since 2012, ethane to methane ratios in the natural gas withdrawn from a storage facility within the SoCAB have been increasing by 0.62 ± 0.05 % yr−1, consistent with the ratios measured in the delivered gas. Our atmospheric measurements also show an increase in these ratios but with a slope of 0.36 ± 0.08 % yr−1, or 58 ± 13 % of the slope calculated from the withdrawn gas. From this, we infer that more than half of the excess methane in the SoCAB between 2012 and 2015 is attributable to losses from the natural gas infrastructure.","container-title":"Atmospheric Chemistry and Physics","DOI":"10.5194/acp-16-14091-2016","ISSN":"1680-7324","issue":"22","journalAbbreviation":"Atmos. Chem. Phys.","language":"en","page":"14091-14105","source":"DOI.org (Crossref)","title":"Quantifying the loss of processed natural gas within California's South Coast Air Basin using long-term measurements of ethane and methane","volume":"16","author":[{"family":"Wunch","given":"Debra"},{"family":"Toon","given":"Geoffrey C."},{"family":"Hedelius","given":"Jacob K."},{"family":"Vizenor","given":"Nicholas"},{"family":"Roehl","given":"Coleen M."},{"family":"Saad","given":"Katherine M."},{"family":"Blavier","given":"Jean-François L."},{"family":"Blake","given":"Donald R."},{"family":"Wennberg","given":"Paul O."}],"issued":{"date-parts":[["2016",11,15]]}},"label":"page","suppress-author":true}],"schema":"https://github.com/citation-style-language/schema/raw/master/csl-citation.json"} </w:instrText>
      </w:r>
      <w:r w:rsidR="00D61433">
        <w:fldChar w:fldCharType="separate"/>
      </w:r>
      <w:r w:rsidR="00D61433">
        <w:rPr>
          <w:noProof/>
        </w:rPr>
        <w:t>(2016)</w:t>
      </w:r>
      <w:r w:rsidR="00D61433">
        <w:fldChar w:fldCharType="end"/>
      </w:r>
      <w:r w:rsidR="006D7F6A">
        <w:t xml:space="preserve">. Yadav et al. </w:t>
      </w:r>
      <w:r w:rsidR="00D61433">
        <w:fldChar w:fldCharType="begin"/>
      </w:r>
      <w:r w:rsidR="00D61433">
        <w:instrText xml:space="preserve"> ADDIN ZOTERO_ITEM CSL_CITATION {"citationID":"aY892uhF","properties":{"formattedCitation":"(2023)","plainCitation":"(2023)","noteIndex":0},"citationItems":[{"id":460,"uris":["http://zotero.org/users/9726796/items/GGGK2FHN"],"itemData":{"id":460,"type":"article-journal","abstract":"The Los Angeles (LA) basin was responsible for approximately 20% of California’s methane emissions in 2016. Hence, curtailment of these emissions is required to meet California’s greenhouse gas emissions reduction targets. However, effective mitigation remains challenging in the presence of diverse methane sources like oil and gas production fields, refineries, landfills, wastewater treatment facilities, and natural gas infrastructure. In this study, we study the temporal variability in the surface concentrations from February 2015 to April 2022 to detect a declining trend in methane emissions. We quantify the reduction due to this declining trend through inverse modeling and show that methane emissions in the LA basin have declined by 15 Gg, or </w:instrText>
      </w:r>
      <w:r w:rsidR="00D61433">
        <w:rPr>
          <w:rFonts w:ascii="Cambria Math" w:hAnsi="Cambria Math" w:cs="Cambria Math"/>
        </w:rPr>
        <w:instrText>∼</w:instrText>
      </w:r>
      <w:r w:rsidR="00D61433">
        <w:instrText xml:space="preserve">7% over five years from January 2015 to May 2020.","container-title":"Environmental Research Letters","DOI":"10.1088/1748-9326/acb6a9","ISSN":"1748-9326","issue":"3","journalAbbreviation":"Environ. Res. Lett.","language":"en","note":"publisher: IOP Publishing","page":"034004","source":"Institute of Physics","title":"A declining trend of methane emissions in the Los Angeles basin from 2015 to 2020","volume":"18","author":[{"family":"Yadav","given":"Vineet"},{"family":"Verhulst","given":"Kristal"},{"family":"Duren","given":"Riley"},{"family":"Thorpe","given":"Andrew"},{"family":"Kim","given":"Jooil"},{"family":"Keeling","given":"Ralph"},{"family":"Weiss","given":"Ray"},{"family":"Cusworth","given":"Dan"},{"family":"Mountain","given":"Marikate"},{"family":"Miller","given":"Charles"},{"family":"Whetstone","given":"James"}],"issued":{"date-parts":[["2023",2]]}},"label":"page","suppress-author":true}],"schema":"https://github.com/citation-style-language/schema/raw/master/csl-citation.json"} </w:instrText>
      </w:r>
      <w:r w:rsidR="00D61433">
        <w:fldChar w:fldCharType="separate"/>
      </w:r>
      <w:r w:rsidR="00D61433">
        <w:rPr>
          <w:noProof/>
        </w:rPr>
        <w:t>(2023)</w:t>
      </w:r>
      <w:r w:rsidR="00D61433">
        <w:fldChar w:fldCharType="end"/>
      </w:r>
      <w:r w:rsidR="006D7F6A">
        <w:t xml:space="preserve"> found</w:t>
      </w:r>
      <w:r w:rsidR="003349F3">
        <w:t xml:space="preserve"> that Los Angeles emissions decreased </w:t>
      </w:r>
      <w:r w:rsidR="00E66000">
        <w:t xml:space="preserve">an additional </w:t>
      </w:r>
      <w:r w:rsidR="003349F3">
        <w:t>7% from January 2015 to May 2020</w:t>
      </w:r>
      <w:r w:rsidR="006D7F6A">
        <w:t xml:space="preserve">. </w:t>
      </w:r>
      <w:r>
        <w:t>However, t</w:t>
      </w:r>
      <w:r w:rsidR="006D7F6A">
        <w:t>heir</w:t>
      </w:r>
      <w:r w:rsidR="006132F0">
        <w:t xml:space="preserve"> posterior</w:t>
      </w:r>
      <w:r w:rsidR="006D7F6A">
        <w:t xml:space="preserve"> estimate of 251 ± 5 Gg a</w:t>
      </w:r>
      <w:r w:rsidR="006D7F6A">
        <w:rPr>
          <w:vertAlign w:val="superscript"/>
        </w:rPr>
        <w:t>-1</w:t>
      </w:r>
      <w:r w:rsidR="006D7F6A">
        <w:t xml:space="preserve"> for 2019 is still larger than our </w:t>
      </w:r>
      <w:r w:rsidR="006132F0">
        <w:t>value</w:t>
      </w:r>
      <w:r w:rsidR="006D7F6A">
        <w:t xml:space="preserve"> of 179 (171 </w:t>
      </w:r>
      <w:r w:rsidR="001F667A">
        <w:t>–</w:t>
      </w:r>
      <w:r w:rsidR="006D7F6A">
        <w:t xml:space="preserve"> 193) Gg a</w:t>
      </w:r>
      <w:r w:rsidR="006D7F6A">
        <w:rPr>
          <w:vertAlign w:val="superscript"/>
        </w:rPr>
        <w:t>-1</w:t>
      </w:r>
      <w:r w:rsidR="00D61433">
        <w:t>.</w:t>
      </w:r>
    </w:p>
    <w:p w14:paraId="0D5F308D" w14:textId="4397C1D9" w:rsidR="00C5293A" w:rsidRDefault="00C5293A" w:rsidP="00C5293A"/>
    <w:p w14:paraId="0180047E" w14:textId="04AFA806" w:rsidR="00B44582" w:rsidRPr="00C01462" w:rsidRDefault="00B44582">
      <w:pPr>
        <w:rPr>
          <w:b/>
          <w:bCs/>
        </w:rPr>
      </w:pPr>
      <w:r w:rsidRPr="00C01462">
        <w:rPr>
          <w:b/>
          <w:bCs/>
        </w:rPr>
        <w:t>4 Conclusions</w:t>
      </w:r>
    </w:p>
    <w:p w14:paraId="572F6789" w14:textId="6AB14EED" w:rsidR="00AF41D6" w:rsidRPr="00973BF2" w:rsidRDefault="00737862">
      <w:r w:rsidRPr="0078584E">
        <w:rPr>
          <w:color w:val="000000" w:themeColor="text1"/>
        </w:rPr>
        <w:t xml:space="preserve">We used TROPOMI atmospheric methane column observations for 2019 to optimize methane emissions at 0.25° × 0.3125° resolution </w:t>
      </w:r>
      <w:r w:rsidR="00471F41" w:rsidRPr="0078584E">
        <w:rPr>
          <w:color w:val="000000" w:themeColor="text1"/>
        </w:rPr>
        <w:t xml:space="preserve">over </w:t>
      </w:r>
      <w:r w:rsidR="00B81A89">
        <w:rPr>
          <w:color w:val="000000" w:themeColor="text1"/>
        </w:rPr>
        <w:t>North America with a focus on the contiguous U.S. (CONUS)</w:t>
      </w:r>
      <w:r w:rsidR="00471F41" w:rsidRPr="0078584E">
        <w:rPr>
          <w:color w:val="000000" w:themeColor="text1"/>
        </w:rPr>
        <w:t>. The high resolution of our inversion allow</w:t>
      </w:r>
      <w:r w:rsidR="009B3F73">
        <w:rPr>
          <w:color w:val="000000" w:themeColor="text1"/>
        </w:rPr>
        <w:t>ed</w:t>
      </w:r>
      <w:r w:rsidR="00471F41" w:rsidRPr="0078584E">
        <w:rPr>
          <w:color w:val="000000" w:themeColor="text1"/>
        </w:rPr>
        <w:t xml:space="preserve"> us to quantify emissions from </w:t>
      </w:r>
      <w:r w:rsidR="00AF41D6" w:rsidRPr="0078584E">
        <w:rPr>
          <w:color w:val="000000" w:themeColor="text1"/>
        </w:rPr>
        <w:t xml:space="preserve">individual </w:t>
      </w:r>
      <w:r w:rsidR="00471F41" w:rsidRPr="0078584E">
        <w:rPr>
          <w:color w:val="000000" w:themeColor="text1"/>
        </w:rPr>
        <w:t xml:space="preserve">landfills, </w:t>
      </w:r>
      <w:r w:rsidR="00AF41D6" w:rsidRPr="0078584E">
        <w:rPr>
          <w:color w:val="000000" w:themeColor="text1"/>
        </w:rPr>
        <w:t>states, and urban areas</w:t>
      </w:r>
      <w:r w:rsidR="004D72B5" w:rsidRPr="0078584E">
        <w:rPr>
          <w:color w:val="000000" w:themeColor="text1"/>
        </w:rPr>
        <w:t xml:space="preserve">, while the continent-scale of the work </w:t>
      </w:r>
      <w:r w:rsidR="004D72B5">
        <w:t>support</w:t>
      </w:r>
      <w:r w:rsidR="009B3F73">
        <w:t>ed</w:t>
      </w:r>
      <w:r w:rsidR="004D72B5">
        <w:t xml:space="preserve"> statistical analysis of each of these sources. We compare</w:t>
      </w:r>
      <w:r w:rsidR="00B81A89">
        <w:t>d</w:t>
      </w:r>
      <w:r w:rsidR="004D72B5">
        <w:t xml:space="preserve"> our results to the</w:t>
      </w:r>
      <w:r w:rsidR="00066335">
        <w:t xml:space="preserve"> 2022</w:t>
      </w:r>
      <w:r w:rsidR="004D72B5">
        <w:t xml:space="preserve"> EPA </w:t>
      </w:r>
      <w:r w:rsidR="00B81A89">
        <w:t>Greenhouse Gas Emissions I</w:t>
      </w:r>
      <w:r w:rsidR="00B81A89" w:rsidRPr="00C01462">
        <w:t>nventor</w:t>
      </w:r>
      <w:r w:rsidR="00B81A89">
        <w:t>y</w:t>
      </w:r>
      <w:r w:rsidR="00B81A89" w:rsidRPr="00C01462">
        <w:t xml:space="preserve"> </w:t>
      </w:r>
      <w:r w:rsidR="00B81A89">
        <w:t xml:space="preserve">(GHGI) </w:t>
      </w:r>
      <w:r w:rsidR="00066335">
        <w:t>for 2019</w:t>
      </w:r>
      <w:r w:rsidR="004D72B5">
        <w:t xml:space="preserve">, including </w:t>
      </w:r>
      <w:r w:rsidR="00231835">
        <w:t xml:space="preserve">its </w:t>
      </w:r>
      <w:r w:rsidR="004D72B5">
        <w:t xml:space="preserve">new state-level </w:t>
      </w:r>
      <w:r w:rsidR="00080BD1">
        <w:t>inventories</w:t>
      </w:r>
      <w:r w:rsidR="00231835">
        <w:t>;</w:t>
      </w:r>
      <w:r w:rsidR="004D72B5">
        <w:t xml:space="preserve"> </w:t>
      </w:r>
      <w:r w:rsidR="00080BD1">
        <w:t>to emissions reported by individual landfills to the EPA Greenhouse Gas Reporting Program (GHGRP)</w:t>
      </w:r>
      <w:r w:rsidR="00231835">
        <w:t>;</w:t>
      </w:r>
      <w:r w:rsidR="00080BD1">
        <w:t xml:space="preserve"> and </w:t>
      </w:r>
      <w:r w:rsidR="004D72B5">
        <w:t xml:space="preserve">to </w:t>
      </w:r>
      <w:r w:rsidR="00080BD1">
        <w:t>other estimates from</w:t>
      </w:r>
      <w:r w:rsidR="004D72B5">
        <w:t xml:space="preserve"> states and cities.</w:t>
      </w:r>
    </w:p>
    <w:p w14:paraId="0CC96D91" w14:textId="520FDEA7" w:rsidR="00B647C2" w:rsidRDefault="00B647C2">
      <w:pPr>
        <w:rPr>
          <w:color w:val="FF0000"/>
        </w:rPr>
      </w:pPr>
    </w:p>
    <w:p w14:paraId="21ECB987" w14:textId="1D448A98" w:rsidR="004D72B5" w:rsidRPr="00E15AB4" w:rsidRDefault="004D72B5">
      <w:pPr>
        <w:rPr>
          <w:color w:val="000000" w:themeColor="text1"/>
        </w:rPr>
      </w:pPr>
      <w:r w:rsidRPr="00E15AB4">
        <w:rPr>
          <w:color w:val="000000" w:themeColor="text1"/>
        </w:rPr>
        <w:t>We</w:t>
      </w:r>
      <w:r w:rsidR="00532931">
        <w:rPr>
          <w:color w:val="000000" w:themeColor="text1"/>
        </w:rPr>
        <w:t xml:space="preserve"> optimize</w:t>
      </w:r>
      <w:r w:rsidR="009B3F73">
        <w:rPr>
          <w:color w:val="000000" w:themeColor="text1"/>
        </w:rPr>
        <w:t>d</w:t>
      </w:r>
      <w:r w:rsidR="00532931">
        <w:rPr>
          <w:color w:val="000000" w:themeColor="text1"/>
        </w:rPr>
        <w:t xml:space="preserve"> methane emissions using an analytical inversion of </w:t>
      </w:r>
      <w:r w:rsidRPr="00E15AB4">
        <w:rPr>
          <w:color w:val="000000" w:themeColor="text1"/>
        </w:rPr>
        <w:t xml:space="preserve">TROPOMI methane </w:t>
      </w:r>
      <w:r w:rsidR="00532931">
        <w:rPr>
          <w:color w:val="000000" w:themeColor="text1"/>
        </w:rPr>
        <w:t xml:space="preserve">observations </w:t>
      </w:r>
      <w:r w:rsidR="0075246E">
        <w:rPr>
          <w:color w:val="000000" w:themeColor="text1"/>
        </w:rPr>
        <w:t>with</w:t>
      </w:r>
      <w:r w:rsidR="00532931">
        <w:rPr>
          <w:color w:val="000000" w:themeColor="text1"/>
        </w:rPr>
        <w:t xml:space="preserve"> the GEOS-Chem chemical transport model </w:t>
      </w:r>
      <w:r w:rsidR="0075246E">
        <w:rPr>
          <w:color w:val="000000" w:themeColor="text1"/>
        </w:rPr>
        <w:t xml:space="preserve">run </w:t>
      </w:r>
      <w:r w:rsidR="00532931">
        <w:rPr>
          <w:color w:val="000000" w:themeColor="text1"/>
        </w:rPr>
        <w:t xml:space="preserve">at </w:t>
      </w:r>
      <w:r w:rsidR="00532931" w:rsidRPr="0078584E">
        <w:rPr>
          <w:color w:val="000000" w:themeColor="text1"/>
        </w:rPr>
        <w:t>0.25° × 0.3125° resolution</w:t>
      </w:r>
      <w:r w:rsidR="00532931">
        <w:rPr>
          <w:color w:val="000000" w:themeColor="text1"/>
        </w:rPr>
        <w:t>.</w:t>
      </w:r>
      <w:r w:rsidR="00532931" w:rsidRPr="00E15AB4">
        <w:rPr>
          <w:color w:val="000000" w:themeColor="text1"/>
        </w:rPr>
        <w:t xml:space="preserve"> </w:t>
      </w:r>
      <w:r w:rsidRPr="00E15AB4">
        <w:rPr>
          <w:color w:val="000000" w:themeColor="text1"/>
        </w:rPr>
        <w:t>The inverse solution</w:t>
      </w:r>
      <w:r w:rsidR="0075246E">
        <w:rPr>
          <w:color w:val="000000" w:themeColor="text1"/>
        </w:rPr>
        <w:t xml:space="preserve">, or posterior </w:t>
      </w:r>
      <w:r w:rsidR="0084023E">
        <w:rPr>
          <w:color w:val="000000" w:themeColor="text1"/>
        </w:rPr>
        <w:t>emission estimate</w:t>
      </w:r>
      <w:r w:rsidR="0075246E">
        <w:rPr>
          <w:color w:val="000000" w:themeColor="text1"/>
        </w:rPr>
        <w:t>,</w:t>
      </w:r>
      <w:r w:rsidRPr="00E15AB4">
        <w:rPr>
          <w:color w:val="000000" w:themeColor="text1"/>
        </w:rPr>
        <w:t xml:space="preserve"> </w:t>
      </w:r>
      <w:r w:rsidR="009B3F73">
        <w:rPr>
          <w:color w:val="000000" w:themeColor="text1"/>
        </w:rPr>
        <w:t>was</w:t>
      </w:r>
      <w:r w:rsidRPr="00E15AB4">
        <w:rPr>
          <w:color w:val="000000" w:themeColor="text1"/>
        </w:rPr>
        <w:t xml:space="preserve"> obtained through a reduced-rank approximation of the analytical minimum of a Bayesian cost function</w:t>
      </w:r>
      <w:r w:rsidR="00511950" w:rsidRPr="00E15AB4">
        <w:rPr>
          <w:color w:val="000000" w:themeColor="text1"/>
        </w:rPr>
        <w:t xml:space="preserve"> regularized by a</w:t>
      </w:r>
      <w:r w:rsidR="0075246E">
        <w:rPr>
          <w:color w:val="000000" w:themeColor="text1"/>
        </w:rPr>
        <w:t xml:space="preserve"> prior </w:t>
      </w:r>
      <w:r w:rsidR="0084023E">
        <w:rPr>
          <w:color w:val="000000" w:themeColor="text1"/>
        </w:rPr>
        <w:t>emission estimate</w:t>
      </w:r>
      <w:r w:rsidR="00511950" w:rsidRPr="00E15AB4">
        <w:rPr>
          <w:color w:val="000000" w:themeColor="text1"/>
        </w:rPr>
        <w:t xml:space="preserve"> </w:t>
      </w:r>
      <w:r w:rsidR="0075246E">
        <w:rPr>
          <w:color w:val="000000" w:themeColor="text1"/>
        </w:rPr>
        <w:t>from the GHGI</w:t>
      </w:r>
      <w:r w:rsidR="00511950" w:rsidRPr="00E15AB4">
        <w:rPr>
          <w:color w:val="000000" w:themeColor="text1"/>
        </w:rPr>
        <w:t xml:space="preserve">. The analytical solution characterizes the error and information content of the </w:t>
      </w:r>
      <w:r w:rsidR="0075246E">
        <w:rPr>
          <w:color w:val="000000" w:themeColor="text1"/>
        </w:rPr>
        <w:t>posterior</w:t>
      </w:r>
      <w:r w:rsidR="0075246E" w:rsidRPr="00E15AB4">
        <w:rPr>
          <w:color w:val="000000" w:themeColor="text1"/>
        </w:rPr>
        <w:t xml:space="preserve"> </w:t>
      </w:r>
      <w:r w:rsidR="00511950" w:rsidRPr="00E15AB4">
        <w:rPr>
          <w:color w:val="000000" w:themeColor="text1"/>
        </w:rPr>
        <w:t>emissions and support</w:t>
      </w:r>
      <w:r w:rsidR="009B3F73">
        <w:rPr>
          <w:color w:val="000000" w:themeColor="text1"/>
        </w:rPr>
        <w:t>ed</w:t>
      </w:r>
      <w:r w:rsidR="00511950" w:rsidRPr="00E15AB4">
        <w:rPr>
          <w:color w:val="000000" w:themeColor="text1"/>
        </w:rPr>
        <w:t xml:space="preserve"> the generation of an eight-member inversion ensemble. </w:t>
      </w:r>
      <w:r w:rsidR="0075246E">
        <w:rPr>
          <w:color w:val="000000" w:themeColor="text1"/>
        </w:rPr>
        <w:t>We construct</w:t>
      </w:r>
      <w:r w:rsidR="009B3F73">
        <w:rPr>
          <w:color w:val="000000" w:themeColor="text1"/>
        </w:rPr>
        <w:t>ed</w:t>
      </w:r>
      <w:r w:rsidR="0075246E">
        <w:rPr>
          <w:color w:val="000000" w:themeColor="text1"/>
        </w:rPr>
        <w:t xml:space="preserve"> the </w:t>
      </w:r>
      <w:r w:rsidR="00511950" w:rsidRPr="00E15AB4">
        <w:rPr>
          <w:color w:val="000000" w:themeColor="text1"/>
        </w:rPr>
        <w:t>Jacobian matrix</w:t>
      </w:r>
      <w:r w:rsidR="0075246E">
        <w:rPr>
          <w:color w:val="000000" w:themeColor="text1"/>
        </w:rPr>
        <w:t xml:space="preserve"> required for the high-resolution, continent-scale analytical solution</w:t>
      </w:r>
      <w:r w:rsidR="00511950" w:rsidRPr="00E15AB4">
        <w:rPr>
          <w:color w:val="000000" w:themeColor="text1"/>
        </w:rPr>
        <w:t xml:space="preserve"> </w:t>
      </w:r>
      <w:r w:rsidR="0075246E">
        <w:rPr>
          <w:color w:val="000000" w:themeColor="text1"/>
        </w:rPr>
        <w:t>by iterative approximation</w:t>
      </w:r>
      <w:r w:rsidR="00B647C2" w:rsidRPr="00E15AB4">
        <w:rPr>
          <w:color w:val="000000" w:themeColor="text1"/>
        </w:rPr>
        <w:t xml:space="preserve"> </w:t>
      </w:r>
      <w:r w:rsidR="0075246E">
        <w:rPr>
          <w:color w:val="000000" w:themeColor="text1"/>
        </w:rPr>
        <w:t>using</w:t>
      </w:r>
      <w:r w:rsidR="0075246E" w:rsidRPr="00E15AB4">
        <w:rPr>
          <w:color w:val="000000" w:themeColor="text1"/>
        </w:rPr>
        <w:t xml:space="preserve"> </w:t>
      </w:r>
      <w:r w:rsidR="00511950" w:rsidRPr="00E15AB4">
        <w:rPr>
          <w:color w:val="000000" w:themeColor="text1"/>
        </w:rPr>
        <w:t xml:space="preserve">the emissions patterns best informed by the </w:t>
      </w:r>
      <w:r w:rsidR="0075246E">
        <w:rPr>
          <w:color w:val="000000" w:themeColor="text1"/>
        </w:rPr>
        <w:t>prior</w:t>
      </w:r>
      <w:r w:rsidR="0075246E" w:rsidRPr="00E15AB4">
        <w:rPr>
          <w:color w:val="000000" w:themeColor="text1"/>
        </w:rPr>
        <w:t xml:space="preserve"> </w:t>
      </w:r>
      <w:r w:rsidR="0084023E">
        <w:rPr>
          <w:color w:val="000000" w:themeColor="text1"/>
        </w:rPr>
        <w:t>emission estimate</w:t>
      </w:r>
      <w:r w:rsidR="00511950" w:rsidRPr="00E15AB4">
        <w:rPr>
          <w:color w:val="000000" w:themeColor="text1"/>
        </w:rPr>
        <w:t xml:space="preserve"> and the observations</w:t>
      </w:r>
      <w:r w:rsidR="0075246E">
        <w:rPr>
          <w:color w:val="000000" w:themeColor="text1"/>
        </w:rPr>
        <w:t>.</w:t>
      </w:r>
      <w:r w:rsidR="00B647C2" w:rsidRPr="00E15AB4">
        <w:rPr>
          <w:color w:val="000000" w:themeColor="text1"/>
        </w:rPr>
        <w:t xml:space="preserve"> </w:t>
      </w:r>
      <w:r w:rsidR="0075246E">
        <w:rPr>
          <w:color w:val="000000" w:themeColor="text1"/>
        </w:rPr>
        <w:t xml:space="preserve">This approach </w:t>
      </w:r>
      <w:r w:rsidR="00B647C2" w:rsidRPr="00E15AB4">
        <w:rPr>
          <w:color w:val="000000" w:themeColor="text1"/>
        </w:rPr>
        <w:t>decrea</w:t>
      </w:r>
      <w:r w:rsidR="0075246E">
        <w:rPr>
          <w:color w:val="000000" w:themeColor="text1"/>
        </w:rPr>
        <w:t>ses</w:t>
      </w:r>
      <w:r w:rsidR="00B647C2" w:rsidRPr="00E15AB4">
        <w:rPr>
          <w:color w:val="000000" w:themeColor="text1"/>
        </w:rPr>
        <w:t xml:space="preserve"> the computational cost of our inversion by an order of magnitude compared to conventional </w:t>
      </w:r>
      <w:r w:rsidR="0075246E">
        <w:rPr>
          <w:color w:val="000000" w:themeColor="text1"/>
        </w:rPr>
        <w:t>analytical methods</w:t>
      </w:r>
      <w:r w:rsidR="0075246E" w:rsidRPr="00E15AB4">
        <w:rPr>
          <w:color w:val="000000" w:themeColor="text1"/>
        </w:rPr>
        <w:t xml:space="preserve"> </w:t>
      </w:r>
      <w:r w:rsidR="00B647C2" w:rsidRPr="00E15AB4">
        <w:rPr>
          <w:color w:val="000000" w:themeColor="text1"/>
        </w:rPr>
        <w:t>while optimally preserving its information content.</w:t>
      </w:r>
    </w:p>
    <w:p w14:paraId="372B5EA1" w14:textId="159E3298" w:rsidR="00737862" w:rsidRPr="00E15AB4" w:rsidRDefault="00737862">
      <w:pPr>
        <w:rPr>
          <w:color w:val="000000" w:themeColor="text1"/>
        </w:rPr>
      </w:pPr>
    </w:p>
    <w:p w14:paraId="444219E3" w14:textId="1BD3FE87" w:rsidR="00186484" w:rsidRPr="00E15AB4" w:rsidRDefault="00B647C2">
      <w:pPr>
        <w:rPr>
          <w:color w:val="000000" w:themeColor="text1"/>
        </w:rPr>
      </w:pPr>
      <w:r w:rsidRPr="00E15AB4">
        <w:rPr>
          <w:color w:val="000000" w:themeColor="text1"/>
        </w:rPr>
        <w:t xml:space="preserve">We find </w:t>
      </w:r>
      <w:r w:rsidR="00066335" w:rsidRPr="00E15AB4">
        <w:rPr>
          <w:color w:val="000000" w:themeColor="text1"/>
        </w:rPr>
        <w:t xml:space="preserve">posterior anthropogenic methane emissions of 30.9 (30.0 - 31.8) </w:t>
      </w:r>
      <w:proofErr w:type="spellStart"/>
      <w:r w:rsidR="00066335" w:rsidRPr="00E15AB4">
        <w:rPr>
          <w:color w:val="000000" w:themeColor="text1"/>
        </w:rPr>
        <w:t>Tg</w:t>
      </w:r>
      <w:proofErr w:type="spellEnd"/>
      <w:r w:rsidR="00066335" w:rsidRPr="00E15AB4">
        <w:rPr>
          <w:color w:val="000000" w:themeColor="text1"/>
        </w:rPr>
        <w:t xml:space="preserve"> a</w:t>
      </w:r>
      <w:r w:rsidR="00066335" w:rsidRPr="00E15AB4">
        <w:rPr>
          <w:color w:val="000000" w:themeColor="text1"/>
          <w:vertAlign w:val="superscript"/>
        </w:rPr>
        <w:t>-1</w:t>
      </w:r>
      <w:r w:rsidR="00066335" w:rsidRPr="00E15AB4">
        <w:rPr>
          <w:color w:val="000000" w:themeColor="text1"/>
        </w:rPr>
        <w:t xml:space="preserve"> in CONUS, a</w:t>
      </w:r>
      <w:r w:rsidRPr="00E15AB4">
        <w:rPr>
          <w:color w:val="000000" w:themeColor="text1"/>
        </w:rPr>
        <w:t xml:space="preserve"> </w:t>
      </w:r>
      <w:r w:rsidR="00E462E6" w:rsidRPr="00E15AB4">
        <w:rPr>
          <w:color w:val="000000" w:themeColor="text1"/>
        </w:rPr>
        <w:t>16</w:t>
      </w:r>
      <w:r w:rsidR="00066335" w:rsidRPr="00E15AB4">
        <w:rPr>
          <w:color w:val="000000" w:themeColor="text1"/>
        </w:rPr>
        <w:t xml:space="preserve"> (12 </w:t>
      </w:r>
      <w:r w:rsidR="001F667A" w:rsidRPr="00E15AB4">
        <w:rPr>
          <w:color w:val="000000" w:themeColor="text1"/>
        </w:rPr>
        <w:t>-</w:t>
      </w:r>
      <w:r w:rsidR="00066335" w:rsidRPr="00E15AB4">
        <w:rPr>
          <w:color w:val="000000" w:themeColor="text1"/>
        </w:rPr>
        <w:t xml:space="preserve"> 19)</w:t>
      </w:r>
      <w:r w:rsidR="00DD46F2">
        <w:rPr>
          <w:color w:val="000000" w:themeColor="text1"/>
        </w:rPr>
        <w:t xml:space="preserve"> </w:t>
      </w:r>
      <w:r w:rsidR="00066335" w:rsidRPr="00E15AB4">
        <w:rPr>
          <w:color w:val="000000" w:themeColor="text1"/>
        </w:rPr>
        <w:t>% increase from the GHGI</w:t>
      </w:r>
      <w:r w:rsidR="003F535C" w:rsidRPr="00E15AB4">
        <w:rPr>
          <w:color w:val="000000" w:themeColor="text1"/>
        </w:rPr>
        <w:t xml:space="preserve"> estimate of 26.7 </w:t>
      </w:r>
      <w:proofErr w:type="spellStart"/>
      <w:r w:rsidR="003F535C" w:rsidRPr="00E15AB4">
        <w:rPr>
          <w:color w:val="000000" w:themeColor="text1"/>
        </w:rPr>
        <w:t>Tg</w:t>
      </w:r>
      <w:proofErr w:type="spellEnd"/>
      <w:r w:rsidR="003F535C" w:rsidRPr="00E15AB4">
        <w:rPr>
          <w:color w:val="000000" w:themeColor="text1"/>
        </w:rPr>
        <w:t xml:space="preserve"> a</w:t>
      </w:r>
      <w:r w:rsidR="003F535C" w:rsidRPr="00E15AB4">
        <w:rPr>
          <w:color w:val="000000" w:themeColor="text1"/>
          <w:vertAlign w:val="superscript"/>
        </w:rPr>
        <w:t>-1</w:t>
      </w:r>
      <w:r w:rsidR="003F535C" w:rsidRPr="00E15AB4">
        <w:rPr>
          <w:color w:val="000000" w:themeColor="text1"/>
        </w:rPr>
        <w:t xml:space="preserve">, where </w:t>
      </w:r>
      <w:r w:rsidR="00310C63">
        <w:rPr>
          <w:color w:val="000000" w:themeColor="text1"/>
        </w:rPr>
        <w:t xml:space="preserve">the </w:t>
      </w:r>
      <w:r w:rsidR="003F535C" w:rsidRPr="00E15AB4">
        <w:rPr>
          <w:color w:val="000000" w:themeColor="text1"/>
        </w:rPr>
        <w:t>ranges are provided by the inversion ensemble</w:t>
      </w:r>
      <w:r w:rsidR="00066335" w:rsidRPr="00E15AB4">
        <w:rPr>
          <w:color w:val="000000" w:themeColor="text1"/>
        </w:rPr>
        <w:t xml:space="preserve">. </w:t>
      </w:r>
      <w:r w:rsidR="00310C63">
        <w:rPr>
          <w:color w:val="000000" w:themeColor="text1"/>
        </w:rPr>
        <w:t xml:space="preserve">Emissions for all sectors except coal increase relative to the GHGI. </w:t>
      </w:r>
      <w:r w:rsidR="00B4464F">
        <w:rPr>
          <w:color w:val="000000" w:themeColor="text1"/>
        </w:rPr>
        <w:t>M</w:t>
      </w:r>
      <w:r w:rsidR="00851CAB" w:rsidRPr="00E15AB4">
        <w:rPr>
          <w:color w:val="000000" w:themeColor="text1"/>
        </w:rPr>
        <w:t xml:space="preserve">ost of the </w:t>
      </w:r>
      <w:r w:rsidR="00B4464F">
        <w:rPr>
          <w:color w:val="000000" w:themeColor="text1"/>
        </w:rPr>
        <w:t xml:space="preserve">total </w:t>
      </w:r>
      <w:r w:rsidR="00851CAB" w:rsidRPr="00E15AB4">
        <w:rPr>
          <w:color w:val="000000" w:themeColor="text1"/>
        </w:rPr>
        <w:t xml:space="preserve">increase is </w:t>
      </w:r>
      <w:r w:rsidR="00B4464F">
        <w:rPr>
          <w:color w:val="000000" w:themeColor="text1"/>
        </w:rPr>
        <w:t xml:space="preserve">attributed to </w:t>
      </w:r>
      <w:r w:rsidR="00851CAB" w:rsidRPr="00E15AB4">
        <w:rPr>
          <w:color w:val="000000" w:themeColor="text1"/>
        </w:rPr>
        <w:t xml:space="preserve">a </w:t>
      </w:r>
      <w:r w:rsidR="002867D4">
        <w:rPr>
          <w:color w:val="000000" w:themeColor="text1"/>
        </w:rPr>
        <w:t>53</w:t>
      </w:r>
      <w:r w:rsidR="00851CAB" w:rsidRPr="00E15AB4">
        <w:rPr>
          <w:color w:val="000000" w:themeColor="text1"/>
        </w:rPr>
        <w:t xml:space="preserve">% increase in landfill emissions. </w:t>
      </w:r>
      <w:r w:rsidR="00DD46F2">
        <w:rPr>
          <w:color w:val="000000" w:themeColor="text1"/>
        </w:rPr>
        <w:t>By c</w:t>
      </w:r>
      <w:r w:rsidR="00186484" w:rsidRPr="00E15AB4">
        <w:rPr>
          <w:color w:val="000000" w:themeColor="text1"/>
        </w:rPr>
        <w:t>ompar</w:t>
      </w:r>
      <w:r w:rsidR="00B4464F">
        <w:rPr>
          <w:color w:val="000000" w:themeColor="text1"/>
        </w:rPr>
        <w:t>ison of</w:t>
      </w:r>
      <w:r w:rsidR="00186484" w:rsidRPr="00E15AB4">
        <w:rPr>
          <w:color w:val="000000" w:themeColor="text1"/>
        </w:rPr>
        <w:t xml:space="preserve"> our optimized emissions to those reported to GHGRP by 73 landfills across CONUS, w</w:t>
      </w:r>
      <w:r w:rsidR="00E56C71" w:rsidRPr="00E15AB4">
        <w:rPr>
          <w:color w:val="000000" w:themeColor="text1"/>
        </w:rPr>
        <w:t xml:space="preserve">e </w:t>
      </w:r>
      <w:r w:rsidR="00487B1F" w:rsidRPr="00E15AB4">
        <w:rPr>
          <w:color w:val="000000" w:themeColor="text1"/>
        </w:rPr>
        <w:t xml:space="preserve">attribute the </w:t>
      </w:r>
      <w:r w:rsidR="00186484" w:rsidRPr="00E15AB4">
        <w:rPr>
          <w:color w:val="000000" w:themeColor="text1"/>
        </w:rPr>
        <w:t>observed</w:t>
      </w:r>
      <w:r w:rsidR="00487B1F" w:rsidRPr="00E15AB4">
        <w:rPr>
          <w:color w:val="000000" w:themeColor="text1"/>
        </w:rPr>
        <w:t xml:space="preserve"> discrepancy to </w:t>
      </w:r>
      <w:r w:rsidR="00186484" w:rsidRPr="00E15AB4">
        <w:rPr>
          <w:color w:val="000000" w:themeColor="text1"/>
        </w:rPr>
        <w:t xml:space="preserve">EPA </w:t>
      </w:r>
      <w:r w:rsidR="00DD46F2">
        <w:rPr>
          <w:color w:val="000000" w:themeColor="text1"/>
        </w:rPr>
        <w:t xml:space="preserve">landfill emission </w:t>
      </w:r>
      <w:r w:rsidR="00186484" w:rsidRPr="00E15AB4">
        <w:rPr>
          <w:color w:val="000000" w:themeColor="text1"/>
        </w:rPr>
        <w:t xml:space="preserve">methodologies that use too-high recovery efficiencies at facilities that collect </w:t>
      </w:r>
      <w:r w:rsidR="00186484" w:rsidRPr="00685E57">
        <w:rPr>
          <w:color w:val="000000" w:themeColor="text1"/>
        </w:rPr>
        <w:t xml:space="preserve">landfill gas and that </w:t>
      </w:r>
      <w:r w:rsidR="00DD46F2" w:rsidRPr="00685E57">
        <w:rPr>
          <w:color w:val="000000" w:themeColor="text1"/>
        </w:rPr>
        <w:t>have inadequate</w:t>
      </w:r>
      <w:r w:rsidR="00186484" w:rsidRPr="00685E57">
        <w:rPr>
          <w:color w:val="000000" w:themeColor="text1"/>
        </w:rPr>
        <w:t xml:space="preserve"> account</w:t>
      </w:r>
      <w:r w:rsidR="00DD46F2" w:rsidRPr="00685E57">
        <w:rPr>
          <w:color w:val="000000" w:themeColor="text1"/>
        </w:rPr>
        <w:t>ing</w:t>
      </w:r>
      <w:r w:rsidR="00186484" w:rsidRPr="00685E57">
        <w:rPr>
          <w:color w:val="000000" w:themeColor="text1"/>
        </w:rPr>
        <w:t xml:space="preserve"> </w:t>
      </w:r>
      <w:r w:rsidR="00DD46F2" w:rsidRPr="00685E57">
        <w:rPr>
          <w:color w:val="000000" w:themeColor="text1"/>
        </w:rPr>
        <w:t xml:space="preserve">of </w:t>
      </w:r>
      <w:r w:rsidR="00186484" w:rsidRPr="00685E57">
        <w:rPr>
          <w:color w:val="000000" w:themeColor="text1"/>
        </w:rPr>
        <w:t>anomalous operating events such as gas leaks or the construction of new landfill gas facilities.</w:t>
      </w:r>
      <w:r w:rsidR="00DD46F2" w:rsidRPr="00685E57">
        <w:rPr>
          <w:color w:val="000000" w:themeColor="text1"/>
        </w:rPr>
        <w:t xml:space="preserve"> </w:t>
      </w:r>
    </w:p>
    <w:p w14:paraId="69E5123B" w14:textId="77777777" w:rsidR="00B647C2" w:rsidRPr="00E15AB4" w:rsidRDefault="00B647C2">
      <w:pPr>
        <w:rPr>
          <w:color w:val="000000" w:themeColor="text1"/>
        </w:rPr>
      </w:pPr>
    </w:p>
    <w:p w14:paraId="22B82459" w14:textId="61C96A79" w:rsidR="00737862" w:rsidRPr="00E15AB4" w:rsidRDefault="00C941DC">
      <w:pPr>
        <w:rPr>
          <w:color w:val="000000" w:themeColor="text1"/>
        </w:rPr>
      </w:pPr>
      <w:r w:rsidRPr="00E15AB4">
        <w:rPr>
          <w:color w:val="000000" w:themeColor="text1"/>
        </w:rPr>
        <w:t xml:space="preserve">We </w:t>
      </w:r>
      <w:r w:rsidR="00DD46F2">
        <w:rPr>
          <w:color w:val="000000" w:themeColor="text1"/>
        </w:rPr>
        <w:t>took</w:t>
      </w:r>
      <w:r w:rsidR="00DD46F2" w:rsidRPr="00E15AB4">
        <w:rPr>
          <w:color w:val="000000" w:themeColor="text1"/>
        </w:rPr>
        <w:t xml:space="preserve"> </w:t>
      </w:r>
      <w:r w:rsidRPr="00E15AB4">
        <w:rPr>
          <w:color w:val="000000" w:themeColor="text1"/>
        </w:rPr>
        <w:t xml:space="preserve">advantage of the high resolution of our inversion </w:t>
      </w:r>
      <w:r w:rsidR="00DD46F2">
        <w:rPr>
          <w:color w:val="000000" w:themeColor="text1"/>
        </w:rPr>
        <w:t>to quantify emissions for</w:t>
      </w:r>
      <w:r w:rsidRPr="00E15AB4">
        <w:rPr>
          <w:color w:val="000000" w:themeColor="text1"/>
        </w:rPr>
        <w:t xml:space="preserve"> each of the 48 states in CONUS</w:t>
      </w:r>
      <w:r w:rsidR="00DD46F2">
        <w:rPr>
          <w:color w:val="000000" w:themeColor="text1"/>
        </w:rPr>
        <w:t xml:space="preserve"> and compare to the newly available GHGI state estimates</w:t>
      </w:r>
      <w:r w:rsidRPr="00E15AB4">
        <w:rPr>
          <w:color w:val="000000" w:themeColor="text1"/>
        </w:rPr>
        <w:t xml:space="preserve">. </w:t>
      </w:r>
      <w:r w:rsidR="006D2CC3" w:rsidRPr="00E15AB4">
        <w:rPr>
          <w:color w:val="000000" w:themeColor="text1"/>
        </w:rPr>
        <w:t xml:space="preserve">We find </w:t>
      </w:r>
      <w:r w:rsidR="00283BC0" w:rsidRPr="00E15AB4">
        <w:rPr>
          <w:color w:val="000000" w:themeColor="text1"/>
        </w:rPr>
        <w:t>a</w:t>
      </w:r>
      <w:r w:rsidR="006D2CC3" w:rsidRPr="00E15AB4">
        <w:rPr>
          <w:color w:val="000000" w:themeColor="text1"/>
        </w:rPr>
        <w:t xml:space="preserve"> </w:t>
      </w:r>
      <w:r w:rsidR="0017360D">
        <w:rPr>
          <w:color w:val="000000" w:themeColor="text1"/>
        </w:rPr>
        <w:t>10</w:t>
      </w:r>
      <w:r w:rsidRPr="00E15AB4">
        <w:rPr>
          <w:color w:val="000000" w:themeColor="text1"/>
        </w:rPr>
        <w:t>%</w:t>
      </w:r>
      <w:r w:rsidR="00283BC0" w:rsidRPr="00E15AB4">
        <w:rPr>
          <w:color w:val="000000" w:themeColor="text1"/>
        </w:rPr>
        <w:t xml:space="preserve"> </w:t>
      </w:r>
      <w:r w:rsidR="00283BC0" w:rsidRPr="00E15AB4">
        <w:rPr>
          <w:color w:val="000000" w:themeColor="text1"/>
        </w:rPr>
        <w:lastRenderedPageBreak/>
        <w:t>average</w:t>
      </w:r>
      <w:r w:rsidRPr="00E15AB4">
        <w:rPr>
          <w:color w:val="000000" w:themeColor="text1"/>
        </w:rPr>
        <w:t xml:space="preserve"> </w:t>
      </w:r>
      <w:r w:rsidR="006D2CC3" w:rsidRPr="00E15AB4">
        <w:rPr>
          <w:color w:val="000000" w:themeColor="text1"/>
        </w:rPr>
        <w:t>increase</w:t>
      </w:r>
      <w:r w:rsidRPr="00E15AB4">
        <w:rPr>
          <w:color w:val="000000" w:themeColor="text1"/>
        </w:rPr>
        <w:t xml:space="preserve"> </w:t>
      </w:r>
      <w:r w:rsidR="00283BC0" w:rsidRPr="00E15AB4">
        <w:rPr>
          <w:color w:val="000000" w:themeColor="text1"/>
        </w:rPr>
        <w:t xml:space="preserve">with a </w:t>
      </w:r>
      <w:r w:rsidR="0017360D">
        <w:rPr>
          <w:color w:val="000000" w:themeColor="text1"/>
        </w:rPr>
        <w:t>34</w:t>
      </w:r>
      <w:r w:rsidR="00283BC0" w:rsidRPr="00E15AB4">
        <w:rPr>
          <w:color w:val="000000" w:themeColor="text1"/>
        </w:rPr>
        <w:t xml:space="preserve">% average increase in </w:t>
      </w:r>
      <w:r w:rsidRPr="00E15AB4">
        <w:rPr>
          <w:color w:val="000000" w:themeColor="text1"/>
        </w:rPr>
        <w:t xml:space="preserve">the top </w:t>
      </w:r>
      <w:r w:rsidR="00283BC0" w:rsidRPr="00E15AB4">
        <w:rPr>
          <w:color w:val="000000" w:themeColor="text1"/>
        </w:rPr>
        <w:t>10</w:t>
      </w:r>
      <w:r w:rsidRPr="00E15AB4">
        <w:rPr>
          <w:color w:val="000000" w:themeColor="text1"/>
        </w:rPr>
        <w:t xml:space="preserve"> methane-producing states. </w:t>
      </w:r>
      <w:r w:rsidR="00283BC0" w:rsidRPr="00E15AB4">
        <w:rPr>
          <w:color w:val="000000" w:themeColor="text1"/>
        </w:rPr>
        <w:t>Much</w:t>
      </w:r>
      <w:r w:rsidRPr="00E15AB4">
        <w:rPr>
          <w:color w:val="000000" w:themeColor="text1"/>
        </w:rPr>
        <w:t xml:space="preserve"> of the discrepancy in these </w:t>
      </w:r>
      <w:r w:rsidR="00283BC0" w:rsidRPr="00E15AB4">
        <w:rPr>
          <w:color w:val="000000" w:themeColor="text1"/>
        </w:rPr>
        <w:t>10</w:t>
      </w:r>
      <w:r w:rsidRPr="00E15AB4">
        <w:rPr>
          <w:color w:val="000000" w:themeColor="text1"/>
        </w:rPr>
        <w:t xml:space="preserve"> states is </w:t>
      </w:r>
      <w:r w:rsidR="00DD46F2">
        <w:rPr>
          <w:color w:val="000000" w:themeColor="text1"/>
        </w:rPr>
        <w:t>attributed</w:t>
      </w:r>
      <w:r w:rsidR="00DD46F2" w:rsidRPr="00E15AB4">
        <w:rPr>
          <w:color w:val="000000" w:themeColor="text1"/>
        </w:rPr>
        <w:t xml:space="preserve"> </w:t>
      </w:r>
      <w:r w:rsidRPr="00E15AB4">
        <w:rPr>
          <w:color w:val="000000" w:themeColor="text1"/>
        </w:rPr>
        <w:t>to increase</w:t>
      </w:r>
      <w:r w:rsidR="001F667A" w:rsidRPr="00E15AB4">
        <w:rPr>
          <w:color w:val="000000" w:themeColor="text1"/>
        </w:rPr>
        <w:t>d</w:t>
      </w:r>
      <w:r w:rsidRPr="00E15AB4">
        <w:rPr>
          <w:color w:val="000000" w:themeColor="text1"/>
        </w:rPr>
        <w:t xml:space="preserve"> oil and gas emissions, though livestock and landfill</w:t>
      </w:r>
      <w:r w:rsidR="00DD46F2">
        <w:rPr>
          <w:color w:val="000000" w:themeColor="text1"/>
        </w:rPr>
        <w:t>s</w:t>
      </w:r>
      <w:r w:rsidRPr="00E15AB4">
        <w:rPr>
          <w:color w:val="000000" w:themeColor="text1"/>
        </w:rPr>
        <w:t xml:space="preserve"> also play significant role</w:t>
      </w:r>
      <w:r w:rsidR="00602BBE" w:rsidRPr="00E15AB4">
        <w:rPr>
          <w:color w:val="000000" w:themeColor="text1"/>
        </w:rPr>
        <w:t>s</w:t>
      </w:r>
      <w:r w:rsidRPr="00E15AB4">
        <w:rPr>
          <w:color w:val="000000" w:themeColor="text1"/>
        </w:rPr>
        <w:t xml:space="preserve">. </w:t>
      </w:r>
      <w:r w:rsidR="001F667A" w:rsidRPr="00E15AB4">
        <w:rPr>
          <w:color w:val="000000" w:themeColor="text1"/>
        </w:rPr>
        <w:t>Texas and California</w:t>
      </w:r>
      <w:r w:rsidR="00283BC0" w:rsidRPr="00E15AB4">
        <w:rPr>
          <w:color w:val="000000" w:themeColor="text1"/>
        </w:rPr>
        <w:t xml:space="preserve">, the two largest methane-producing states, </w:t>
      </w:r>
      <w:r w:rsidR="00DD46F2">
        <w:rPr>
          <w:color w:val="000000" w:themeColor="text1"/>
        </w:rPr>
        <w:t xml:space="preserve">respectively </w:t>
      </w:r>
      <w:r w:rsidR="001F667A" w:rsidRPr="00E15AB4">
        <w:rPr>
          <w:color w:val="000000" w:themeColor="text1"/>
        </w:rPr>
        <w:t xml:space="preserve">emit 21% and </w:t>
      </w:r>
      <w:r w:rsidR="00FA5CA8">
        <w:rPr>
          <w:color w:val="000000" w:themeColor="text1"/>
        </w:rPr>
        <w:t>7</w:t>
      </w:r>
      <w:r w:rsidR="001F667A" w:rsidRPr="00E15AB4">
        <w:rPr>
          <w:color w:val="000000" w:themeColor="text1"/>
        </w:rPr>
        <w:t xml:space="preserve">% of </w:t>
      </w:r>
      <w:r w:rsidR="00DD46F2">
        <w:rPr>
          <w:color w:val="000000" w:themeColor="text1"/>
        </w:rPr>
        <w:t xml:space="preserve">total </w:t>
      </w:r>
      <w:r w:rsidR="001F667A" w:rsidRPr="00E15AB4">
        <w:rPr>
          <w:color w:val="000000" w:themeColor="text1"/>
        </w:rPr>
        <w:t xml:space="preserve">CONUS </w:t>
      </w:r>
      <w:r w:rsidR="00DD46F2">
        <w:rPr>
          <w:color w:val="000000" w:themeColor="text1"/>
        </w:rPr>
        <w:t xml:space="preserve">anthropogenic </w:t>
      </w:r>
      <w:r w:rsidR="001F667A" w:rsidRPr="00E15AB4">
        <w:rPr>
          <w:color w:val="000000" w:themeColor="text1"/>
        </w:rPr>
        <w:t>emissions</w:t>
      </w:r>
      <w:r w:rsidR="00DD46F2">
        <w:rPr>
          <w:color w:val="000000" w:themeColor="text1"/>
        </w:rPr>
        <w:t xml:space="preserve"> in our posterior estimate</w:t>
      </w:r>
      <w:r w:rsidR="001F667A" w:rsidRPr="00E15AB4">
        <w:rPr>
          <w:color w:val="000000" w:themeColor="text1"/>
        </w:rPr>
        <w:t xml:space="preserve">. Emissions in Texas increase by </w:t>
      </w:r>
      <w:r w:rsidR="0017360D">
        <w:rPr>
          <w:color w:val="000000" w:themeColor="text1"/>
        </w:rPr>
        <w:t>66</w:t>
      </w:r>
      <w:r w:rsidR="001F667A" w:rsidRPr="00E15AB4">
        <w:rPr>
          <w:color w:val="000000" w:themeColor="text1"/>
        </w:rPr>
        <w:t>% relative to the GHGI almost entirely due to the oil and gas sector</w:t>
      </w:r>
      <w:r w:rsidR="00DD46F2">
        <w:rPr>
          <w:color w:val="000000" w:themeColor="text1"/>
        </w:rPr>
        <w:t>.</w:t>
      </w:r>
      <w:r w:rsidR="00283BC0" w:rsidRPr="00E15AB4">
        <w:rPr>
          <w:color w:val="000000" w:themeColor="text1"/>
        </w:rPr>
        <w:t xml:space="preserve"> </w:t>
      </w:r>
      <w:r w:rsidR="00DD46F2">
        <w:rPr>
          <w:color w:val="000000" w:themeColor="text1"/>
        </w:rPr>
        <w:t>O</w:t>
      </w:r>
      <w:r w:rsidR="00283BC0" w:rsidRPr="00E15AB4">
        <w:rPr>
          <w:color w:val="000000" w:themeColor="text1"/>
        </w:rPr>
        <w:t>perations in</w:t>
      </w:r>
      <w:r w:rsidR="001F667A" w:rsidRPr="00E15AB4">
        <w:rPr>
          <w:color w:val="000000" w:themeColor="text1"/>
        </w:rPr>
        <w:t xml:space="preserve"> the Permian basin</w:t>
      </w:r>
      <w:r w:rsidR="00DD46F2">
        <w:rPr>
          <w:color w:val="000000" w:themeColor="text1"/>
        </w:rPr>
        <w:t xml:space="preserve"> alone</w:t>
      </w:r>
      <w:r w:rsidR="001F667A" w:rsidRPr="00E15AB4">
        <w:rPr>
          <w:color w:val="000000" w:themeColor="text1"/>
        </w:rPr>
        <w:t xml:space="preserve"> explain almost 40% of all </w:t>
      </w:r>
      <w:r w:rsidR="00283BC0" w:rsidRPr="00E15AB4">
        <w:rPr>
          <w:color w:val="000000" w:themeColor="text1"/>
        </w:rPr>
        <w:t xml:space="preserve">optimized </w:t>
      </w:r>
      <w:r w:rsidR="001F667A" w:rsidRPr="00E15AB4">
        <w:rPr>
          <w:color w:val="000000" w:themeColor="text1"/>
        </w:rPr>
        <w:t>emissions in the state. In California</w:t>
      </w:r>
      <w:r w:rsidR="00283BC0" w:rsidRPr="00E15AB4">
        <w:rPr>
          <w:color w:val="000000" w:themeColor="text1"/>
        </w:rPr>
        <w:t>,</w:t>
      </w:r>
      <w:r w:rsidR="001F667A" w:rsidRPr="00E15AB4">
        <w:rPr>
          <w:color w:val="000000" w:themeColor="text1"/>
        </w:rPr>
        <w:t xml:space="preserve"> we find a </w:t>
      </w:r>
      <w:r w:rsidR="00FA5CA8">
        <w:rPr>
          <w:color w:val="000000" w:themeColor="text1"/>
        </w:rPr>
        <w:t>21</w:t>
      </w:r>
      <w:r w:rsidR="00283BC0" w:rsidRPr="00E15AB4">
        <w:rPr>
          <w:color w:val="000000" w:themeColor="text1"/>
        </w:rPr>
        <w:t>% increase from the GHGI and a 32% increase from an independent inventory prepared by CARB</w:t>
      </w:r>
      <w:r w:rsidR="00DD46F2">
        <w:rPr>
          <w:color w:val="000000" w:themeColor="text1"/>
        </w:rPr>
        <w:t>.</w:t>
      </w:r>
      <w:r w:rsidR="004854E7">
        <w:rPr>
          <w:color w:val="000000" w:themeColor="text1"/>
        </w:rPr>
        <w:t xml:space="preserve"> We find </w:t>
      </w:r>
      <w:r w:rsidR="00283BC0" w:rsidRPr="00E15AB4">
        <w:rPr>
          <w:color w:val="000000" w:themeColor="text1"/>
        </w:rPr>
        <w:t>good agreement with the sectoral partitioning of both inventories</w:t>
      </w:r>
      <w:r w:rsidR="004854E7">
        <w:rPr>
          <w:color w:val="000000" w:themeColor="text1"/>
        </w:rPr>
        <w:t>, with 54% of methane emitted by livestock, 25% from landfills, and 11% from oil and gas.</w:t>
      </w:r>
    </w:p>
    <w:p w14:paraId="08BDC833" w14:textId="4D418B71" w:rsidR="00737862" w:rsidRPr="00E15AB4" w:rsidRDefault="00737862">
      <w:pPr>
        <w:rPr>
          <w:color w:val="000000" w:themeColor="text1"/>
        </w:rPr>
      </w:pPr>
    </w:p>
    <w:p w14:paraId="0EAE2B7C" w14:textId="247F48B7" w:rsidR="00F954BB" w:rsidRDefault="00B82E8B">
      <w:pPr>
        <w:rPr>
          <w:color w:val="000000" w:themeColor="text1"/>
        </w:rPr>
      </w:pPr>
      <w:r w:rsidRPr="00E15AB4">
        <w:rPr>
          <w:color w:val="000000" w:themeColor="text1"/>
        </w:rPr>
        <w:t xml:space="preserve">We also provide </w:t>
      </w:r>
      <w:r w:rsidR="004854E7">
        <w:rPr>
          <w:color w:val="000000" w:themeColor="text1"/>
        </w:rPr>
        <w:t>a</w:t>
      </w:r>
      <w:r w:rsidR="004854E7" w:rsidRPr="00E15AB4">
        <w:rPr>
          <w:color w:val="000000" w:themeColor="text1"/>
        </w:rPr>
        <w:t xml:space="preserve"> </w:t>
      </w:r>
      <w:r w:rsidRPr="00E15AB4">
        <w:rPr>
          <w:color w:val="000000" w:themeColor="text1"/>
        </w:rPr>
        <w:t xml:space="preserve">first national analysis of urban methane emissions by calculating emissions for 95 </w:t>
      </w:r>
      <w:r w:rsidR="000510DA">
        <w:rPr>
          <w:color w:val="000000" w:themeColor="text1"/>
        </w:rPr>
        <w:t>urban areas</w:t>
      </w:r>
      <w:r w:rsidR="000510DA" w:rsidRPr="00E15AB4">
        <w:rPr>
          <w:color w:val="000000" w:themeColor="text1"/>
        </w:rPr>
        <w:t xml:space="preserve"> </w:t>
      </w:r>
      <w:r w:rsidRPr="00E15AB4">
        <w:rPr>
          <w:color w:val="000000" w:themeColor="text1"/>
        </w:rPr>
        <w:t xml:space="preserve">across CONUS. We find total emissions of 6.0 </w:t>
      </w:r>
      <w:r>
        <w:t xml:space="preserve">(5.4 - 6.7) </w:t>
      </w:r>
      <w:proofErr w:type="spellStart"/>
      <w:r w:rsidRPr="00C01462">
        <w:t>Tg</w:t>
      </w:r>
      <w:proofErr w:type="spellEnd"/>
      <w:r w:rsidRPr="00C01462">
        <w:t xml:space="preserve"> a</w:t>
      </w:r>
      <w:r w:rsidRPr="00C01462">
        <w:rPr>
          <w:vertAlign w:val="superscript"/>
        </w:rPr>
        <w:t>-1</w:t>
      </w:r>
      <w:r>
        <w:t xml:space="preserve"> across these urban areas, 43</w:t>
      </w:r>
      <w:r w:rsidRPr="00C01462">
        <w:t xml:space="preserve"> (</w:t>
      </w:r>
      <w:r>
        <w:t>29</w:t>
      </w:r>
      <w:r w:rsidRPr="00C01462">
        <w:t xml:space="preserve"> </w:t>
      </w:r>
      <w:r>
        <w:t>-</w:t>
      </w:r>
      <w:r w:rsidRPr="00C01462">
        <w:t xml:space="preserve"> </w:t>
      </w:r>
      <w:r>
        <w:t>60</w:t>
      </w:r>
      <w:r w:rsidRPr="00C01462">
        <w:t>)</w:t>
      </w:r>
      <w:r>
        <w:t xml:space="preserve"> %</w:t>
      </w:r>
      <w:r w:rsidRPr="00C01462">
        <w:t xml:space="preserve"> larger than </w:t>
      </w:r>
      <w:r>
        <w:t xml:space="preserve">the </w:t>
      </w:r>
      <w:proofErr w:type="gramStart"/>
      <w:r w:rsidR="000510DA">
        <w:t>spatially-disaggregated</w:t>
      </w:r>
      <w:proofErr w:type="gramEnd"/>
      <w:r w:rsidR="000510DA">
        <w:t xml:space="preserve"> </w:t>
      </w:r>
      <w:r>
        <w:t xml:space="preserve">GHGI value of 4.2 </w:t>
      </w:r>
      <w:proofErr w:type="spellStart"/>
      <w:r>
        <w:t>Tg</w:t>
      </w:r>
      <w:proofErr w:type="spellEnd"/>
      <w:r>
        <w:t xml:space="preserve"> a</w:t>
      </w:r>
      <w:r>
        <w:rPr>
          <w:vertAlign w:val="superscript"/>
        </w:rPr>
        <w:t>-1</w:t>
      </w:r>
      <w:r>
        <w:t xml:space="preserve">. </w:t>
      </w:r>
      <w:r w:rsidR="00E640DC">
        <w:rPr>
          <w:color w:val="000000" w:themeColor="text1"/>
        </w:rPr>
        <w:t>U</w:t>
      </w:r>
      <w:r w:rsidR="00E640DC" w:rsidRPr="00685E57">
        <w:rPr>
          <w:color w:val="000000" w:themeColor="text1"/>
        </w:rPr>
        <w:t xml:space="preserve">rban emissions increase on average by 47 (34 - 61) % compared to the GHGI. </w:t>
      </w:r>
      <w:r w:rsidR="00E640DC">
        <w:t>On average</w:t>
      </w:r>
      <w:r w:rsidR="000510DA">
        <w:t xml:space="preserve">, 45% of urban emissions are from </w:t>
      </w:r>
      <w:r w:rsidR="000510DA" w:rsidRPr="00685E57">
        <w:rPr>
          <w:color w:val="000000" w:themeColor="text1"/>
        </w:rPr>
        <w:t xml:space="preserve">landfills, 10% from gas distribution and post-meter emissions, and 6% from wastewater. We also find large and variable contributions from oil, gas, and livestock that are not specific to urban areas. </w:t>
      </w:r>
      <w:r w:rsidR="00E640DC" w:rsidRPr="00685E57">
        <w:rPr>
          <w:color w:val="000000" w:themeColor="text1"/>
        </w:rPr>
        <w:t xml:space="preserve">We attribute the </w:t>
      </w:r>
      <w:r w:rsidR="00E640DC">
        <w:rPr>
          <w:color w:val="000000" w:themeColor="text1"/>
        </w:rPr>
        <w:t xml:space="preserve">observed </w:t>
      </w:r>
      <w:r w:rsidR="00E640DC" w:rsidRPr="00685E57">
        <w:rPr>
          <w:color w:val="000000" w:themeColor="text1"/>
        </w:rPr>
        <w:t>discrepancy to underestimated landfill and gas emissions.</w:t>
      </w:r>
      <w:r w:rsidR="00E640DC">
        <w:rPr>
          <w:color w:val="000000" w:themeColor="text1"/>
        </w:rPr>
        <w:t xml:space="preserve"> </w:t>
      </w:r>
      <w:r w:rsidR="00BA1D2F" w:rsidRPr="00685E57">
        <w:rPr>
          <w:color w:val="000000" w:themeColor="text1"/>
        </w:rPr>
        <w:t xml:space="preserve">Our urban emissions are in general </w:t>
      </w:r>
      <w:r w:rsidR="00E640DC">
        <w:rPr>
          <w:color w:val="000000" w:themeColor="text1"/>
        </w:rPr>
        <w:t>smaller</w:t>
      </w:r>
      <w:r w:rsidR="00BA1D2F" w:rsidRPr="00685E57">
        <w:rPr>
          <w:color w:val="000000" w:themeColor="text1"/>
        </w:rPr>
        <w:t xml:space="preserve"> but statistically consistent with previous top-down studies, a difference which we attribute to </w:t>
      </w:r>
      <w:r w:rsidR="00685E57">
        <w:rPr>
          <w:color w:val="000000" w:themeColor="text1"/>
        </w:rPr>
        <w:t>the</w:t>
      </w:r>
      <w:r w:rsidR="00BA1D2F" w:rsidRPr="00685E57">
        <w:rPr>
          <w:color w:val="000000" w:themeColor="text1"/>
        </w:rPr>
        <w:t xml:space="preserve"> smaller geographical </w:t>
      </w:r>
      <w:r w:rsidR="0094006E">
        <w:rPr>
          <w:color w:val="000000" w:themeColor="text1"/>
        </w:rPr>
        <w:t xml:space="preserve">extent </w:t>
      </w:r>
      <w:r w:rsidR="00685E57">
        <w:rPr>
          <w:color w:val="000000" w:themeColor="text1"/>
        </w:rPr>
        <w:t xml:space="preserve">we used for urban </w:t>
      </w:r>
      <w:r w:rsidR="0094006E">
        <w:rPr>
          <w:color w:val="000000" w:themeColor="text1"/>
        </w:rPr>
        <w:t>areas</w:t>
      </w:r>
      <w:r w:rsidR="00BA1D2F" w:rsidRPr="00685E57">
        <w:rPr>
          <w:color w:val="000000" w:themeColor="text1"/>
        </w:rPr>
        <w:t>.</w:t>
      </w:r>
    </w:p>
    <w:p w14:paraId="64BAF479" w14:textId="77777777" w:rsidR="00F954BB" w:rsidRDefault="00F954BB">
      <w:pPr>
        <w:rPr>
          <w:color w:val="000000" w:themeColor="text1"/>
        </w:rPr>
      </w:pPr>
      <w:r>
        <w:rPr>
          <w:color w:val="000000" w:themeColor="text1"/>
        </w:rPr>
        <w:br w:type="page"/>
      </w:r>
    </w:p>
    <w:p w14:paraId="1DD86AFC" w14:textId="6BF1228A" w:rsidR="00F954BB" w:rsidRPr="00265EA9" w:rsidRDefault="00F954BB" w:rsidP="00F954BB">
      <w:pPr>
        <w:pStyle w:val="Bibliography"/>
        <w:rPr>
          <w:b/>
          <w:bCs/>
        </w:rPr>
      </w:pPr>
      <w:r w:rsidRPr="00265EA9">
        <w:rPr>
          <w:b/>
          <w:bCs/>
        </w:rPr>
        <w:lastRenderedPageBreak/>
        <w:t>References</w:t>
      </w:r>
    </w:p>
    <w:p w14:paraId="6C6CD6A9" w14:textId="77777777" w:rsidR="009C72B8" w:rsidRPr="009C72B8" w:rsidRDefault="00F954BB" w:rsidP="009C72B8">
      <w:pPr>
        <w:pStyle w:val="Bibliography"/>
      </w:pPr>
      <w:r>
        <w:fldChar w:fldCharType="begin"/>
      </w:r>
      <w:r>
        <w:instrText xml:space="preserve"> ADDIN ZOTERO_BIBL {"uncited":[],"omitted":[],"custom":[]} CSL_BIBLIOGRAPHY </w:instrText>
      </w:r>
      <w:r>
        <w:fldChar w:fldCharType="separate"/>
      </w:r>
      <w:r w:rsidR="009C72B8" w:rsidRPr="009C72B8">
        <w:t>40 CFR Part 98 Subpart HH § 98.343: Calculating GHG emissions, n.d.</w:t>
      </w:r>
    </w:p>
    <w:p w14:paraId="2673F50D" w14:textId="77777777" w:rsidR="009C72B8" w:rsidRPr="009C72B8" w:rsidRDefault="009C72B8" w:rsidP="009C72B8">
      <w:pPr>
        <w:pStyle w:val="Bibliography"/>
      </w:pPr>
      <w:r w:rsidRPr="009C72B8">
        <w:t>Balashov, N. V., Davis, K. J., Miles, N. L., Lauvaux, T., Richardson, S. J., Barkley, Z. R., and Bonin, T. A.: Background heterogeneity and other uncertainties in estimating urban methane flux: results from the Indianapolis Flux Experiment (INFLUX), Atmospheric Chemistry and Physics, 20, 4545–4559, https://doi.org/10.5194/acp-20-4545-2020, 2020.</w:t>
      </w:r>
    </w:p>
    <w:p w14:paraId="498CCB77" w14:textId="77777777" w:rsidR="009C72B8" w:rsidRPr="009C72B8" w:rsidRDefault="009C72B8" w:rsidP="009C72B8">
      <w:pPr>
        <w:pStyle w:val="Bibliography"/>
      </w:pPr>
      <w:r w:rsidRPr="009C72B8">
        <w:t>Barré, J., Aben, I., Agustí-Panareda, A., Balsamo, G., Bousserez, N., Dueben, P., Engelen, R., Inness, A., Lorente, A., McNorton, J., Peuch, V.-H., Radnoti, G., and Ribas, R.: Systematic detection of local CH</w:t>
      </w:r>
      <w:r w:rsidRPr="009C72B8">
        <w:rPr>
          <w:vertAlign w:val="subscript"/>
        </w:rPr>
        <w:t>4</w:t>
      </w:r>
      <w:r w:rsidRPr="009C72B8">
        <w:t xml:space="preserve"> anomalies by combining satellite measurements with high-resolution forecasts, Atmospheric Chemistry and Physics, 21, 5117–5136, https://doi.org/10.5194/acp-21-5117-2021, 2021.</w:t>
      </w:r>
    </w:p>
    <w:p w14:paraId="3966629B" w14:textId="77777777" w:rsidR="009C72B8" w:rsidRPr="009C72B8" w:rsidRDefault="009C72B8" w:rsidP="009C72B8">
      <w:pPr>
        <w:pStyle w:val="Bibliography"/>
      </w:pPr>
      <w:r w:rsidRPr="009C72B8">
        <w:t>Bay Area Air Quality Management District: Air District settles violations at Newby Island Landfill, 2022.</w:t>
      </w:r>
    </w:p>
    <w:p w14:paraId="27E1AE00" w14:textId="77777777" w:rsidR="009C72B8" w:rsidRPr="009C72B8" w:rsidRDefault="009C72B8" w:rsidP="009C72B8">
      <w:pPr>
        <w:pStyle w:val="Bibliography"/>
      </w:pPr>
      <w:r w:rsidRPr="009C72B8">
        <w:t>Bousserez, N. and Henze, D. K.: Optimal and scalable methods to approximate the solutions of large-scale Bayesian problems: theory and application to atmospheric inversion and data assimilation, Quarterly Journal of the Royal Meteorological Society, 144, 365–390, https://doi.org/10.1002/qj.3209, 2018.</w:t>
      </w:r>
    </w:p>
    <w:p w14:paraId="17DCF9BD" w14:textId="77777777" w:rsidR="009C72B8" w:rsidRPr="009C72B8" w:rsidRDefault="009C72B8" w:rsidP="009C72B8">
      <w:pPr>
        <w:pStyle w:val="Bibliography"/>
      </w:pPr>
      <w:r w:rsidRPr="009C72B8">
        <w:t>Brasseur, G. P. and Jacob, D. J.: Inverse Modeling for Atmospheric Chemistry, in: Modeling of Atmospheric Chemistry, Cambridge University Press, Cambridge, 487–537, https://doi.org/10.1017/9781316544754.012, 2017.</w:t>
      </w:r>
    </w:p>
    <w:p w14:paraId="136582EE" w14:textId="77777777" w:rsidR="009C72B8" w:rsidRPr="009C72B8" w:rsidRDefault="009C72B8" w:rsidP="009C72B8">
      <w:pPr>
        <w:pStyle w:val="Bibliography"/>
      </w:pPr>
      <w:r w:rsidRPr="009C72B8">
        <w:t>C40: C40 Advancing towards zero waste declaration: How cities are creating cleaner, healthier communities and circular economies, C40, 2022a.</w:t>
      </w:r>
    </w:p>
    <w:p w14:paraId="385CB1F0" w14:textId="77777777" w:rsidR="009C72B8" w:rsidRPr="009C72B8" w:rsidRDefault="009C72B8" w:rsidP="009C72B8">
      <w:pPr>
        <w:pStyle w:val="Bibliography"/>
      </w:pPr>
      <w:r w:rsidRPr="009C72B8">
        <w:t>C40: Methane: Why cities must act now, C40 Knowledge, July, 2022b.</w:t>
      </w:r>
    </w:p>
    <w:p w14:paraId="572316FB" w14:textId="77777777" w:rsidR="009C72B8" w:rsidRPr="009C72B8" w:rsidRDefault="009C72B8" w:rsidP="009C72B8">
      <w:pPr>
        <w:pStyle w:val="Bibliography"/>
      </w:pPr>
      <w:r w:rsidRPr="009C72B8">
        <w:t>Calisesi, Y., Soebijanta, V. T., and van Oss, R.: Regridding of remote soundings: Formulation and application to ozone profile comparison, Journal of Geophysical Research: Atmospheres, 110, https://doi.org/10.1029/2005JD006122, 2005.</w:t>
      </w:r>
    </w:p>
    <w:p w14:paraId="7835905E" w14:textId="77777777" w:rsidR="009C72B8" w:rsidRPr="009C72B8" w:rsidRDefault="009C72B8" w:rsidP="009C72B8">
      <w:pPr>
        <w:pStyle w:val="Bibliography"/>
      </w:pPr>
      <w:r w:rsidRPr="009C72B8">
        <w:t>Cambaliza, M. O. L., Shepson, P. B., Bogner, J., Caulton, D. R., Stirm, B., Sweeney, C., Montzka, S. A., Gurney, K. R., Spokas, K., Salmon, O. E., Lavoie, T. N., Hendricks, A., Mays, K., Turnbull, J., Miller, B. R., Lauvaux, T., Davis, K., Karion, A., Moser, B., Miller, C., Obermeyer, C., Whetstone, J., Prasad, K., Miles, N., and Richardson, S.: Quantification and source apportionment of the methane emission flux from the city of Indianapolis, Elementa: Science of the Anthropocene, 3, 000037, https://doi.org/10.12952/journal.elementa.000037, 2015.</w:t>
      </w:r>
    </w:p>
    <w:p w14:paraId="39F069A6" w14:textId="77777777" w:rsidR="009C72B8" w:rsidRPr="009C72B8" w:rsidRDefault="009C72B8" w:rsidP="009C72B8">
      <w:pPr>
        <w:pStyle w:val="Bibliography"/>
      </w:pPr>
      <w:r w:rsidRPr="009C72B8">
        <w:t>CARB: Airborne methane emissions measurement survey: Final summary report, California Air Resources Board, 2021.</w:t>
      </w:r>
    </w:p>
    <w:p w14:paraId="5711D6C0" w14:textId="77777777" w:rsidR="009C72B8" w:rsidRPr="009C72B8" w:rsidRDefault="009C72B8" w:rsidP="009C72B8">
      <w:pPr>
        <w:pStyle w:val="Bibliography"/>
      </w:pPr>
      <w:r w:rsidRPr="009C72B8">
        <w:t>CARB: Current California GHG Emission Inventory Data, 2022.</w:t>
      </w:r>
    </w:p>
    <w:p w14:paraId="62686E99" w14:textId="77777777" w:rsidR="009C72B8" w:rsidRPr="009C72B8" w:rsidRDefault="009C72B8" w:rsidP="009C72B8">
      <w:pPr>
        <w:pStyle w:val="Bibliography"/>
      </w:pPr>
      <w:r w:rsidRPr="009C72B8">
        <w:lastRenderedPageBreak/>
        <w:t>Catena, A. M., Zhang, J., Commane, R., Murray, L. T., Schwab, M. J., Leibensperger, E. M., Marto, J., Smith, M. L., and Schwab, J. J.: Hydrogen Sulfide Emission Properties from Two Large Landfills in New York State, Atmosphere, 13, 1251, https://doi.org/10.3390/atmos13081251, 2022.</w:t>
      </w:r>
    </w:p>
    <w:p w14:paraId="5B67BE2B" w14:textId="77777777" w:rsidR="009C72B8" w:rsidRPr="009C72B8" w:rsidRDefault="009C72B8" w:rsidP="009C72B8">
      <w:pPr>
        <w:pStyle w:val="Bibliography"/>
      </w:pPr>
      <w:r w:rsidRPr="009C72B8">
        <w:t>Chen, Y., Sherwin, E. D., Berman, E. S. F., Jones, B. B., Gordon, M. P., Wetherley, E. B., Kort, E. A., and Brandt, A. R.: Quantifying Regional Methane Emissions in the New Mexico Permian Basin with a Comprehensive Aerial Survey, Environ. Sci. Technol., 56, 4317–4323, https://doi.org/10.1021/acs.est.1c06458, 2022a.</w:t>
      </w:r>
    </w:p>
    <w:p w14:paraId="35F7689D" w14:textId="77777777" w:rsidR="009C72B8" w:rsidRPr="009C72B8" w:rsidRDefault="009C72B8" w:rsidP="009C72B8">
      <w:pPr>
        <w:pStyle w:val="Bibliography"/>
      </w:pPr>
      <w:r w:rsidRPr="009C72B8">
        <w:t>Chen, Z., Griffis, T. J., Baker, J. M., Millet, D. B., Wood, J. D., Dlugokencky, E. J., Andrews, A. E., Sweeney, C., Hu, C., and Kolka, R. K.: Source Partitioning of Methane Emissions and its Seasonality in the U.S. Midwest, Journal of Geophysical Research: Biogeosciences, 123, 646–659, https://doi.org/10.1002/2017JG004356, 2018.</w:t>
      </w:r>
    </w:p>
    <w:p w14:paraId="6F752593" w14:textId="77777777" w:rsidR="009C72B8" w:rsidRPr="009C72B8" w:rsidRDefault="009C72B8" w:rsidP="009C72B8">
      <w:pPr>
        <w:pStyle w:val="Bibliography"/>
      </w:pPr>
      <w:r w:rsidRPr="009C72B8">
        <w:t>Chen, Z., Jacob, D. J., Nesser, H., Sulprizio, M. P., Lorente, A., Varon, D. J., Lu, X., Shen, L., Qu, Z., Penn, E., and Yu, X.: Methane emissions from China: a high-resolution inversion of TROPOMI satellite observations, Atmospheric Chemistry and Physics, 22, 10809–10826, https://doi.org/10.5194/acp-22-10809-2022, 2022b.</w:t>
      </w:r>
    </w:p>
    <w:p w14:paraId="7C2F70BC" w14:textId="77777777" w:rsidR="009C72B8" w:rsidRPr="009C72B8" w:rsidRDefault="009C72B8" w:rsidP="009C72B8">
      <w:pPr>
        <w:pStyle w:val="Bibliography"/>
      </w:pPr>
      <w:r w:rsidRPr="009C72B8">
        <w:t>Chevallier, F.: Impact of correlated observation errors on inverted CO2 surface fluxes from OCO measurements, Geophysical Research Letters, 34, https://doi.org/10.1029/2007GL030463, 2007.</w:t>
      </w:r>
    </w:p>
    <w:p w14:paraId="4304D1B6" w14:textId="77777777" w:rsidR="009C72B8" w:rsidRPr="009C72B8" w:rsidRDefault="009C72B8" w:rsidP="009C72B8">
      <w:pPr>
        <w:pStyle w:val="Bibliography"/>
      </w:pPr>
      <w:r w:rsidRPr="009C72B8">
        <w:t>Cui, Y. Y., Brioude, J., McKeen, S. A., Angevine, W. M., Kim, S.-W., Frost, G. J., Ahmadov, R., Peischl, J., Bousserez, N., Liu, Z., Ryerson, T. B., Wofsy, S. C., Santoni, G. W., Kort, E. A., Fischer, M. L., and Trainer, M.: Top-down estimate of methane emissions in California using a mesoscale inverse modeling technique: The South Coast Air Basin, Journal of Geophysical Research: Atmospheres, 120, 6698–6711, https://doi.org/10.1002/2014JD023002, 2015.</w:t>
      </w:r>
    </w:p>
    <w:p w14:paraId="2AEDFEDF" w14:textId="77777777" w:rsidR="009C72B8" w:rsidRPr="009C72B8" w:rsidRDefault="009C72B8" w:rsidP="009C72B8">
      <w:pPr>
        <w:pStyle w:val="Bibliography"/>
      </w:pPr>
      <w:r w:rsidRPr="009C72B8">
        <w:t>Cusworth, D. H., Duren, R. M., Yadav, V., Thorpe, A. K., Verhulst, K., Sander, S., Hopkins, F., Rafiq, T., and Miller, C. E.: Synthesis of Methane Observations Across Scales: Strategies for Deploying a Multitiered Observing Network, Geophysical Research Letters, 47, e2020GL087869, https://doi.org/10.1029/2020GL087869, 2020.</w:t>
      </w:r>
    </w:p>
    <w:p w14:paraId="07577CFE" w14:textId="77777777" w:rsidR="009C72B8" w:rsidRPr="009C72B8" w:rsidRDefault="009C72B8" w:rsidP="009C72B8">
      <w:pPr>
        <w:pStyle w:val="Bibliography"/>
      </w:pPr>
      <w:r w:rsidRPr="009C72B8">
        <w:t>Dask Development Team: Dask: Library for dynamic task scheduling, 2016.</w:t>
      </w:r>
    </w:p>
    <w:p w14:paraId="4262D6CB" w14:textId="77777777" w:rsidR="009C72B8" w:rsidRPr="009C72B8" w:rsidRDefault="009C72B8" w:rsidP="009C72B8">
      <w:pPr>
        <w:pStyle w:val="Bibliography"/>
      </w:pPr>
      <w:r w:rsidRPr="009C72B8">
        <w:t>Deng, Z., Ciais, P., Tzompa-Sosa, Z. A., Saunois, M., Qiu, C., Tan, C., Sun, T., Ke, P., Cui, Y., Tanaka, K., Lin, X., Thompson, R. L., Tian, H., Yao, Y., Huang, Y., Lauerwald, R., Jain, A. K., Xu, X., Bastos, A., Sitch, S., Palmer, P. I., Lauvaux, T., d’Aspremont, A., Giron, C., Benoit, A., Poulter, B., Chang, J., Petrescu, A. M. R., Davis, S. J., Liu, Z., Grassi, G., Albergel, C., Tubiello, F. N., Perugini, L., Peters, W., and Chevallier, F.: Comparing national greenhouse gas budgets reported in UNFCCC inventories against atmospheric inversions, Earth System Science Data, 14, 1639–1675, https://doi.org/10.5194/essd-14-1639-2022, 2022.</w:t>
      </w:r>
    </w:p>
    <w:p w14:paraId="64D6FE43" w14:textId="77777777" w:rsidR="009C72B8" w:rsidRPr="009C72B8" w:rsidRDefault="009C72B8" w:rsidP="009C72B8">
      <w:pPr>
        <w:pStyle w:val="Bibliography"/>
      </w:pPr>
      <w:r w:rsidRPr="009C72B8">
        <w:t>Dismukes, D. E.: Louisiana 2021 Greenhouse Gas Inventory, Louisiana Governor’s Office of Coastal Activities, 2021.</w:t>
      </w:r>
    </w:p>
    <w:p w14:paraId="26E54C59" w14:textId="77777777" w:rsidR="009C72B8" w:rsidRPr="009C72B8" w:rsidRDefault="009C72B8" w:rsidP="009C72B8">
      <w:pPr>
        <w:pStyle w:val="Bibliography"/>
      </w:pPr>
      <w:r w:rsidRPr="009C72B8">
        <w:lastRenderedPageBreak/>
        <w:t>Duren, R. M., Thorpe, A. K., Foster, K. T., Rafiq, T., Hopkins, F. M., Yadav, V., Bue, B. D., Thompson, D. R., Conley, S., Colombi, N. K., Frankenberg, C., McCubbin, I. B., Eastwood, M. L., Falk, M., Herner, J. D., Croes, B. E., Green, R. O., and Miller, C. E.: California’s methane super-emitters, Nature, https://doi.org/10.1038/s41586-019-1720-3, 2019.</w:t>
      </w:r>
    </w:p>
    <w:p w14:paraId="45AEBD69" w14:textId="77777777" w:rsidR="009C72B8" w:rsidRPr="009C72B8" w:rsidRDefault="009C72B8" w:rsidP="009C72B8">
      <w:pPr>
        <w:pStyle w:val="Bibliography"/>
      </w:pPr>
      <w:r w:rsidRPr="009C72B8">
        <w:t>EIA: Annual Coal Report 2020, U.S. Energy Information Administration, 2021.</w:t>
      </w:r>
    </w:p>
    <w:p w14:paraId="5BA53F22" w14:textId="77777777" w:rsidR="009C72B8" w:rsidRPr="009C72B8" w:rsidRDefault="009C72B8" w:rsidP="009C72B8">
      <w:pPr>
        <w:pStyle w:val="Bibliography"/>
      </w:pPr>
      <w:r w:rsidRPr="009C72B8">
        <w:t>EPA: Inventory of U.S. Greenhouse Gas Emissions and Sinks: 1990-2020., U.S. Environmental Protection Agency, 2022a.</w:t>
      </w:r>
    </w:p>
    <w:p w14:paraId="6D73DAF5" w14:textId="77777777" w:rsidR="009C72B8" w:rsidRPr="009C72B8" w:rsidRDefault="009C72B8" w:rsidP="009C72B8">
      <w:pPr>
        <w:pStyle w:val="Bibliography"/>
      </w:pPr>
      <w:r w:rsidRPr="009C72B8">
        <w:t>EPA: Methodology Report for Inventory of U.S. Greenhouse Gas Emissions and Sinks by State: 1990–2020, Environmental Protection Agency, 2022b.</w:t>
      </w:r>
    </w:p>
    <w:p w14:paraId="10A3E085" w14:textId="77777777" w:rsidR="009C72B8" w:rsidRPr="009C72B8" w:rsidRDefault="009C72B8" w:rsidP="009C72B8">
      <w:pPr>
        <w:pStyle w:val="Bibliography"/>
      </w:pPr>
      <w:r w:rsidRPr="009C72B8">
        <w:t>EPA: https://www.epa.gov/ghgemissions/learn-more-about-official-state-greenhouse-gas-inventories, last access: 1 January 2023.</w:t>
      </w:r>
    </w:p>
    <w:p w14:paraId="79E8F700" w14:textId="77777777" w:rsidR="009C72B8" w:rsidRPr="009C72B8" w:rsidRDefault="009C72B8" w:rsidP="009C72B8">
      <w:pPr>
        <w:pStyle w:val="Bibliography"/>
      </w:pPr>
      <w:r w:rsidRPr="009C72B8">
        <w:t>EPA GHGRP: Facility Level Information on GreenHouse Gases Tool (FLIGHT), U.S. Environmental Protection Agency Greenhouse Gas Reporting Program, 2019.</w:t>
      </w:r>
    </w:p>
    <w:p w14:paraId="7958AD0A" w14:textId="77777777" w:rsidR="009C72B8" w:rsidRPr="009C72B8" w:rsidRDefault="009C72B8" w:rsidP="009C72B8">
      <w:pPr>
        <w:pStyle w:val="Bibliography"/>
      </w:pPr>
      <w:r w:rsidRPr="009C72B8">
        <w:t>EPA LMOP: Landfill Methane Outreach Program (LMOP) Historical Database, U.S. Environmental Protection Agency Landfill Methane Outreach Program, 2019.</w:t>
      </w:r>
    </w:p>
    <w:p w14:paraId="59F34427" w14:textId="77777777" w:rsidR="009C72B8" w:rsidRPr="009C72B8" w:rsidRDefault="009C72B8" w:rsidP="009C72B8">
      <w:pPr>
        <w:pStyle w:val="Bibliography"/>
      </w:pPr>
      <w:r w:rsidRPr="009C72B8">
        <w:t>Floerchinger, C., Shepson, P. B., Hajny, K., Daube, B. C., Stirm, B. H., Sweeney, C., and Wofsy, S. C.: Relative flux measurements of biogenic and natural gas-derived methane for seven U.S. cities, Elementa: Science of the Anthropocene, 9, 000119, https://doi.org/10.1525/elementa.2021.000119, 2021.</w:t>
      </w:r>
    </w:p>
    <w:p w14:paraId="648A7F2E" w14:textId="77777777" w:rsidR="009C72B8" w:rsidRPr="009C72B8" w:rsidRDefault="009C72B8" w:rsidP="009C72B8">
      <w:pPr>
        <w:pStyle w:val="Bibliography"/>
      </w:pPr>
      <w:r w:rsidRPr="009C72B8">
        <w:t>de Gouw, J. A., Veefkind, J. P., Roosenbrand, E., Dix, B., Lin, J. C., Landgraf, J., and Levelt, P. F.: Daily Satellite Observations of Methane from Oil and Gas Production Regions in the United States, Sci Rep, 10, 1379, https://doi.org/10.1038/s41598-020-57678-4, 2020.</w:t>
      </w:r>
    </w:p>
    <w:p w14:paraId="303E00F2" w14:textId="77777777" w:rsidR="009C72B8" w:rsidRPr="009C72B8" w:rsidRDefault="009C72B8" w:rsidP="009C72B8">
      <w:pPr>
        <w:pStyle w:val="Bibliography"/>
      </w:pPr>
      <w:r w:rsidRPr="009C72B8">
        <w:t>Gurney, K. R., Romero-Lankao, P., Seto, K. C., Hutyra, L. R., Duren, R., Kennedy, C., Grimm, N. B., Ehleringer, J. R., Marcotullio, P., Hughes, S., Pincetl, S., Chester, M. V., Runfola, D. M., Feddema, J. J., and Sperling, J.: Climate change: Track urban emissions on a human scale, Nature, 525, 179–181, https://doi.org/10.1038/525179a, 2015.</w:t>
      </w:r>
    </w:p>
    <w:p w14:paraId="55B719B5" w14:textId="77777777" w:rsidR="009C72B8" w:rsidRPr="009C72B8" w:rsidRDefault="009C72B8" w:rsidP="009C72B8">
      <w:pPr>
        <w:pStyle w:val="Bibliography"/>
      </w:pPr>
      <w:r w:rsidRPr="009C72B8">
        <w:t>Hasekamp, O., Lorente, A., Hu, H., Butz, A., Aan de Brugh, J., and Landgraf, J.: Algorithm Theoretical Baseline Document for Sentinel-5 Precursor Methane Retrieval, 1, 1–67, 2019.</w:t>
      </w:r>
    </w:p>
    <w:p w14:paraId="6C620DC4" w14:textId="77777777" w:rsidR="009C72B8" w:rsidRPr="009C72B8" w:rsidRDefault="009C72B8" w:rsidP="009C72B8">
      <w:pPr>
        <w:pStyle w:val="Bibliography"/>
      </w:pPr>
      <w:r w:rsidRPr="009C72B8">
        <w:t>Heald, C. L., Jacob, D. J., Jones, D. B. A., Palmer, P. I., Logan, J. A., Streets, D. G., Sachse, G. W., Gille, J. C., Hoffman, R. N., and Nehrkorn, T.: Comparative inverse analysis of satellite (MOPITT) and aircraft (TRACE-P) observations to estimate Asian sources of carbon monoxide, Journal of Geophysical Research D: Atmospheres, 109, 1–17, https://doi.org/10.1029/2004JD005185, 2004.</w:t>
      </w:r>
    </w:p>
    <w:p w14:paraId="08B71051" w14:textId="77777777" w:rsidR="009C72B8" w:rsidRPr="009C72B8" w:rsidRDefault="009C72B8" w:rsidP="009C72B8">
      <w:pPr>
        <w:pStyle w:val="Bibliography"/>
      </w:pPr>
      <w:r w:rsidRPr="009C72B8">
        <w:t xml:space="preserve">Hopkins, F. M., Ehleringer, J. R., Bush, S. E., Duren, R. M., Miller, C. E., Lai, C.-T., Hsu, Y.-K., Carranza, V., and Randerson, J. T.: Mitigation of methane emissions in cities: How new </w:t>
      </w:r>
      <w:r w:rsidRPr="009C72B8">
        <w:lastRenderedPageBreak/>
        <w:t>measurements and partnerships can contribute to emissions reduction strategies, Earth’s Future, 4, 408–425, https://doi.org/10.1002/2016EF000381, 2016.</w:t>
      </w:r>
    </w:p>
    <w:p w14:paraId="71F9AD7E" w14:textId="77777777" w:rsidR="009C72B8" w:rsidRPr="009C72B8" w:rsidRDefault="009C72B8" w:rsidP="009C72B8">
      <w:pPr>
        <w:pStyle w:val="Bibliography"/>
      </w:pPr>
      <w:r w:rsidRPr="009C72B8">
        <w:t>Houweling, S., Krol, M., Bergamaschi, P., Frankenberg, C., Dlugokencky, E. J., Morino, I., Notholt, J., Sherlock, V., Wunch, D., Beck, V., Gerbig, C., Chen, H., Kort, E. A., Röckmann, T., and Aben, I.: A multi-year methane inversion using SCIAMACHY, accounting for systematic errors using TCCON measurements, Atmospheric Chemistry and Physics, 14, 3991–4012, https://doi.org/10.5194/acp-14-3991-2014, 2014.</w:t>
      </w:r>
    </w:p>
    <w:p w14:paraId="1281B236" w14:textId="77777777" w:rsidR="009C72B8" w:rsidRPr="009C72B8" w:rsidRDefault="009C72B8" w:rsidP="009C72B8">
      <w:pPr>
        <w:pStyle w:val="Bibliography"/>
      </w:pPr>
      <w:r w:rsidRPr="009C72B8">
        <w:t>Hu, H., Landgraf, J., Detmers, R., Borsdorff, T., Aan de Brugh, J., Aben, I., Butz, A., and Hasekamp, O.: Toward Global Mapping of Methane With TROPOMI: First Results and Intersatellite Comparison to GOSAT, Geophysical Research Letters, 45, 3682–3689, https://doi.org/10.1002/2018gl077259, 2018.</w:t>
      </w:r>
    </w:p>
    <w:p w14:paraId="149E89C7" w14:textId="77777777" w:rsidR="009C72B8" w:rsidRPr="009C72B8" w:rsidRDefault="009C72B8" w:rsidP="009C72B8">
      <w:pPr>
        <w:pStyle w:val="Bibliography"/>
      </w:pPr>
      <w:r w:rsidRPr="009C72B8">
        <w:t>Iowa DNR: 2019 Iowa Statewide Greenhouse Gas Emissions Inventory Report, Iowa Department of Natural Resources, 2020.</w:t>
      </w:r>
    </w:p>
    <w:p w14:paraId="211847B3" w14:textId="77777777" w:rsidR="009C72B8" w:rsidRPr="009C72B8" w:rsidRDefault="009C72B8" w:rsidP="009C72B8">
      <w:pPr>
        <w:pStyle w:val="Bibliography"/>
      </w:pPr>
      <w:r w:rsidRPr="009C72B8">
        <w:t>IPCC: Global Warming of 1.5°C: IPCC Special Report on Impacts of Global Warming of 1.5°C above Pre-industrial Levels in Context of Strengthening Response to Climate Change, Sustainable Development, and Efforts to Eradicate Poverty, 1st ed., Cambridge University Press, https://doi.org/10.1017/9781009157940, 2022.</w:t>
      </w:r>
    </w:p>
    <w:p w14:paraId="3B835E8B" w14:textId="77777777" w:rsidR="009C72B8" w:rsidRPr="009C72B8" w:rsidRDefault="009C72B8" w:rsidP="009C72B8">
      <w:pPr>
        <w:pStyle w:val="Bibliography"/>
      </w:pPr>
      <w:r w:rsidRPr="009C72B8">
        <w:t>Jacob, D. J., Varon, D. J., Cusworth, D. H., Dennison, P. E., Frankenberg, C., Gautam, R., Guanter, L., Kelley, J., McKeever, J., Ott, L. E., Poulter, B., Qu, Z., Thorpe, A. K., Worden, J. R., and Duren, R. M.: Quantifying methane emissions from the global scale down to point sources using satellite observations of atmospheric methane, Atmospheric Chemistry and Physics, 22, 9617–9646, https://doi.org/10.5194/acp-22-9617-2022, 2022.</w:t>
      </w:r>
    </w:p>
    <w:p w14:paraId="39CEBD08" w14:textId="77777777" w:rsidR="009C72B8" w:rsidRPr="009C72B8" w:rsidRDefault="009C72B8" w:rsidP="009C72B8">
      <w:pPr>
        <w:pStyle w:val="Bibliography"/>
      </w:pPr>
      <w:r w:rsidRPr="009C72B8">
        <w:t>Janssens-Maenhout, G., Crippa, M., Guizzardi, D., Muntean, M., Schaaf, E., Dentener, F., Bergamaschi, P., Pagliari, V., Olivier, J. G. J., Peters, J. A. H. W., van Aardenne, J. A., Monni, S., Doering, U., Petrescu, A. M. R., Solazzo, E., and Oreggioni, G. D.: EDGAR v4.3.2 Global Atlas of the three major greenhouse gas emissions for the period 1970–2012, Earth System Science Data, 11, 959–1002, https://doi.org/10.5194/essd-11-959-2019, 2019.</w:t>
      </w:r>
    </w:p>
    <w:p w14:paraId="4B36C122" w14:textId="77777777" w:rsidR="009C72B8" w:rsidRPr="009C72B8" w:rsidRDefault="009C72B8" w:rsidP="009C72B8">
      <w:pPr>
        <w:pStyle w:val="Bibliography"/>
      </w:pPr>
      <w:r w:rsidRPr="009C72B8">
        <w:t>Jeong, S., Newman, S., Zhang, J., Andrews, A. E., Bianco, L., Bagley, J., Cui, X., Graven, H., Kim, J., Salameh, P., LaFranchi, B. W., Priest, C., Campos-Pineda, M., Novakovskaia, E., Sloop, C. D., Michelsen, H. A., Bambha, R. P., Weiss, R. F., Keeling, R., and Fischer, M. L.: Estimating methane emissions in California’s urban and rural regions using multitower observations, Journal of Geophysical Research: Atmospheres, 121, 13,031-13,049, https://doi.org/10.1002/2016JD025404, 2016.</w:t>
      </w:r>
    </w:p>
    <w:p w14:paraId="0E9C1E68" w14:textId="77777777" w:rsidR="009C72B8" w:rsidRPr="009C72B8" w:rsidRDefault="009C72B8" w:rsidP="009C72B8">
      <w:pPr>
        <w:pStyle w:val="Bibliography"/>
      </w:pPr>
      <w:r w:rsidRPr="009C72B8">
        <w:t>Karion, A., Sweeney, C., Kort, E. A., Shepson, P. B., Brewer, A., Cambaliza, M., Conley, S. A., Davis, K., Deng, A., Hardesty, M., Herndon, S. C., Lauvaux, T., Lavoie, T., Lyon, D., Newberger, T., Pétron, G., Rella, C., Smith, M., Wolter, S., Yacovitch, T. I., and Tans, P.: Aircraft-Based Estimate of Total Methane Emissions from the Barnett Shale Region, Environ. Sci. Technol., 49, 8124–8131, https://doi.org/10.1021/acs.est.5b00217, 2015.</w:t>
      </w:r>
    </w:p>
    <w:p w14:paraId="16472239" w14:textId="77777777" w:rsidR="009C72B8" w:rsidRPr="009C72B8" w:rsidRDefault="009C72B8" w:rsidP="009C72B8">
      <w:pPr>
        <w:pStyle w:val="Bibliography"/>
      </w:pPr>
      <w:r w:rsidRPr="009C72B8">
        <w:lastRenderedPageBreak/>
        <w:t>Kuwayama, T., Charrier-Klobas, J. G., Chen, Y., Vizenor, N. M., Blake, D. R., Pongetti, T., Conley, S. A., Sander, S. P., Croes, B., and Herner, J. D.: Source Apportionment of Ambient Methane Enhancements in Los Angeles, California, To Evaluate Emission Inventory Estimates, Environ Sci Technol, 53, 2961–2970, https://doi.org/10.1021/acs.est.8b02307, 2019.</w:t>
      </w:r>
    </w:p>
    <w:p w14:paraId="41F89F27" w14:textId="77777777" w:rsidR="009C72B8" w:rsidRPr="009C72B8" w:rsidRDefault="009C72B8" w:rsidP="009C72B8">
      <w:pPr>
        <w:pStyle w:val="Bibliography"/>
      </w:pPr>
      <w:r w:rsidRPr="009C72B8">
        <w:t>Liu, M., van der A, R., van Weele, M., Eskes, H., Lu, X., Veefkind, P., de Laat, J., Kong, H., Wang, J., Sun, J., Ding, J., Zhao, Y., and Weng, H.: A New Divergence Method to Quantify Methane Emissions Using Observations of Sentinel-5P TROPOMI, Geophysical Research Letters, 48, e2021GL094151, https://doi.org/10.1029/2021GL094151, 2021.</w:t>
      </w:r>
    </w:p>
    <w:p w14:paraId="79FE68B7" w14:textId="77777777" w:rsidR="009C72B8" w:rsidRPr="009C72B8" w:rsidRDefault="009C72B8" w:rsidP="009C72B8">
      <w:pPr>
        <w:pStyle w:val="Bibliography"/>
      </w:pPr>
      <w:r w:rsidRPr="009C72B8">
        <w:t>Lorente, A., Borsdorff, T., Butz, A., Hasekamp, O., aan de Brugh, J., Schneider, A., Wu, L., Hase, F., Kivi, R., Wunch, D., Pollard, D. F., Shiomi, K., Deutscher, N. M., Velazco, V. A., Roehl, C. M., Wennberg, P. O., Warneke, T., and Landgraf, J.: Methane retrieved from TROPOMI: improvement of the data product and validation of the first 2 years of measurements, Atmospheric Measurement Techniques, 14, 665–684, https://doi.org/10.5194/amt-14-665-2021, 2021.</w:t>
      </w:r>
    </w:p>
    <w:p w14:paraId="3004349C" w14:textId="77777777" w:rsidR="009C72B8" w:rsidRPr="009C72B8" w:rsidRDefault="009C72B8" w:rsidP="009C72B8">
      <w:pPr>
        <w:pStyle w:val="Bibliography"/>
      </w:pPr>
      <w:r w:rsidRPr="009C72B8">
        <w:t>Lu, X., Jacob, D. J., Zhang, Y., Maasakkers, J. D., Sulprizio, M. P., Shen, L., Qu, Z., Scarpelli, T. R., Nesser, H., Yantosca, R. M., Sheng, J., Andrews, A., Parker, R. J., Boesch, H., Anthony Bloom, A., and Ma, S.: Global methane budget and trend, 2010-2017: Complementarity of inverse analyses using in situ (globalviewplus ch4 obspack) and satellite (gosat) observations, Atmospheric Chemistry and Physics, 21, https://doi.org/10.5194/acp-21-4637-2021, 2021.</w:t>
      </w:r>
    </w:p>
    <w:p w14:paraId="2C630F87" w14:textId="77777777" w:rsidR="009C72B8" w:rsidRPr="009C72B8" w:rsidRDefault="009C72B8" w:rsidP="009C72B8">
      <w:pPr>
        <w:pStyle w:val="Bibliography"/>
      </w:pPr>
      <w:r w:rsidRPr="009C72B8">
        <w:t>Lu, X., Jacob, D. J., Wang, H., Maasakkers, J. D., Zhang, Y., Scarpelli, T. R., Shen, L., Qu, Z., Sulprizio, M. P., Nesser, H., Bloom, A. A., Ma, S., Worden, J. R., Fan, S., Parker, R. J., Boesch, H., Gautam, R., Gordon, D., Moran, M. D., Reuland, F., Villasana, C. A. O., and Andrews, A.: Methane emissions in the United States, Canada, and Mexico: evaluation of national methane emission inventories and 2010–2017 sectoral trends by inverse analysis of in situ (GLOBALVIEWplus CH&amp;lt;sub&amp;gt;4&amp;lt;/sub&amp;gt; ObsPack) and satellite (GOSAT) atmospheric observations, Atmos. Chem. Phys., 22, 395–418, https://doi.org/10.5194/acp-22-395-2022, 2022.</w:t>
      </w:r>
    </w:p>
    <w:p w14:paraId="6F577320" w14:textId="77777777" w:rsidR="009C72B8" w:rsidRPr="009C72B8" w:rsidRDefault="009C72B8" w:rsidP="009C72B8">
      <w:pPr>
        <w:pStyle w:val="Bibliography"/>
      </w:pPr>
      <w:r w:rsidRPr="009C72B8">
        <w:t>Lucchesi, R.: File Specification for GEOS-5 FP., GMAO Office Note No. 4 (Version 1.1), 61, 2017.</w:t>
      </w:r>
    </w:p>
    <w:p w14:paraId="08E87E9A" w14:textId="77777777" w:rsidR="009C72B8" w:rsidRPr="009C72B8" w:rsidRDefault="009C72B8" w:rsidP="009C72B8">
      <w:pPr>
        <w:pStyle w:val="Bibliography"/>
      </w:pPr>
      <w:r w:rsidRPr="009C72B8">
        <w:t>Ma, S., Worden, J. R., Bloom, A. A., Zhang, Y., Poulter, B., Cusworth, D. H., Yin, Y., Pandey, S., Maasakkers, J. D., Lu, X., Shen, L., Sheng, J., Frankenberg, C., Miller, C. E., and Jacob, D. J.: Satellite Constraints on the Latitudinal Distribution and Temperature Sensitivity of Wetland Methane Emissions, AGU Advances, 2, https://doi.org/10.1029/2021AV000408, 2021.</w:t>
      </w:r>
    </w:p>
    <w:p w14:paraId="5A4D83AE" w14:textId="77777777" w:rsidR="009C72B8" w:rsidRPr="009C72B8" w:rsidRDefault="009C72B8" w:rsidP="009C72B8">
      <w:pPr>
        <w:pStyle w:val="Bibliography"/>
      </w:pPr>
      <w:r w:rsidRPr="009C72B8">
        <w:t>Maasakkers, J. D., Jacob, D. J., Sulprizio, M. P., Turner, A. J., Weitz, M., Wirth, T., Hight, C., DeFigueiredo, M., Desai, M., Schmeltz, R., Hockstad, L., Bloom, A. A., Bowman, K. W., Jeong, S., and Fischer, M. L.: Gridded National Inventory of U.S. Methane Emissions, Environmental Science and Technology, 50, 13123–13133, https://doi.org/10.1021/acs.est.6b02878, 2016.</w:t>
      </w:r>
    </w:p>
    <w:p w14:paraId="6AC18AB7" w14:textId="77777777" w:rsidR="009C72B8" w:rsidRPr="009C72B8" w:rsidRDefault="009C72B8" w:rsidP="009C72B8">
      <w:pPr>
        <w:pStyle w:val="Bibliography"/>
      </w:pPr>
      <w:r w:rsidRPr="009C72B8">
        <w:t xml:space="preserve">Maasakkers, J. D., Jacob, D. J., Sulprizio, M. P., Scarpelli, T. R., Nesser, H., Sheng, J. X., Zhang, Y., Hersher, M., Anthony Bloom, A., Bowman, K. W., Worden, J. R., Janssens-Maenhout, G., and Parker, R. J.: Global distribution of methane emissions, emission trends, and </w:t>
      </w:r>
      <w:r w:rsidRPr="009C72B8">
        <w:lastRenderedPageBreak/>
        <w:t>OH concentrations and trends inferred from an inversion of GOSAT satellite data for 2010-2015, Atmospheric Chemistry and Physics, 19, 7859–7881, https://doi.org/10.5194/acp-19-7859-2019, 2019.</w:t>
      </w:r>
    </w:p>
    <w:p w14:paraId="1DF38CE3" w14:textId="77777777" w:rsidR="009C72B8" w:rsidRPr="009C72B8" w:rsidRDefault="009C72B8" w:rsidP="009C72B8">
      <w:pPr>
        <w:pStyle w:val="Bibliography"/>
      </w:pPr>
      <w:r w:rsidRPr="009C72B8">
        <w:t>Maasakkers, J. D., Jacob, D. J., Sulprizio, M. P., Scarpelli, T. R., Nesser, H., Sheng, J., Zhang, Y., Lu, X., Anthony Bloom, A., Bowman, K. W., Worden, J. R., and J. Parker, R.: 2010-2015 North American methane emissions, sectoral contributions, and trends: A high-resolution inversion of GOSAT observations of atmospheric methane, Atmospheric Chemistry and Physics, 21, https://doi.org/10.5194/acp-21-4339-2021, 2021.</w:t>
      </w:r>
    </w:p>
    <w:p w14:paraId="2370A45A" w14:textId="77777777" w:rsidR="009C72B8" w:rsidRPr="009C72B8" w:rsidRDefault="009C72B8" w:rsidP="009C72B8">
      <w:pPr>
        <w:pStyle w:val="Bibliography"/>
      </w:pPr>
      <w:r w:rsidRPr="009C72B8">
        <w:t>Miller, S. M., Wofsy, S. C., Michalak, A. M., Kort, E. A., Andrews, A. E., Biraud, S. C., Dlugokencky, E. J., Eluskiewicz, J., Fischer, M. L., Janssens-Maenhout, G., Miller, B. R., Miller, J. B., Montzka, S. A., Nehrkorn, T., and Sweeney, C.: Anthropogenic emissions of methane in the United States, Proceedings of the National Academy of Sciences, 110, 20018–20022, https://doi.org/10.1073/pnas.1314392110, 2013.</w:t>
      </w:r>
    </w:p>
    <w:p w14:paraId="335DD9E7" w14:textId="77777777" w:rsidR="009C72B8" w:rsidRPr="009C72B8" w:rsidRDefault="009C72B8" w:rsidP="009C72B8">
      <w:pPr>
        <w:pStyle w:val="Bibliography"/>
      </w:pPr>
      <w:r w:rsidRPr="009C72B8">
        <w:t>Moore, D. P., Li, N. P., Wendt, L. P., Castañeda, S. R., Falinski, M. M., Zhu, J.-J., Song, C., Ren, Z. J., and Zondlo, M. A.: Underestimation of Sector-Wide Methane Emissions from United States Wastewater Treatment, Environ. Sci. Technol., 57, 4082–4090, https://doi.org/10.1021/acs.est.2c05373, 2023.</w:t>
      </w:r>
    </w:p>
    <w:p w14:paraId="327D3827" w14:textId="77777777" w:rsidR="009C72B8" w:rsidRPr="009C72B8" w:rsidRDefault="009C72B8" w:rsidP="009C72B8">
      <w:pPr>
        <w:pStyle w:val="Bibliography"/>
      </w:pPr>
      <w:r w:rsidRPr="009C72B8">
        <w:t>NAS: Improving Characterization of Anthropogenic Methane Emissions in the United States, The National Academies Press, Washington, D.C., 2018.</w:t>
      </w:r>
    </w:p>
    <w:p w14:paraId="08E003B7" w14:textId="77777777" w:rsidR="009C72B8" w:rsidRPr="009C72B8" w:rsidRDefault="009C72B8" w:rsidP="009C72B8">
      <w:pPr>
        <w:pStyle w:val="Bibliography"/>
      </w:pPr>
      <w:r w:rsidRPr="009C72B8">
        <w:t>Nesser, H., Jacob, D. J., Maasakkers, J. D., Scarpelli, T. R., Sulprizio, M. P., Zhang, Y., and Rycroft, C. H.: Reduced-cost construction of Jacobian matrices for high-resolution inversions of satellite observations of atmospheric composition, Atmospheric Measurement Techniques, 14, https://doi.org/10.5194/amt-14-5521-2021, 2021.</w:t>
      </w:r>
    </w:p>
    <w:p w14:paraId="14FB4B44" w14:textId="77777777" w:rsidR="009C72B8" w:rsidRPr="009C72B8" w:rsidRDefault="009C72B8" w:rsidP="009C72B8">
      <w:pPr>
        <w:pStyle w:val="Bibliography"/>
      </w:pPr>
      <w:r w:rsidRPr="009C72B8">
        <w:t>Pennsylvania DEP: 2022 Pennsylvania Greenhouse Gas Inventory Report, Pennsylvania Department of Environmental Protection, 2022.</w:t>
      </w:r>
    </w:p>
    <w:p w14:paraId="078323A2" w14:textId="77777777" w:rsidR="009C72B8" w:rsidRPr="009C72B8" w:rsidRDefault="009C72B8" w:rsidP="009C72B8">
      <w:pPr>
        <w:pStyle w:val="Bibliography"/>
      </w:pPr>
      <w:r w:rsidRPr="009C72B8">
        <w:t>Pitt, J. R., Lopez-Coto, I., Hajny, K. D., Tomlin, J., Kaeser, R., Jayarathne, T., Stirm, B. H., Floerchinger, C. R., Loughner, C. P., Gately, C. K., Hutyra, L. R., Gurney, K. R., Roest, G. S., Liang, J., Gourdji, S., Karion, A., Whetstone, J. R., and Shepson, P. B.: New York City greenhouse gas emissions estimated with inverse modeling of aircraft measurements, Elementa: Science of the Anthropocene, 10, 00082, https://doi.org/10.1525/elementa.2021.00082, 2022.</w:t>
      </w:r>
    </w:p>
    <w:p w14:paraId="4CFAAC9B" w14:textId="77777777" w:rsidR="009C72B8" w:rsidRPr="009C72B8" w:rsidRDefault="009C72B8" w:rsidP="009C72B8">
      <w:pPr>
        <w:pStyle w:val="Bibliography"/>
      </w:pPr>
      <w:r w:rsidRPr="009C72B8">
        <w:t>Plant, G., Kort, E. A., Floerchinger, C., Gvakharia, A., Vimont, I., and Sweeney, C.: Large Fugitive Methane Emissions From Urban Centers Along the U.S. East Coast, Geophysical Research Letters, 46, 8500–8507, https://doi.org/10.1029/2019GL082635, 2019.</w:t>
      </w:r>
    </w:p>
    <w:p w14:paraId="47BC9D56" w14:textId="77777777" w:rsidR="009C72B8" w:rsidRPr="009C72B8" w:rsidRDefault="009C72B8" w:rsidP="009C72B8">
      <w:pPr>
        <w:pStyle w:val="Bibliography"/>
      </w:pPr>
      <w:r w:rsidRPr="009C72B8">
        <w:t>Plant, G., Kort, E. A., Murray, L. T., Maasakkers, J. D., and Aben, I.: Evaluating urban methane emissions from space using TROPOMI methane and carbon monoxide observations, Remote Sensing of Environment, 268, 112756, https://doi.org/10.1016/j.rse.2021.112756, 2022.</w:t>
      </w:r>
    </w:p>
    <w:p w14:paraId="29ECBCB8" w14:textId="77777777" w:rsidR="009C72B8" w:rsidRPr="009C72B8" w:rsidRDefault="009C72B8" w:rsidP="009C72B8">
      <w:pPr>
        <w:pStyle w:val="Bibliography"/>
      </w:pPr>
      <w:r w:rsidRPr="009C72B8">
        <w:t xml:space="preserve">Qu, Z., Jacob, D. J., Shen, L., Lu, X., Zhang, Y., Scarpelli, T. R., Nesser, H., Sulprizio, M. P., Maasakkers, J. D., Bloom, A. A., Worden, J. R., Parker, R. J., and Delgado, A. L.: Global </w:t>
      </w:r>
      <w:r w:rsidRPr="009C72B8">
        <w:lastRenderedPageBreak/>
        <w:t>distribution of methane emissions: a comparative inverse analysis of observations from the TROPOMI and GOSAT satellite instruments, Atmospheric Chemistry and Physics, 21, 14159–14175, https://doi.org/10.5194/acp-21-14159-2021, 2021.</w:t>
      </w:r>
    </w:p>
    <w:p w14:paraId="7A109577" w14:textId="77777777" w:rsidR="009C72B8" w:rsidRPr="009C72B8" w:rsidRDefault="009C72B8" w:rsidP="009C72B8">
      <w:pPr>
        <w:pStyle w:val="Bibliography"/>
      </w:pPr>
      <w:r w:rsidRPr="009C72B8">
        <w:t>Rodgers, C. D.: Inverse Methods for Atmospheric Sounding: Theory and Practice, 2000.</w:t>
      </w:r>
    </w:p>
    <w:p w14:paraId="6942E007" w14:textId="77777777" w:rsidR="009C72B8" w:rsidRPr="009C72B8" w:rsidRDefault="009C72B8" w:rsidP="009C72B8">
      <w:pPr>
        <w:pStyle w:val="Bibliography"/>
      </w:pPr>
      <w:r w:rsidRPr="009C72B8">
        <w:t>Russell, J.: South Side Landfill planning $25 million methane-conversion project, Indianapolis Business Journal, 19th March, 2019.</w:t>
      </w:r>
    </w:p>
    <w:p w14:paraId="459958AA" w14:textId="77777777" w:rsidR="009C72B8" w:rsidRPr="009C72B8" w:rsidRDefault="009C72B8" w:rsidP="009C72B8">
      <w:pPr>
        <w:pStyle w:val="Bibliography"/>
      </w:pPr>
      <w:r w:rsidRPr="009C72B8">
        <w:t>San Diego Air Pollution Control District: San Diego Air Pollution Control District Inspector’s Narrative, 2019.</w:t>
      </w:r>
    </w:p>
    <w:p w14:paraId="26EB4FB8" w14:textId="77777777" w:rsidR="009C72B8" w:rsidRPr="009C72B8" w:rsidRDefault="009C72B8" w:rsidP="009C72B8">
      <w:pPr>
        <w:pStyle w:val="Bibliography"/>
      </w:pPr>
      <w:r w:rsidRPr="009C72B8">
        <w:t>Sargent, M. R., Floerchinger, C., McKain, K., Budney, J., Gottlieb, E. W., Hutyra, L. R., Rudek, J., and Wofsy, S. C.: Majority of US urban natural gas emissions unaccounted for in inventories, Proceedings of the National Academy of Sciences, 118, e2105804118, https://doi.org/10.1073/pnas.2105804118, 2021.</w:t>
      </w:r>
    </w:p>
    <w:p w14:paraId="2C5E1724" w14:textId="77777777" w:rsidR="009C72B8" w:rsidRPr="009C72B8" w:rsidRDefault="009C72B8" w:rsidP="009C72B8">
      <w:pPr>
        <w:pStyle w:val="Bibliography"/>
      </w:pPr>
      <w:r w:rsidRPr="009C72B8">
        <w:t>Scarpelli, T. R., Jacob, D. J., Villasana, C. A. O., Hernández, I. F. R., Moreno, P. R. C., Alfaro, E. A. C., García, M. Á. G., and Zavala-Araiza, D.: A gridded inventory of anthropogenic methane emissions from Mexico based on Mexico’s national inventory of greenhouse gases and compounds, Environ. Res. Lett., 15, 105015, https://doi.org/10.1088/1748-9326/abb42b, 2020.</w:t>
      </w:r>
    </w:p>
    <w:p w14:paraId="30AA9CFE" w14:textId="77777777" w:rsidR="009C72B8" w:rsidRPr="009C72B8" w:rsidRDefault="009C72B8" w:rsidP="009C72B8">
      <w:pPr>
        <w:pStyle w:val="Bibliography"/>
      </w:pPr>
      <w:r w:rsidRPr="009C72B8">
        <w:t>Scarpelli, T. R., Jacob, D. J., Moran, M., Reuland, F., and Gordon, D.: A gridded inventory of Canada’s anthropogenic methane emissions, Environ. Res. Lett., 17, 014007, https://doi.org/10.1088/1748-9326/ac40b1, 2021.</w:t>
      </w:r>
    </w:p>
    <w:p w14:paraId="1C5578BE" w14:textId="77777777" w:rsidR="009C72B8" w:rsidRPr="009C72B8" w:rsidRDefault="009C72B8" w:rsidP="009C72B8">
      <w:pPr>
        <w:pStyle w:val="Bibliography"/>
      </w:pPr>
      <w:r w:rsidRPr="009C72B8">
        <w:t>Schneising, O., Buchwitz, M., Reuter, M., Vanselow, S., Bovensmann, H., and Burrows, J. P.: Remote sensing of methane leakage from natural gas and petroleum systems revisited, Atmospheric Chemistry and Physics, 20, 9169–9182, https://doi.org/10.5194/acp-20-9169-2020, 2020.</w:t>
      </w:r>
    </w:p>
    <w:p w14:paraId="1605DAE8" w14:textId="77777777" w:rsidR="009C72B8" w:rsidRPr="009C72B8" w:rsidRDefault="009C72B8" w:rsidP="009C72B8">
      <w:pPr>
        <w:pStyle w:val="Bibliography"/>
      </w:pPr>
      <w:r w:rsidRPr="009C72B8">
        <w:t>Seto, K. C., Güneralp, B., and Hutyra, L. R.: Global forecasts of urban expansion to 2030 and direct impacts on biodiversity and carbon pools, Proceedings of the National Academy of Sciences, 109, 16083–16088, https://doi.org/10.1073/pnas.1211658109, 2012.</w:t>
      </w:r>
    </w:p>
    <w:p w14:paraId="79ABAD80" w14:textId="77777777" w:rsidR="009C72B8" w:rsidRPr="009C72B8" w:rsidRDefault="009C72B8" w:rsidP="009C72B8">
      <w:pPr>
        <w:pStyle w:val="Bibliography"/>
      </w:pPr>
      <w:r w:rsidRPr="009C72B8">
        <w:t>Shen, L., Gautam, R., Omara, M., Zavala-Araiza, D., Maasakkers, J. D., Scarpelli, T. R., Lorente, A., Lyon, D., Sheng, J., Varon, D. J., Nesser, H., Qu, Z., Lu, X., Sulprizio, M. P., Hamburg, S. P., and Jacob, D. J.: Satellite quantification of oil and natural gas methane emissions in the US and Canada including contributions from individual basins, Atmospheric Chemistry and Physics, 22, 11203–11215, https://doi.org/10.5194/acp-22-11203-2022, 2022.</w:t>
      </w:r>
    </w:p>
    <w:p w14:paraId="4A2C02AF" w14:textId="77777777" w:rsidR="009C72B8" w:rsidRPr="009C72B8" w:rsidRDefault="009C72B8" w:rsidP="009C72B8">
      <w:pPr>
        <w:pStyle w:val="Bibliography"/>
      </w:pPr>
      <w:r w:rsidRPr="009C72B8">
        <w:t>Song, C., Zhu, J.-J., Willis, J. L., Moore, D. P., Zondlo, M. A., and Ren, Z. J.: Methane Emissions from Municipal Wastewater Collection and Treatment Systems, Environ. Sci. Technol., 57, 2248–2261, https://doi.org/10.1021/acs.est.2c04388, 2023.</w:t>
      </w:r>
    </w:p>
    <w:p w14:paraId="156FBEBB" w14:textId="77777777" w:rsidR="009C72B8" w:rsidRPr="009C72B8" w:rsidRDefault="009C72B8" w:rsidP="009C72B8">
      <w:pPr>
        <w:pStyle w:val="Bibliography"/>
      </w:pPr>
      <w:r w:rsidRPr="009C72B8">
        <w:t>Spokas, K., Bogner, J., Corcoran, M., and Walker, S.: From California dreaming to California data: Challenging historic models for landfill CH4 emissions, Elementa: Science of the Anthropocene, 3, 000051, https://doi.org/10.12952/journal.elementa.000051, 2015.</w:t>
      </w:r>
    </w:p>
    <w:p w14:paraId="7AF4C686" w14:textId="77777777" w:rsidR="009C72B8" w:rsidRPr="009C72B8" w:rsidRDefault="009C72B8" w:rsidP="009C72B8">
      <w:pPr>
        <w:pStyle w:val="Bibliography"/>
      </w:pPr>
      <w:r w:rsidRPr="009C72B8">
        <w:lastRenderedPageBreak/>
        <w:t>Streets, D. G., Canty, T., Carmichael, G. R., De Foy, B., Dickerson, R. R., Duncan, B. N., Edwards, D. P., Haynes, J. A., Henze, D. K., Houyoux, M. R., Jacob, D. J., Krotkov, N. A., Lamsal, L. N., Liu, Y., Lu, Z., Martin, R. V., Pfister, G. G., Pinder, R. W., Salawitch, R. J., and Wecht, K. J.: Emissions estimation from satellite retrievals: A review of current capability, Atmospheric Environment, 77, 1011–1042, https://doi.org/10.1016/j.atmosenv.2013.05.051, 2013.</w:t>
      </w:r>
    </w:p>
    <w:p w14:paraId="1B710488" w14:textId="77777777" w:rsidR="009C72B8" w:rsidRPr="009C72B8" w:rsidRDefault="009C72B8" w:rsidP="009C72B8">
      <w:pPr>
        <w:pStyle w:val="Bibliography"/>
      </w:pPr>
      <w:r w:rsidRPr="009C72B8">
        <w:t>Taylor, T.: Colorado 2021 Greenhouse Gas Inventory Update: With Historical Emissions from 2005 to 2019 and Projections to 2050, Colorado Air Pollution Control Division, Department of Public Health &amp; Environment, 2021.</w:t>
      </w:r>
    </w:p>
    <w:p w14:paraId="59C7A700" w14:textId="77777777" w:rsidR="009C72B8" w:rsidRPr="009C72B8" w:rsidRDefault="009C72B8" w:rsidP="009C72B8">
      <w:pPr>
        <w:pStyle w:val="Bibliography"/>
      </w:pPr>
      <w:r w:rsidRPr="009C72B8">
        <w:t>The White House: U.S. Methane Emissions Reduction Action Plan: Critical and commonsense steps to cut pollution and consumer costs, while boosting good-paying jobs and American competitiveness, The White House Office of Domestic Climate Policy, 2021.</w:t>
      </w:r>
    </w:p>
    <w:p w14:paraId="5B5EA3C8" w14:textId="77777777" w:rsidR="009C72B8" w:rsidRPr="009C72B8" w:rsidRDefault="009C72B8" w:rsidP="009C72B8">
      <w:pPr>
        <w:pStyle w:val="Bibliography"/>
      </w:pPr>
      <w:r w:rsidRPr="009C72B8">
        <w:t>Turner, A. J., Jacob, D. J., Wecht, K. J., Maasakkers, J. D., Lundgren, E., Andrews, A. E., Biraud, S. C., Boesch, H., Bowman, K. W., Deutscher, N. M., Dubey, M. K., Griffith, D. W. T., Hase, F., Kuze, A., Notholt, J., Ohyama, H., Parker, R., Payne, V. H., Sussmann, R., Sweeney, C., Velazco, V. A., Warneke, T., Wennberg, P. O., and Wunch, D.: Estimating global and North American methane emissions with high spatial resolution using GOSAT satellite data, Atmospheric Chemistry and Physics, 15, 7049–7069, https://doi.org/10.5194/acp-15-7049-2015, 2015.</w:t>
      </w:r>
    </w:p>
    <w:p w14:paraId="58BE285D" w14:textId="77777777" w:rsidR="009C72B8" w:rsidRPr="009C72B8" w:rsidRDefault="009C72B8" w:rsidP="009C72B8">
      <w:pPr>
        <w:pStyle w:val="Bibliography"/>
      </w:pPr>
      <w:r w:rsidRPr="009C72B8">
        <w:t>U.S. Census Bureau: 2010 Census Urban and Rural Classification and Urban Area Criteria, 2010.</w:t>
      </w:r>
    </w:p>
    <w:p w14:paraId="121F6988" w14:textId="77777777" w:rsidR="009C72B8" w:rsidRPr="009C72B8" w:rsidRDefault="009C72B8" w:rsidP="009C72B8">
      <w:pPr>
        <w:pStyle w:val="Bibliography"/>
      </w:pPr>
      <w:r w:rsidRPr="009C72B8">
        <w:t>U.S. Census Bureau: TIGER/Line Shapefile, 2017, 2010 nation, U.S., 2010 Census Urban Area National, U.S. Census Bureau, 2017.</w:t>
      </w:r>
    </w:p>
    <w:p w14:paraId="5A202F8A" w14:textId="77777777" w:rsidR="009C72B8" w:rsidRPr="009C72B8" w:rsidRDefault="009C72B8" w:rsidP="009C72B8">
      <w:pPr>
        <w:pStyle w:val="Bibliography"/>
      </w:pPr>
      <w:r w:rsidRPr="009C72B8">
        <w:t>USDA: 2017 Census of Agriculture, U.S. Department of Agriculture, 2019.</w:t>
      </w:r>
    </w:p>
    <w:p w14:paraId="1FCCB69F" w14:textId="77777777" w:rsidR="009C72B8" w:rsidRPr="009C72B8" w:rsidRDefault="009C72B8" w:rsidP="009C72B8">
      <w:pPr>
        <w:pStyle w:val="Bibliography"/>
      </w:pPr>
      <w:r w:rsidRPr="009C72B8">
        <w:t>Varon, D. J., Jacob, D. J., Hmiel, B., Gautam, R., Lyon, D. R., Omara, M., Sulprizio, M., Shen, L., Pendergrass, D., Nesser, H., Qu, Z., Barkley, Z. R., Miles, N. L., Richardson, S. J., Davis, K. J., Pandey, S., Lu, X., Lorente, A., Borsdorff, T., Maasakkers, J. D., and Aben, I.: Continuous weekly monitoring of methane emissions from the Permian Basin by inversion of TROPOMI satellite observations, Atmospheric Chemistry and Physics Discussions, 1–26, https://doi.org/10.5194/acp-2022-749, 2022.</w:t>
      </w:r>
    </w:p>
    <w:p w14:paraId="0B86C469" w14:textId="77777777" w:rsidR="009C72B8" w:rsidRPr="009C72B8" w:rsidRDefault="009C72B8" w:rsidP="009C72B8">
      <w:pPr>
        <w:pStyle w:val="Bibliography"/>
      </w:pPr>
      <w:r w:rsidRPr="009C72B8">
        <w:t>Veefkind, J. P., Aben, I., McMullan, K., Förster, H., de Vries, J., Otter, G., Claas, J., Eskes, H. J., de Haan, J. F., Kleipool, Q., van Weele, M., Hasekamp, O., Hoogeveen, R., Landgraf, J., Snel, R., Tol, P., Ingmann, P., Voors, R., Kruizinga, B., Vink, R., Visser, H., and Levelt, P. F.: TROPOMI on the ESA Sentinel-5 Precursor: A GMES mission for global observations of the atmospheric composition for climate, air quality and ozone layer applications, Remote Sensing of Environment, 120, 70–83, https://doi.org/10.1016/j.rse.2011.09.027, 2012.</w:t>
      </w:r>
    </w:p>
    <w:p w14:paraId="4C29B108" w14:textId="77777777" w:rsidR="009C72B8" w:rsidRPr="009C72B8" w:rsidRDefault="009C72B8" w:rsidP="009C72B8">
      <w:pPr>
        <w:pStyle w:val="Bibliography"/>
      </w:pPr>
      <w:r w:rsidRPr="009C72B8">
        <w:t>Vera, A.: State finds violations at landfill, The Progress Index, 3rd January, 2016.</w:t>
      </w:r>
    </w:p>
    <w:p w14:paraId="76796548" w14:textId="77777777" w:rsidR="009C72B8" w:rsidRPr="009C72B8" w:rsidRDefault="009C72B8" w:rsidP="009C72B8">
      <w:pPr>
        <w:pStyle w:val="Bibliography"/>
      </w:pPr>
      <w:r w:rsidRPr="009C72B8">
        <w:lastRenderedPageBreak/>
        <w:t>Wecht, K. J., Jacob, D. J., Frankenberg, C., Jiang, Z., and Blake, D. R.: Mapping of North American methane emissions with high spatial resolution by inversion of SCIAMACHY satellite data, J. Geophys. Res. Atmos. Res., 119, 7741–7756, https://doi.org/10.1002/2014JD021551, 2014a.</w:t>
      </w:r>
    </w:p>
    <w:p w14:paraId="2A2F7225" w14:textId="77777777" w:rsidR="009C72B8" w:rsidRPr="009C72B8" w:rsidRDefault="009C72B8" w:rsidP="009C72B8">
      <w:pPr>
        <w:pStyle w:val="Bibliography"/>
      </w:pPr>
      <w:r w:rsidRPr="009C72B8">
        <w:t>Wecht, K. J., Jacob, D. J., Sulprizio, M. P., Santoni, G. W., Wofsy, S. C., Parker, R., Bösch, H., and Worden, J.: Spatially resolving methane emissions in California: constraints from the CalNex aircraft campaign and from present (GOSAT, TES) and future (TROPOMI, geostationary) satellite observations, Atmospheric Chemistry and Physics, 14, 8173–8184, https://doi.org/10.5194/acp-14-8173-2014, 2014b.</w:t>
      </w:r>
    </w:p>
    <w:p w14:paraId="793AB9FF" w14:textId="77777777" w:rsidR="009C72B8" w:rsidRPr="009C72B8" w:rsidRDefault="009C72B8" w:rsidP="009C72B8">
      <w:pPr>
        <w:pStyle w:val="Bibliography"/>
      </w:pPr>
      <w:r w:rsidRPr="009C72B8">
        <w:t>Wise, J.: Government Oversight: A review of Dothan’s attempts to expand its landfill, Dothan Eagle, 27th January, 2019.</w:t>
      </w:r>
    </w:p>
    <w:p w14:paraId="5CFE738E" w14:textId="77777777" w:rsidR="009C72B8" w:rsidRPr="009C72B8" w:rsidRDefault="009C72B8" w:rsidP="009C72B8">
      <w:pPr>
        <w:pStyle w:val="Bibliography"/>
      </w:pPr>
      <w:r w:rsidRPr="009C72B8">
        <w:t>Wong, K. W., Fu, D., Pongetti, T. J., Newman, S., Kort, E. A., Duren, R., Hsu, Y.-K., Miller, C. E., Yung, Y. L., and Sander, S. P.: Mapping CH</w:t>
      </w:r>
      <w:r w:rsidRPr="009C72B8">
        <w:rPr>
          <w:vertAlign w:val="subscript"/>
        </w:rPr>
        <w:t>4</w:t>
      </w:r>
      <w:r w:rsidRPr="009C72B8">
        <w:t> : CO</w:t>
      </w:r>
      <w:r w:rsidRPr="009C72B8">
        <w:rPr>
          <w:vertAlign w:val="subscript"/>
        </w:rPr>
        <w:t>2</w:t>
      </w:r>
      <w:r w:rsidRPr="009C72B8">
        <w:t xml:space="preserve"> ratios in Los Angeles with CLARS-FTS from Mount Wilson, California, Atmospheric Chemistry and Physics, 15, 241–252, https://doi.org/10.5194/acp-15-241-2015, 2015.</w:t>
      </w:r>
    </w:p>
    <w:p w14:paraId="28A3FB9C" w14:textId="77777777" w:rsidR="009C72B8" w:rsidRPr="009C72B8" w:rsidRDefault="009C72B8" w:rsidP="009C72B8">
      <w:pPr>
        <w:pStyle w:val="Bibliography"/>
      </w:pPr>
      <w:r w:rsidRPr="009C72B8">
        <w:t>Wunch, D., Wennberg, P. O., Toon, G. C., Connor, B. J., Fisher, B., Osterman, G. B., Frankenberg, C., Mandrake, L., O’Dell, C., Ahonen, P., Biraud, S. C., Castano, R., Cressie, N., Crisp, D., Deutscher, N. M., Eldering, A., Fisher, M. L., Griffith, D. W. T., Gunson, M., Heikkinen, P., Keppel-Aleks, G., Kyrö, E., Lindenmaier, R., Macatangay, R., Mendonca, J., Messerschmidt, J., Miller, C. E., Morino, I., Notholt, J., Oyafuso, F. A., Rettinger, M., Robinson, J., Roehl, C. M., Salawitch, R. J., Sherlock, V., Strong, K., Sussmann, R., Tanaka, T., Thompson, D. R., Uchino, O., Warneke, T., and Wofsy, S. C.: A method for evaluating bias in global measurements of CO</w:t>
      </w:r>
      <w:r w:rsidRPr="009C72B8">
        <w:rPr>
          <w:vertAlign w:val="subscript"/>
        </w:rPr>
        <w:t>2</w:t>
      </w:r>
      <w:r w:rsidRPr="009C72B8">
        <w:t xml:space="preserve"> total columns from space, Atmospheric Chemistry and Physics, 11, 12317–12337, https://doi.org/10.5194/acp-11-12317-2011, 2011.</w:t>
      </w:r>
    </w:p>
    <w:p w14:paraId="35F84E2A" w14:textId="77777777" w:rsidR="009C72B8" w:rsidRPr="009C72B8" w:rsidRDefault="009C72B8" w:rsidP="009C72B8">
      <w:pPr>
        <w:pStyle w:val="Bibliography"/>
      </w:pPr>
      <w:r w:rsidRPr="009C72B8">
        <w:t>Wunch, D., Toon, G. C., Hedelius, J. K., Vizenor, N., Roehl, C. M., Saad, K. M., Blavier, J.-F. L., Blake, D. R., and Wennberg, P. O.: Quantifying the loss of processed natural gas within California’s South Coast Air Basin using long-term measurements of ethane and methane, Atmos. Chem. Phys., 16, 14091–14105, https://doi.org/10.5194/acp-16-14091-2016, 2016.</w:t>
      </w:r>
    </w:p>
    <w:p w14:paraId="11DB6778" w14:textId="77777777" w:rsidR="009C72B8" w:rsidRPr="009C72B8" w:rsidRDefault="009C72B8" w:rsidP="009C72B8">
      <w:pPr>
        <w:pStyle w:val="Bibliography"/>
      </w:pPr>
      <w:r w:rsidRPr="009C72B8">
        <w:t>Yadav, V., Duren, R., Mueller, K., Verhulst, K. R., Nehrkorn, T., Kim, J., Weiss, R. F., Keeling, R., Sander, S., Fischer, M. L., Newman, S., Falk, M., Kuwayama, T., Hopkins, F., Rafiq, T., Whetstone, J., and Miller, C.: Spatio-temporally Resolved Methane Fluxes From the Los Angeles Megacity, Journal of Geophysical Research: Atmospheres, 124, 5131–5148, https://doi.org/10.1029/2018JD030062, 2019.</w:t>
      </w:r>
    </w:p>
    <w:p w14:paraId="291D21A4" w14:textId="77777777" w:rsidR="009C72B8" w:rsidRPr="009C72B8" w:rsidRDefault="009C72B8" w:rsidP="009C72B8">
      <w:pPr>
        <w:pStyle w:val="Bibliography"/>
      </w:pPr>
      <w:r w:rsidRPr="009C72B8">
        <w:t>Yadav, V., Verhulst, K., Duren, R., Thorpe, A., Kim, J., Keeling, R., Weiss, R., Cusworth, D., Mountain, M., Miller, C., and Whetstone, J.: A declining trend of methane emissions in the Los Angeles basin from 2015 to 2020, Environ. Res. Lett., 18, 034004, https://doi.org/10.1088/1748-9326/acb6a9, 2023.</w:t>
      </w:r>
    </w:p>
    <w:p w14:paraId="5DA04926" w14:textId="77777777" w:rsidR="009C72B8" w:rsidRPr="009C72B8" w:rsidRDefault="009C72B8" w:rsidP="009C72B8">
      <w:pPr>
        <w:pStyle w:val="Bibliography"/>
      </w:pPr>
      <w:r w:rsidRPr="009C72B8">
        <w:t xml:space="preserve">Yu, X., Millet, D. B., Wells, K. C., Henze, D. K., Cao, H., Griffis, T. J., Kort, E. A., Plant, G., Deventer, M. J., Kolka, R. K., Roman, D. T., Davis, K. J., Desai, A. R., Baier, B. C., McKain, K., Czarnetzki, A. C., and Bloom, A. A.: Aircraft-based inversions quantify the importance of </w:t>
      </w:r>
      <w:r w:rsidRPr="009C72B8">
        <w:lastRenderedPageBreak/>
        <w:t>wetlands and livestock for Upper Midwest methane emissions, Atmospheric Chemistry and Physics, 21, 951–971, https://doi.org/10.5194/acp-21-951-2021, 2021.</w:t>
      </w:r>
    </w:p>
    <w:p w14:paraId="692315F6" w14:textId="77777777" w:rsidR="009C72B8" w:rsidRPr="009C72B8" w:rsidRDefault="009C72B8" w:rsidP="009C72B8">
      <w:pPr>
        <w:pStyle w:val="Bibliography"/>
      </w:pPr>
      <w:r w:rsidRPr="009C72B8">
        <w:t>Zhang, Y., Jacob, D. J., Maasakkers, J. D., Sulprizio, M. P., Sheng, J.-X., Gautam, R., and Worden, J.: Monitoring global tropospheric OH concentrations using satellite observations of atmospheric methane, Atmospheric Chemistry and Physics, 18, 15959–15973, https://doi.org/10.5194/acp-18-15959-2018, 2018.</w:t>
      </w:r>
    </w:p>
    <w:p w14:paraId="020E726F" w14:textId="77777777" w:rsidR="009C72B8" w:rsidRPr="009C72B8" w:rsidRDefault="009C72B8" w:rsidP="009C72B8">
      <w:pPr>
        <w:pStyle w:val="Bibliography"/>
      </w:pPr>
      <w:r w:rsidRPr="009C72B8">
        <w:t>Zhang, Y., Gautam, R., Pandey, S., Omara, M., Maasakkers, J. D., Sadavarte, P., Lyon, D., Nesser, H., Sulprizio, M. P., Varon, D. J., Zhang, R., Houweling, S., Zavala-Araiza, D., Alvarez, R. A., Lorente, A., Hamburg, S. P., Aben, I., and Jacob, D. J.: Quantifying methane emissions from the largest oil-producing basin in the United States from space, Science Advances, 6, eaaz5120, https://doi.org/10.1126/sciadv.aaz5120, 2020.</w:t>
      </w:r>
    </w:p>
    <w:p w14:paraId="63E2A735" w14:textId="515099BB" w:rsidR="00602BBE" w:rsidRPr="00973BF2" w:rsidRDefault="00F954BB">
      <w:r>
        <w:fldChar w:fldCharType="end"/>
      </w:r>
    </w:p>
    <w:sectPr w:rsidR="00602BBE" w:rsidRPr="00973BF2" w:rsidSect="00F372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FAD86" w14:textId="77777777" w:rsidR="008A45DA" w:rsidRDefault="008A45DA" w:rsidP="00112218">
      <w:r>
        <w:separator/>
      </w:r>
    </w:p>
  </w:endnote>
  <w:endnote w:type="continuationSeparator" w:id="0">
    <w:p w14:paraId="2D84C071" w14:textId="77777777" w:rsidR="008A45DA" w:rsidRDefault="008A45DA" w:rsidP="00112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75C06" w14:textId="77777777" w:rsidR="008A45DA" w:rsidRDefault="008A45DA" w:rsidP="00112218">
      <w:r>
        <w:separator/>
      </w:r>
    </w:p>
  </w:footnote>
  <w:footnote w:type="continuationSeparator" w:id="0">
    <w:p w14:paraId="1F7EEA01" w14:textId="77777777" w:rsidR="008A45DA" w:rsidRDefault="008A45DA" w:rsidP="00112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5EE1"/>
    <w:multiLevelType w:val="hybridMultilevel"/>
    <w:tmpl w:val="F2FA1110"/>
    <w:lvl w:ilvl="0" w:tplc="67BAAF84">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A29"/>
    <w:multiLevelType w:val="multilevel"/>
    <w:tmpl w:val="DCAA2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0F3569"/>
    <w:multiLevelType w:val="hybridMultilevel"/>
    <w:tmpl w:val="94D4EE8E"/>
    <w:lvl w:ilvl="0" w:tplc="77FEE478">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95CAD"/>
    <w:multiLevelType w:val="hybridMultilevel"/>
    <w:tmpl w:val="81C6251E"/>
    <w:lvl w:ilvl="0" w:tplc="10F4C07A">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B7BB7"/>
    <w:multiLevelType w:val="hybridMultilevel"/>
    <w:tmpl w:val="BB02E37E"/>
    <w:lvl w:ilvl="0" w:tplc="0F6CE8D8">
      <w:start w:val="1"/>
      <w:numFmt w:val="bullet"/>
      <w:lvlText w:val="-"/>
      <w:lvlJc w:val="left"/>
      <w:pPr>
        <w:tabs>
          <w:tab w:val="num" w:pos="720"/>
        </w:tabs>
        <w:ind w:left="720" w:hanging="360"/>
      </w:pPr>
      <w:rPr>
        <w:rFonts w:ascii="Times New Roman" w:hAnsi="Times New Roman" w:hint="default"/>
      </w:rPr>
    </w:lvl>
    <w:lvl w:ilvl="1" w:tplc="43602B34">
      <w:numFmt w:val="bullet"/>
      <w:lvlText w:val="-"/>
      <w:lvlJc w:val="left"/>
      <w:pPr>
        <w:tabs>
          <w:tab w:val="num" w:pos="1440"/>
        </w:tabs>
        <w:ind w:left="1440" w:hanging="360"/>
      </w:pPr>
      <w:rPr>
        <w:rFonts w:ascii="Times New Roman" w:hAnsi="Times New Roman" w:hint="default"/>
      </w:rPr>
    </w:lvl>
    <w:lvl w:ilvl="2" w:tplc="EF4A7130" w:tentative="1">
      <w:start w:val="1"/>
      <w:numFmt w:val="bullet"/>
      <w:lvlText w:val="-"/>
      <w:lvlJc w:val="left"/>
      <w:pPr>
        <w:tabs>
          <w:tab w:val="num" w:pos="2160"/>
        </w:tabs>
        <w:ind w:left="2160" w:hanging="360"/>
      </w:pPr>
      <w:rPr>
        <w:rFonts w:ascii="Times New Roman" w:hAnsi="Times New Roman" w:hint="default"/>
      </w:rPr>
    </w:lvl>
    <w:lvl w:ilvl="3" w:tplc="9F64611E" w:tentative="1">
      <w:start w:val="1"/>
      <w:numFmt w:val="bullet"/>
      <w:lvlText w:val="-"/>
      <w:lvlJc w:val="left"/>
      <w:pPr>
        <w:tabs>
          <w:tab w:val="num" w:pos="2880"/>
        </w:tabs>
        <w:ind w:left="2880" w:hanging="360"/>
      </w:pPr>
      <w:rPr>
        <w:rFonts w:ascii="Times New Roman" w:hAnsi="Times New Roman" w:hint="default"/>
      </w:rPr>
    </w:lvl>
    <w:lvl w:ilvl="4" w:tplc="5A061D2C" w:tentative="1">
      <w:start w:val="1"/>
      <w:numFmt w:val="bullet"/>
      <w:lvlText w:val="-"/>
      <w:lvlJc w:val="left"/>
      <w:pPr>
        <w:tabs>
          <w:tab w:val="num" w:pos="3600"/>
        </w:tabs>
        <w:ind w:left="3600" w:hanging="360"/>
      </w:pPr>
      <w:rPr>
        <w:rFonts w:ascii="Times New Roman" w:hAnsi="Times New Roman" w:hint="default"/>
      </w:rPr>
    </w:lvl>
    <w:lvl w:ilvl="5" w:tplc="673CDA42" w:tentative="1">
      <w:start w:val="1"/>
      <w:numFmt w:val="bullet"/>
      <w:lvlText w:val="-"/>
      <w:lvlJc w:val="left"/>
      <w:pPr>
        <w:tabs>
          <w:tab w:val="num" w:pos="4320"/>
        </w:tabs>
        <w:ind w:left="4320" w:hanging="360"/>
      </w:pPr>
      <w:rPr>
        <w:rFonts w:ascii="Times New Roman" w:hAnsi="Times New Roman" w:hint="default"/>
      </w:rPr>
    </w:lvl>
    <w:lvl w:ilvl="6" w:tplc="B71A0728" w:tentative="1">
      <w:start w:val="1"/>
      <w:numFmt w:val="bullet"/>
      <w:lvlText w:val="-"/>
      <w:lvlJc w:val="left"/>
      <w:pPr>
        <w:tabs>
          <w:tab w:val="num" w:pos="5040"/>
        </w:tabs>
        <w:ind w:left="5040" w:hanging="360"/>
      </w:pPr>
      <w:rPr>
        <w:rFonts w:ascii="Times New Roman" w:hAnsi="Times New Roman" w:hint="default"/>
      </w:rPr>
    </w:lvl>
    <w:lvl w:ilvl="7" w:tplc="CCAEA46E" w:tentative="1">
      <w:start w:val="1"/>
      <w:numFmt w:val="bullet"/>
      <w:lvlText w:val="-"/>
      <w:lvlJc w:val="left"/>
      <w:pPr>
        <w:tabs>
          <w:tab w:val="num" w:pos="5760"/>
        </w:tabs>
        <w:ind w:left="5760" w:hanging="360"/>
      </w:pPr>
      <w:rPr>
        <w:rFonts w:ascii="Times New Roman" w:hAnsi="Times New Roman" w:hint="default"/>
      </w:rPr>
    </w:lvl>
    <w:lvl w:ilvl="8" w:tplc="B1E676F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5DE7104"/>
    <w:multiLevelType w:val="hybridMultilevel"/>
    <w:tmpl w:val="F462EBC0"/>
    <w:lvl w:ilvl="0" w:tplc="BBC62C72">
      <w:start w:val="1"/>
      <w:numFmt w:val="bullet"/>
      <w:lvlText w:val="•"/>
      <w:lvlJc w:val="left"/>
      <w:pPr>
        <w:tabs>
          <w:tab w:val="num" w:pos="720"/>
        </w:tabs>
        <w:ind w:left="720" w:hanging="360"/>
      </w:pPr>
      <w:rPr>
        <w:rFonts w:ascii="Arial" w:hAnsi="Arial" w:hint="default"/>
      </w:rPr>
    </w:lvl>
    <w:lvl w:ilvl="1" w:tplc="630A02D8" w:tentative="1">
      <w:start w:val="1"/>
      <w:numFmt w:val="bullet"/>
      <w:lvlText w:val="•"/>
      <w:lvlJc w:val="left"/>
      <w:pPr>
        <w:tabs>
          <w:tab w:val="num" w:pos="1440"/>
        </w:tabs>
        <w:ind w:left="1440" w:hanging="360"/>
      </w:pPr>
      <w:rPr>
        <w:rFonts w:ascii="Arial" w:hAnsi="Arial" w:hint="default"/>
      </w:rPr>
    </w:lvl>
    <w:lvl w:ilvl="2" w:tplc="7E12180A" w:tentative="1">
      <w:start w:val="1"/>
      <w:numFmt w:val="bullet"/>
      <w:lvlText w:val="•"/>
      <w:lvlJc w:val="left"/>
      <w:pPr>
        <w:tabs>
          <w:tab w:val="num" w:pos="2160"/>
        </w:tabs>
        <w:ind w:left="2160" w:hanging="360"/>
      </w:pPr>
      <w:rPr>
        <w:rFonts w:ascii="Arial" w:hAnsi="Arial" w:hint="default"/>
      </w:rPr>
    </w:lvl>
    <w:lvl w:ilvl="3" w:tplc="991AEC52" w:tentative="1">
      <w:start w:val="1"/>
      <w:numFmt w:val="bullet"/>
      <w:lvlText w:val="•"/>
      <w:lvlJc w:val="left"/>
      <w:pPr>
        <w:tabs>
          <w:tab w:val="num" w:pos="2880"/>
        </w:tabs>
        <w:ind w:left="2880" w:hanging="360"/>
      </w:pPr>
      <w:rPr>
        <w:rFonts w:ascii="Arial" w:hAnsi="Arial" w:hint="default"/>
      </w:rPr>
    </w:lvl>
    <w:lvl w:ilvl="4" w:tplc="9D2C4708" w:tentative="1">
      <w:start w:val="1"/>
      <w:numFmt w:val="bullet"/>
      <w:lvlText w:val="•"/>
      <w:lvlJc w:val="left"/>
      <w:pPr>
        <w:tabs>
          <w:tab w:val="num" w:pos="3600"/>
        </w:tabs>
        <w:ind w:left="3600" w:hanging="360"/>
      </w:pPr>
      <w:rPr>
        <w:rFonts w:ascii="Arial" w:hAnsi="Arial" w:hint="default"/>
      </w:rPr>
    </w:lvl>
    <w:lvl w:ilvl="5" w:tplc="6DA251C2" w:tentative="1">
      <w:start w:val="1"/>
      <w:numFmt w:val="bullet"/>
      <w:lvlText w:val="•"/>
      <w:lvlJc w:val="left"/>
      <w:pPr>
        <w:tabs>
          <w:tab w:val="num" w:pos="4320"/>
        </w:tabs>
        <w:ind w:left="4320" w:hanging="360"/>
      </w:pPr>
      <w:rPr>
        <w:rFonts w:ascii="Arial" w:hAnsi="Arial" w:hint="default"/>
      </w:rPr>
    </w:lvl>
    <w:lvl w:ilvl="6" w:tplc="11B6F976" w:tentative="1">
      <w:start w:val="1"/>
      <w:numFmt w:val="bullet"/>
      <w:lvlText w:val="•"/>
      <w:lvlJc w:val="left"/>
      <w:pPr>
        <w:tabs>
          <w:tab w:val="num" w:pos="5040"/>
        </w:tabs>
        <w:ind w:left="5040" w:hanging="360"/>
      </w:pPr>
      <w:rPr>
        <w:rFonts w:ascii="Arial" w:hAnsi="Arial" w:hint="default"/>
      </w:rPr>
    </w:lvl>
    <w:lvl w:ilvl="7" w:tplc="E1BEE7AE" w:tentative="1">
      <w:start w:val="1"/>
      <w:numFmt w:val="bullet"/>
      <w:lvlText w:val="•"/>
      <w:lvlJc w:val="left"/>
      <w:pPr>
        <w:tabs>
          <w:tab w:val="num" w:pos="5760"/>
        </w:tabs>
        <w:ind w:left="5760" w:hanging="360"/>
      </w:pPr>
      <w:rPr>
        <w:rFonts w:ascii="Arial" w:hAnsi="Arial" w:hint="default"/>
      </w:rPr>
    </w:lvl>
    <w:lvl w:ilvl="8" w:tplc="8B70F3B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6D158DC"/>
    <w:multiLevelType w:val="hybridMultilevel"/>
    <w:tmpl w:val="6598EE28"/>
    <w:lvl w:ilvl="0" w:tplc="36FE05D0">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C6823"/>
    <w:multiLevelType w:val="hybridMultilevel"/>
    <w:tmpl w:val="AFCA7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66778"/>
    <w:multiLevelType w:val="hybridMultilevel"/>
    <w:tmpl w:val="93A492C0"/>
    <w:lvl w:ilvl="0" w:tplc="0C7E84C2">
      <w:numFmt w:val="bullet"/>
      <w:lvlText w:val="-"/>
      <w:lvlJc w:val="left"/>
      <w:pPr>
        <w:ind w:left="720" w:hanging="360"/>
      </w:pPr>
      <w:rPr>
        <w:rFonts w:ascii="Times" w:eastAsiaTheme="minorHAnsi"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D039FE"/>
    <w:multiLevelType w:val="multilevel"/>
    <w:tmpl w:val="EE8E45E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D8D7EA9"/>
    <w:multiLevelType w:val="hybridMultilevel"/>
    <w:tmpl w:val="EBACA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312F47"/>
    <w:multiLevelType w:val="hybridMultilevel"/>
    <w:tmpl w:val="47A6420C"/>
    <w:lvl w:ilvl="0" w:tplc="CED2D76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3485E6A"/>
    <w:multiLevelType w:val="hybridMultilevel"/>
    <w:tmpl w:val="A622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D6829"/>
    <w:multiLevelType w:val="multilevel"/>
    <w:tmpl w:val="898C575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7DF2B9F"/>
    <w:multiLevelType w:val="hybridMultilevel"/>
    <w:tmpl w:val="3932806C"/>
    <w:lvl w:ilvl="0" w:tplc="116CA71E">
      <w:start w:val="1"/>
      <w:numFmt w:val="bullet"/>
      <w:lvlText w:val="•"/>
      <w:lvlJc w:val="left"/>
      <w:pPr>
        <w:tabs>
          <w:tab w:val="num" w:pos="720"/>
        </w:tabs>
        <w:ind w:left="720" w:hanging="360"/>
      </w:pPr>
      <w:rPr>
        <w:rFonts w:ascii="Arial" w:hAnsi="Arial" w:hint="default"/>
      </w:rPr>
    </w:lvl>
    <w:lvl w:ilvl="1" w:tplc="D170450A">
      <w:start w:val="1"/>
      <w:numFmt w:val="bullet"/>
      <w:lvlText w:val="•"/>
      <w:lvlJc w:val="left"/>
      <w:pPr>
        <w:tabs>
          <w:tab w:val="num" w:pos="1440"/>
        </w:tabs>
        <w:ind w:left="1440" w:hanging="360"/>
      </w:pPr>
      <w:rPr>
        <w:rFonts w:ascii="Arial" w:hAnsi="Arial" w:hint="default"/>
      </w:rPr>
    </w:lvl>
    <w:lvl w:ilvl="2" w:tplc="159A3CFE" w:tentative="1">
      <w:start w:val="1"/>
      <w:numFmt w:val="bullet"/>
      <w:lvlText w:val="•"/>
      <w:lvlJc w:val="left"/>
      <w:pPr>
        <w:tabs>
          <w:tab w:val="num" w:pos="2160"/>
        </w:tabs>
        <w:ind w:left="2160" w:hanging="360"/>
      </w:pPr>
      <w:rPr>
        <w:rFonts w:ascii="Arial" w:hAnsi="Arial" w:hint="default"/>
      </w:rPr>
    </w:lvl>
    <w:lvl w:ilvl="3" w:tplc="36909534" w:tentative="1">
      <w:start w:val="1"/>
      <w:numFmt w:val="bullet"/>
      <w:lvlText w:val="•"/>
      <w:lvlJc w:val="left"/>
      <w:pPr>
        <w:tabs>
          <w:tab w:val="num" w:pos="2880"/>
        </w:tabs>
        <w:ind w:left="2880" w:hanging="360"/>
      </w:pPr>
      <w:rPr>
        <w:rFonts w:ascii="Arial" w:hAnsi="Arial" w:hint="default"/>
      </w:rPr>
    </w:lvl>
    <w:lvl w:ilvl="4" w:tplc="7BBEA7FA" w:tentative="1">
      <w:start w:val="1"/>
      <w:numFmt w:val="bullet"/>
      <w:lvlText w:val="•"/>
      <w:lvlJc w:val="left"/>
      <w:pPr>
        <w:tabs>
          <w:tab w:val="num" w:pos="3600"/>
        </w:tabs>
        <w:ind w:left="3600" w:hanging="360"/>
      </w:pPr>
      <w:rPr>
        <w:rFonts w:ascii="Arial" w:hAnsi="Arial" w:hint="default"/>
      </w:rPr>
    </w:lvl>
    <w:lvl w:ilvl="5" w:tplc="98884862" w:tentative="1">
      <w:start w:val="1"/>
      <w:numFmt w:val="bullet"/>
      <w:lvlText w:val="•"/>
      <w:lvlJc w:val="left"/>
      <w:pPr>
        <w:tabs>
          <w:tab w:val="num" w:pos="4320"/>
        </w:tabs>
        <w:ind w:left="4320" w:hanging="360"/>
      </w:pPr>
      <w:rPr>
        <w:rFonts w:ascii="Arial" w:hAnsi="Arial" w:hint="default"/>
      </w:rPr>
    </w:lvl>
    <w:lvl w:ilvl="6" w:tplc="4A1C7C7A" w:tentative="1">
      <w:start w:val="1"/>
      <w:numFmt w:val="bullet"/>
      <w:lvlText w:val="•"/>
      <w:lvlJc w:val="left"/>
      <w:pPr>
        <w:tabs>
          <w:tab w:val="num" w:pos="5040"/>
        </w:tabs>
        <w:ind w:left="5040" w:hanging="360"/>
      </w:pPr>
      <w:rPr>
        <w:rFonts w:ascii="Arial" w:hAnsi="Arial" w:hint="default"/>
      </w:rPr>
    </w:lvl>
    <w:lvl w:ilvl="7" w:tplc="C1182FDE" w:tentative="1">
      <w:start w:val="1"/>
      <w:numFmt w:val="bullet"/>
      <w:lvlText w:val="•"/>
      <w:lvlJc w:val="left"/>
      <w:pPr>
        <w:tabs>
          <w:tab w:val="num" w:pos="5760"/>
        </w:tabs>
        <w:ind w:left="5760" w:hanging="360"/>
      </w:pPr>
      <w:rPr>
        <w:rFonts w:ascii="Arial" w:hAnsi="Arial" w:hint="default"/>
      </w:rPr>
    </w:lvl>
    <w:lvl w:ilvl="8" w:tplc="D600460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BA30C2A"/>
    <w:multiLevelType w:val="multilevel"/>
    <w:tmpl w:val="CAA0E1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C164D1E"/>
    <w:multiLevelType w:val="hybridMultilevel"/>
    <w:tmpl w:val="BCD6D9D4"/>
    <w:lvl w:ilvl="0" w:tplc="418E6492">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4E0FE4"/>
    <w:multiLevelType w:val="multilevel"/>
    <w:tmpl w:val="8AEAC05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7E97245"/>
    <w:multiLevelType w:val="hybridMultilevel"/>
    <w:tmpl w:val="490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E633A8"/>
    <w:multiLevelType w:val="hybridMultilevel"/>
    <w:tmpl w:val="E660828C"/>
    <w:lvl w:ilvl="0" w:tplc="1F78CA98">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1A7072"/>
    <w:multiLevelType w:val="multilevel"/>
    <w:tmpl w:val="3C785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231629">
    <w:abstractNumId w:val="7"/>
  </w:num>
  <w:num w:numId="2" w16cid:durableId="2029478264">
    <w:abstractNumId w:val="10"/>
  </w:num>
  <w:num w:numId="3" w16cid:durableId="492382351">
    <w:abstractNumId w:val="18"/>
  </w:num>
  <w:num w:numId="4" w16cid:durableId="157117379">
    <w:abstractNumId w:val="12"/>
  </w:num>
  <w:num w:numId="5" w16cid:durableId="2126462295">
    <w:abstractNumId w:val="1"/>
  </w:num>
  <w:num w:numId="6" w16cid:durableId="1841193393">
    <w:abstractNumId w:val="3"/>
  </w:num>
  <w:num w:numId="7" w16cid:durableId="1319772984">
    <w:abstractNumId w:val="16"/>
  </w:num>
  <w:num w:numId="8" w16cid:durableId="206721741">
    <w:abstractNumId w:val="15"/>
  </w:num>
  <w:num w:numId="9" w16cid:durableId="1635718399">
    <w:abstractNumId w:val="17"/>
  </w:num>
  <w:num w:numId="10" w16cid:durableId="2056001632">
    <w:abstractNumId w:val="13"/>
  </w:num>
  <w:num w:numId="11" w16cid:durableId="1043554619">
    <w:abstractNumId w:val="9"/>
  </w:num>
  <w:num w:numId="12" w16cid:durableId="924456509">
    <w:abstractNumId w:val="8"/>
  </w:num>
  <w:num w:numId="13" w16cid:durableId="952201917">
    <w:abstractNumId w:val="0"/>
  </w:num>
  <w:num w:numId="14" w16cid:durableId="351416279">
    <w:abstractNumId w:val="20"/>
  </w:num>
  <w:num w:numId="15" w16cid:durableId="1792937738">
    <w:abstractNumId w:val="4"/>
  </w:num>
  <w:num w:numId="16" w16cid:durableId="1845045861">
    <w:abstractNumId w:val="6"/>
  </w:num>
  <w:num w:numId="17" w16cid:durableId="774596459">
    <w:abstractNumId w:val="5"/>
  </w:num>
  <w:num w:numId="18" w16cid:durableId="1546017052">
    <w:abstractNumId w:val="14"/>
  </w:num>
  <w:num w:numId="19" w16cid:durableId="1179202047">
    <w:abstractNumId w:val="2"/>
  </w:num>
  <w:num w:numId="20" w16cid:durableId="18092846">
    <w:abstractNumId w:val="19"/>
  </w:num>
  <w:num w:numId="21" w16cid:durableId="172139736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Nesser">
    <w15:presenceInfo w15:providerId="None" w15:userId="Hannah Nes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82"/>
    <w:rsid w:val="00001AFB"/>
    <w:rsid w:val="00001BA0"/>
    <w:rsid w:val="00003595"/>
    <w:rsid w:val="00004903"/>
    <w:rsid w:val="00005976"/>
    <w:rsid w:val="000076C6"/>
    <w:rsid w:val="000108AA"/>
    <w:rsid w:val="0001160D"/>
    <w:rsid w:val="00012A35"/>
    <w:rsid w:val="00012B5D"/>
    <w:rsid w:val="000133A5"/>
    <w:rsid w:val="0001370F"/>
    <w:rsid w:val="00014EC1"/>
    <w:rsid w:val="0001535D"/>
    <w:rsid w:val="00020EE6"/>
    <w:rsid w:val="0002114F"/>
    <w:rsid w:val="00025A13"/>
    <w:rsid w:val="00030985"/>
    <w:rsid w:val="000319D9"/>
    <w:rsid w:val="000330CF"/>
    <w:rsid w:val="00034AC8"/>
    <w:rsid w:val="00036E35"/>
    <w:rsid w:val="00037EE2"/>
    <w:rsid w:val="00040B88"/>
    <w:rsid w:val="00041D0F"/>
    <w:rsid w:val="0004598D"/>
    <w:rsid w:val="00046B68"/>
    <w:rsid w:val="000471CC"/>
    <w:rsid w:val="00050963"/>
    <w:rsid w:val="000510DA"/>
    <w:rsid w:val="0005208E"/>
    <w:rsid w:val="000522DC"/>
    <w:rsid w:val="000525CA"/>
    <w:rsid w:val="00054470"/>
    <w:rsid w:val="000545CE"/>
    <w:rsid w:val="00054A34"/>
    <w:rsid w:val="00060237"/>
    <w:rsid w:val="000602C2"/>
    <w:rsid w:val="00064212"/>
    <w:rsid w:val="00065213"/>
    <w:rsid w:val="00066335"/>
    <w:rsid w:val="000663AD"/>
    <w:rsid w:val="00073E77"/>
    <w:rsid w:val="00075074"/>
    <w:rsid w:val="000760BB"/>
    <w:rsid w:val="00080551"/>
    <w:rsid w:val="000805B3"/>
    <w:rsid w:val="00080BD1"/>
    <w:rsid w:val="00081298"/>
    <w:rsid w:val="0008317E"/>
    <w:rsid w:val="00085A48"/>
    <w:rsid w:val="0009149A"/>
    <w:rsid w:val="0009254E"/>
    <w:rsid w:val="00093C51"/>
    <w:rsid w:val="00093CE7"/>
    <w:rsid w:val="00093DD4"/>
    <w:rsid w:val="000948FE"/>
    <w:rsid w:val="00096FEF"/>
    <w:rsid w:val="000A0B9F"/>
    <w:rsid w:val="000A32F3"/>
    <w:rsid w:val="000A3EE9"/>
    <w:rsid w:val="000A497F"/>
    <w:rsid w:val="000A4C03"/>
    <w:rsid w:val="000A6465"/>
    <w:rsid w:val="000A6880"/>
    <w:rsid w:val="000B32F7"/>
    <w:rsid w:val="000B4540"/>
    <w:rsid w:val="000B4C5D"/>
    <w:rsid w:val="000B54EC"/>
    <w:rsid w:val="000B628E"/>
    <w:rsid w:val="000B665D"/>
    <w:rsid w:val="000C0BEA"/>
    <w:rsid w:val="000C0D2F"/>
    <w:rsid w:val="000C19F3"/>
    <w:rsid w:val="000C269E"/>
    <w:rsid w:val="000C310B"/>
    <w:rsid w:val="000C3D0F"/>
    <w:rsid w:val="000C43DF"/>
    <w:rsid w:val="000C4634"/>
    <w:rsid w:val="000C5B1A"/>
    <w:rsid w:val="000C60C6"/>
    <w:rsid w:val="000C67B6"/>
    <w:rsid w:val="000C6DDD"/>
    <w:rsid w:val="000C7673"/>
    <w:rsid w:val="000D1015"/>
    <w:rsid w:val="000D2BA1"/>
    <w:rsid w:val="000D3AFE"/>
    <w:rsid w:val="000D7E55"/>
    <w:rsid w:val="000E0D61"/>
    <w:rsid w:val="000E257D"/>
    <w:rsid w:val="000E7A42"/>
    <w:rsid w:val="000F229F"/>
    <w:rsid w:val="000F230B"/>
    <w:rsid w:val="000F2620"/>
    <w:rsid w:val="000F3D47"/>
    <w:rsid w:val="000F41ED"/>
    <w:rsid w:val="000F513B"/>
    <w:rsid w:val="000F5581"/>
    <w:rsid w:val="000F6F7E"/>
    <w:rsid w:val="000F7C98"/>
    <w:rsid w:val="0010092E"/>
    <w:rsid w:val="00100E70"/>
    <w:rsid w:val="001017B3"/>
    <w:rsid w:val="00102AF3"/>
    <w:rsid w:val="00107329"/>
    <w:rsid w:val="001100B8"/>
    <w:rsid w:val="00111F79"/>
    <w:rsid w:val="00112218"/>
    <w:rsid w:val="00112598"/>
    <w:rsid w:val="00112BF4"/>
    <w:rsid w:val="00112E18"/>
    <w:rsid w:val="001130F7"/>
    <w:rsid w:val="00113ED9"/>
    <w:rsid w:val="0011516C"/>
    <w:rsid w:val="00116066"/>
    <w:rsid w:val="001165E4"/>
    <w:rsid w:val="001178EE"/>
    <w:rsid w:val="00122F34"/>
    <w:rsid w:val="00125BEA"/>
    <w:rsid w:val="00127B78"/>
    <w:rsid w:val="00132DAA"/>
    <w:rsid w:val="0013300C"/>
    <w:rsid w:val="00134D7F"/>
    <w:rsid w:val="00134F62"/>
    <w:rsid w:val="00135689"/>
    <w:rsid w:val="00135CE4"/>
    <w:rsid w:val="001367E5"/>
    <w:rsid w:val="00136BC7"/>
    <w:rsid w:val="0014130F"/>
    <w:rsid w:val="001435A8"/>
    <w:rsid w:val="0014533F"/>
    <w:rsid w:val="0014553B"/>
    <w:rsid w:val="00146284"/>
    <w:rsid w:val="00146D72"/>
    <w:rsid w:val="001473D6"/>
    <w:rsid w:val="0015075C"/>
    <w:rsid w:val="001514B9"/>
    <w:rsid w:val="00151628"/>
    <w:rsid w:val="00152FED"/>
    <w:rsid w:val="001532E9"/>
    <w:rsid w:val="00155455"/>
    <w:rsid w:val="001568F5"/>
    <w:rsid w:val="001572D6"/>
    <w:rsid w:val="001577FF"/>
    <w:rsid w:val="00157961"/>
    <w:rsid w:val="001621C3"/>
    <w:rsid w:val="00163087"/>
    <w:rsid w:val="00163C98"/>
    <w:rsid w:val="00165206"/>
    <w:rsid w:val="0016623C"/>
    <w:rsid w:val="00166614"/>
    <w:rsid w:val="00172438"/>
    <w:rsid w:val="00172BE8"/>
    <w:rsid w:val="0017357A"/>
    <w:rsid w:val="0017360D"/>
    <w:rsid w:val="00174751"/>
    <w:rsid w:val="0017589D"/>
    <w:rsid w:val="001765E5"/>
    <w:rsid w:val="00176FC4"/>
    <w:rsid w:val="001811CB"/>
    <w:rsid w:val="001812A8"/>
    <w:rsid w:val="001823D5"/>
    <w:rsid w:val="00183AA0"/>
    <w:rsid w:val="00186484"/>
    <w:rsid w:val="00190FA3"/>
    <w:rsid w:val="0019599B"/>
    <w:rsid w:val="00195C82"/>
    <w:rsid w:val="00196DC9"/>
    <w:rsid w:val="001A0AAE"/>
    <w:rsid w:val="001A10D0"/>
    <w:rsid w:val="001A13E9"/>
    <w:rsid w:val="001A367E"/>
    <w:rsid w:val="001A437E"/>
    <w:rsid w:val="001A4627"/>
    <w:rsid w:val="001A5124"/>
    <w:rsid w:val="001A6F70"/>
    <w:rsid w:val="001B0D67"/>
    <w:rsid w:val="001B0F6B"/>
    <w:rsid w:val="001B317B"/>
    <w:rsid w:val="001B31E4"/>
    <w:rsid w:val="001B4897"/>
    <w:rsid w:val="001B4A42"/>
    <w:rsid w:val="001B5212"/>
    <w:rsid w:val="001B581C"/>
    <w:rsid w:val="001B6C97"/>
    <w:rsid w:val="001C0377"/>
    <w:rsid w:val="001C0ED0"/>
    <w:rsid w:val="001C41E7"/>
    <w:rsid w:val="001C4A43"/>
    <w:rsid w:val="001C56F8"/>
    <w:rsid w:val="001C61E6"/>
    <w:rsid w:val="001C76C1"/>
    <w:rsid w:val="001D040A"/>
    <w:rsid w:val="001D05E3"/>
    <w:rsid w:val="001D21AD"/>
    <w:rsid w:val="001D4447"/>
    <w:rsid w:val="001D46FE"/>
    <w:rsid w:val="001D4F3E"/>
    <w:rsid w:val="001D54DF"/>
    <w:rsid w:val="001D705A"/>
    <w:rsid w:val="001D7612"/>
    <w:rsid w:val="001D7B4D"/>
    <w:rsid w:val="001D7B5F"/>
    <w:rsid w:val="001D7C11"/>
    <w:rsid w:val="001E0060"/>
    <w:rsid w:val="001E0770"/>
    <w:rsid w:val="001E0B1D"/>
    <w:rsid w:val="001E1154"/>
    <w:rsid w:val="001E1628"/>
    <w:rsid w:val="001E2000"/>
    <w:rsid w:val="001E52B8"/>
    <w:rsid w:val="001E60C7"/>
    <w:rsid w:val="001E7BA6"/>
    <w:rsid w:val="001F2361"/>
    <w:rsid w:val="001F60FD"/>
    <w:rsid w:val="001F667A"/>
    <w:rsid w:val="001F7401"/>
    <w:rsid w:val="001F7B45"/>
    <w:rsid w:val="00201AAE"/>
    <w:rsid w:val="00202404"/>
    <w:rsid w:val="002031BC"/>
    <w:rsid w:val="00203C40"/>
    <w:rsid w:val="0020458F"/>
    <w:rsid w:val="002072F5"/>
    <w:rsid w:val="00207D24"/>
    <w:rsid w:val="00210525"/>
    <w:rsid w:val="00213EBE"/>
    <w:rsid w:val="00216872"/>
    <w:rsid w:val="00216EC7"/>
    <w:rsid w:val="0022057B"/>
    <w:rsid w:val="0022085E"/>
    <w:rsid w:val="002217CA"/>
    <w:rsid w:val="002231DD"/>
    <w:rsid w:val="00231835"/>
    <w:rsid w:val="00235274"/>
    <w:rsid w:val="00236212"/>
    <w:rsid w:val="00237C52"/>
    <w:rsid w:val="002456E8"/>
    <w:rsid w:val="00250269"/>
    <w:rsid w:val="00255730"/>
    <w:rsid w:val="00257634"/>
    <w:rsid w:val="002576B5"/>
    <w:rsid w:val="00257F6B"/>
    <w:rsid w:val="002607C4"/>
    <w:rsid w:val="00260ACC"/>
    <w:rsid w:val="00261C1D"/>
    <w:rsid w:val="00262395"/>
    <w:rsid w:val="0026566F"/>
    <w:rsid w:val="00265893"/>
    <w:rsid w:val="00265EA9"/>
    <w:rsid w:val="00266F22"/>
    <w:rsid w:val="00267670"/>
    <w:rsid w:val="00267AB0"/>
    <w:rsid w:val="00267EEA"/>
    <w:rsid w:val="00271694"/>
    <w:rsid w:val="00272CC5"/>
    <w:rsid w:val="00274048"/>
    <w:rsid w:val="00276208"/>
    <w:rsid w:val="002770E0"/>
    <w:rsid w:val="0027788C"/>
    <w:rsid w:val="00277B94"/>
    <w:rsid w:val="0028067E"/>
    <w:rsid w:val="002806CE"/>
    <w:rsid w:val="0028085B"/>
    <w:rsid w:val="0028365E"/>
    <w:rsid w:val="002838E7"/>
    <w:rsid w:val="00283BC0"/>
    <w:rsid w:val="002867D4"/>
    <w:rsid w:val="002867F8"/>
    <w:rsid w:val="00286BD1"/>
    <w:rsid w:val="0029095D"/>
    <w:rsid w:val="002923A7"/>
    <w:rsid w:val="00293BE1"/>
    <w:rsid w:val="00295D37"/>
    <w:rsid w:val="00296165"/>
    <w:rsid w:val="00297C07"/>
    <w:rsid w:val="002A0901"/>
    <w:rsid w:val="002A1950"/>
    <w:rsid w:val="002A1A35"/>
    <w:rsid w:val="002A2607"/>
    <w:rsid w:val="002A5C66"/>
    <w:rsid w:val="002A6E8B"/>
    <w:rsid w:val="002A7FBB"/>
    <w:rsid w:val="002B02AB"/>
    <w:rsid w:val="002B39F6"/>
    <w:rsid w:val="002B59CC"/>
    <w:rsid w:val="002B69A4"/>
    <w:rsid w:val="002B7031"/>
    <w:rsid w:val="002C00EB"/>
    <w:rsid w:val="002C068F"/>
    <w:rsid w:val="002C1748"/>
    <w:rsid w:val="002C2190"/>
    <w:rsid w:val="002C2A03"/>
    <w:rsid w:val="002D0380"/>
    <w:rsid w:val="002D0C86"/>
    <w:rsid w:val="002D111D"/>
    <w:rsid w:val="002D2D50"/>
    <w:rsid w:val="002D332F"/>
    <w:rsid w:val="002D3DE6"/>
    <w:rsid w:val="002D5BAD"/>
    <w:rsid w:val="002D67BB"/>
    <w:rsid w:val="002E042A"/>
    <w:rsid w:val="002E2630"/>
    <w:rsid w:val="002E36D8"/>
    <w:rsid w:val="002E4A10"/>
    <w:rsid w:val="002E6E6F"/>
    <w:rsid w:val="002E7370"/>
    <w:rsid w:val="002F0415"/>
    <w:rsid w:val="002F52AD"/>
    <w:rsid w:val="00301DF3"/>
    <w:rsid w:val="003040A8"/>
    <w:rsid w:val="003108B2"/>
    <w:rsid w:val="00310C63"/>
    <w:rsid w:val="003126ED"/>
    <w:rsid w:val="003154D6"/>
    <w:rsid w:val="003158DC"/>
    <w:rsid w:val="003166C7"/>
    <w:rsid w:val="003168EA"/>
    <w:rsid w:val="00316DA7"/>
    <w:rsid w:val="00317652"/>
    <w:rsid w:val="0032207F"/>
    <w:rsid w:val="00322D0C"/>
    <w:rsid w:val="00323391"/>
    <w:rsid w:val="00323470"/>
    <w:rsid w:val="003243C0"/>
    <w:rsid w:val="003252FF"/>
    <w:rsid w:val="00327D69"/>
    <w:rsid w:val="00330C31"/>
    <w:rsid w:val="00331023"/>
    <w:rsid w:val="003324A5"/>
    <w:rsid w:val="003332A3"/>
    <w:rsid w:val="00333FA4"/>
    <w:rsid w:val="003349F3"/>
    <w:rsid w:val="00336385"/>
    <w:rsid w:val="003367B3"/>
    <w:rsid w:val="0033785E"/>
    <w:rsid w:val="003440BA"/>
    <w:rsid w:val="0034548D"/>
    <w:rsid w:val="00346531"/>
    <w:rsid w:val="00347B67"/>
    <w:rsid w:val="00353776"/>
    <w:rsid w:val="003539E6"/>
    <w:rsid w:val="00353A99"/>
    <w:rsid w:val="003567BB"/>
    <w:rsid w:val="003569D5"/>
    <w:rsid w:val="003572D4"/>
    <w:rsid w:val="00357B8D"/>
    <w:rsid w:val="00360EA7"/>
    <w:rsid w:val="00361369"/>
    <w:rsid w:val="00362746"/>
    <w:rsid w:val="003644D4"/>
    <w:rsid w:val="0036556D"/>
    <w:rsid w:val="00366013"/>
    <w:rsid w:val="00366780"/>
    <w:rsid w:val="00367D8C"/>
    <w:rsid w:val="003729C8"/>
    <w:rsid w:val="00372C77"/>
    <w:rsid w:val="003731EE"/>
    <w:rsid w:val="00375B38"/>
    <w:rsid w:val="00375E61"/>
    <w:rsid w:val="00377757"/>
    <w:rsid w:val="0038092C"/>
    <w:rsid w:val="00381CA9"/>
    <w:rsid w:val="00382C47"/>
    <w:rsid w:val="0038532E"/>
    <w:rsid w:val="0038533B"/>
    <w:rsid w:val="00385BB6"/>
    <w:rsid w:val="00386957"/>
    <w:rsid w:val="00386B40"/>
    <w:rsid w:val="0038788A"/>
    <w:rsid w:val="00391BC3"/>
    <w:rsid w:val="003929AE"/>
    <w:rsid w:val="00392D91"/>
    <w:rsid w:val="00392F72"/>
    <w:rsid w:val="003936D6"/>
    <w:rsid w:val="00393DFF"/>
    <w:rsid w:val="00394B85"/>
    <w:rsid w:val="00394E99"/>
    <w:rsid w:val="00395A8A"/>
    <w:rsid w:val="003A0A98"/>
    <w:rsid w:val="003A1BC7"/>
    <w:rsid w:val="003A2E4E"/>
    <w:rsid w:val="003A7B62"/>
    <w:rsid w:val="003B1167"/>
    <w:rsid w:val="003B127B"/>
    <w:rsid w:val="003B15AB"/>
    <w:rsid w:val="003B1741"/>
    <w:rsid w:val="003B2417"/>
    <w:rsid w:val="003B4F4C"/>
    <w:rsid w:val="003B59CB"/>
    <w:rsid w:val="003B618C"/>
    <w:rsid w:val="003C174E"/>
    <w:rsid w:val="003C1938"/>
    <w:rsid w:val="003C308E"/>
    <w:rsid w:val="003C3729"/>
    <w:rsid w:val="003C6288"/>
    <w:rsid w:val="003C65F3"/>
    <w:rsid w:val="003D01B0"/>
    <w:rsid w:val="003D0FA6"/>
    <w:rsid w:val="003D3E63"/>
    <w:rsid w:val="003D4170"/>
    <w:rsid w:val="003D5FB2"/>
    <w:rsid w:val="003D698A"/>
    <w:rsid w:val="003D7A11"/>
    <w:rsid w:val="003E097F"/>
    <w:rsid w:val="003E0BB7"/>
    <w:rsid w:val="003E0D11"/>
    <w:rsid w:val="003E1CC1"/>
    <w:rsid w:val="003E50EA"/>
    <w:rsid w:val="003E5769"/>
    <w:rsid w:val="003E5FF0"/>
    <w:rsid w:val="003E6295"/>
    <w:rsid w:val="003F32EE"/>
    <w:rsid w:val="003F3553"/>
    <w:rsid w:val="003F535C"/>
    <w:rsid w:val="003F5E73"/>
    <w:rsid w:val="003F6572"/>
    <w:rsid w:val="0040206E"/>
    <w:rsid w:val="004021AF"/>
    <w:rsid w:val="0040254E"/>
    <w:rsid w:val="00402AF5"/>
    <w:rsid w:val="004040FD"/>
    <w:rsid w:val="00404931"/>
    <w:rsid w:val="00407186"/>
    <w:rsid w:val="00411C6F"/>
    <w:rsid w:val="00413DF3"/>
    <w:rsid w:val="00417E6F"/>
    <w:rsid w:val="004215EF"/>
    <w:rsid w:val="00423707"/>
    <w:rsid w:val="004239AA"/>
    <w:rsid w:val="00423E82"/>
    <w:rsid w:val="00424575"/>
    <w:rsid w:val="0042686C"/>
    <w:rsid w:val="00431303"/>
    <w:rsid w:val="00433A5F"/>
    <w:rsid w:val="00433B40"/>
    <w:rsid w:val="00433B63"/>
    <w:rsid w:val="00435001"/>
    <w:rsid w:val="0043500C"/>
    <w:rsid w:val="00435381"/>
    <w:rsid w:val="00436DCC"/>
    <w:rsid w:val="004432BB"/>
    <w:rsid w:val="004438A4"/>
    <w:rsid w:val="00444CC0"/>
    <w:rsid w:val="00450C1A"/>
    <w:rsid w:val="0045363F"/>
    <w:rsid w:val="004538C9"/>
    <w:rsid w:val="004547C7"/>
    <w:rsid w:val="00461BC1"/>
    <w:rsid w:val="004637D0"/>
    <w:rsid w:val="00470366"/>
    <w:rsid w:val="00471F41"/>
    <w:rsid w:val="004724C3"/>
    <w:rsid w:val="00474EBE"/>
    <w:rsid w:val="00476A9D"/>
    <w:rsid w:val="00480ED9"/>
    <w:rsid w:val="00483A3B"/>
    <w:rsid w:val="0048419F"/>
    <w:rsid w:val="004854E7"/>
    <w:rsid w:val="004864FE"/>
    <w:rsid w:val="00486CD4"/>
    <w:rsid w:val="00487B1F"/>
    <w:rsid w:val="00487BDE"/>
    <w:rsid w:val="00487C28"/>
    <w:rsid w:val="004905D2"/>
    <w:rsid w:val="00490EB9"/>
    <w:rsid w:val="00491667"/>
    <w:rsid w:val="004937F6"/>
    <w:rsid w:val="00493E5C"/>
    <w:rsid w:val="0049510E"/>
    <w:rsid w:val="00497616"/>
    <w:rsid w:val="004A24A1"/>
    <w:rsid w:val="004A2CAC"/>
    <w:rsid w:val="004A31EF"/>
    <w:rsid w:val="004A3B90"/>
    <w:rsid w:val="004B2133"/>
    <w:rsid w:val="004B3D21"/>
    <w:rsid w:val="004B493F"/>
    <w:rsid w:val="004C2B85"/>
    <w:rsid w:val="004C3387"/>
    <w:rsid w:val="004D1BCE"/>
    <w:rsid w:val="004D27D1"/>
    <w:rsid w:val="004D2E2D"/>
    <w:rsid w:val="004D33BD"/>
    <w:rsid w:val="004D3628"/>
    <w:rsid w:val="004D36D7"/>
    <w:rsid w:val="004D6CA9"/>
    <w:rsid w:val="004D72B5"/>
    <w:rsid w:val="004D75E3"/>
    <w:rsid w:val="004D7FC3"/>
    <w:rsid w:val="004E2C54"/>
    <w:rsid w:val="004E3C17"/>
    <w:rsid w:val="004E3C5D"/>
    <w:rsid w:val="004E3E30"/>
    <w:rsid w:val="004E5439"/>
    <w:rsid w:val="004E6E8C"/>
    <w:rsid w:val="004F2D8E"/>
    <w:rsid w:val="004F419A"/>
    <w:rsid w:val="004F4DBA"/>
    <w:rsid w:val="004F5918"/>
    <w:rsid w:val="004F5D5D"/>
    <w:rsid w:val="004F7D1B"/>
    <w:rsid w:val="00500E82"/>
    <w:rsid w:val="00500F8B"/>
    <w:rsid w:val="00503604"/>
    <w:rsid w:val="005057DF"/>
    <w:rsid w:val="0050625D"/>
    <w:rsid w:val="00506381"/>
    <w:rsid w:val="00507010"/>
    <w:rsid w:val="0050778D"/>
    <w:rsid w:val="00507DDF"/>
    <w:rsid w:val="0051007C"/>
    <w:rsid w:val="00511950"/>
    <w:rsid w:val="005131AC"/>
    <w:rsid w:val="00514AA0"/>
    <w:rsid w:val="005178BE"/>
    <w:rsid w:val="00520F1D"/>
    <w:rsid w:val="00520F9F"/>
    <w:rsid w:val="00521989"/>
    <w:rsid w:val="00521BF2"/>
    <w:rsid w:val="00521D0D"/>
    <w:rsid w:val="00522565"/>
    <w:rsid w:val="005230FD"/>
    <w:rsid w:val="005258BF"/>
    <w:rsid w:val="00527FBF"/>
    <w:rsid w:val="005302DB"/>
    <w:rsid w:val="00531FA8"/>
    <w:rsid w:val="00532931"/>
    <w:rsid w:val="00533D59"/>
    <w:rsid w:val="00534BBE"/>
    <w:rsid w:val="00536BCE"/>
    <w:rsid w:val="00536E2D"/>
    <w:rsid w:val="00537F35"/>
    <w:rsid w:val="00544F9A"/>
    <w:rsid w:val="00544FE5"/>
    <w:rsid w:val="00545BFE"/>
    <w:rsid w:val="005463D2"/>
    <w:rsid w:val="00546AAA"/>
    <w:rsid w:val="00547456"/>
    <w:rsid w:val="00553ECD"/>
    <w:rsid w:val="00554F6C"/>
    <w:rsid w:val="00555E7D"/>
    <w:rsid w:val="00563644"/>
    <w:rsid w:val="00563AC2"/>
    <w:rsid w:val="00564E6D"/>
    <w:rsid w:val="00565423"/>
    <w:rsid w:val="0056605F"/>
    <w:rsid w:val="005677C3"/>
    <w:rsid w:val="00567AFF"/>
    <w:rsid w:val="00571FA8"/>
    <w:rsid w:val="0057503D"/>
    <w:rsid w:val="00577811"/>
    <w:rsid w:val="00577CF6"/>
    <w:rsid w:val="00580AA1"/>
    <w:rsid w:val="00581BE2"/>
    <w:rsid w:val="00590472"/>
    <w:rsid w:val="0059329B"/>
    <w:rsid w:val="0059457F"/>
    <w:rsid w:val="00594675"/>
    <w:rsid w:val="00597C3C"/>
    <w:rsid w:val="005A1285"/>
    <w:rsid w:val="005A1C4E"/>
    <w:rsid w:val="005A5EEC"/>
    <w:rsid w:val="005A6187"/>
    <w:rsid w:val="005A6C0A"/>
    <w:rsid w:val="005A6CB7"/>
    <w:rsid w:val="005A6D62"/>
    <w:rsid w:val="005B0B43"/>
    <w:rsid w:val="005B2E1E"/>
    <w:rsid w:val="005B4BA4"/>
    <w:rsid w:val="005B57BC"/>
    <w:rsid w:val="005C1129"/>
    <w:rsid w:val="005C1721"/>
    <w:rsid w:val="005C180E"/>
    <w:rsid w:val="005C370D"/>
    <w:rsid w:val="005C3B98"/>
    <w:rsid w:val="005C42C4"/>
    <w:rsid w:val="005C44B9"/>
    <w:rsid w:val="005C583B"/>
    <w:rsid w:val="005C5B4A"/>
    <w:rsid w:val="005C76E6"/>
    <w:rsid w:val="005C7CA9"/>
    <w:rsid w:val="005D1672"/>
    <w:rsid w:val="005D1FA2"/>
    <w:rsid w:val="005D2126"/>
    <w:rsid w:val="005D50EC"/>
    <w:rsid w:val="005D551E"/>
    <w:rsid w:val="005D6E91"/>
    <w:rsid w:val="005D7D3C"/>
    <w:rsid w:val="005E36EA"/>
    <w:rsid w:val="005E4497"/>
    <w:rsid w:val="005E4B4C"/>
    <w:rsid w:val="005F03CD"/>
    <w:rsid w:val="005F0491"/>
    <w:rsid w:val="005F0A5D"/>
    <w:rsid w:val="005F11CA"/>
    <w:rsid w:val="005F1E5B"/>
    <w:rsid w:val="005F2417"/>
    <w:rsid w:val="005F3E24"/>
    <w:rsid w:val="005F5428"/>
    <w:rsid w:val="005F5C57"/>
    <w:rsid w:val="005F5CFD"/>
    <w:rsid w:val="005F62E3"/>
    <w:rsid w:val="005F7191"/>
    <w:rsid w:val="005F72B4"/>
    <w:rsid w:val="005F7608"/>
    <w:rsid w:val="005F7AEB"/>
    <w:rsid w:val="0060210D"/>
    <w:rsid w:val="00602BBE"/>
    <w:rsid w:val="0060323A"/>
    <w:rsid w:val="006043D4"/>
    <w:rsid w:val="006046B6"/>
    <w:rsid w:val="00604A12"/>
    <w:rsid w:val="00605EA4"/>
    <w:rsid w:val="00606901"/>
    <w:rsid w:val="00606F50"/>
    <w:rsid w:val="006077B4"/>
    <w:rsid w:val="00611516"/>
    <w:rsid w:val="006128E7"/>
    <w:rsid w:val="006132F0"/>
    <w:rsid w:val="00614519"/>
    <w:rsid w:val="00614E0F"/>
    <w:rsid w:val="0061592A"/>
    <w:rsid w:val="006202B5"/>
    <w:rsid w:val="00620767"/>
    <w:rsid w:val="00622814"/>
    <w:rsid w:val="00623654"/>
    <w:rsid w:val="006241BE"/>
    <w:rsid w:val="00624A2C"/>
    <w:rsid w:val="006267C3"/>
    <w:rsid w:val="00626899"/>
    <w:rsid w:val="0062723A"/>
    <w:rsid w:val="00630107"/>
    <w:rsid w:val="0063163B"/>
    <w:rsid w:val="00632B26"/>
    <w:rsid w:val="006348AF"/>
    <w:rsid w:val="00637999"/>
    <w:rsid w:val="00640674"/>
    <w:rsid w:val="00640DB5"/>
    <w:rsid w:val="0064407A"/>
    <w:rsid w:val="00645B23"/>
    <w:rsid w:val="00645C3F"/>
    <w:rsid w:val="006464E6"/>
    <w:rsid w:val="00650090"/>
    <w:rsid w:val="006506BC"/>
    <w:rsid w:val="00651C18"/>
    <w:rsid w:val="006525D0"/>
    <w:rsid w:val="00655C56"/>
    <w:rsid w:val="00655EC7"/>
    <w:rsid w:val="00655F8E"/>
    <w:rsid w:val="006572FD"/>
    <w:rsid w:val="006607BD"/>
    <w:rsid w:val="00661626"/>
    <w:rsid w:val="00662572"/>
    <w:rsid w:val="00663B5D"/>
    <w:rsid w:val="00664282"/>
    <w:rsid w:val="006642C6"/>
    <w:rsid w:val="006642EC"/>
    <w:rsid w:val="00664966"/>
    <w:rsid w:val="00664A9F"/>
    <w:rsid w:val="00665FA8"/>
    <w:rsid w:val="00666585"/>
    <w:rsid w:val="00667142"/>
    <w:rsid w:val="00670F07"/>
    <w:rsid w:val="006751FA"/>
    <w:rsid w:val="0067590A"/>
    <w:rsid w:val="00676233"/>
    <w:rsid w:val="00683050"/>
    <w:rsid w:val="00685E57"/>
    <w:rsid w:val="00687833"/>
    <w:rsid w:val="006909D6"/>
    <w:rsid w:val="00693A93"/>
    <w:rsid w:val="0069557F"/>
    <w:rsid w:val="006958B6"/>
    <w:rsid w:val="00695E99"/>
    <w:rsid w:val="0069629D"/>
    <w:rsid w:val="00696FE0"/>
    <w:rsid w:val="00697043"/>
    <w:rsid w:val="006971A0"/>
    <w:rsid w:val="006A0883"/>
    <w:rsid w:val="006A09D4"/>
    <w:rsid w:val="006A20A7"/>
    <w:rsid w:val="006A49B3"/>
    <w:rsid w:val="006A4E81"/>
    <w:rsid w:val="006A6CBE"/>
    <w:rsid w:val="006B1CD2"/>
    <w:rsid w:val="006B24AB"/>
    <w:rsid w:val="006B2808"/>
    <w:rsid w:val="006B39B7"/>
    <w:rsid w:val="006B4E88"/>
    <w:rsid w:val="006B684D"/>
    <w:rsid w:val="006C0639"/>
    <w:rsid w:val="006C308C"/>
    <w:rsid w:val="006C37A7"/>
    <w:rsid w:val="006C3DB2"/>
    <w:rsid w:val="006C4083"/>
    <w:rsid w:val="006C4F2F"/>
    <w:rsid w:val="006C5D97"/>
    <w:rsid w:val="006D25B8"/>
    <w:rsid w:val="006D2CC3"/>
    <w:rsid w:val="006D2FBA"/>
    <w:rsid w:val="006D530D"/>
    <w:rsid w:val="006D6531"/>
    <w:rsid w:val="006D7F6A"/>
    <w:rsid w:val="006E023C"/>
    <w:rsid w:val="006E07BF"/>
    <w:rsid w:val="006E0B66"/>
    <w:rsid w:val="006E4934"/>
    <w:rsid w:val="006E601D"/>
    <w:rsid w:val="006E6383"/>
    <w:rsid w:val="006E6541"/>
    <w:rsid w:val="006F18BF"/>
    <w:rsid w:val="006F218A"/>
    <w:rsid w:val="006F2CD6"/>
    <w:rsid w:val="006F3112"/>
    <w:rsid w:val="006F5AB6"/>
    <w:rsid w:val="006F661A"/>
    <w:rsid w:val="007025FC"/>
    <w:rsid w:val="00702EAE"/>
    <w:rsid w:val="00703680"/>
    <w:rsid w:val="007038A3"/>
    <w:rsid w:val="007038D6"/>
    <w:rsid w:val="00704EB9"/>
    <w:rsid w:val="00705096"/>
    <w:rsid w:val="007050CC"/>
    <w:rsid w:val="0070694F"/>
    <w:rsid w:val="00706960"/>
    <w:rsid w:val="00706BB8"/>
    <w:rsid w:val="00707A0F"/>
    <w:rsid w:val="00711289"/>
    <w:rsid w:val="007122CC"/>
    <w:rsid w:val="00712C99"/>
    <w:rsid w:val="00714C03"/>
    <w:rsid w:val="00715764"/>
    <w:rsid w:val="007179B7"/>
    <w:rsid w:val="00717DF5"/>
    <w:rsid w:val="00720003"/>
    <w:rsid w:val="00721ED2"/>
    <w:rsid w:val="00722719"/>
    <w:rsid w:val="007256CA"/>
    <w:rsid w:val="00726E62"/>
    <w:rsid w:val="00727655"/>
    <w:rsid w:val="0072776E"/>
    <w:rsid w:val="007305E0"/>
    <w:rsid w:val="00730A6F"/>
    <w:rsid w:val="007321D5"/>
    <w:rsid w:val="007328A7"/>
    <w:rsid w:val="00733119"/>
    <w:rsid w:val="00733FDE"/>
    <w:rsid w:val="007344C5"/>
    <w:rsid w:val="00734506"/>
    <w:rsid w:val="007373E7"/>
    <w:rsid w:val="00737862"/>
    <w:rsid w:val="00737CBE"/>
    <w:rsid w:val="007402E1"/>
    <w:rsid w:val="00740715"/>
    <w:rsid w:val="00742DA8"/>
    <w:rsid w:val="00743983"/>
    <w:rsid w:val="00744FE3"/>
    <w:rsid w:val="00745996"/>
    <w:rsid w:val="007463E0"/>
    <w:rsid w:val="00746663"/>
    <w:rsid w:val="0074675F"/>
    <w:rsid w:val="0075246E"/>
    <w:rsid w:val="00752D44"/>
    <w:rsid w:val="00755CE0"/>
    <w:rsid w:val="00756BB9"/>
    <w:rsid w:val="00761D24"/>
    <w:rsid w:val="007623A0"/>
    <w:rsid w:val="00762FD2"/>
    <w:rsid w:val="0076395B"/>
    <w:rsid w:val="007648D0"/>
    <w:rsid w:val="007648EC"/>
    <w:rsid w:val="0076777C"/>
    <w:rsid w:val="00771467"/>
    <w:rsid w:val="00772A9A"/>
    <w:rsid w:val="00773B34"/>
    <w:rsid w:val="00774F43"/>
    <w:rsid w:val="0077535A"/>
    <w:rsid w:val="00777090"/>
    <w:rsid w:val="00780D3D"/>
    <w:rsid w:val="00780DF0"/>
    <w:rsid w:val="00781238"/>
    <w:rsid w:val="007819DD"/>
    <w:rsid w:val="00784251"/>
    <w:rsid w:val="00784266"/>
    <w:rsid w:val="007842A1"/>
    <w:rsid w:val="0078584E"/>
    <w:rsid w:val="00786146"/>
    <w:rsid w:val="007869AF"/>
    <w:rsid w:val="007879BA"/>
    <w:rsid w:val="007907D1"/>
    <w:rsid w:val="007912ED"/>
    <w:rsid w:val="00791F53"/>
    <w:rsid w:val="00792917"/>
    <w:rsid w:val="007943F1"/>
    <w:rsid w:val="007A139F"/>
    <w:rsid w:val="007A1632"/>
    <w:rsid w:val="007A1AE0"/>
    <w:rsid w:val="007A6263"/>
    <w:rsid w:val="007A62FC"/>
    <w:rsid w:val="007A7FC6"/>
    <w:rsid w:val="007B09B2"/>
    <w:rsid w:val="007B140B"/>
    <w:rsid w:val="007B15B0"/>
    <w:rsid w:val="007B190B"/>
    <w:rsid w:val="007B3E30"/>
    <w:rsid w:val="007B4020"/>
    <w:rsid w:val="007B4F2A"/>
    <w:rsid w:val="007B52E7"/>
    <w:rsid w:val="007B6BE6"/>
    <w:rsid w:val="007C147A"/>
    <w:rsid w:val="007D60DF"/>
    <w:rsid w:val="007D7078"/>
    <w:rsid w:val="007E07CB"/>
    <w:rsid w:val="007E0C24"/>
    <w:rsid w:val="007E1CCC"/>
    <w:rsid w:val="007E295F"/>
    <w:rsid w:val="007E2E25"/>
    <w:rsid w:val="007E4136"/>
    <w:rsid w:val="007E5D8D"/>
    <w:rsid w:val="007E69C2"/>
    <w:rsid w:val="007E6C3E"/>
    <w:rsid w:val="007F155A"/>
    <w:rsid w:val="007F1E4B"/>
    <w:rsid w:val="007F3124"/>
    <w:rsid w:val="00800D24"/>
    <w:rsid w:val="00801A88"/>
    <w:rsid w:val="0080425D"/>
    <w:rsid w:val="00806DFF"/>
    <w:rsid w:val="008118C7"/>
    <w:rsid w:val="0081450A"/>
    <w:rsid w:val="008150A2"/>
    <w:rsid w:val="00815225"/>
    <w:rsid w:val="008152E3"/>
    <w:rsid w:val="00816CC5"/>
    <w:rsid w:val="0081778E"/>
    <w:rsid w:val="0082093F"/>
    <w:rsid w:val="00820C77"/>
    <w:rsid w:val="00826AA8"/>
    <w:rsid w:val="008302D7"/>
    <w:rsid w:val="00830C59"/>
    <w:rsid w:val="008318F3"/>
    <w:rsid w:val="00834710"/>
    <w:rsid w:val="00834E77"/>
    <w:rsid w:val="008360A3"/>
    <w:rsid w:val="008400F8"/>
    <w:rsid w:val="0084023E"/>
    <w:rsid w:val="008457B1"/>
    <w:rsid w:val="00846FB9"/>
    <w:rsid w:val="00847482"/>
    <w:rsid w:val="00850D3D"/>
    <w:rsid w:val="00851CAB"/>
    <w:rsid w:val="0085494C"/>
    <w:rsid w:val="008551AB"/>
    <w:rsid w:val="0085587E"/>
    <w:rsid w:val="00863BE8"/>
    <w:rsid w:val="008648FA"/>
    <w:rsid w:val="00864D68"/>
    <w:rsid w:val="00865774"/>
    <w:rsid w:val="00867180"/>
    <w:rsid w:val="00870A89"/>
    <w:rsid w:val="0087456C"/>
    <w:rsid w:val="00876ADD"/>
    <w:rsid w:val="008778AC"/>
    <w:rsid w:val="00877CE7"/>
    <w:rsid w:val="0088027E"/>
    <w:rsid w:val="00880F12"/>
    <w:rsid w:val="00881535"/>
    <w:rsid w:val="00882FBE"/>
    <w:rsid w:val="008834D1"/>
    <w:rsid w:val="00883C27"/>
    <w:rsid w:val="00884168"/>
    <w:rsid w:val="0088523A"/>
    <w:rsid w:val="00887A6B"/>
    <w:rsid w:val="00887F3A"/>
    <w:rsid w:val="00890594"/>
    <w:rsid w:val="00890B4F"/>
    <w:rsid w:val="008910D1"/>
    <w:rsid w:val="00891F7B"/>
    <w:rsid w:val="0089247D"/>
    <w:rsid w:val="008939C8"/>
    <w:rsid w:val="00894E06"/>
    <w:rsid w:val="00895280"/>
    <w:rsid w:val="0089735F"/>
    <w:rsid w:val="008A29FE"/>
    <w:rsid w:val="008A369C"/>
    <w:rsid w:val="008A45DA"/>
    <w:rsid w:val="008A556F"/>
    <w:rsid w:val="008A7D04"/>
    <w:rsid w:val="008B0710"/>
    <w:rsid w:val="008B08D6"/>
    <w:rsid w:val="008B1E6C"/>
    <w:rsid w:val="008B3F44"/>
    <w:rsid w:val="008B76DC"/>
    <w:rsid w:val="008C02E8"/>
    <w:rsid w:val="008C1F0D"/>
    <w:rsid w:val="008C3DEF"/>
    <w:rsid w:val="008C5D31"/>
    <w:rsid w:val="008D0F19"/>
    <w:rsid w:val="008D393C"/>
    <w:rsid w:val="008D3D54"/>
    <w:rsid w:val="008D7CFF"/>
    <w:rsid w:val="008E0E09"/>
    <w:rsid w:val="008E23DF"/>
    <w:rsid w:val="008E2D46"/>
    <w:rsid w:val="008E3090"/>
    <w:rsid w:val="008E3D30"/>
    <w:rsid w:val="008E588F"/>
    <w:rsid w:val="008E59AD"/>
    <w:rsid w:val="008E6071"/>
    <w:rsid w:val="008E7712"/>
    <w:rsid w:val="008F0BC7"/>
    <w:rsid w:val="008F4611"/>
    <w:rsid w:val="008F4BC8"/>
    <w:rsid w:val="008F5D43"/>
    <w:rsid w:val="00902065"/>
    <w:rsid w:val="0090361F"/>
    <w:rsid w:val="009045C7"/>
    <w:rsid w:val="009054A4"/>
    <w:rsid w:val="00906A1B"/>
    <w:rsid w:val="00906AC5"/>
    <w:rsid w:val="0091130E"/>
    <w:rsid w:val="00913042"/>
    <w:rsid w:val="009130AC"/>
    <w:rsid w:val="00913AF5"/>
    <w:rsid w:val="00914133"/>
    <w:rsid w:val="00914C58"/>
    <w:rsid w:val="00915D5F"/>
    <w:rsid w:val="0091719A"/>
    <w:rsid w:val="009217A3"/>
    <w:rsid w:val="0092425A"/>
    <w:rsid w:val="009248C7"/>
    <w:rsid w:val="009257AC"/>
    <w:rsid w:val="00930C90"/>
    <w:rsid w:val="00932054"/>
    <w:rsid w:val="00932DCB"/>
    <w:rsid w:val="009332F6"/>
    <w:rsid w:val="009348A6"/>
    <w:rsid w:val="009350E5"/>
    <w:rsid w:val="00935287"/>
    <w:rsid w:val="00935FBF"/>
    <w:rsid w:val="00936343"/>
    <w:rsid w:val="0093788E"/>
    <w:rsid w:val="00937D59"/>
    <w:rsid w:val="0094006E"/>
    <w:rsid w:val="00940EB7"/>
    <w:rsid w:val="00944E59"/>
    <w:rsid w:val="00946911"/>
    <w:rsid w:val="00946FDA"/>
    <w:rsid w:val="00947F73"/>
    <w:rsid w:val="00950A25"/>
    <w:rsid w:val="00952B7E"/>
    <w:rsid w:val="00952D34"/>
    <w:rsid w:val="00953525"/>
    <w:rsid w:val="0095372F"/>
    <w:rsid w:val="00954A4D"/>
    <w:rsid w:val="00963310"/>
    <w:rsid w:val="009645B6"/>
    <w:rsid w:val="00965EDD"/>
    <w:rsid w:val="00967830"/>
    <w:rsid w:val="00973A1E"/>
    <w:rsid w:val="00973BF2"/>
    <w:rsid w:val="009770AD"/>
    <w:rsid w:val="009802AF"/>
    <w:rsid w:val="00980A29"/>
    <w:rsid w:val="009824F2"/>
    <w:rsid w:val="00983C1F"/>
    <w:rsid w:val="00983F09"/>
    <w:rsid w:val="00984D86"/>
    <w:rsid w:val="009861E2"/>
    <w:rsid w:val="00986D28"/>
    <w:rsid w:val="00987D0E"/>
    <w:rsid w:val="00987FB3"/>
    <w:rsid w:val="00990E5E"/>
    <w:rsid w:val="009923C3"/>
    <w:rsid w:val="00994AE4"/>
    <w:rsid w:val="0099618B"/>
    <w:rsid w:val="00996F51"/>
    <w:rsid w:val="009A306C"/>
    <w:rsid w:val="009A6DFD"/>
    <w:rsid w:val="009A7F41"/>
    <w:rsid w:val="009B17D8"/>
    <w:rsid w:val="009B1DFB"/>
    <w:rsid w:val="009B2A55"/>
    <w:rsid w:val="009B2BF9"/>
    <w:rsid w:val="009B3F73"/>
    <w:rsid w:val="009B45F2"/>
    <w:rsid w:val="009B6046"/>
    <w:rsid w:val="009B6C76"/>
    <w:rsid w:val="009B750F"/>
    <w:rsid w:val="009C1320"/>
    <w:rsid w:val="009C13BF"/>
    <w:rsid w:val="009C1C4E"/>
    <w:rsid w:val="009C3CFA"/>
    <w:rsid w:val="009C499F"/>
    <w:rsid w:val="009C59C0"/>
    <w:rsid w:val="009C5A27"/>
    <w:rsid w:val="009C72B8"/>
    <w:rsid w:val="009D48B2"/>
    <w:rsid w:val="009D5477"/>
    <w:rsid w:val="009E0287"/>
    <w:rsid w:val="009E54FB"/>
    <w:rsid w:val="009F00AF"/>
    <w:rsid w:val="009F13B5"/>
    <w:rsid w:val="009F1A97"/>
    <w:rsid w:val="009F27AC"/>
    <w:rsid w:val="009F4246"/>
    <w:rsid w:val="009F4575"/>
    <w:rsid w:val="009F4847"/>
    <w:rsid w:val="009F7D0D"/>
    <w:rsid w:val="009F7EC7"/>
    <w:rsid w:val="00A0012E"/>
    <w:rsid w:val="00A014F9"/>
    <w:rsid w:val="00A01C2B"/>
    <w:rsid w:val="00A024C2"/>
    <w:rsid w:val="00A02C32"/>
    <w:rsid w:val="00A05396"/>
    <w:rsid w:val="00A05EC0"/>
    <w:rsid w:val="00A0748E"/>
    <w:rsid w:val="00A109E9"/>
    <w:rsid w:val="00A10FEF"/>
    <w:rsid w:val="00A1169A"/>
    <w:rsid w:val="00A13ABB"/>
    <w:rsid w:val="00A156A8"/>
    <w:rsid w:val="00A15B40"/>
    <w:rsid w:val="00A17685"/>
    <w:rsid w:val="00A21B62"/>
    <w:rsid w:val="00A22717"/>
    <w:rsid w:val="00A22755"/>
    <w:rsid w:val="00A23C43"/>
    <w:rsid w:val="00A269E0"/>
    <w:rsid w:val="00A3467D"/>
    <w:rsid w:val="00A349EF"/>
    <w:rsid w:val="00A349F1"/>
    <w:rsid w:val="00A37197"/>
    <w:rsid w:val="00A3776F"/>
    <w:rsid w:val="00A40D3F"/>
    <w:rsid w:val="00A414A6"/>
    <w:rsid w:val="00A418B9"/>
    <w:rsid w:val="00A42E07"/>
    <w:rsid w:val="00A440C1"/>
    <w:rsid w:val="00A44DAA"/>
    <w:rsid w:val="00A52B95"/>
    <w:rsid w:val="00A53589"/>
    <w:rsid w:val="00A54A38"/>
    <w:rsid w:val="00A54CF2"/>
    <w:rsid w:val="00A55893"/>
    <w:rsid w:val="00A60146"/>
    <w:rsid w:val="00A60E0E"/>
    <w:rsid w:val="00A60FF9"/>
    <w:rsid w:val="00A61A17"/>
    <w:rsid w:val="00A634C4"/>
    <w:rsid w:val="00A6428A"/>
    <w:rsid w:val="00A6433B"/>
    <w:rsid w:val="00A66DA1"/>
    <w:rsid w:val="00A6720E"/>
    <w:rsid w:val="00A71C1D"/>
    <w:rsid w:val="00A72C09"/>
    <w:rsid w:val="00A74664"/>
    <w:rsid w:val="00A759DF"/>
    <w:rsid w:val="00A75D32"/>
    <w:rsid w:val="00A76812"/>
    <w:rsid w:val="00A768CA"/>
    <w:rsid w:val="00A80155"/>
    <w:rsid w:val="00A82233"/>
    <w:rsid w:val="00A8239C"/>
    <w:rsid w:val="00A82967"/>
    <w:rsid w:val="00A84019"/>
    <w:rsid w:val="00A847E9"/>
    <w:rsid w:val="00A86483"/>
    <w:rsid w:val="00A876DA"/>
    <w:rsid w:val="00A9077F"/>
    <w:rsid w:val="00A91924"/>
    <w:rsid w:val="00A9195B"/>
    <w:rsid w:val="00A94181"/>
    <w:rsid w:val="00A94625"/>
    <w:rsid w:val="00A95966"/>
    <w:rsid w:val="00A95FA6"/>
    <w:rsid w:val="00A976BA"/>
    <w:rsid w:val="00A976C3"/>
    <w:rsid w:val="00AA0A43"/>
    <w:rsid w:val="00AA15A0"/>
    <w:rsid w:val="00AA1DC9"/>
    <w:rsid w:val="00AA2343"/>
    <w:rsid w:val="00AB148C"/>
    <w:rsid w:val="00AB2B3E"/>
    <w:rsid w:val="00AB2E73"/>
    <w:rsid w:val="00AB3C41"/>
    <w:rsid w:val="00AB5662"/>
    <w:rsid w:val="00AB7FE7"/>
    <w:rsid w:val="00AC180A"/>
    <w:rsid w:val="00AD22AA"/>
    <w:rsid w:val="00AD2391"/>
    <w:rsid w:val="00AD42EC"/>
    <w:rsid w:val="00AD5EA6"/>
    <w:rsid w:val="00AD6DD2"/>
    <w:rsid w:val="00AD706D"/>
    <w:rsid w:val="00AD7C69"/>
    <w:rsid w:val="00AE00A1"/>
    <w:rsid w:val="00AE0B99"/>
    <w:rsid w:val="00AE0C3B"/>
    <w:rsid w:val="00AE23A9"/>
    <w:rsid w:val="00AE2689"/>
    <w:rsid w:val="00AE2CBF"/>
    <w:rsid w:val="00AE2CE5"/>
    <w:rsid w:val="00AE42EE"/>
    <w:rsid w:val="00AE57E9"/>
    <w:rsid w:val="00AE6733"/>
    <w:rsid w:val="00AE7A4E"/>
    <w:rsid w:val="00AE7BA5"/>
    <w:rsid w:val="00AF2E9D"/>
    <w:rsid w:val="00AF32C2"/>
    <w:rsid w:val="00AF41D6"/>
    <w:rsid w:val="00AF44EC"/>
    <w:rsid w:val="00AF5CEB"/>
    <w:rsid w:val="00AF6257"/>
    <w:rsid w:val="00B02373"/>
    <w:rsid w:val="00B029CD"/>
    <w:rsid w:val="00B0437B"/>
    <w:rsid w:val="00B04F60"/>
    <w:rsid w:val="00B05171"/>
    <w:rsid w:val="00B05D2D"/>
    <w:rsid w:val="00B11954"/>
    <w:rsid w:val="00B11BE5"/>
    <w:rsid w:val="00B11F0C"/>
    <w:rsid w:val="00B13301"/>
    <w:rsid w:val="00B13A3D"/>
    <w:rsid w:val="00B158AB"/>
    <w:rsid w:val="00B15AE1"/>
    <w:rsid w:val="00B17806"/>
    <w:rsid w:val="00B17814"/>
    <w:rsid w:val="00B17D47"/>
    <w:rsid w:val="00B17E55"/>
    <w:rsid w:val="00B2067C"/>
    <w:rsid w:val="00B210C3"/>
    <w:rsid w:val="00B21E41"/>
    <w:rsid w:val="00B229EE"/>
    <w:rsid w:val="00B22D3B"/>
    <w:rsid w:val="00B237A3"/>
    <w:rsid w:val="00B2589F"/>
    <w:rsid w:val="00B26686"/>
    <w:rsid w:val="00B26B43"/>
    <w:rsid w:val="00B300C4"/>
    <w:rsid w:val="00B3336E"/>
    <w:rsid w:val="00B33A0E"/>
    <w:rsid w:val="00B34787"/>
    <w:rsid w:val="00B34D17"/>
    <w:rsid w:val="00B3556E"/>
    <w:rsid w:val="00B40A20"/>
    <w:rsid w:val="00B43966"/>
    <w:rsid w:val="00B44582"/>
    <w:rsid w:val="00B4464F"/>
    <w:rsid w:val="00B44F51"/>
    <w:rsid w:val="00B5099A"/>
    <w:rsid w:val="00B50B84"/>
    <w:rsid w:val="00B50D7D"/>
    <w:rsid w:val="00B51761"/>
    <w:rsid w:val="00B52086"/>
    <w:rsid w:val="00B5224E"/>
    <w:rsid w:val="00B5244D"/>
    <w:rsid w:val="00B5363B"/>
    <w:rsid w:val="00B53EFE"/>
    <w:rsid w:val="00B543F9"/>
    <w:rsid w:val="00B57A49"/>
    <w:rsid w:val="00B60536"/>
    <w:rsid w:val="00B619F4"/>
    <w:rsid w:val="00B63937"/>
    <w:rsid w:val="00B641C8"/>
    <w:rsid w:val="00B647C2"/>
    <w:rsid w:val="00B64A97"/>
    <w:rsid w:val="00B65779"/>
    <w:rsid w:val="00B67DCF"/>
    <w:rsid w:val="00B71BBD"/>
    <w:rsid w:val="00B745EC"/>
    <w:rsid w:val="00B746C6"/>
    <w:rsid w:val="00B75DC6"/>
    <w:rsid w:val="00B81A89"/>
    <w:rsid w:val="00B828F9"/>
    <w:rsid w:val="00B82E8B"/>
    <w:rsid w:val="00B85757"/>
    <w:rsid w:val="00B85986"/>
    <w:rsid w:val="00B9317E"/>
    <w:rsid w:val="00B935EB"/>
    <w:rsid w:val="00B946E2"/>
    <w:rsid w:val="00B9519B"/>
    <w:rsid w:val="00B97F90"/>
    <w:rsid w:val="00BA1AFC"/>
    <w:rsid w:val="00BA1D2F"/>
    <w:rsid w:val="00BA2006"/>
    <w:rsid w:val="00BA44EC"/>
    <w:rsid w:val="00BA4A05"/>
    <w:rsid w:val="00BA4ABC"/>
    <w:rsid w:val="00BA6A2B"/>
    <w:rsid w:val="00BA6EA3"/>
    <w:rsid w:val="00BB275C"/>
    <w:rsid w:val="00BB4E97"/>
    <w:rsid w:val="00BB5B57"/>
    <w:rsid w:val="00BB64E5"/>
    <w:rsid w:val="00BB675C"/>
    <w:rsid w:val="00BB7178"/>
    <w:rsid w:val="00BC14A8"/>
    <w:rsid w:val="00BC181E"/>
    <w:rsid w:val="00BC2011"/>
    <w:rsid w:val="00BC2319"/>
    <w:rsid w:val="00BC409C"/>
    <w:rsid w:val="00BC6834"/>
    <w:rsid w:val="00BD0926"/>
    <w:rsid w:val="00BD166D"/>
    <w:rsid w:val="00BD1C7B"/>
    <w:rsid w:val="00BD3D88"/>
    <w:rsid w:val="00BD547C"/>
    <w:rsid w:val="00BD679D"/>
    <w:rsid w:val="00BE3287"/>
    <w:rsid w:val="00BE585B"/>
    <w:rsid w:val="00BE5C87"/>
    <w:rsid w:val="00BF094E"/>
    <w:rsid w:val="00BF0EE9"/>
    <w:rsid w:val="00BF1D58"/>
    <w:rsid w:val="00BF2A79"/>
    <w:rsid w:val="00BF4129"/>
    <w:rsid w:val="00BF5DBB"/>
    <w:rsid w:val="00C01462"/>
    <w:rsid w:val="00C02291"/>
    <w:rsid w:val="00C025E3"/>
    <w:rsid w:val="00C030D6"/>
    <w:rsid w:val="00C03412"/>
    <w:rsid w:val="00C036BD"/>
    <w:rsid w:val="00C05FA1"/>
    <w:rsid w:val="00C06A23"/>
    <w:rsid w:val="00C14222"/>
    <w:rsid w:val="00C15C02"/>
    <w:rsid w:val="00C200EB"/>
    <w:rsid w:val="00C2279C"/>
    <w:rsid w:val="00C22BF6"/>
    <w:rsid w:val="00C23FAB"/>
    <w:rsid w:val="00C25355"/>
    <w:rsid w:val="00C25F43"/>
    <w:rsid w:val="00C27F11"/>
    <w:rsid w:val="00C30E28"/>
    <w:rsid w:val="00C30ED6"/>
    <w:rsid w:val="00C36172"/>
    <w:rsid w:val="00C36AAC"/>
    <w:rsid w:val="00C37B55"/>
    <w:rsid w:val="00C40351"/>
    <w:rsid w:val="00C421E9"/>
    <w:rsid w:val="00C42943"/>
    <w:rsid w:val="00C4545E"/>
    <w:rsid w:val="00C47960"/>
    <w:rsid w:val="00C47E95"/>
    <w:rsid w:val="00C47ECB"/>
    <w:rsid w:val="00C510FE"/>
    <w:rsid w:val="00C5151E"/>
    <w:rsid w:val="00C5293A"/>
    <w:rsid w:val="00C53212"/>
    <w:rsid w:val="00C54882"/>
    <w:rsid w:val="00C55128"/>
    <w:rsid w:val="00C553A8"/>
    <w:rsid w:val="00C55A8C"/>
    <w:rsid w:val="00C5624D"/>
    <w:rsid w:val="00C579A9"/>
    <w:rsid w:val="00C57F30"/>
    <w:rsid w:val="00C6220E"/>
    <w:rsid w:val="00C62317"/>
    <w:rsid w:val="00C62B77"/>
    <w:rsid w:val="00C6508E"/>
    <w:rsid w:val="00C675C8"/>
    <w:rsid w:val="00C67741"/>
    <w:rsid w:val="00C7023C"/>
    <w:rsid w:val="00C71319"/>
    <w:rsid w:val="00C71B62"/>
    <w:rsid w:val="00C7236B"/>
    <w:rsid w:val="00C73594"/>
    <w:rsid w:val="00C753D2"/>
    <w:rsid w:val="00C75AC5"/>
    <w:rsid w:val="00C76617"/>
    <w:rsid w:val="00C76E63"/>
    <w:rsid w:val="00C773C4"/>
    <w:rsid w:val="00C81EA3"/>
    <w:rsid w:val="00C82EBF"/>
    <w:rsid w:val="00C84194"/>
    <w:rsid w:val="00C906B9"/>
    <w:rsid w:val="00C90FF0"/>
    <w:rsid w:val="00C912C7"/>
    <w:rsid w:val="00C9294D"/>
    <w:rsid w:val="00C941DC"/>
    <w:rsid w:val="00C942C7"/>
    <w:rsid w:val="00C94360"/>
    <w:rsid w:val="00C95F3F"/>
    <w:rsid w:val="00C96991"/>
    <w:rsid w:val="00C96A94"/>
    <w:rsid w:val="00C976E9"/>
    <w:rsid w:val="00CA0165"/>
    <w:rsid w:val="00CA2C82"/>
    <w:rsid w:val="00CA2CB0"/>
    <w:rsid w:val="00CA2F01"/>
    <w:rsid w:val="00CA2FF2"/>
    <w:rsid w:val="00CA3559"/>
    <w:rsid w:val="00CA370F"/>
    <w:rsid w:val="00CA4A76"/>
    <w:rsid w:val="00CA5559"/>
    <w:rsid w:val="00CA7EA4"/>
    <w:rsid w:val="00CB0013"/>
    <w:rsid w:val="00CB0081"/>
    <w:rsid w:val="00CB19BE"/>
    <w:rsid w:val="00CB1EB6"/>
    <w:rsid w:val="00CB4B1F"/>
    <w:rsid w:val="00CB5085"/>
    <w:rsid w:val="00CB7A33"/>
    <w:rsid w:val="00CB7EEE"/>
    <w:rsid w:val="00CC07A0"/>
    <w:rsid w:val="00CC12E6"/>
    <w:rsid w:val="00CC2718"/>
    <w:rsid w:val="00CC42FE"/>
    <w:rsid w:val="00CC48A6"/>
    <w:rsid w:val="00CC56C7"/>
    <w:rsid w:val="00CC62D5"/>
    <w:rsid w:val="00CC6953"/>
    <w:rsid w:val="00CC7F7C"/>
    <w:rsid w:val="00CD040D"/>
    <w:rsid w:val="00CD1037"/>
    <w:rsid w:val="00CD357F"/>
    <w:rsid w:val="00CD39EF"/>
    <w:rsid w:val="00CD400B"/>
    <w:rsid w:val="00CD58DD"/>
    <w:rsid w:val="00CD607F"/>
    <w:rsid w:val="00CE06C1"/>
    <w:rsid w:val="00CE2FF6"/>
    <w:rsid w:val="00CE3DE2"/>
    <w:rsid w:val="00CE6CBE"/>
    <w:rsid w:val="00CF0880"/>
    <w:rsid w:val="00CF2EFC"/>
    <w:rsid w:val="00CF42A3"/>
    <w:rsid w:val="00CF73B6"/>
    <w:rsid w:val="00D01432"/>
    <w:rsid w:val="00D01B9E"/>
    <w:rsid w:val="00D01F0A"/>
    <w:rsid w:val="00D02894"/>
    <w:rsid w:val="00D03253"/>
    <w:rsid w:val="00D04493"/>
    <w:rsid w:val="00D04E22"/>
    <w:rsid w:val="00D0742F"/>
    <w:rsid w:val="00D10EC6"/>
    <w:rsid w:val="00D1165A"/>
    <w:rsid w:val="00D138B1"/>
    <w:rsid w:val="00D17AC2"/>
    <w:rsid w:val="00D17D7C"/>
    <w:rsid w:val="00D20953"/>
    <w:rsid w:val="00D21697"/>
    <w:rsid w:val="00D22480"/>
    <w:rsid w:val="00D2531D"/>
    <w:rsid w:val="00D26C5F"/>
    <w:rsid w:val="00D27072"/>
    <w:rsid w:val="00D30521"/>
    <w:rsid w:val="00D30E97"/>
    <w:rsid w:val="00D31BDA"/>
    <w:rsid w:val="00D3266C"/>
    <w:rsid w:val="00D33CE8"/>
    <w:rsid w:val="00D33D40"/>
    <w:rsid w:val="00D345B8"/>
    <w:rsid w:val="00D3580B"/>
    <w:rsid w:val="00D35E67"/>
    <w:rsid w:val="00D37B09"/>
    <w:rsid w:val="00D41E21"/>
    <w:rsid w:val="00D5129D"/>
    <w:rsid w:val="00D5324F"/>
    <w:rsid w:val="00D53E12"/>
    <w:rsid w:val="00D55F38"/>
    <w:rsid w:val="00D57CF1"/>
    <w:rsid w:val="00D6018F"/>
    <w:rsid w:val="00D61433"/>
    <w:rsid w:val="00D63AA3"/>
    <w:rsid w:val="00D63ADD"/>
    <w:rsid w:val="00D65D03"/>
    <w:rsid w:val="00D665C0"/>
    <w:rsid w:val="00D701C6"/>
    <w:rsid w:val="00D70492"/>
    <w:rsid w:val="00D737D6"/>
    <w:rsid w:val="00D7419A"/>
    <w:rsid w:val="00D7558D"/>
    <w:rsid w:val="00D767D2"/>
    <w:rsid w:val="00D775B7"/>
    <w:rsid w:val="00D8012D"/>
    <w:rsid w:val="00D80A02"/>
    <w:rsid w:val="00D81712"/>
    <w:rsid w:val="00D817BA"/>
    <w:rsid w:val="00D81B11"/>
    <w:rsid w:val="00D81ED8"/>
    <w:rsid w:val="00D82735"/>
    <w:rsid w:val="00D8280E"/>
    <w:rsid w:val="00D82B42"/>
    <w:rsid w:val="00D8311E"/>
    <w:rsid w:val="00D8398C"/>
    <w:rsid w:val="00D91BBC"/>
    <w:rsid w:val="00D92AD1"/>
    <w:rsid w:val="00D9347F"/>
    <w:rsid w:val="00D93715"/>
    <w:rsid w:val="00D941F0"/>
    <w:rsid w:val="00D95EED"/>
    <w:rsid w:val="00D97F1B"/>
    <w:rsid w:val="00DA00BD"/>
    <w:rsid w:val="00DA09B6"/>
    <w:rsid w:val="00DA0C92"/>
    <w:rsid w:val="00DA183C"/>
    <w:rsid w:val="00DA2503"/>
    <w:rsid w:val="00DA5875"/>
    <w:rsid w:val="00DA5DE3"/>
    <w:rsid w:val="00DA6E32"/>
    <w:rsid w:val="00DA7212"/>
    <w:rsid w:val="00DB2273"/>
    <w:rsid w:val="00DB28A5"/>
    <w:rsid w:val="00DB29D4"/>
    <w:rsid w:val="00DB4368"/>
    <w:rsid w:val="00DB582B"/>
    <w:rsid w:val="00DB786F"/>
    <w:rsid w:val="00DC0606"/>
    <w:rsid w:val="00DC09A7"/>
    <w:rsid w:val="00DC1A24"/>
    <w:rsid w:val="00DC2712"/>
    <w:rsid w:val="00DC4ED1"/>
    <w:rsid w:val="00DC61E6"/>
    <w:rsid w:val="00DD1685"/>
    <w:rsid w:val="00DD1816"/>
    <w:rsid w:val="00DD3738"/>
    <w:rsid w:val="00DD46F2"/>
    <w:rsid w:val="00DD54A9"/>
    <w:rsid w:val="00DD55A7"/>
    <w:rsid w:val="00DD7365"/>
    <w:rsid w:val="00DD7F56"/>
    <w:rsid w:val="00DE1CE2"/>
    <w:rsid w:val="00DE21F5"/>
    <w:rsid w:val="00DE33B0"/>
    <w:rsid w:val="00DE69E1"/>
    <w:rsid w:val="00DE7314"/>
    <w:rsid w:val="00DF00FC"/>
    <w:rsid w:val="00DF1A8F"/>
    <w:rsid w:val="00DF1EEA"/>
    <w:rsid w:val="00DF4423"/>
    <w:rsid w:val="00DF4BAB"/>
    <w:rsid w:val="00DF50D4"/>
    <w:rsid w:val="00E00F2D"/>
    <w:rsid w:val="00E01524"/>
    <w:rsid w:val="00E0220A"/>
    <w:rsid w:val="00E028EC"/>
    <w:rsid w:val="00E0372F"/>
    <w:rsid w:val="00E06F9B"/>
    <w:rsid w:val="00E10C69"/>
    <w:rsid w:val="00E14379"/>
    <w:rsid w:val="00E14E5D"/>
    <w:rsid w:val="00E15AB4"/>
    <w:rsid w:val="00E161AB"/>
    <w:rsid w:val="00E165C6"/>
    <w:rsid w:val="00E2007F"/>
    <w:rsid w:val="00E20A10"/>
    <w:rsid w:val="00E20CE6"/>
    <w:rsid w:val="00E20E29"/>
    <w:rsid w:val="00E211C3"/>
    <w:rsid w:val="00E213E6"/>
    <w:rsid w:val="00E216A3"/>
    <w:rsid w:val="00E22378"/>
    <w:rsid w:val="00E239B0"/>
    <w:rsid w:val="00E2508A"/>
    <w:rsid w:val="00E2616B"/>
    <w:rsid w:val="00E267D4"/>
    <w:rsid w:val="00E30AFE"/>
    <w:rsid w:val="00E332C1"/>
    <w:rsid w:val="00E333C6"/>
    <w:rsid w:val="00E334F2"/>
    <w:rsid w:val="00E334FE"/>
    <w:rsid w:val="00E3469C"/>
    <w:rsid w:val="00E35EC2"/>
    <w:rsid w:val="00E372F2"/>
    <w:rsid w:val="00E4108E"/>
    <w:rsid w:val="00E41838"/>
    <w:rsid w:val="00E440E2"/>
    <w:rsid w:val="00E45B44"/>
    <w:rsid w:val="00E462E6"/>
    <w:rsid w:val="00E51BEB"/>
    <w:rsid w:val="00E5292E"/>
    <w:rsid w:val="00E5420B"/>
    <w:rsid w:val="00E547A6"/>
    <w:rsid w:val="00E5559E"/>
    <w:rsid w:val="00E556ED"/>
    <w:rsid w:val="00E55EB5"/>
    <w:rsid w:val="00E56439"/>
    <w:rsid w:val="00E5672D"/>
    <w:rsid w:val="00E56C71"/>
    <w:rsid w:val="00E606B6"/>
    <w:rsid w:val="00E60C2B"/>
    <w:rsid w:val="00E63085"/>
    <w:rsid w:val="00E640DC"/>
    <w:rsid w:val="00E6442C"/>
    <w:rsid w:val="00E66000"/>
    <w:rsid w:val="00E66293"/>
    <w:rsid w:val="00E66D38"/>
    <w:rsid w:val="00E72BC7"/>
    <w:rsid w:val="00E734C8"/>
    <w:rsid w:val="00E73639"/>
    <w:rsid w:val="00E7379F"/>
    <w:rsid w:val="00E74256"/>
    <w:rsid w:val="00E76887"/>
    <w:rsid w:val="00E8041F"/>
    <w:rsid w:val="00E8231D"/>
    <w:rsid w:val="00E82C45"/>
    <w:rsid w:val="00E83727"/>
    <w:rsid w:val="00E8511B"/>
    <w:rsid w:val="00E8516F"/>
    <w:rsid w:val="00E85C1A"/>
    <w:rsid w:val="00E85FF7"/>
    <w:rsid w:val="00E87A82"/>
    <w:rsid w:val="00E91E2A"/>
    <w:rsid w:val="00E91E7D"/>
    <w:rsid w:val="00E92B32"/>
    <w:rsid w:val="00E92C2F"/>
    <w:rsid w:val="00E96407"/>
    <w:rsid w:val="00EA0883"/>
    <w:rsid w:val="00EA0C16"/>
    <w:rsid w:val="00EA27F1"/>
    <w:rsid w:val="00EA45C5"/>
    <w:rsid w:val="00EA476F"/>
    <w:rsid w:val="00EA52A5"/>
    <w:rsid w:val="00EA6C55"/>
    <w:rsid w:val="00EB1DFD"/>
    <w:rsid w:val="00EB22B4"/>
    <w:rsid w:val="00EB3129"/>
    <w:rsid w:val="00EB3DE1"/>
    <w:rsid w:val="00EB64D7"/>
    <w:rsid w:val="00EC061D"/>
    <w:rsid w:val="00EC3AB1"/>
    <w:rsid w:val="00EC6677"/>
    <w:rsid w:val="00EC67B9"/>
    <w:rsid w:val="00EC7B1D"/>
    <w:rsid w:val="00ED0D9F"/>
    <w:rsid w:val="00ED167E"/>
    <w:rsid w:val="00ED18F0"/>
    <w:rsid w:val="00ED3208"/>
    <w:rsid w:val="00ED4DA5"/>
    <w:rsid w:val="00ED5363"/>
    <w:rsid w:val="00ED7D91"/>
    <w:rsid w:val="00ED7E18"/>
    <w:rsid w:val="00EE137E"/>
    <w:rsid w:val="00EE1501"/>
    <w:rsid w:val="00EE1CE1"/>
    <w:rsid w:val="00EE28A0"/>
    <w:rsid w:val="00EE398C"/>
    <w:rsid w:val="00EE3C01"/>
    <w:rsid w:val="00EE56EB"/>
    <w:rsid w:val="00EF0C1D"/>
    <w:rsid w:val="00EF0E5D"/>
    <w:rsid w:val="00EF11B1"/>
    <w:rsid w:val="00EF19E1"/>
    <w:rsid w:val="00EF3E0E"/>
    <w:rsid w:val="00EF3F36"/>
    <w:rsid w:val="00EF55DC"/>
    <w:rsid w:val="00EF6FB5"/>
    <w:rsid w:val="00EF7917"/>
    <w:rsid w:val="00F00169"/>
    <w:rsid w:val="00F04732"/>
    <w:rsid w:val="00F04FBD"/>
    <w:rsid w:val="00F05472"/>
    <w:rsid w:val="00F05667"/>
    <w:rsid w:val="00F0628F"/>
    <w:rsid w:val="00F06DE2"/>
    <w:rsid w:val="00F113DC"/>
    <w:rsid w:val="00F11CAA"/>
    <w:rsid w:val="00F11D2A"/>
    <w:rsid w:val="00F1638D"/>
    <w:rsid w:val="00F215E4"/>
    <w:rsid w:val="00F236F8"/>
    <w:rsid w:val="00F24E60"/>
    <w:rsid w:val="00F2519C"/>
    <w:rsid w:val="00F2558F"/>
    <w:rsid w:val="00F3015F"/>
    <w:rsid w:val="00F33626"/>
    <w:rsid w:val="00F34483"/>
    <w:rsid w:val="00F3489B"/>
    <w:rsid w:val="00F36F91"/>
    <w:rsid w:val="00F372C5"/>
    <w:rsid w:val="00F37575"/>
    <w:rsid w:val="00F3762B"/>
    <w:rsid w:val="00F43966"/>
    <w:rsid w:val="00F44C23"/>
    <w:rsid w:val="00F45643"/>
    <w:rsid w:val="00F45F91"/>
    <w:rsid w:val="00F46518"/>
    <w:rsid w:val="00F46957"/>
    <w:rsid w:val="00F46986"/>
    <w:rsid w:val="00F506A9"/>
    <w:rsid w:val="00F5108B"/>
    <w:rsid w:val="00F52031"/>
    <w:rsid w:val="00F53225"/>
    <w:rsid w:val="00F534F8"/>
    <w:rsid w:val="00F5518E"/>
    <w:rsid w:val="00F551D6"/>
    <w:rsid w:val="00F55C59"/>
    <w:rsid w:val="00F56149"/>
    <w:rsid w:val="00F570FD"/>
    <w:rsid w:val="00F603F1"/>
    <w:rsid w:val="00F61A49"/>
    <w:rsid w:val="00F61E69"/>
    <w:rsid w:val="00F67A55"/>
    <w:rsid w:val="00F706A4"/>
    <w:rsid w:val="00F71B09"/>
    <w:rsid w:val="00F7728D"/>
    <w:rsid w:val="00F77498"/>
    <w:rsid w:val="00F77B87"/>
    <w:rsid w:val="00F82B44"/>
    <w:rsid w:val="00F83042"/>
    <w:rsid w:val="00F83380"/>
    <w:rsid w:val="00F8467F"/>
    <w:rsid w:val="00F84DCF"/>
    <w:rsid w:val="00F8609B"/>
    <w:rsid w:val="00F864CC"/>
    <w:rsid w:val="00F86E2A"/>
    <w:rsid w:val="00F87536"/>
    <w:rsid w:val="00F91F86"/>
    <w:rsid w:val="00F954BB"/>
    <w:rsid w:val="00FA1F81"/>
    <w:rsid w:val="00FA31AD"/>
    <w:rsid w:val="00FA3FAA"/>
    <w:rsid w:val="00FA46C4"/>
    <w:rsid w:val="00FA4A08"/>
    <w:rsid w:val="00FA4BC7"/>
    <w:rsid w:val="00FA5CA8"/>
    <w:rsid w:val="00FA5D74"/>
    <w:rsid w:val="00FA6026"/>
    <w:rsid w:val="00FA6AC9"/>
    <w:rsid w:val="00FA6D2B"/>
    <w:rsid w:val="00FA6F96"/>
    <w:rsid w:val="00FA72BC"/>
    <w:rsid w:val="00FB6690"/>
    <w:rsid w:val="00FB72B6"/>
    <w:rsid w:val="00FB74F8"/>
    <w:rsid w:val="00FB7595"/>
    <w:rsid w:val="00FB7ECB"/>
    <w:rsid w:val="00FC1C13"/>
    <w:rsid w:val="00FC303C"/>
    <w:rsid w:val="00FC57A7"/>
    <w:rsid w:val="00FC6B4F"/>
    <w:rsid w:val="00FC7078"/>
    <w:rsid w:val="00FD05AA"/>
    <w:rsid w:val="00FD0A57"/>
    <w:rsid w:val="00FD3469"/>
    <w:rsid w:val="00FD37D6"/>
    <w:rsid w:val="00FD4FA3"/>
    <w:rsid w:val="00FD63BE"/>
    <w:rsid w:val="00FD68B3"/>
    <w:rsid w:val="00FD7094"/>
    <w:rsid w:val="00FE055D"/>
    <w:rsid w:val="00FE2A93"/>
    <w:rsid w:val="00FE4A57"/>
    <w:rsid w:val="00FE56CF"/>
    <w:rsid w:val="00FE6A00"/>
    <w:rsid w:val="00FF1C87"/>
    <w:rsid w:val="00FF2D6E"/>
    <w:rsid w:val="00FF33F4"/>
    <w:rsid w:val="00FF34FB"/>
    <w:rsid w:val="00FF45F0"/>
    <w:rsid w:val="00FF4FE6"/>
    <w:rsid w:val="00FF57A0"/>
    <w:rsid w:val="00FF6CB5"/>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E8F0"/>
  <w15:docId w15:val="{FB01C8E9-5CDD-1440-B44F-CF5D538E9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8027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582"/>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040FD"/>
    <w:rPr>
      <w:color w:val="0563C1" w:themeColor="hyperlink"/>
      <w:u w:val="single"/>
    </w:rPr>
  </w:style>
  <w:style w:type="character" w:styleId="UnresolvedMention">
    <w:name w:val="Unresolved Mention"/>
    <w:basedOn w:val="DefaultParagraphFont"/>
    <w:uiPriority w:val="99"/>
    <w:rsid w:val="004040FD"/>
    <w:rPr>
      <w:color w:val="605E5C"/>
      <w:shd w:val="clear" w:color="auto" w:fill="E1DFDD"/>
    </w:rPr>
  </w:style>
  <w:style w:type="character" w:styleId="PlaceholderText">
    <w:name w:val="Placeholder Text"/>
    <w:basedOn w:val="DefaultParagraphFont"/>
    <w:uiPriority w:val="99"/>
    <w:semiHidden/>
    <w:rsid w:val="004040FD"/>
    <w:rPr>
      <w:color w:val="808080"/>
    </w:rPr>
  </w:style>
  <w:style w:type="paragraph" w:styleId="HTMLPreformatted">
    <w:name w:val="HTML Preformatted"/>
    <w:basedOn w:val="Normal"/>
    <w:link w:val="HTMLPreformattedChar"/>
    <w:uiPriority w:val="99"/>
    <w:semiHidden/>
    <w:unhideWhenUsed/>
    <w:rsid w:val="009C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5A27"/>
    <w:rPr>
      <w:rFonts w:ascii="Courier New" w:eastAsia="Times New Roman" w:hAnsi="Courier New" w:cs="Courier New"/>
      <w:sz w:val="20"/>
      <w:szCs w:val="20"/>
    </w:rPr>
  </w:style>
  <w:style w:type="paragraph" w:styleId="Header">
    <w:name w:val="header"/>
    <w:basedOn w:val="Normal"/>
    <w:link w:val="Head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12218"/>
  </w:style>
  <w:style w:type="paragraph" w:styleId="Footer">
    <w:name w:val="footer"/>
    <w:basedOn w:val="Normal"/>
    <w:link w:val="Foot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12218"/>
  </w:style>
  <w:style w:type="paragraph" w:customStyle="1" w:styleId="Affiliation">
    <w:name w:val="Affiliation"/>
    <w:basedOn w:val="Normal"/>
    <w:link w:val="AffiliationChar"/>
    <w:qFormat/>
    <w:rsid w:val="00BF094E"/>
    <w:pPr>
      <w:spacing w:before="120"/>
      <w:contextualSpacing/>
      <w:jc w:val="both"/>
    </w:pPr>
    <w:rPr>
      <w:sz w:val="20"/>
      <w:lang w:val="en-GB" w:eastAsia="de-DE"/>
    </w:rPr>
  </w:style>
  <w:style w:type="character" w:customStyle="1" w:styleId="AffiliationChar">
    <w:name w:val="Affiliation Char"/>
    <w:basedOn w:val="DefaultParagraphFont"/>
    <w:link w:val="Affiliation"/>
    <w:rsid w:val="00BF094E"/>
    <w:rPr>
      <w:rFonts w:ascii="Times New Roman" w:eastAsia="Times New Roman" w:hAnsi="Times New Roman" w:cs="Times New Roman"/>
      <w:sz w:val="20"/>
      <w:lang w:val="en-GB" w:eastAsia="de-DE"/>
    </w:rPr>
  </w:style>
  <w:style w:type="character" w:styleId="CommentReference">
    <w:name w:val="annotation reference"/>
    <w:basedOn w:val="DefaultParagraphFont"/>
    <w:uiPriority w:val="99"/>
    <w:semiHidden/>
    <w:unhideWhenUsed/>
    <w:rsid w:val="00630107"/>
    <w:rPr>
      <w:sz w:val="16"/>
      <w:szCs w:val="16"/>
    </w:rPr>
  </w:style>
  <w:style w:type="paragraph" w:styleId="CommentText">
    <w:name w:val="annotation text"/>
    <w:basedOn w:val="Normal"/>
    <w:link w:val="CommentTextChar"/>
    <w:uiPriority w:val="99"/>
    <w:semiHidden/>
    <w:unhideWhenUsed/>
    <w:rsid w:val="00630107"/>
    <w:rPr>
      <w:sz w:val="20"/>
      <w:szCs w:val="20"/>
    </w:rPr>
  </w:style>
  <w:style w:type="character" w:customStyle="1" w:styleId="CommentTextChar">
    <w:name w:val="Comment Text Char"/>
    <w:basedOn w:val="DefaultParagraphFont"/>
    <w:link w:val="CommentText"/>
    <w:uiPriority w:val="99"/>
    <w:semiHidden/>
    <w:rsid w:val="0063010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0107"/>
    <w:rPr>
      <w:b/>
      <w:bCs/>
    </w:rPr>
  </w:style>
  <w:style w:type="character" w:customStyle="1" w:styleId="CommentSubjectChar">
    <w:name w:val="Comment Subject Char"/>
    <w:basedOn w:val="CommentTextChar"/>
    <w:link w:val="CommentSubject"/>
    <w:uiPriority w:val="99"/>
    <w:semiHidden/>
    <w:rsid w:val="00630107"/>
    <w:rPr>
      <w:rFonts w:ascii="Times New Roman" w:eastAsia="Times New Roman" w:hAnsi="Times New Roman" w:cs="Times New Roman"/>
      <w:b/>
      <w:bCs/>
      <w:sz w:val="20"/>
      <w:szCs w:val="20"/>
    </w:rPr>
  </w:style>
  <w:style w:type="paragraph" w:styleId="Revision">
    <w:name w:val="Revision"/>
    <w:hidden/>
    <w:uiPriority w:val="99"/>
    <w:semiHidden/>
    <w:rsid w:val="00BD1C7B"/>
    <w:rPr>
      <w:rFonts w:ascii="Times New Roman" w:eastAsia="Times New Roman" w:hAnsi="Times New Roman" w:cs="Times New Roman"/>
    </w:rPr>
  </w:style>
  <w:style w:type="paragraph" w:styleId="Bibliography">
    <w:name w:val="Bibliography"/>
    <w:basedOn w:val="Normal"/>
    <w:next w:val="Normal"/>
    <w:uiPriority w:val="37"/>
    <w:unhideWhenUsed/>
    <w:rsid w:val="00F954BB"/>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7223">
      <w:bodyDiv w:val="1"/>
      <w:marLeft w:val="0"/>
      <w:marRight w:val="0"/>
      <w:marTop w:val="0"/>
      <w:marBottom w:val="0"/>
      <w:divBdr>
        <w:top w:val="none" w:sz="0" w:space="0" w:color="auto"/>
        <w:left w:val="none" w:sz="0" w:space="0" w:color="auto"/>
        <w:bottom w:val="none" w:sz="0" w:space="0" w:color="auto"/>
        <w:right w:val="none" w:sz="0" w:space="0" w:color="auto"/>
      </w:divBdr>
    </w:div>
    <w:div w:id="158354449">
      <w:bodyDiv w:val="1"/>
      <w:marLeft w:val="0"/>
      <w:marRight w:val="0"/>
      <w:marTop w:val="0"/>
      <w:marBottom w:val="0"/>
      <w:divBdr>
        <w:top w:val="none" w:sz="0" w:space="0" w:color="auto"/>
        <w:left w:val="none" w:sz="0" w:space="0" w:color="auto"/>
        <w:bottom w:val="none" w:sz="0" w:space="0" w:color="auto"/>
        <w:right w:val="none" w:sz="0" w:space="0" w:color="auto"/>
      </w:divBdr>
    </w:div>
    <w:div w:id="183246456">
      <w:bodyDiv w:val="1"/>
      <w:marLeft w:val="0"/>
      <w:marRight w:val="0"/>
      <w:marTop w:val="0"/>
      <w:marBottom w:val="0"/>
      <w:divBdr>
        <w:top w:val="none" w:sz="0" w:space="0" w:color="auto"/>
        <w:left w:val="none" w:sz="0" w:space="0" w:color="auto"/>
        <w:bottom w:val="none" w:sz="0" w:space="0" w:color="auto"/>
        <w:right w:val="none" w:sz="0" w:space="0" w:color="auto"/>
      </w:divBdr>
    </w:div>
    <w:div w:id="392968963">
      <w:bodyDiv w:val="1"/>
      <w:marLeft w:val="0"/>
      <w:marRight w:val="0"/>
      <w:marTop w:val="0"/>
      <w:marBottom w:val="0"/>
      <w:divBdr>
        <w:top w:val="none" w:sz="0" w:space="0" w:color="auto"/>
        <w:left w:val="none" w:sz="0" w:space="0" w:color="auto"/>
        <w:bottom w:val="none" w:sz="0" w:space="0" w:color="auto"/>
        <w:right w:val="none" w:sz="0" w:space="0" w:color="auto"/>
      </w:divBdr>
      <w:divsChild>
        <w:div w:id="838812845">
          <w:marLeft w:val="360"/>
          <w:marRight w:val="0"/>
          <w:marTop w:val="200"/>
          <w:marBottom w:val="0"/>
          <w:divBdr>
            <w:top w:val="none" w:sz="0" w:space="0" w:color="auto"/>
            <w:left w:val="none" w:sz="0" w:space="0" w:color="auto"/>
            <w:bottom w:val="none" w:sz="0" w:space="0" w:color="auto"/>
            <w:right w:val="none" w:sz="0" w:space="0" w:color="auto"/>
          </w:divBdr>
        </w:div>
        <w:div w:id="1849253419">
          <w:marLeft w:val="360"/>
          <w:marRight w:val="0"/>
          <w:marTop w:val="200"/>
          <w:marBottom w:val="0"/>
          <w:divBdr>
            <w:top w:val="none" w:sz="0" w:space="0" w:color="auto"/>
            <w:left w:val="none" w:sz="0" w:space="0" w:color="auto"/>
            <w:bottom w:val="none" w:sz="0" w:space="0" w:color="auto"/>
            <w:right w:val="none" w:sz="0" w:space="0" w:color="auto"/>
          </w:divBdr>
        </w:div>
        <w:div w:id="654185734">
          <w:marLeft w:val="360"/>
          <w:marRight w:val="0"/>
          <w:marTop w:val="200"/>
          <w:marBottom w:val="0"/>
          <w:divBdr>
            <w:top w:val="none" w:sz="0" w:space="0" w:color="auto"/>
            <w:left w:val="none" w:sz="0" w:space="0" w:color="auto"/>
            <w:bottom w:val="none" w:sz="0" w:space="0" w:color="auto"/>
            <w:right w:val="none" w:sz="0" w:space="0" w:color="auto"/>
          </w:divBdr>
        </w:div>
      </w:divsChild>
    </w:div>
    <w:div w:id="489834013">
      <w:bodyDiv w:val="1"/>
      <w:marLeft w:val="0"/>
      <w:marRight w:val="0"/>
      <w:marTop w:val="0"/>
      <w:marBottom w:val="0"/>
      <w:divBdr>
        <w:top w:val="none" w:sz="0" w:space="0" w:color="auto"/>
        <w:left w:val="none" w:sz="0" w:space="0" w:color="auto"/>
        <w:bottom w:val="none" w:sz="0" w:space="0" w:color="auto"/>
        <w:right w:val="none" w:sz="0" w:space="0" w:color="auto"/>
      </w:divBdr>
    </w:div>
    <w:div w:id="500631826">
      <w:bodyDiv w:val="1"/>
      <w:marLeft w:val="0"/>
      <w:marRight w:val="0"/>
      <w:marTop w:val="0"/>
      <w:marBottom w:val="0"/>
      <w:divBdr>
        <w:top w:val="none" w:sz="0" w:space="0" w:color="auto"/>
        <w:left w:val="none" w:sz="0" w:space="0" w:color="auto"/>
        <w:bottom w:val="none" w:sz="0" w:space="0" w:color="auto"/>
        <w:right w:val="none" w:sz="0" w:space="0" w:color="auto"/>
      </w:divBdr>
    </w:div>
    <w:div w:id="903569099">
      <w:bodyDiv w:val="1"/>
      <w:marLeft w:val="0"/>
      <w:marRight w:val="0"/>
      <w:marTop w:val="0"/>
      <w:marBottom w:val="0"/>
      <w:divBdr>
        <w:top w:val="none" w:sz="0" w:space="0" w:color="auto"/>
        <w:left w:val="none" w:sz="0" w:space="0" w:color="auto"/>
        <w:bottom w:val="none" w:sz="0" w:space="0" w:color="auto"/>
        <w:right w:val="none" w:sz="0" w:space="0" w:color="auto"/>
      </w:divBdr>
    </w:div>
    <w:div w:id="1037655372">
      <w:bodyDiv w:val="1"/>
      <w:marLeft w:val="0"/>
      <w:marRight w:val="0"/>
      <w:marTop w:val="0"/>
      <w:marBottom w:val="0"/>
      <w:divBdr>
        <w:top w:val="none" w:sz="0" w:space="0" w:color="auto"/>
        <w:left w:val="none" w:sz="0" w:space="0" w:color="auto"/>
        <w:bottom w:val="none" w:sz="0" w:space="0" w:color="auto"/>
        <w:right w:val="none" w:sz="0" w:space="0" w:color="auto"/>
      </w:divBdr>
    </w:div>
    <w:div w:id="1045835188">
      <w:bodyDiv w:val="1"/>
      <w:marLeft w:val="0"/>
      <w:marRight w:val="0"/>
      <w:marTop w:val="0"/>
      <w:marBottom w:val="0"/>
      <w:divBdr>
        <w:top w:val="none" w:sz="0" w:space="0" w:color="auto"/>
        <w:left w:val="none" w:sz="0" w:space="0" w:color="auto"/>
        <w:bottom w:val="none" w:sz="0" w:space="0" w:color="auto"/>
        <w:right w:val="none" w:sz="0" w:space="0" w:color="auto"/>
      </w:divBdr>
      <w:divsChild>
        <w:div w:id="351493608">
          <w:marLeft w:val="274"/>
          <w:marRight w:val="0"/>
          <w:marTop w:val="0"/>
          <w:marBottom w:val="0"/>
          <w:divBdr>
            <w:top w:val="none" w:sz="0" w:space="0" w:color="auto"/>
            <w:left w:val="none" w:sz="0" w:space="0" w:color="auto"/>
            <w:bottom w:val="none" w:sz="0" w:space="0" w:color="auto"/>
            <w:right w:val="none" w:sz="0" w:space="0" w:color="auto"/>
          </w:divBdr>
        </w:div>
        <w:div w:id="642319295">
          <w:marLeft w:val="274"/>
          <w:marRight w:val="0"/>
          <w:marTop w:val="0"/>
          <w:marBottom w:val="0"/>
          <w:divBdr>
            <w:top w:val="none" w:sz="0" w:space="0" w:color="auto"/>
            <w:left w:val="none" w:sz="0" w:space="0" w:color="auto"/>
            <w:bottom w:val="none" w:sz="0" w:space="0" w:color="auto"/>
            <w:right w:val="none" w:sz="0" w:space="0" w:color="auto"/>
          </w:divBdr>
        </w:div>
        <w:div w:id="993338236">
          <w:marLeft w:val="274"/>
          <w:marRight w:val="0"/>
          <w:marTop w:val="0"/>
          <w:marBottom w:val="0"/>
          <w:divBdr>
            <w:top w:val="none" w:sz="0" w:space="0" w:color="auto"/>
            <w:left w:val="none" w:sz="0" w:space="0" w:color="auto"/>
            <w:bottom w:val="none" w:sz="0" w:space="0" w:color="auto"/>
            <w:right w:val="none" w:sz="0" w:space="0" w:color="auto"/>
          </w:divBdr>
        </w:div>
        <w:div w:id="1909416000">
          <w:marLeft w:val="994"/>
          <w:marRight w:val="0"/>
          <w:marTop w:val="0"/>
          <w:marBottom w:val="0"/>
          <w:divBdr>
            <w:top w:val="none" w:sz="0" w:space="0" w:color="auto"/>
            <w:left w:val="none" w:sz="0" w:space="0" w:color="auto"/>
            <w:bottom w:val="none" w:sz="0" w:space="0" w:color="auto"/>
            <w:right w:val="none" w:sz="0" w:space="0" w:color="auto"/>
          </w:divBdr>
        </w:div>
        <w:div w:id="2077050170">
          <w:marLeft w:val="274"/>
          <w:marRight w:val="0"/>
          <w:marTop w:val="0"/>
          <w:marBottom w:val="0"/>
          <w:divBdr>
            <w:top w:val="none" w:sz="0" w:space="0" w:color="auto"/>
            <w:left w:val="none" w:sz="0" w:space="0" w:color="auto"/>
            <w:bottom w:val="none" w:sz="0" w:space="0" w:color="auto"/>
            <w:right w:val="none" w:sz="0" w:space="0" w:color="auto"/>
          </w:divBdr>
        </w:div>
      </w:divsChild>
    </w:div>
    <w:div w:id="1208107450">
      <w:bodyDiv w:val="1"/>
      <w:marLeft w:val="0"/>
      <w:marRight w:val="0"/>
      <w:marTop w:val="0"/>
      <w:marBottom w:val="0"/>
      <w:divBdr>
        <w:top w:val="none" w:sz="0" w:space="0" w:color="auto"/>
        <w:left w:val="none" w:sz="0" w:space="0" w:color="auto"/>
        <w:bottom w:val="none" w:sz="0" w:space="0" w:color="auto"/>
        <w:right w:val="none" w:sz="0" w:space="0" w:color="auto"/>
      </w:divBdr>
    </w:div>
    <w:div w:id="1232233951">
      <w:bodyDiv w:val="1"/>
      <w:marLeft w:val="0"/>
      <w:marRight w:val="0"/>
      <w:marTop w:val="0"/>
      <w:marBottom w:val="0"/>
      <w:divBdr>
        <w:top w:val="none" w:sz="0" w:space="0" w:color="auto"/>
        <w:left w:val="none" w:sz="0" w:space="0" w:color="auto"/>
        <w:bottom w:val="none" w:sz="0" w:space="0" w:color="auto"/>
        <w:right w:val="none" w:sz="0" w:space="0" w:color="auto"/>
      </w:divBdr>
    </w:div>
    <w:div w:id="1322543030">
      <w:bodyDiv w:val="1"/>
      <w:marLeft w:val="0"/>
      <w:marRight w:val="0"/>
      <w:marTop w:val="0"/>
      <w:marBottom w:val="0"/>
      <w:divBdr>
        <w:top w:val="none" w:sz="0" w:space="0" w:color="auto"/>
        <w:left w:val="none" w:sz="0" w:space="0" w:color="auto"/>
        <w:bottom w:val="none" w:sz="0" w:space="0" w:color="auto"/>
        <w:right w:val="none" w:sz="0" w:space="0" w:color="auto"/>
      </w:divBdr>
    </w:div>
    <w:div w:id="1752199492">
      <w:bodyDiv w:val="1"/>
      <w:marLeft w:val="0"/>
      <w:marRight w:val="0"/>
      <w:marTop w:val="0"/>
      <w:marBottom w:val="0"/>
      <w:divBdr>
        <w:top w:val="none" w:sz="0" w:space="0" w:color="auto"/>
        <w:left w:val="none" w:sz="0" w:space="0" w:color="auto"/>
        <w:bottom w:val="none" w:sz="0" w:space="0" w:color="auto"/>
        <w:right w:val="none" w:sz="0" w:space="0" w:color="auto"/>
      </w:divBdr>
    </w:div>
    <w:div w:id="1884519030">
      <w:bodyDiv w:val="1"/>
      <w:marLeft w:val="0"/>
      <w:marRight w:val="0"/>
      <w:marTop w:val="0"/>
      <w:marBottom w:val="0"/>
      <w:divBdr>
        <w:top w:val="none" w:sz="0" w:space="0" w:color="auto"/>
        <w:left w:val="none" w:sz="0" w:space="0" w:color="auto"/>
        <w:bottom w:val="none" w:sz="0" w:space="0" w:color="auto"/>
        <w:right w:val="none" w:sz="0" w:space="0" w:color="auto"/>
      </w:divBdr>
    </w:div>
    <w:div w:id="1951357676">
      <w:bodyDiv w:val="1"/>
      <w:marLeft w:val="0"/>
      <w:marRight w:val="0"/>
      <w:marTop w:val="0"/>
      <w:marBottom w:val="0"/>
      <w:divBdr>
        <w:top w:val="none" w:sz="0" w:space="0" w:color="auto"/>
        <w:left w:val="none" w:sz="0" w:space="0" w:color="auto"/>
        <w:bottom w:val="none" w:sz="0" w:space="0" w:color="auto"/>
        <w:right w:val="none" w:sz="0" w:space="0" w:color="auto"/>
      </w:divBdr>
    </w:div>
    <w:div w:id="2022900942">
      <w:bodyDiv w:val="1"/>
      <w:marLeft w:val="0"/>
      <w:marRight w:val="0"/>
      <w:marTop w:val="0"/>
      <w:marBottom w:val="0"/>
      <w:divBdr>
        <w:top w:val="none" w:sz="0" w:space="0" w:color="auto"/>
        <w:left w:val="none" w:sz="0" w:space="0" w:color="auto"/>
        <w:bottom w:val="none" w:sz="0" w:space="0" w:color="auto"/>
        <w:right w:val="none" w:sz="0" w:space="0" w:color="auto"/>
      </w:divBdr>
      <w:divsChild>
        <w:div w:id="430124822">
          <w:marLeft w:val="1080"/>
          <w:marRight w:val="0"/>
          <w:marTop w:val="100"/>
          <w:marBottom w:val="0"/>
          <w:divBdr>
            <w:top w:val="none" w:sz="0" w:space="0" w:color="auto"/>
            <w:left w:val="none" w:sz="0" w:space="0" w:color="auto"/>
            <w:bottom w:val="none" w:sz="0" w:space="0" w:color="auto"/>
            <w:right w:val="none" w:sz="0" w:space="0" w:color="auto"/>
          </w:divBdr>
        </w:div>
      </w:divsChild>
    </w:div>
    <w:div w:id="2026470726">
      <w:bodyDiv w:val="1"/>
      <w:marLeft w:val="0"/>
      <w:marRight w:val="0"/>
      <w:marTop w:val="0"/>
      <w:marBottom w:val="0"/>
      <w:divBdr>
        <w:top w:val="none" w:sz="0" w:space="0" w:color="auto"/>
        <w:left w:val="none" w:sz="0" w:space="0" w:color="auto"/>
        <w:bottom w:val="none" w:sz="0" w:space="0" w:color="auto"/>
        <w:right w:val="none" w:sz="0" w:space="0" w:color="auto"/>
      </w:divBdr>
    </w:div>
    <w:div w:id="2049377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16950-1633-1942-9D9E-78B5F7BB1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74438</Words>
  <Characters>424301</Characters>
  <Application>Microsoft Office Word</Application>
  <DocSecurity>0</DocSecurity>
  <Lines>3535</Lines>
  <Paragraphs>995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2</cp:revision>
  <cp:lastPrinted>2023-03-28T18:53:00Z</cp:lastPrinted>
  <dcterms:created xsi:type="dcterms:W3CDTF">2023-03-29T17:50:00Z</dcterms:created>
  <dcterms:modified xsi:type="dcterms:W3CDTF">2023-03-29T17:50:00Z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id="lCTOik2d"/&gt;&lt;style id="http://www.zotero.org/styles/atmospheric-chemistry-and-physics" hasBibliography="1" bibliographyStyleHasBeenSet="1"/&gt;&lt;prefs&gt;&lt;pref name="fieldType" value="Field"/&gt;&lt;/prefs&gt;&lt;/d</vt:lpwstr>
  </property>
  <property fmtid="{D5CDD505-2E9C-101B-9397-08002B2CF9AE}" pid="3" name="ZOTERO_PREF_2">
    <vt:lpwstr>ata&gt;</vt:lpwstr>
  </property>
</Properties>
</file>