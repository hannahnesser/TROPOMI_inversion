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72CB2701"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3372D9">
        <w:rPr>
          <w:color w:val="000000" w:themeColor="text1"/>
          <w:vertAlign w:val="superscript"/>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2F68CEEB"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76A45310"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C83EBD">
        <w:rPr>
          <w:color w:val="000000" w:themeColor="text1"/>
          <w:sz w:val="18"/>
          <w:szCs w:val="18"/>
          <w:lang w:val="en-US"/>
        </w:rPr>
        <w:t>Technology</w:t>
      </w:r>
      <w:r w:rsidR="00C83EBD" w:rsidRPr="005F03CD">
        <w:rPr>
          <w:color w:val="000000" w:themeColor="text1"/>
          <w:sz w:val="18"/>
          <w:szCs w:val="18"/>
          <w:lang w:val="en-US"/>
        </w:rPr>
        <w:t xml:space="preserve"> </w:t>
      </w:r>
      <w:r w:rsidR="00FD37D6" w:rsidRPr="005F03CD">
        <w:rPr>
          <w:color w:val="000000" w:themeColor="text1"/>
          <w:sz w:val="18"/>
          <w:szCs w:val="18"/>
          <w:lang w:val="en-US"/>
        </w:rPr>
        <w:t>and Engineering Company, Annandale, NJ, USA</w:t>
      </w:r>
    </w:p>
    <w:p w14:paraId="45B6DC74" w14:textId="490CE43A" w:rsidR="00CC68F7" w:rsidRPr="005F03CD" w:rsidRDefault="003372D9" w:rsidP="00AE57E9">
      <w:pPr>
        <w:pStyle w:val="Affiliation"/>
        <w:spacing w:before="0"/>
        <w:rPr>
          <w:color w:val="000000" w:themeColor="text1"/>
          <w:sz w:val="18"/>
          <w:szCs w:val="18"/>
          <w:lang w:val="en-US"/>
        </w:rPr>
      </w:pPr>
      <w:r>
        <w:rPr>
          <w:color w:val="000000" w:themeColor="text1"/>
          <w:sz w:val="18"/>
          <w:szCs w:val="18"/>
          <w:vertAlign w:val="superscript"/>
          <w:lang w:val="en-US"/>
        </w:rPr>
        <w:t xml:space="preserve">* </w:t>
      </w:r>
      <w:r>
        <w:rPr>
          <w:color w:val="000000" w:themeColor="text1"/>
          <w:sz w:val="18"/>
          <w:szCs w:val="18"/>
          <w:lang w:val="en-US"/>
        </w:rPr>
        <w:t xml:space="preserve">Now at 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163C682E"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 xml:space="preserve">serves as </w:t>
      </w:r>
      <w:ins w:id="0" w:author="Hannah Nesser" w:date="2023-04-11T23:12:00Z">
        <w:r w:rsidR="00990DDD">
          <w:t>basis for the</w:t>
        </w:r>
      </w:ins>
      <w:r w:rsidR="00D27EB9">
        <w:t xml:space="preserve"> </w:t>
      </w:r>
      <w:commentRangeStart w:id="1"/>
      <w:commentRangeStart w:id="2"/>
      <w:commentRangeEnd w:id="1"/>
      <w:r w:rsidR="00D27EB9">
        <w:rPr>
          <w:rStyle w:val="CommentReference"/>
        </w:rPr>
        <w:commentReference w:id="1"/>
      </w:r>
      <w:commentRangeEnd w:id="2"/>
      <w:r w:rsidR="00D27EB9">
        <w:rPr>
          <w:rStyle w:val="CommentReference"/>
        </w:rPr>
        <w:commentReference w:id="2"/>
      </w:r>
      <w:r w:rsidR="00D27EB9">
        <w:t>p</w:t>
      </w:r>
      <w:r w:rsidR="00361369">
        <w:t>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del w:id="3" w:author="Hannah Nesser" w:date="2023-04-11T22:57:00Z">
        <w:r w:rsidR="00322BAE" w:rsidDel="005A3C8A">
          <w:delText>16</w:delText>
        </w:r>
      </w:del>
      <w:ins w:id="4" w:author="Hannah Nesser" w:date="2023-04-11T22:57:00Z">
        <w:r w:rsidR="005A3C8A">
          <w:t>13</w:t>
        </w:r>
      </w:ins>
      <w:r w:rsidR="00322BAE">
        <w:t xml:space="preserve">% increase </w:t>
      </w:r>
      <w:r w:rsidR="00BC2011">
        <w:t xml:space="preserve">from the </w:t>
      </w:r>
      <w:r w:rsidR="00E200BC">
        <w:t>202</w:t>
      </w:r>
      <w:ins w:id="5" w:author="Hannah Nesser" w:date="2023-04-11T22:57:00Z">
        <w:r w:rsidR="005A3C8A">
          <w:t>3</w:t>
        </w:r>
      </w:ins>
      <w:del w:id="6" w:author="Hannah Nesser" w:date="2023-04-11T22:57:00Z">
        <w:r w:rsidR="00E200BC" w:rsidDel="005A3C8A">
          <w:delText>2</w:delText>
        </w:r>
      </w:del>
      <w:r w:rsidR="00E200BC">
        <w:t xml:space="preserve"> </w:t>
      </w:r>
      <w:r w:rsidR="00BC2011">
        <w:t xml:space="preserve">GHGI estimate </w:t>
      </w:r>
      <w:ins w:id="7" w:author="Hannah Nesser" w:date="2023-04-11T22:57:00Z">
        <w:r w:rsidR="005A3C8A">
          <w:t xml:space="preserve">for CONUS </w:t>
        </w:r>
      </w:ins>
      <w:r w:rsidR="00BC2011">
        <w:t xml:space="preserve">of </w:t>
      </w:r>
      <w:r w:rsidR="00BC2011" w:rsidRPr="00C01462">
        <w:t>2</w:t>
      </w:r>
      <w:ins w:id="8" w:author="Hannah Nesser" w:date="2023-04-11T22:57:00Z">
        <w:r w:rsidR="005A3C8A">
          <w:t>7</w:t>
        </w:r>
      </w:ins>
      <w:del w:id="9" w:author="Hannah Nesser" w:date="2023-04-11T22:57:00Z">
        <w:r w:rsidR="00BC2011" w:rsidRPr="00C01462" w:rsidDel="005A3C8A">
          <w:delText>6</w:delText>
        </w:r>
      </w:del>
      <w:r w:rsidR="00BC2011" w:rsidRPr="00C01462">
        <w:t>.</w:t>
      </w:r>
      <w:ins w:id="10" w:author="Hannah Nesser" w:date="2023-04-11T22:57:00Z">
        <w:r w:rsidR="005A3C8A">
          <w:t>3</w:t>
        </w:r>
      </w:ins>
      <w:del w:id="11" w:author="Hannah Nesser" w:date="2023-04-11T22:57:00Z">
        <w:r w:rsidR="00913AF5" w:rsidDel="005A3C8A">
          <w:delText>7</w:delText>
        </w:r>
      </w:del>
      <w:r w:rsidR="00BC2011" w:rsidRPr="00C01462">
        <w:t xml:space="preserve"> </w:t>
      </w:r>
      <w:r w:rsidR="0082453E">
        <w:t>(24.</w:t>
      </w:r>
      <w:ins w:id="12" w:author="Hannah Nesser" w:date="2023-04-11T22:58:00Z">
        <w:r w:rsidR="005A3C8A">
          <w:t>6</w:t>
        </w:r>
      </w:ins>
      <w:del w:id="13" w:author="Hannah Nesser" w:date="2023-04-11T22:58:00Z">
        <w:r w:rsidR="0082453E" w:rsidDel="005A3C8A">
          <w:delText>0</w:delText>
        </w:r>
      </w:del>
      <w:r w:rsidR="0082453E">
        <w:t xml:space="preserve"> - </w:t>
      </w:r>
      <w:del w:id="14" w:author="Hannah Nesser" w:date="2023-04-11T22:58:00Z">
        <w:r w:rsidR="0082453E" w:rsidDel="005A3C8A">
          <w:delText>29</w:delText>
        </w:r>
      </w:del>
      <w:ins w:id="15" w:author="Hannah Nesser" w:date="2023-04-11T22:58:00Z">
        <w:r w:rsidR="005A3C8A">
          <w:t>30</w:t>
        </w:r>
      </w:ins>
      <w:r w:rsidR="0082453E">
        <w:t>.</w:t>
      </w:r>
      <w:ins w:id="16" w:author="Hannah Nesser" w:date="2023-04-11T22:58:00Z">
        <w:r w:rsidR="005A3C8A">
          <w:t>0</w:t>
        </w:r>
      </w:ins>
      <w:del w:id="17" w:author="Hannah Nesser" w:date="2023-04-11T22:58:00Z">
        <w:r w:rsidR="0082453E" w:rsidDel="005A3C8A">
          <w:delText>3</w:delText>
        </w:r>
      </w:del>
      <w:r w:rsidR="0082453E">
        <w:t xml:space="preserve">) </w:t>
      </w:r>
      <w:proofErr w:type="spellStart"/>
      <w:r w:rsidR="00BC2011" w:rsidRPr="00C01462">
        <w:t>Tg</w:t>
      </w:r>
      <w:proofErr w:type="spellEnd"/>
      <w:r w:rsidR="00BC2011" w:rsidRPr="00C01462">
        <w:t xml:space="preserve"> a</w:t>
      </w:r>
      <w:r w:rsidR="00BC2011" w:rsidRPr="00C01462">
        <w:rPr>
          <w:vertAlign w:val="superscript"/>
        </w:rPr>
        <w:t>-1</w:t>
      </w:r>
      <w:r w:rsidR="00BD166D">
        <w:t xml:space="preserve"> for 201</w:t>
      </w:r>
      <w:r w:rsidR="00D27EB9">
        <w:t xml:space="preserve">9, </w:t>
      </w:r>
      <w:commentRangeStart w:id="18"/>
      <w:commentRangeStart w:id="19"/>
      <w:commentRangeEnd w:id="18"/>
      <w:r w:rsidR="00D27EB9">
        <w:rPr>
          <w:rStyle w:val="CommentReference"/>
        </w:rPr>
        <w:commentReference w:id="18"/>
      </w:r>
      <w:commentRangeEnd w:id="19"/>
      <w:r w:rsidR="00D27EB9">
        <w:rPr>
          <w:rStyle w:val="CommentReference"/>
        </w:rPr>
        <w:commentReference w:id="19"/>
      </w:r>
      <w:r w:rsidR="0082453E">
        <w:t>where the values in parentheses give the 95% confidence interval</w:t>
      </w:r>
      <w:r w:rsidR="00BD166D">
        <w:t xml:space="preserve">. </w:t>
      </w:r>
      <w:r w:rsidR="005D24C9" w:rsidRPr="00713109">
        <w:t xml:space="preserve">We partition emissions by sector, with livestock emissions of 10.4 (10.0 - 10.7)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proofErr w:type="gramStart"/>
      <w:r w:rsidR="005D24C9" w:rsidRPr="00713109">
        <w:t>oil</w:t>
      </w:r>
      <w:proofErr w:type="gramEnd"/>
      <w:r w:rsidR="005D24C9" w:rsidRPr="00713109">
        <w:t xml:space="preserve"> and gas of 10.4 (10.1 - 10.7)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coal of 1.5 (1.2 - 1.9)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landfills of 6.9 (6.4 - 7.5)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wastewater of 0.6 (0.5 - 0.7), and other anthropogenic sources of 1.1 (1.0 - 1.2)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r w:rsidR="00A22755">
        <w:t>Relative to the GHGI, w</w:t>
      </w:r>
      <w:r w:rsidR="00A71C1D">
        <w:t xml:space="preserve">e find </w:t>
      </w:r>
      <w:r w:rsidR="00BD166D">
        <w:t xml:space="preserve">the largest </w:t>
      </w:r>
      <w:r w:rsidR="000C67B6">
        <w:t xml:space="preserve">increase </w:t>
      </w:r>
      <w:r w:rsidR="00BD166D">
        <w:t>(</w:t>
      </w:r>
      <w:del w:id="20" w:author="Hannah Nesser" w:date="2023-04-11T22:58:00Z">
        <w:r w:rsidR="00BD166D" w:rsidDel="005A3C8A">
          <w:delText>53</w:delText>
        </w:r>
      </w:del>
      <w:ins w:id="21" w:author="Hannah Nesser" w:date="2023-04-11T22:58:00Z">
        <w:r w:rsidR="005A3C8A">
          <w:t>51</w:t>
        </w:r>
      </w:ins>
      <w:r w:rsidR="00BD166D">
        <w:t xml:space="preserve">%) </w:t>
      </w:r>
      <w:r w:rsidR="00A22755">
        <w:t xml:space="preserve">for landfills </w:t>
      </w:r>
      <w:r w:rsidR="001816DF">
        <w:t>with smaller increases for oil and gas (</w:t>
      </w:r>
      <w:del w:id="22" w:author="Hannah Nesser" w:date="2023-04-11T22:58:00Z">
        <w:r w:rsidR="001816DF" w:rsidDel="005A3C8A">
          <w:delText>19</w:delText>
        </w:r>
      </w:del>
      <w:ins w:id="23" w:author="Hannah Nesser" w:date="2023-04-11T22:58:00Z">
        <w:r w:rsidR="005A3C8A">
          <w:t>12</w:t>
        </w:r>
      </w:ins>
      <w:r w:rsidR="001816DF">
        <w:t xml:space="preserve">%) and livestock (11%).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1816DF">
        <w:t xml:space="preserve">occurs </w:t>
      </w:r>
      <w:r w:rsidR="00A22755">
        <w:t>for coal</w:t>
      </w:r>
      <w:r w:rsidR="00A66DA1">
        <w:t xml:space="preserve">. </w:t>
      </w:r>
      <w:r w:rsidR="002E7370">
        <w:t xml:space="preserve">We find a large </w:t>
      </w:r>
      <w:r w:rsidR="000104CE">
        <w:t>median</w:t>
      </w:r>
      <w:r w:rsidR="00396BDB">
        <w:t xml:space="preserve"> </w:t>
      </w:r>
      <w:r w:rsidR="000104CE">
        <w:t>77</w:t>
      </w:r>
      <w:r w:rsidR="00396BDB">
        <w:t xml:space="preserve">% </w:t>
      </w:r>
      <w:r w:rsidR="002E7370">
        <w:t>increase in landfill methane emission estimates reported</w:t>
      </w:r>
      <w:r w:rsidR="00423E82">
        <w:t xml:space="preserve"> by 73 facilities</w:t>
      </w:r>
      <w:r w:rsidR="002E7370">
        <w:t xml:space="preserve"> to the EPA’s Greenhouse Gas Reporting Program (GHGRP), </w:t>
      </w:r>
      <w:ins w:id="24" w:author="Hannah Nesser" w:date="2023-04-11T23:13:00Z">
        <w:r w:rsidR="00990DDD">
          <w:t xml:space="preserve">a key data source for the GHGI, </w:t>
        </w:r>
      </w:ins>
      <w:r w:rsidR="002E7370">
        <w:t>which w</w:t>
      </w:r>
      <w:r w:rsidR="00604A12">
        <w:t>e attribute to overestimated recovery efficiencies at landfill gas collection facilities</w:t>
      </w:r>
      <w:r w:rsidR="002E7370">
        <w:t xml:space="preserve"> and to </w:t>
      </w:r>
      <w:r w:rsidR="00604A12">
        <w:t xml:space="preserve">underestimated emissions from </w:t>
      </w:r>
      <w:r w:rsidR="00423E82">
        <w:t>site-specific operational changes and leaks.</w:t>
      </w:r>
      <w:r w:rsidR="00604A12">
        <w:t xml:space="preserve"> </w:t>
      </w:r>
      <w:r w:rsidR="004C2B85">
        <w:t xml:space="preserve">We </w:t>
      </w:r>
      <w:r w:rsidR="002E36D8">
        <w:t xml:space="preserve">exploit the high resolution of our inversion to quantify emissions in the </w:t>
      </w:r>
      <w:r w:rsidR="004C2B85">
        <w:t>48 states</w:t>
      </w:r>
      <w:r w:rsidR="002E36D8">
        <w:t xml:space="preserve"> in CONUS</w:t>
      </w:r>
      <w:r w:rsidR="00BD166D">
        <w:t xml:space="preserve">, which we </w:t>
      </w:r>
      <w:r w:rsidR="0088027E">
        <w:t>compare</w:t>
      </w:r>
      <w:r w:rsidR="002E36D8">
        <w:t xml:space="preserve"> </w:t>
      </w:r>
      <w:r w:rsidR="0088027E">
        <w:t xml:space="preserve">to </w:t>
      </w:r>
      <w:r w:rsidR="002E7370">
        <w:t>the</w:t>
      </w:r>
      <w:ins w:id="25" w:author="Hannah Nesser" w:date="2023-04-11T22:59:00Z">
        <w:r w:rsidR="005A3C8A">
          <w:t xml:space="preserve"> </w:t>
        </w:r>
      </w:ins>
      <w:del w:id="26" w:author="Hannah Nesser" w:date="2023-04-11T23:14:00Z">
        <w:r w:rsidR="002E7370" w:rsidDel="00990DDD">
          <w:delText xml:space="preserve"> </w:delText>
        </w:r>
      </w:del>
      <w:r w:rsidR="002E7370">
        <w:t>GHGI</w:t>
      </w:r>
      <w:r w:rsidR="0088027E">
        <w:t xml:space="preserve">’s </w:t>
      </w:r>
      <w:r w:rsidR="00E83727">
        <w:t>new</w:t>
      </w:r>
      <w:r w:rsidR="0088027E">
        <w:t xml:space="preserve"> state</w:t>
      </w:r>
      <w:r w:rsidR="002E36D8">
        <w:t>-level</w:t>
      </w:r>
      <w:r w:rsidR="0088027E">
        <w:t xml:space="preserve"> inventories</w:t>
      </w:r>
      <w:ins w:id="27" w:author="Hannah Nesser" w:date="2023-04-11T23:14:00Z">
        <w:r w:rsidR="00990DDD">
          <w:t>, most recently published with the 2022 GHGI,</w:t>
        </w:r>
      </w:ins>
      <w:r w:rsidR="002E36D8">
        <w:t xml:space="preserve"> as well as </w:t>
      </w:r>
      <w:r w:rsidR="00A22755">
        <w:t xml:space="preserve">to </w:t>
      </w:r>
      <w:r w:rsidR="002E36D8">
        <w:t>independent inventories produced by state</w:t>
      </w:r>
      <w:r w:rsidR="007E07CB">
        <w:t>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ins w:id="28" w:author="Hannah Nesser" w:date="2023-04-11T23:14:00Z">
        <w:r w:rsidR="00990DDD">
          <w:t xml:space="preserve">2022 </w:t>
        </w:r>
      </w:ins>
      <w:r w:rsidR="002E7370">
        <w:t xml:space="preserve">GHGI </w:t>
      </w:r>
      <w:r w:rsidR="0088027E">
        <w:t>in the largest 10 methane-producing state</w:t>
      </w:r>
      <w:r w:rsidR="002E36D8">
        <w:t>s, with</w:t>
      </w:r>
      <w:r w:rsidR="0088027E">
        <w:t xml:space="preserve"> the </w:t>
      </w:r>
      <w:r w:rsidR="00396BDB">
        <w:t xml:space="preserve">biggest </w:t>
      </w:r>
      <w:r w:rsidR="00E83727">
        <w:t>upward</w:t>
      </w:r>
      <w:r w:rsidR="0088027E">
        <w:t xml:space="preserve"> adjustments in states with large oil and gas emissions </w:t>
      </w:r>
      <w:r w:rsidR="00E76878">
        <w:t xml:space="preserve">(e.g., Texas, New Mexico, Louisiana, and Oklahoma) </w:t>
      </w:r>
      <w:r w:rsidR="0088027E">
        <w:t xml:space="preserve">and the </w:t>
      </w:r>
      <w:r w:rsidR="00396BDB">
        <w:t xml:space="preserve">biggest </w:t>
      </w:r>
      <w:r w:rsidR="0088027E">
        <w:t xml:space="preserve">downward </w:t>
      </w:r>
      <w:r w:rsidR="002E36D8">
        <w:t>adjustments</w:t>
      </w:r>
      <w:r w:rsidR="0088027E">
        <w:t xml:space="preserve"> in states with large contributions from coal emissions</w:t>
      </w:r>
      <w:r w:rsidR="00E76878">
        <w:t xml:space="preserve"> (e.g., Wyoming, West Virginia, and Pennsylvania)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396BDB">
        <w:t>, equivalent to a fifth of CONUS anthropogenic emissions, and are</w:t>
      </w:r>
      <w:r w:rsidR="00396BDB" w:rsidRPr="00D84D22">
        <w:t xml:space="preserve"> </w:t>
      </w:r>
      <w:r w:rsidR="007E07CB">
        <w:t xml:space="preserve">on average </w:t>
      </w:r>
      <w:del w:id="29" w:author="Hannah Nesser" w:date="2023-04-11T22:59:00Z">
        <w:r w:rsidR="00604A12" w:rsidDel="005A3C8A">
          <w:delText>4</w:delText>
        </w:r>
        <w:r w:rsidR="00C57F30" w:rsidDel="005A3C8A">
          <w:delText>2</w:delText>
        </w:r>
      </w:del>
      <w:ins w:id="30" w:author="Hannah Nesser" w:date="2023-04-11T22:59:00Z">
        <w:r w:rsidR="005A3C8A">
          <w:t>39</w:t>
        </w:r>
      </w:ins>
      <w:ins w:id="31" w:author="Hannah Nesser" w:date="2023-04-11T23:00:00Z">
        <w:r w:rsidR="005A3C8A">
          <w:t xml:space="preserve"> (27 - 52) %</w:t>
        </w:r>
      </w:ins>
      <w:del w:id="32" w:author="Hannah Nesser" w:date="2023-04-11T23:00:00Z">
        <w:r w:rsidR="00604A12" w:rsidDel="005A3C8A">
          <w:delText>%</w:delText>
        </w:r>
      </w:del>
      <w:r w:rsidR="00A66DA1">
        <w:t xml:space="preserve"> </w:t>
      </w:r>
      <w:r w:rsidR="00A22755">
        <w:t xml:space="preserve">larger than </w:t>
      </w:r>
      <w:r w:rsidR="00396BDB">
        <w:t>a spatially allocated</w:t>
      </w:r>
      <w:r w:rsidR="00A22755">
        <w:t xml:space="preserve"> </w:t>
      </w:r>
      <w:r w:rsidR="00396BDB">
        <w:t xml:space="preserve">version of the </w:t>
      </w:r>
      <w:ins w:id="33" w:author="Hannah Nesser" w:date="2023-04-11T23:14:00Z">
        <w:r w:rsidR="00990DDD">
          <w:t xml:space="preserve">2023 </w:t>
        </w:r>
      </w:ins>
      <w:r w:rsidR="00A22755">
        <w:t>GHG</w:t>
      </w:r>
      <w:r w:rsidR="00D27EB9">
        <w:t>I</w:t>
      </w:r>
      <w:commentRangeStart w:id="34"/>
      <w:commentRangeStart w:id="35"/>
      <w:commentRangeEnd w:id="34"/>
      <w:r w:rsidR="00D27EB9">
        <w:rPr>
          <w:rStyle w:val="CommentReference"/>
        </w:rPr>
        <w:commentReference w:id="34"/>
      </w:r>
      <w:commentRangeEnd w:id="35"/>
      <w:r w:rsidR="00D27EB9">
        <w:rPr>
          <w:rStyle w:val="CommentReference"/>
        </w:rPr>
        <w:commentReference w:id="35"/>
      </w:r>
      <w:r w:rsidR="00D27EB9">
        <w:t>,</w:t>
      </w:r>
      <w:r w:rsidR="007E07CB">
        <w:t xml:space="preserve"> which we </w:t>
      </w:r>
      <w:r w:rsidR="00F61A49">
        <w:t>attribute to underestimated landfill and gas distribution emissions.</w:t>
      </w:r>
      <w:r w:rsidR="00527F11">
        <w:t xml:space="preserve"> The </w:t>
      </w:r>
      <w:r w:rsidR="007D56BB">
        <w:t>large</w:t>
      </w:r>
      <w:r w:rsidR="00527F11">
        <w:t xml:space="preserve"> </w:t>
      </w:r>
      <w:r w:rsidR="007D56BB">
        <w:t xml:space="preserve">upward </w:t>
      </w:r>
      <w:r w:rsidR="00527F11">
        <w:lastRenderedPageBreak/>
        <w:t>correction</w:t>
      </w:r>
      <w:r w:rsidR="007D56BB">
        <w:t>s to the GHGI at all scales found here</w:t>
      </w:r>
      <w:r w:rsidR="0034756F">
        <w:t xml:space="preserve"> may</w:t>
      </w:r>
      <w:r w:rsidR="007D56BB">
        <w:t xml:space="preserve"> present challenge</w:t>
      </w:r>
      <w:r w:rsidR="0034756F">
        <w:t>s</w:t>
      </w:r>
      <w:r w:rsidR="007D56BB">
        <w:t xml:space="preserve"> </w:t>
      </w:r>
      <w:r w:rsidR="0034756F">
        <w:t>for</w:t>
      </w:r>
      <w:r w:rsidR="007D56BB">
        <w:t xml:space="preserve"> U.S. climate policies and goals, many of which target </w:t>
      </w:r>
      <w:r w:rsidR="00857C98">
        <w:t>significant</w:t>
      </w:r>
      <w:r w:rsidR="007D56BB">
        <w:t xml:space="preserve"> reductions in methane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799C2C2C" w:rsidR="00FA4A08" w:rsidRPr="00C01462" w:rsidRDefault="00D3580B">
      <w:r w:rsidRPr="00C01462">
        <w:t>All modeled 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Nations Framework Convention on Climate Change (UNFCCC), aims to achieve a 30% global reduction in methane emissions from 2020 to 2030.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833B2">
        <w:t>using</w:t>
      </w:r>
      <w:r w:rsidR="00322BAE">
        <w:t xml:space="preserve"> </w:t>
      </w:r>
      <w:r w:rsidR="003833B2">
        <w:t xml:space="preserve">a chemical </w:t>
      </w:r>
      <w:r w:rsidR="00322BAE">
        <w:t>transport</w:t>
      </w:r>
      <w:r w:rsidR="003833B2">
        <w:t xml:space="preserve"> model</w:t>
      </w:r>
      <w:r w:rsidR="003833B2"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17CEDDBC"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3439EF">
        <w:rPr>
          <w:color w:val="000000" w:themeColor="text1"/>
        </w:rPr>
        <w:t>Previous</w:t>
      </w:r>
      <w:r w:rsidR="003439EF" w:rsidRPr="00E3469C">
        <w:rPr>
          <w:color w:val="000000" w:themeColor="text1"/>
        </w:rPr>
        <w:t xml:space="preserve"> </w:t>
      </w:r>
      <w:r w:rsidR="00AE7BA5" w:rsidRPr="00E3469C">
        <w:rPr>
          <w:color w:val="000000" w:themeColor="text1"/>
        </w:rPr>
        <w:t xml:space="preserve">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3833B2" w:rsidRPr="00E3469C">
        <w:rPr>
          <w:color w:val="000000" w:themeColor="text1"/>
        </w:rPr>
        <w:t xml:space="preserve"> (</w:t>
      </w:r>
      <w:r w:rsidR="003833B2" w:rsidRPr="0017589D">
        <w:rPr>
          <w:color w:val="000000" w:themeColor="text1"/>
        </w:rPr>
        <w:t>S</w:t>
      </w:r>
      <w:r w:rsidR="00AE7BA5" w:rsidRPr="0017589D">
        <w:rPr>
          <w:color w:val="000000" w:themeColor="text1"/>
        </w:rPr>
        <w:t>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w:t>
      </w:r>
      <w:r w:rsidR="00FE0AFE">
        <w:rPr>
          <w:color w:val="000000" w:themeColor="text1"/>
        </w:rPr>
        <w:t>~</w:t>
      </w:r>
      <w:r w:rsidR="00FE0AFE" w:rsidRPr="00713109">
        <w:rPr>
          <w:color w:val="000000" w:themeColor="text1"/>
        </w:rPr>
        <w:t xml:space="preserve">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2363F60C"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82453E">
        <w:rPr>
          <w:color w:val="000000" w:themeColor="text1"/>
        </w:rPr>
        <w:t xml:space="preserve">embarrassingly parallel and computationally expensive 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A0A98">
        <w:rPr>
          <w:color w:val="000000" w:themeColor="text1"/>
        </w:rPr>
        <w:t xml:space="preserve"> </w:t>
      </w:r>
      <w:r w:rsidR="003A0A98" w:rsidRPr="00436DCC">
        <w:rPr>
          <w:color w:val="000000" w:themeColor="text1"/>
        </w:rPr>
        <w:fldChar w:fldCharType="begin"/>
      </w:r>
      <w:r w:rsidR="003A0A98"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A0A98" w:rsidRPr="00436DCC">
        <w:rPr>
          <w:color w:val="000000" w:themeColor="text1"/>
        </w:rPr>
        <w:fldChar w:fldCharType="separate"/>
      </w:r>
      <w:r w:rsidR="003A0A98" w:rsidRPr="00436DCC">
        <w:rPr>
          <w:noProof/>
          <w:color w:val="000000" w:themeColor="text1"/>
        </w:rPr>
        <w:t>(Brasseur and Jacob, 2017)</w:t>
      </w:r>
      <w:r w:rsidR="003A0A98" w:rsidRPr="00436DCC">
        <w:rPr>
          <w:color w:val="000000" w:themeColor="text1"/>
        </w:rPr>
        <w:fldChar w:fldCharType="end"/>
      </w:r>
      <w:r w:rsidR="00155455" w:rsidRPr="00436DCC">
        <w:rPr>
          <w:color w:val="000000" w:themeColor="text1"/>
        </w:rPr>
        <w:t xml:space="preserve">. </w:t>
      </w:r>
      <w:r w:rsidR="002E36D8" w:rsidRPr="00436DCC">
        <w:rPr>
          <w:color w:val="000000" w:themeColor="text1"/>
        </w:rPr>
        <w:t>In</w:t>
      </w:r>
      <w:r w:rsidR="003A0A98" w:rsidRPr="00436DCC">
        <w:rPr>
          <w:color w:val="000000" w:themeColor="text1"/>
        </w:rPr>
        <w:t xml:space="preserve"> 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2E36D8" w:rsidRPr="00436DCC">
        <w:rPr>
          <w:color w:val="000000" w:themeColor="text1"/>
        </w:rPr>
        <w:t xml:space="preserve">, we </w:t>
      </w:r>
      <w:r w:rsidR="002E36D8" w:rsidRPr="00436DCC">
        <w:rPr>
          <w:color w:val="000000" w:themeColor="text1"/>
        </w:rPr>
        <w:lastRenderedPageBreak/>
        <w:t>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that are 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where the 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11A53F92" w:rsidR="001100B8" w:rsidRPr="00B51761" w:rsidRDefault="00881535">
      <w:pPr>
        <w:rPr>
          <w:color w:val="000000" w:themeColor="text1"/>
        </w:rPr>
      </w:pPr>
      <w:r w:rsidRPr="00436DCC">
        <w:rPr>
          <w:color w:val="000000" w:themeColor="text1"/>
        </w:rPr>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EB1DFD">
        <w:rPr>
          <w:color w:val="000000" w:themeColor="text1"/>
        </w:rPr>
        <w:instrText xml:space="preserve"> ADDIN ZOTERO_ITEM CSL_CITATION {"citationID":"FM0vwaTN","properties":{"formattedCitation":"(EPA,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A0A98" w:rsidRPr="00436DCC">
        <w:rPr>
          <w:color w:val="000000" w:themeColor="text1"/>
        </w:rPr>
        <w:fldChar w:fldCharType="separate"/>
      </w:r>
      <w:r w:rsidR="00EB1DFD">
        <w:rPr>
          <w:noProof/>
          <w:color w:val="000000" w:themeColor="text1"/>
        </w:rPr>
        <w:t>(EPA, 2022a)</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 xml:space="preserve">GHGI, which they </w:t>
      </w:r>
      <w:r w:rsidR="003439EF" w:rsidRPr="00713109">
        <w:rPr>
          <w:color w:val="000000" w:themeColor="text1"/>
        </w:rPr>
        <w:t xml:space="preserve">attributed </w:t>
      </w:r>
      <w:r w:rsidR="00850B1E">
        <w:rPr>
          <w:color w:val="000000" w:themeColor="text1"/>
        </w:rPr>
        <w:t>largely</w:t>
      </w:r>
      <w:r w:rsidR="003439EF" w:rsidRPr="00713109">
        <w:rPr>
          <w:color w:val="000000" w:themeColor="text1"/>
        </w:rPr>
        <w:t xml:space="preserve"> to</w:t>
      </w:r>
      <w:r w:rsidR="00B37027">
        <w:rPr>
          <w:color w:val="000000" w:themeColor="text1"/>
        </w:rPr>
        <w:t xml:space="preserve"> </w:t>
      </w:r>
      <w:r w:rsidR="003439EF" w:rsidRPr="00713109">
        <w:rPr>
          <w:color w:val="000000" w:themeColor="text1"/>
        </w:rPr>
        <w:t>oil</w:t>
      </w:r>
      <w:r w:rsidR="00B37027">
        <w:rPr>
          <w:color w:val="000000" w:themeColor="text1"/>
        </w:rPr>
        <w:t xml:space="preserve"> </w:t>
      </w:r>
      <w:r w:rsidR="00850B1E">
        <w:rPr>
          <w:color w:val="000000" w:themeColor="text1"/>
        </w:rPr>
        <w:t xml:space="preserve">and gas </w:t>
      </w:r>
      <w:r w:rsidR="003439EF" w:rsidRPr="00713109">
        <w:rPr>
          <w:color w:val="000000" w:themeColor="text1"/>
        </w:rPr>
        <w:t>emissions</w:t>
      </w:r>
      <w:r w:rsidR="00322BAE" w:rsidRPr="00B51761">
        <w:rPr>
          <w:color w:val="000000" w:themeColor="text1"/>
        </w:rPr>
        <w:t>.</w:t>
      </w:r>
    </w:p>
    <w:p w14:paraId="2777F056" w14:textId="77777777" w:rsidR="003C6288" w:rsidRPr="002E36D8" w:rsidRDefault="003C6288">
      <w:pPr>
        <w:rPr>
          <w:color w:val="FF0000"/>
        </w:rPr>
      </w:pPr>
    </w:p>
    <w:p w14:paraId="6AD1A323" w14:textId="7569DF85"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0021732C">
        <w:rPr>
          <w:color w:val="000000" w:themeColor="text1"/>
        </w:rPr>
        <w:t xml:space="preserve">methane </w:t>
      </w:r>
      <w:r w:rsidRPr="00B51761">
        <w:rPr>
          <w:color w:val="000000" w:themeColor="text1"/>
        </w:rPr>
        <w:t>emissio</w:t>
      </w:r>
      <w:r>
        <w:rPr>
          <w:color w:val="000000" w:themeColor="text1"/>
        </w:rPr>
        <w:t xml:space="preserve">ns, including </w:t>
      </w:r>
      <w:r w:rsidR="00930CA9">
        <w:rPr>
          <w:color w:val="000000" w:themeColor="text1"/>
        </w:rPr>
        <w:t>contributions</w:t>
      </w:r>
      <w:r>
        <w:rPr>
          <w:color w:val="000000" w:themeColor="text1"/>
        </w:rPr>
        <w:t xml:space="preserve">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consistent with the GHGI </w:t>
      </w:r>
      <w:r w:rsidR="00E01C9D">
        <w:rPr>
          <w:color w:val="000000" w:themeColor="text1"/>
        </w:rPr>
        <w:t xml:space="preserve">when scaled by gas production </w:t>
      </w:r>
      <w:r>
        <w:rPr>
          <w:color w:val="000000" w:themeColor="text1"/>
        </w:rPr>
        <w:t xml:space="preserve">but larger than reported by </w:t>
      </w:r>
      <w:r w:rsidR="00BA6323">
        <w:rPr>
          <w:color w:val="000000" w:themeColor="text1"/>
        </w:rPr>
        <w:t>most basin</w:t>
      </w:r>
      <w:r w:rsidR="004D6544">
        <w:rPr>
          <w:color w:val="000000" w:themeColor="text1"/>
        </w:rPr>
        <w:t xml:space="preserve"> facilities</w:t>
      </w:r>
      <w:r w:rsidR="00BA6323">
        <w:rPr>
          <w:color w:val="000000" w:themeColor="text1"/>
        </w:rPr>
        <w:t xml:space="preserve"> </w:t>
      </w:r>
      <w:r>
        <w:rPr>
          <w:color w:val="000000" w:themeColor="text1"/>
        </w:rPr>
        <w:t>to the EPA’s Greenhouse Gas Reporting Program (GHGR</w:t>
      </w:r>
      <w:r w:rsidR="00A9225B">
        <w:rPr>
          <w:color w:val="000000" w:themeColor="text1"/>
        </w:rPr>
        <w:t>P).</w:t>
      </w:r>
      <w:r>
        <w:rPr>
          <w:color w:val="000000" w:themeColor="text1"/>
        </w:rPr>
        <w:t xml:space="preserve">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 xml:space="preserve">allocated </w:t>
      </w:r>
      <w:r w:rsidR="00024B17">
        <w:rPr>
          <w:color w:val="000000" w:themeColor="text1"/>
        </w:rPr>
        <w:t xml:space="preserve">(gridded) </w:t>
      </w:r>
      <w:r w:rsidR="00E01C9D">
        <w:rPr>
          <w:color w:val="000000" w:themeColor="text1"/>
        </w:rPr>
        <w:t>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{"citationID":"WU7QZgh0","properties":{"formattedCitation":"(Yu et al., 2021)","plainCitation":"(Yu et al., 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Pr>
          <w:rFonts w:ascii="Cambria Math" w:hAnsi="Cambria Math" w:cs="Cambria Math"/>
          <w:color w:val="000000" w:themeColor="text1"/>
        </w:rPr>
        <w:instrText>∼</w:instrText>
      </w:r>
      <w:r>
        <w:rPr>
          <w:color w:val="000000" w:themeColor="text1"/>
        </w:rPr>
        <w:instrText xml:space="preserve"> 25 % higher during summer and winter. Spatial analysis further shows good top-down and bottom-up agreement for beef facilities (with mainly enteric emissions) but larger (</w:instrText>
      </w:r>
      <w:r>
        <w:rPr>
          <w:rFonts w:ascii="Cambria Math" w:hAnsi="Cambria Math" w:cs="Cambria Math"/>
          <w:color w:val="000000" w:themeColor="text1"/>
        </w:rPr>
        <w:instrText>∼</w:instrText>
      </w:r>
      <w:r>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Anthony"}],"issued":{"date-parts":[["2021",1,25]]}}}],"schema":"https://github.com/citation-style-language/schema/raw/master/csl-citation.json"} </w:instrText>
      </w:r>
      <w:r>
        <w:rPr>
          <w:color w:val="000000" w:themeColor="text1"/>
        </w:rPr>
        <w:fldChar w:fldCharType="separate"/>
      </w:r>
      <w:r>
        <w:rPr>
          <w:noProof/>
          <w:color w:val="000000" w:themeColor="text1"/>
        </w:rPr>
        <w:t>(Yu et al., 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024B17">
        <w:rPr>
          <w:color w:val="000000" w:themeColor="text1"/>
        </w:rPr>
        <w:t>gridded</w:t>
      </w:r>
      <w:r w:rsidR="00E01C9D">
        <w:rPr>
          <w:color w:val="000000" w:themeColor="text1"/>
        </w:rPr>
        <w:t xml:space="preserve">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024B17">
        <w:rPr>
          <w:color w:val="000000" w:themeColor="text1"/>
        </w:rPr>
        <w:t>gridded</w:t>
      </w:r>
      <w:r w:rsidR="00E01C9D">
        <w:rPr>
          <w:color w:val="000000" w:themeColor="text1"/>
        </w:rPr>
        <w:t xml:space="preserve"> </w:t>
      </w:r>
      <w:r>
        <w:rPr>
          <w:color w:val="000000" w:themeColor="text1"/>
        </w:rPr>
        <w:t>GHGI</w:t>
      </w:r>
      <w:r w:rsidR="00024B17" w:rsidRPr="00713109">
        <w:rPr>
          <w:color w:val="000000" w:themeColor="text1"/>
        </w:rPr>
        <w:t>.</w:t>
      </w:r>
    </w:p>
    <w:p w14:paraId="284DA6D0" w14:textId="77777777" w:rsidR="00780DF0" w:rsidRPr="00780DF0" w:rsidRDefault="00780DF0">
      <w:pPr>
        <w:rPr>
          <w:color w:val="000000" w:themeColor="text1"/>
        </w:rPr>
      </w:pPr>
    </w:p>
    <w:p w14:paraId="17CD566C" w14:textId="50F11CF1"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7D56BB">
        <w:rPr>
          <w:color w:val="000000" w:themeColor="text1"/>
        </w:rPr>
        <w:t>on</w:t>
      </w:r>
      <w:r w:rsidR="007D56BB"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w:t>
      </w:r>
      <w:del w:id="36" w:author="Hannah Nesser" w:date="2023-04-11T23:15:00Z">
        <w:r w:rsidR="00CB7A33" w:rsidDel="00B52F29">
          <w:rPr>
            <w:color w:val="000000" w:themeColor="text1"/>
          </w:rPr>
          <w:delText>most recent version of the</w:delText>
        </w:r>
      </w:del>
      <w:ins w:id="37" w:author="Hannah Nesser" w:date="2023-04-11T23:15:00Z">
        <w:r w:rsidR="00B52F29">
          <w:rPr>
            <w:color w:val="000000" w:themeColor="text1"/>
          </w:rPr>
          <w:t>2023</w:t>
        </w:r>
      </w:ins>
      <w:r w:rsidR="00CB7A33">
        <w:rPr>
          <w:color w:val="000000" w:themeColor="text1"/>
        </w:rPr>
        <w:t xml:space="preserve"> GHGI </w:t>
      </w:r>
      <w:r w:rsidR="008910D1">
        <w:rPr>
          <w:color w:val="000000" w:themeColor="text1"/>
        </w:rPr>
        <w:fldChar w:fldCharType="begin"/>
      </w:r>
      <w:r w:rsidR="00EB1DFD">
        <w:rPr>
          <w:color w:val="000000" w:themeColor="text1"/>
        </w:rPr>
        <w:instrText xml:space="preserve"> ADDIN ZOTERO_ITEM CSL_CITATION {"citationID":"yKAcRvgL","properties":{"formattedCitation":"(EPA,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w:t>
      </w:r>
      <w:ins w:id="38" w:author="Hannah Nesser" w:date="2023-04-11T23:16:00Z">
        <w:r w:rsidR="00A17A9F">
          <w:rPr>
            <w:noProof/>
            <w:color w:val="000000" w:themeColor="text1"/>
          </w:rPr>
          <w:t>3</w:t>
        </w:r>
      </w:ins>
      <w:del w:id="39" w:author="Hannah Nesser" w:date="2023-04-11T23:16:00Z">
        <w:r w:rsidR="00EB1DFD" w:rsidDel="00A17A9F">
          <w:rPr>
            <w:noProof/>
            <w:color w:val="000000" w:themeColor="text1"/>
          </w:rPr>
          <w:delText>2a</w:delText>
        </w:r>
      </w:del>
      <w:r w:rsidR="00EB1DFD">
        <w:rPr>
          <w:noProof/>
          <w:color w:val="000000" w:themeColor="text1"/>
        </w:rPr>
        <w:t>)</w:t>
      </w:r>
      <w:r w:rsidR="008910D1">
        <w:rPr>
          <w:color w:val="000000" w:themeColor="text1"/>
        </w:rPr>
        <w:fldChar w:fldCharType="end"/>
      </w:r>
      <w:ins w:id="40" w:author="Hannah Nesser" w:date="2023-04-11T23:16:00Z">
        <w:r w:rsidR="00A17A9F">
          <w:rPr>
            <w:color w:val="000000" w:themeColor="text1"/>
          </w:rPr>
          <w:t xml:space="preserve"> and to </w:t>
        </w:r>
        <w:r w:rsidR="00321679">
          <w:rPr>
            <w:color w:val="000000" w:themeColor="text1"/>
          </w:rPr>
          <w:t>new em</w:t>
        </w:r>
      </w:ins>
      <w:ins w:id="41" w:author="Hannah Nesser" w:date="2023-04-11T23:17:00Z">
        <w:r w:rsidR="00321679">
          <w:rPr>
            <w:color w:val="000000" w:themeColor="text1"/>
          </w:rPr>
          <w:t>ission estimates for individual states published most recently with the 2022 GHGI (EPA, 2022b)</w:t>
        </w:r>
      </w:ins>
      <w:r w:rsidR="00FA46C4">
        <w:rPr>
          <w:color w:val="000000" w:themeColor="text1"/>
        </w:rPr>
        <w:t xml:space="preserve">. </w:t>
      </w:r>
      <w:del w:id="42" w:author="Hannah Nesser" w:date="2023-04-11T23:17:00Z">
        <w:r w:rsidR="00FA46C4" w:rsidDel="00321679">
          <w:rPr>
            <w:color w:val="000000" w:themeColor="text1"/>
          </w:rPr>
          <w:delText xml:space="preserve">This inventory </w:delText>
        </w:r>
        <w:r w:rsidR="00CB7A33" w:rsidDel="00321679">
          <w:rPr>
            <w:color w:val="000000" w:themeColor="text1"/>
          </w:rPr>
          <w:delText xml:space="preserve">includes </w:delText>
        </w:r>
        <w:r w:rsidR="00FA46C4" w:rsidDel="00321679">
          <w:rPr>
            <w:color w:val="000000" w:themeColor="text1"/>
          </w:rPr>
          <w:delText xml:space="preserve">for </w:delText>
        </w:r>
        <w:r w:rsidR="001C56F8" w:rsidDel="00321679">
          <w:rPr>
            <w:color w:val="000000" w:themeColor="text1"/>
          </w:rPr>
          <w:delText xml:space="preserve">the first time </w:delText>
        </w:r>
        <w:r w:rsidR="0084023E" w:rsidDel="00321679">
          <w:rPr>
            <w:color w:val="000000" w:themeColor="text1"/>
          </w:rPr>
          <w:delText>emission estimate</w:delText>
        </w:r>
        <w:r w:rsidR="00FA46C4" w:rsidDel="00321679">
          <w:rPr>
            <w:color w:val="000000" w:themeColor="text1"/>
          </w:rPr>
          <w:delText>s</w:delText>
        </w:r>
        <w:r w:rsidR="00CB7A33" w:rsidDel="00321679">
          <w:rPr>
            <w:color w:val="000000" w:themeColor="text1"/>
          </w:rPr>
          <w:delText xml:space="preserve"> for individual states, for which o</w:delText>
        </w:r>
      </w:del>
      <w:ins w:id="43" w:author="Hannah Nesser" w:date="2023-04-11T23:17:00Z">
        <w:r w:rsidR="00321679">
          <w:rPr>
            <w:color w:val="000000" w:themeColor="text1"/>
          </w:rPr>
          <w:t>O</w:t>
        </w:r>
      </w:ins>
      <w:r w:rsidR="00CB7A33">
        <w:rPr>
          <w:color w:val="000000" w:themeColor="text1"/>
        </w:rPr>
        <w:t>ur inversion provides the first observational evaluation</w:t>
      </w:r>
      <w:ins w:id="44" w:author="Hannah Nesser" w:date="2023-04-11T23:17:00Z">
        <w:r w:rsidR="00321679">
          <w:rPr>
            <w:color w:val="000000" w:themeColor="text1"/>
          </w:rPr>
          <w:t xml:space="preserve"> for these inventories</w:t>
        </w:r>
      </w:ins>
      <w:r w:rsidR="00D27EB9">
        <w:rPr>
          <w:color w:val="000000" w:themeColor="text1"/>
        </w:rPr>
        <w:t xml:space="preserve">. </w:t>
      </w:r>
      <w:commentRangeStart w:id="45"/>
      <w:commentRangeStart w:id="46"/>
      <w:commentRangeEnd w:id="45"/>
      <w:r w:rsidR="00D27EB9">
        <w:rPr>
          <w:rStyle w:val="CommentReference"/>
        </w:rPr>
        <w:commentReference w:id="45"/>
      </w:r>
      <w:commentRangeEnd w:id="46"/>
      <w:r w:rsidR="00D27EB9">
        <w:rPr>
          <w:rStyle w:val="CommentReference"/>
        </w:rPr>
        <w:commentReference w:id="46"/>
      </w:r>
      <w:r w:rsidR="00D27EB9">
        <w:rPr>
          <w:color w:val="000000" w:themeColor="text1"/>
        </w:rPr>
        <w:t>W</w:t>
      </w:r>
      <w:r w:rsidR="00FA46C4">
        <w:rPr>
          <w:color w:val="000000" w:themeColor="text1"/>
        </w:rPr>
        <w:t>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27868836"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the native</w:t>
      </w:r>
      <w:r w:rsidR="00DC2712">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w:t>
      </w:r>
      <w:r w:rsidR="000C7673" w:rsidRPr="00B51761">
        <w:rPr>
          <w:color w:val="000000" w:themeColor="text1"/>
        </w:rPr>
        <w:lastRenderedPageBreak/>
        <w:t xml:space="preserve">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 xml:space="preserve">corresponds to </w:t>
      </w:r>
      <w:r w:rsidR="008834D1">
        <w:rPr>
          <w:color w:val="000000" w:themeColor="text1"/>
        </w:rPr>
        <w:t xml:space="preserve">a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437C2D2"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rPr>
            <w:rFonts w:ascii="Cambria Math" w:hAnsi="Cambria Math"/>
          </w:rPr>
          <m:t>J</m:t>
        </m:r>
      </m:oMath>
      <w:r w:rsidR="00340707" w:rsidRPr="00C01462">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036A83C7"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D35E67">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{"citationID":"NbXzzW5i","properties":{"formattedCitation":"(Rodgers,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D35E67">
        <w:rPr>
          <w:rFonts w:eastAsiaTheme="minorEastAsia"/>
          <w:bCs/>
          <w:iCs/>
        </w:rPr>
        <w:fldChar w:fldCharType="separate"/>
      </w:r>
      <w:r w:rsidR="00D35E67">
        <w:rPr>
          <w:rFonts w:eastAsiaTheme="minorEastAsia"/>
          <w:bCs/>
          <w:iCs/>
          <w:noProof/>
        </w:rPr>
        <w:t>(Rodgers, 2000)</w:t>
      </w:r>
      <w:r w:rsidR="00D35E67">
        <w:rPr>
          <w:rFonts w:eastAsiaTheme="minorEastAsia"/>
          <w:bCs/>
          <w:iCs/>
        </w:rPr>
        <w:fldChar w:fldCharType="end"/>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4B86058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57753BDE"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4532D2F1"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sSub>
                    <m:sSubPr>
                      <m:ctrlPr>
                        <w:rPr>
                          <w:rFonts w:ascii="Cambria Math" w:hAnsi="Cambria Math"/>
                          <w:b/>
                        </w:rPr>
                      </m:ctrlPr>
                    </m:sSubPr>
                    <m:e>
                      <m:r>
                        <m:rPr>
                          <m:sty m:val="b"/>
                        </m:rPr>
                        <w:rPr>
                          <w:rFonts w:ascii="Cambria Math" w:hAnsi="Cambria Math"/>
                        </w:rPr>
                        <m:t>I</m:t>
                      </m:r>
                    </m:e>
                    <m:sub>
                      <m:r>
                        <w:rPr>
                          <w:rFonts w:ascii="Cambria Math" w:hAnsi="Cambria Math"/>
                        </w:rPr>
                        <m:t>n</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C59E537"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w:t>
      </w:r>
      <w:r w:rsidR="0084023E">
        <w:t>chosen</w:t>
      </w:r>
      <w:r w:rsidR="0016623C">
        <w:t xml:space="preserve"> to maximize </w:t>
      </w:r>
      <w:r w:rsidR="00A9225B">
        <w:t xml:space="preserve">information content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w:t>
      </w:r>
      <w:r w:rsidR="00BA058E" w:rsidRPr="00C01462">
        <w:rPr>
          <w:rFonts w:eastAsiaTheme="minorEastAsia"/>
        </w:rPr>
        <w:t xml:space="preserve"> (D</w:t>
      </w:r>
      <w:r w:rsidR="00EA27F1" w:rsidRPr="00C01462">
        <w:rPr>
          <w:rFonts w:eastAsiaTheme="minorEastAsia"/>
        </w:rPr>
        <w:t>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09BB173" w14:textId="54ACAFDF" w:rsidR="00000829" w:rsidRDefault="00E63085" w:rsidP="00000829">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00024B17" w:rsidRPr="00713109">
        <w:t xml:space="preserve">2016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the</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GHGI oil and gas emissions to </w:t>
      </w:r>
      <w:ins w:id="47" w:author="Hannah Nesser" w:date="2023-04-12T09:28:00Z">
        <w:r w:rsidR="00D27EB9">
          <w:t>t</w:t>
        </w:r>
      </w:ins>
      <w:ins w:id="48" w:author="Hannah Nesser" w:date="2023-04-12T09:29:00Z">
        <w:r w:rsidR="00D27EB9">
          <w:t xml:space="preserve">he 2020 GHGI for </w:t>
        </w:r>
      </w:ins>
      <w:r w:rsidR="00F16BEF">
        <w:t xml:space="preserve">2018 following Shen et al.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137D1">
        <w:rPr>
          <w:color w:val="000000" w:themeColor="text1"/>
        </w:rPr>
        <w:instrText xml:space="preserve"> ADDIN ZOTERO_ITEM CSL_CITATION {"citationID":"W1xBeE7Q","properties":{"formattedCitation":"(Zhang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w:t>
      </w:r>
      <w:r w:rsidR="00D27EB9" w:rsidRPr="00C01462">
        <w:t xml:space="preserve"> </w:t>
      </w:r>
      <w:commentRangeStart w:id="49"/>
      <w:commentRangeStart w:id="50"/>
      <w:commentRangeEnd w:id="49"/>
      <w:r w:rsidR="00D27EB9">
        <w:rPr>
          <w:rStyle w:val="CommentReference"/>
        </w:rPr>
        <w:commentReference w:id="49"/>
      </w:r>
      <w:commentRangeEnd w:id="50"/>
      <w:r w:rsidR="00D27EB9">
        <w:rPr>
          <w:rStyle w:val="CommentReference"/>
        </w:rPr>
        <w:commentReference w:id="50"/>
      </w:r>
      <w:r w:rsidR="00D27EB9">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w:t>
      </w:r>
      <w:r w:rsidR="00000829" w:rsidRPr="00C01462">
        <w:t>y.</w:t>
      </w:r>
      <w:commentRangeStart w:id="51"/>
      <w:commentRangeStart w:id="52"/>
      <w:commentRangeEnd w:id="51"/>
      <w:r w:rsidR="00000829">
        <w:rPr>
          <w:rStyle w:val="CommentReference"/>
        </w:rPr>
        <w:commentReference w:id="51"/>
      </w:r>
      <w:commentRangeEnd w:id="52"/>
      <w:r w:rsidR="00000829">
        <w:rPr>
          <w:rStyle w:val="CommentReference"/>
        </w:rPr>
        <w:commentReference w:id="52"/>
      </w:r>
    </w:p>
    <w:p w14:paraId="3FCE5DFE" w14:textId="77777777" w:rsidR="00E63085" w:rsidRPr="002867F8" w:rsidRDefault="00E63085" w:rsidP="00E63085">
      <w:pPr>
        <w:rPr>
          <w:color w:val="000000" w:themeColor="text1"/>
        </w:rPr>
      </w:pPr>
    </w:p>
    <w:p w14:paraId="200F7012" w14:textId="7F012DC9"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6E5F17">
        <w:rPr>
          <w:color w:val="000000" w:themeColor="text1"/>
        </w:rPr>
        <w:t xml:space="preserve"> high performance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6E5F17">
        <w:rPr>
          <w:color w:val="000000" w:themeColor="text1"/>
        </w:rPr>
        <w:t xml:space="preserve"> high performance</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r w:rsidR="007B140B" w:rsidRPr="006202B5">
        <w:rPr>
          <w:color w:val="000000" w:themeColor="text1"/>
        </w:rPr>
        <w:t>models 1923 and 2913)</w:t>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p>
    <w:p w14:paraId="67BDB6F2" w14:textId="74203FF2" w:rsidR="00E63085" w:rsidRPr="00C01462" w:rsidRDefault="00E63085"/>
    <w:p w14:paraId="066853A8" w14:textId="42FDA8D9" w:rsidR="003D698A" w:rsidRDefault="000D1015">
      <w:r>
        <w:lastRenderedPageBreak/>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w:t>
      </w:r>
      <w:r w:rsidR="00DE21F5">
        <w:t xml:space="preserve">for the different members of </w:t>
      </w:r>
      <w:r>
        <w:t>our inversion ensemble</w:t>
      </w:r>
      <w:r w:rsidR="00C36AAC" w:rsidRPr="00C01462">
        <w:t xml:space="preserve">. </w:t>
      </w:r>
      <w:r w:rsidR="00DE21F5">
        <w:t>P</w:t>
      </w:r>
      <w:r w:rsidR="00577811" w:rsidRPr="00C01462">
        <w:t xml:space="preserve">revious inversions that optimized methane emissions over North America </w:t>
      </w:r>
      <w:r w:rsidR="00DE21F5">
        <w:t>assumed prior error standard deviations</w:t>
      </w:r>
      <w:r w:rsidR="00490628">
        <w:t xml:space="preserve"> up to 50%</w:t>
      </w:r>
      <w:r w:rsidR="00024B17" w:rsidRPr="00024B17">
        <w:t xml:space="preserve"> </w:t>
      </w:r>
      <w:r w:rsidR="00024B17" w:rsidRPr="00713109">
        <w:fldChar w:fldCharType="begin"/>
      </w:r>
      <w:r w:rsidR="007F401D">
        <w:instrText xml:space="preserve"> ADDIN ZOTERO_ITEM CSL_CITATION {"citationID":"iNyedPZ9","properties":{"formattedCitation":"(Lu et al., 2022; Maasakkers et al., 2021)","plainCitation":"(Lu et al., 2022; Maasakkers et al., 2021)","noteIndex":0},"citationItems":[{"id":304,"uris":["http://zotero.org/users/9726796/items/7YPTGCVV"],"itemData":{"id":304,"type":"article-journal","abstract":"Abstract.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7F401D">
        <w:rPr>
          <w:rFonts w:ascii="Cambria Math" w:hAnsi="Cambria Math" w:cs="Cambria Math"/>
        </w:rPr>
        <w:instrText>∘</w:instrText>
      </w:r>
      <w:r w:rsidR="007F401D">
        <w:instrText>×0.625</w:instrText>
      </w:r>
      <w:r w:rsidR="007F401D">
        <w:rPr>
          <w:rFonts w:ascii="Cambria Math" w:hAnsi="Cambria Math" w:cs="Cambria Math"/>
        </w:rPr>
        <w:instrText>∘</w:instrText>
      </w:r>
      <w:r w:rsidR="007F401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24B17" w:rsidRPr="00713109">
        <w:fldChar w:fldCharType="separate"/>
      </w:r>
      <w:r w:rsidR="007F401D">
        <w:rPr>
          <w:noProof/>
        </w:rPr>
        <w:t>(Lu et al., 2022; Maasakkers et al., 2021)</w:t>
      </w:r>
      <w:r w:rsidR="00024B17" w:rsidRPr="00713109">
        <w:fldChar w:fldCharType="end"/>
      </w:r>
      <w:r w:rsidR="006137D1">
        <w:fldChar w:fldCharType="begin"/>
      </w:r>
      <w:r w:rsidR="007F401D">
        <w:instrText xml:space="preserve"> ADDIN ZOTERO_ITEM CSL_CITATION {"citationID":"9rDouHE8","properties":{"formattedCitation":"(Maasakkers et al., 2021)","plainCitation":"(Maasakkers et al., 2021)","dontUpdate":true,"noteIndex":0},"citationItems":[{"id":221,"uris":["http://zotero.org/users/9726796/items/M9796JUJ"],"itemData":{"id":221,"type":"article-journal","abstract":"We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Parker","given":"Robert"}],"issued":{"date-parts":[["2021"]]}}}],"schema":"https://github.com/citation-style-language/schema/raw/master/csl-citation.json"} </w:instrText>
      </w:r>
      <w:r w:rsidR="00000000">
        <w:fldChar w:fldCharType="separate"/>
      </w:r>
      <w:r w:rsidR="006137D1">
        <w:fldChar w:fldCharType="end"/>
      </w:r>
      <w:r w:rsidR="00577811" w:rsidRPr="00C01462">
        <w:t xml:space="preserve">. We </w:t>
      </w:r>
      <w:r>
        <w:t>inflate</w:t>
      </w:r>
      <w:r w:rsidRPr="00C01462">
        <w:t xml:space="preserve"> </w:t>
      </w:r>
      <w:r w:rsidR="00577811" w:rsidRPr="00C01462">
        <w:t xml:space="preserve">errors up to 100% </w:t>
      </w:r>
      <w:r w:rsidR="00DE21F5">
        <w:t xml:space="preserve">in our 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r w:rsidR="00A65305">
        <w:t>.1</w:t>
      </w:r>
      <w:r w:rsidRPr="00C01462">
        <w:t xml:space="preserve"> </w:t>
      </w:r>
      <w:r w:rsidR="006E5F17">
        <w:t xml:space="preserve">(DOI: </w:t>
      </w:r>
      <w:hyperlink r:id="rId12" w:history="1">
        <w:r w:rsidR="006E5F17" w:rsidRPr="00A65305">
          <w:rPr>
            <w:rStyle w:val="Hyperlink"/>
          </w:rPr>
          <w:t>10.5281/zenodo.3676008</w:t>
        </w:r>
      </w:hyperlink>
      <w:r w:rsidR="006E5F17">
        <w:t xml:space="preserve">) </w:t>
      </w:r>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4FBC41B9"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 xml:space="preserve">with a </w:t>
      </w:r>
      <w:r w:rsidR="00291D6B" w:rsidRPr="00713109">
        <w:t xml:space="preserve">~3% success rate due to cloud cover, variable topography, low or heterogeneous albedo, or high aerosol loading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21B4EF3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w:t>
      </w:r>
      <w:r w:rsidR="008B128D">
        <w:t>methane mixing ratio</w:t>
      </w:r>
      <w:r w:rsidR="008B128D" w:rsidRPr="00C01462">
        <w:t xml:space="preserve"> </w:t>
      </w:r>
      <w:r w:rsidR="003569D5" w:rsidRPr="00C01462">
        <w:t>&lt;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10F7D8A8" w:rsidR="003168EA" w:rsidRDefault="00020EE6" w:rsidP="003168EA">
      <w:r w:rsidRPr="00C01462">
        <w:t xml:space="preserve">Figure 2 shows the </w:t>
      </w:r>
      <w:r>
        <w:t xml:space="preserve">final </w:t>
      </w:r>
      <m:oMath>
        <m:r>
          <w:rPr>
            <w:rFonts w:ascii="Cambria Math" w:hAnsi="Cambria Math"/>
          </w:rPr>
          <m:t>m</m:t>
        </m:r>
      </m:oMath>
      <w:r w:rsidR="00E76878" w:rsidRPr="00C01462">
        <w:t xml:space="preserve"> </w:t>
      </w:r>
      <w:r w:rsidR="00E76878">
        <w:t xml:space="preserve">=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and Figure S1 shows the improved correlation</w:t>
      </w:r>
      <w:r w:rsidR="00291D6B">
        <w:t xml:space="preserve"> after filtering</w:t>
      </w:r>
      <w:r w:rsidR="003168EA">
        <w:t xml:space="preserve"> with seasonal</w:t>
      </w:r>
      <w:r w:rsidR="007B52E7">
        <w:t>-</w:t>
      </w:r>
      <w:r w:rsidR="003168EA">
        <w:t xml:space="preserve">average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w:t>
      </w:r>
      <w:r w:rsidR="002731E8">
        <w:t xml:space="preserve">as shown in Figure S2 </w:t>
      </w:r>
      <w:r w:rsidR="003168EA">
        <w:t xml:space="preserve">shows a mean </w:t>
      </w:r>
      <w:proofErr w:type="spellStart"/>
      <w:r w:rsidR="00DC6817">
        <w:t>aseasonal</w:t>
      </w:r>
      <w:proofErr w:type="spellEnd"/>
      <w:r w:rsidR="00DC6817">
        <w:t xml:space="preserve">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w:t>
      </w:r>
      <w:r w:rsidR="003168EA">
        <w:lastRenderedPageBreak/>
        <w:t>America</w:t>
      </w:r>
      <w:r w:rsidR="00730A6F">
        <w:t xml:space="preserve"> which could be caused by errors in the boundary conditions</w:t>
      </w:r>
      <w:r w:rsidR="003168EA">
        <w:t>. This</w:t>
      </w:r>
      <w:r w:rsidR="002731E8">
        <w:t xml:space="preserve"> </w:t>
      </w:r>
      <w:r w:rsidR="003168EA">
        <w:t xml:space="preserve">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DC6817" w:rsidRPr="00713109">
        <w:t>as</w:t>
      </w:r>
      <w:r w:rsidR="00DC6817" w:rsidRPr="00713109">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5CD0B33"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F0EA69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t>
      </w:r>
      <w:r w:rsidR="00246617" w:rsidRPr="00713109">
        <w:t>which takes advantage</w:t>
      </w:r>
      <w:r w:rsidR="007879BA">
        <w:t xml:space="preserv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5B41C881"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1CCEC304"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lastRenderedPageBreak/>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7C348232"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4368CF8C"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8562B8">
        <w:t xml:space="preserve"> </w:t>
      </w:r>
      <w:r w:rsidR="00C859F5">
        <w:t>as expected from the chi-square distribution, which</w:t>
      </w:r>
      <w:r w:rsidR="008562B8">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r>
              <m:rPr>
                <m:sty m:val="b"/>
              </m:rPr>
              <w:rPr>
                <w:rFonts w:ascii="Cambria Math" w:hAnsi="Cambria Math"/>
              </w:rPr>
              <m:t>x</m:t>
            </m:r>
          </m:e>
        </m:d>
      </m:oMath>
      <w:r w:rsidR="00246617">
        <w:t xml:space="preserve"> </w:t>
      </w:r>
      <w:r w:rsidR="008562B8">
        <w:t>definitionally follows</w:t>
      </w:r>
      <w:r w:rsidR="009F4575">
        <w:t xml:space="preserve">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t>
      </w:r>
      <w:r w:rsidR="00CB31D8">
        <w:t xml:space="preserve">All inversions have low numbers of negative grid cells, most of which are of the same order of magnitude as the soil sink. </w:t>
      </w:r>
      <w:r w:rsidR="00B13A3D" w:rsidRPr="00C01462">
        <w:t xml:space="preserve">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r w:rsidR="00B4757F" w:rsidRPr="00B4757F">
        <w:t xml:space="preserve"> </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7791B40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36EE4E13" w14:textId="77777777" w:rsidR="00761A33" w:rsidRPr="00713109" w:rsidRDefault="00000000" w:rsidP="00761A33">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44313800" w14:textId="73DC7062" w:rsidR="00BA058E" w:rsidRPr="00C01462" w:rsidRDefault="001A10D0" w:rsidP="00BA058E">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emission estimates to individual landfills, we </w:t>
      </w:r>
      <w:r w:rsidR="00C7023C">
        <w:rPr>
          <w:bCs/>
          <w:iCs/>
        </w:rPr>
        <w:t xml:space="preserve">scale </w:t>
      </w:r>
      <w:r w:rsidR="000C3D0F">
        <w:rPr>
          <w:bCs/>
          <w:iCs/>
        </w:rPr>
        <w:t>the</w:t>
      </w:r>
      <w:r w:rsidR="00C7023C">
        <w:rPr>
          <w:bCs/>
          <w:iCs/>
        </w:rPr>
        <w:t xml:space="preserve"> </w:t>
      </w:r>
      <w:r w:rsidR="00BA058E">
        <w:rPr>
          <w:bCs/>
          <w:iCs/>
        </w:rPr>
        <w:t xml:space="preserve">posterior </w:t>
      </w:r>
      <w:r w:rsidR="00E022DC">
        <w:rPr>
          <w:bCs/>
          <w:iCs/>
        </w:rPr>
        <w:t xml:space="preserve">estimate </w:t>
      </w:r>
      <w:r w:rsidR="00BA058E">
        <w:rPr>
          <w:bCs/>
          <w:iCs/>
        </w:rPr>
        <w:t xml:space="preserve">in the corresponding grid cell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A40D3F">
        <w:rPr>
          <w:bCs/>
          <w:iCs/>
        </w:rPr>
        <w:t xml:space="preserve">Newly developed methods use prior and posterior error covariances to improve upon these assumptions (Cusworth et al., 2021). In the absence of prior error covariance estimates at the resolution of our inversion, we </w:t>
      </w:r>
      <w:r w:rsidR="00AE0B99">
        <w:rPr>
          <w:bCs/>
          <w:iCs/>
        </w:rPr>
        <w:t>rely on t</w:t>
      </w:r>
      <w:r w:rsidR="004A24A1">
        <w:rPr>
          <w:bCs/>
          <w:iCs/>
        </w:rPr>
        <w:t xml:space="preserve">he </w:t>
      </w:r>
      <w:r w:rsidR="00930C90" w:rsidRPr="00C01462">
        <w:rPr>
          <w:bCs/>
          <w:iCs/>
        </w:rPr>
        <w:t xml:space="preserve">high resolution of the inversion </w:t>
      </w:r>
      <w:r w:rsidR="00AE0B99">
        <w:rPr>
          <w:bCs/>
          <w:iCs/>
        </w:rPr>
        <w:t>to decrease</w:t>
      </w:r>
      <w:r w:rsidR="00AE0B99" w:rsidRPr="00C01462">
        <w:rPr>
          <w:bCs/>
          <w:iCs/>
        </w:rPr>
        <w:t xml:space="preserve"> </w:t>
      </w:r>
      <w:r w:rsidR="00930C90" w:rsidRPr="00C01462">
        <w:rPr>
          <w:bCs/>
          <w:iCs/>
        </w:rPr>
        <w:t xml:space="preserve">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E022DC">
        <w:rPr>
          <w:bCs/>
          <w:iCs/>
        </w:rPr>
        <w:t xml:space="preserve"> relative to </w:t>
      </w:r>
      <w:r w:rsidR="00FB688B">
        <w:rPr>
          <w:bCs/>
          <w:iCs/>
        </w:rPr>
        <w:t>previous inversions conducted at coarser resolution</w:t>
      </w:r>
      <w:r w:rsidR="00BA058E">
        <w:rPr>
          <w:bCs/>
          <w:iCs/>
        </w:rPr>
        <w:t>.</w:t>
      </w:r>
    </w:p>
    <w:p w14:paraId="607E5567" w14:textId="2F3E31FD" w:rsidR="00BA058E" w:rsidRPr="00C01462" w:rsidRDefault="00BA058E" w:rsidP="00BA058E">
      <w:pPr>
        <w:rPr>
          <w:bCs/>
          <w:iCs/>
        </w:rPr>
      </w:pP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5246AA0B"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w:t>
      </w:r>
      <w:r w:rsidR="009A6815">
        <w:t xml:space="preserve">te as described in Section 2.2 </w:t>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761A33" w:rsidRPr="00713109">
        <w:t>where the values in parentheses are the ensemble minimum and maximum, respectively.</w:t>
      </w:r>
      <w:r w:rsidR="0032207F" w:rsidRPr="00C01462">
        <w:t xml:space="preserve">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6137D1">
        <w:instrText xml:space="preserve"> ADDIN ZOTERO_ITEM CSL_CITATION {"citationID":"JP77GSTR","properties":{"formattedCitation":"(2022)","plainCitation":"(2022)","noteIndex":0},"citationItems":[{"id":304,"uris":["http://zotero.org/users/9726796/items/7YPTGCVV"],"itemData":{"id":304,"type":"article-journal","abstract":"Abstract.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constraint provided by 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5C7CA9" w:rsidRPr="00EB1DFD">
        <w:rPr>
          <w:color w:val="000000" w:themeColor="text1"/>
        </w:rPr>
        <w:t>in CONUS</w:t>
      </w:r>
      <w:r w:rsidR="005C7CA9">
        <w:rPr>
          <w:color w:val="000000" w:themeColor="text1"/>
        </w:rPr>
        <w:t xml:space="preserve">, </w:t>
      </w:r>
      <w:r w:rsidR="005C7CA9" w:rsidRPr="00EB1DFD">
        <w:rPr>
          <w:color w:val="000000" w:themeColor="text1"/>
        </w:rPr>
        <w:t>86 (53 - 134) in 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in Canada</w:t>
      </w:r>
      <w:r w:rsidR="007A62FC" w:rsidRPr="00C01462">
        <w:t xml:space="preserve">.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t>
      </w:r>
      <w:r w:rsidR="00670E20">
        <w:t>W</w:t>
      </w:r>
      <w:r w:rsidR="001165E4">
        <w:t xml:space="preserve">e compare our posterior emissions </w:t>
      </w:r>
      <w:r w:rsidR="00771E79">
        <w:t xml:space="preserve">to </w:t>
      </w:r>
      <w:r w:rsidR="001165E4">
        <w:t>the</w:t>
      </w:r>
      <w:ins w:id="53" w:author="Hannah Nesser" w:date="2023-04-11T20:02:00Z">
        <w:r w:rsidR="00706125" w:rsidRPr="00706125">
          <w:t xml:space="preserve"> </w:t>
        </w:r>
        <w:r w:rsidR="00706125">
          <w:t>2023 EPA GHGI inventory for 2019 (henceforth “GHG</w:t>
        </w:r>
      </w:ins>
      <w:ins w:id="54" w:author="Hannah Nesser" w:date="2023-04-11T20:03:00Z">
        <w:r w:rsidR="004C4283">
          <w:t>I</w:t>
        </w:r>
      </w:ins>
      <w:ins w:id="55" w:author="Hannah Nesser" w:date="2023-04-11T23:03:00Z">
        <w:r w:rsidR="00AB00FE">
          <w:t>23</w:t>
        </w:r>
      </w:ins>
      <w:ins w:id="56" w:author="Hannah Nesser" w:date="2023-04-11T20:02:00Z">
        <w:r w:rsidR="00706125">
          <w:t xml:space="preserve">”; </w:t>
        </w:r>
      </w:ins>
      <w:ins w:id="57" w:author="Hannah Nesser" w:date="2023-04-11T22:11:00Z">
        <w:r w:rsidR="006E012B">
          <w:t>EPA, 2023</w:t>
        </w:r>
      </w:ins>
      <w:ins w:id="58" w:author="Hannah Nesser" w:date="2023-04-11T20:02:00Z">
        <w:r w:rsidR="00706125">
          <w:t xml:space="preserve">) and the </w:t>
        </w:r>
      </w:ins>
      <w:ins w:id="59" w:author="Hannah Nesser" w:date="2023-04-11T23:02:00Z">
        <w:r w:rsidR="00B05FCC">
          <w:t xml:space="preserve">most recent </w:t>
        </w:r>
      </w:ins>
      <w:ins w:id="60" w:author="Hannah Nesser" w:date="2023-04-11T20:02:00Z">
        <w:r w:rsidR="00706125">
          <w:t xml:space="preserve">emission estimates for individual states </w:t>
        </w:r>
      </w:ins>
      <w:ins w:id="61" w:author="Hannah Nesser" w:date="2023-04-11T23:02:00Z">
        <w:r w:rsidR="00AB00FE">
          <w:t>as published with</w:t>
        </w:r>
      </w:ins>
      <w:ins w:id="62" w:author="Hannah Nesser" w:date="2023-04-11T20:02:00Z">
        <w:r w:rsidR="00706125">
          <w:t xml:space="preserve"> the</w:t>
        </w:r>
      </w:ins>
      <w:r w:rsidR="001165E4">
        <w:t xml:space="preserve"> </w:t>
      </w:r>
      <w:r w:rsidR="009A6815">
        <w:t xml:space="preserve">2022 </w:t>
      </w:r>
      <w:r w:rsidR="001165E4">
        <w:t>EPA GHGI inventory for 2019</w:t>
      </w:r>
      <w:r w:rsidR="004C4965">
        <w:t xml:space="preserve"> </w:t>
      </w:r>
      <w:r w:rsidR="004C4965" w:rsidRPr="0078584E">
        <w:rPr>
          <w:color w:val="000000" w:themeColor="text1"/>
        </w:rPr>
        <w:t>(henceforth “GHGI</w:t>
      </w:r>
      <w:r w:rsidR="009A6815">
        <w:rPr>
          <w:color w:val="000000" w:themeColor="text1"/>
        </w:rPr>
        <w:t>22</w:t>
      </w:r>
      <w:r w:rsidR="004C4965" w:rsidRPr="0078584E">
        <w:rPr>
          <w:color w:val="000000" w:themeColor="text1"/>
        </w:rPr>
        <w:t>”</w:t>
      </w:r>
      <w:r w:rsidR="004C3C35">
        <w:rPr>
          <w:color w:val="000000" w:themeColor="text1"/>
        </w:rPr>
        <w:t xml:space="preserve">; </w:t>
      </w:r>
      <w:del w:id="63" w:author="Hannah Nesser" w:date="2023-04-11T20:03:00Z">
        <w:r w:rsidR="004C3C35" w:rsidDel="00706125">
          <w:rPr>
            <w:color w:val="000000" w:themeColor="text1"/>
          </w:rPr>
          <w:delText>citat</w:delText>
        </w:r>
      </w:del>
      <w:del w:id="64" w:author="Hannah Nesser" w:date="2023-04-11T20:02:00Z">
        <w:r w:rsidR="004C3C35" w:rsidDel="00706125">
          <w:rPr>
            <w:color w:val="000000" w:themeColor="text1"/>
          </w:rPr>
          <w:delText>ion</w:delText>
        </w:r>
        <w:r w:rsidR="004C4965" w:rsidRPr="0078584E" w:rsidDel="00706125">
          <w:rPr>
            <w:color w:val="000000" w:themeColor="text1"/>
          </w:rPr>
          <w:delText>)</w:delText>
        </w:r>
        <w:r w:rsidR="001165E4" w:rsidDel="00706125">
          <w:delText xml:space="preserve">, which includes </w:delText>
        </w:r>
        <w:r w:rsidR="0084023E" w:rsidDel="00706125">
          <w:delText>emission estimate</w:delText>
        </w:r>
        <w:r w:rsidR="001165E4" w:rsidDel="00706125">
          <w:delText>s for individual states</w:delText>
        </w:r>
        <w:r w:rsidR="00EB1DFD" w:rsidDel="00706125">
          <w:delText xml:space="preserve"> </w:delText>
        </w:r>
      </w:del>
      <w:r w:rsidR="00EB1DFD">
        <w:fldChar w:fldCharType="begin"/>
      </w:r>
      <w:r w:rsidR="00EB1DFD">
        <w:instrText xml:space="preserve"> ADDIN ZOTERO_ITEM CSL_CITATION {"citationID":"2VEQ5SPi","properties":{"formattedCitation":"(EPA, 2022a, b)","plainCitation":"(EPA, 2022a, b)","noteIndex":0},"citationItems":[{"id":347,"uris":["http://zotero.org/users/9726796/items/MSZJIBVB"],"itemData":{"id":347,"type":"report","number":"EPA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EB1DFD">
        <w:fldChar w:fldCharType="separate"/>
      </w:r>
      <w:del w:id="65" w:author="Hannah Nesser" w:date="2023-04-11T20:03:00Z">
        <w:r w:rsidR="00EB1DFD" w:rsidDel="00706125">
          <w:rPr>
            <w:noProof/>
          </w:rPr>
          <w:delText>(</w:delText>
        </w:r>
      </w:del>
      <w:r w:rsidR="00EB1DFD">
        <w:rPr>
          <w:noProof/>
        </w:rPr>
        <w:t>EPA, 2022a, b)</w:t>
      </w:r>
      <w:r w:rsidR="00EB1DFD">
        <w:fldChar w:fldCharType="end"/>
      </w:r>
      <w:del w:id="66" w:author="Hannah Nesser" w:date="2023-04-11T20:03:00Z">
        <w:r w:rsidR="009A6815" w:rsidDel="00706125">
          <w:delText>, and to the newly released 2023 EPA GHGI inventory for 2019 (henceforth “GHG23”; citation)</w:delText>
        </w:r>
      </w:del>
      <w:r w:rsidR="00771E79">
        <w:t>.</w:t>
      </w:r>
      <w:ins w:id="67" w:author="Hannah Nesser" w:date="2023-04-11T18:38:00Z">
        <w:r w:rsidR="00727A4F">
          <w:t xml:space="preserve"> We remove emissions from Hawaii and Alaska from the GHGI total using the </w:t>
        </w:r>
      </w:ins>
      <w:ins w:id="68" w:author="Hannah Nesser" w:date="2023-04-11T20:04:00Z">
        <w:r w:rsidR="004C4283">
          <w:t xml:space="preserve">GHGI22 </w:t>
        </w:r>
      </w:ins>
      <w:ins w:id="69" w:author="Hannah Nesser" w:date="2023-04-11T18:38:00Z">
        <w:r w:rsidR="00727A4F">
          <w:t>state estimates</w:t>
        </w:r>
      </w:ins>
      <w:ins w:id="70" w:author="Hannah Nesser" w:date="2023-04-11T20:03:00Z">
        <w:r w:rsidR="00706125">
          <w:t xml:space="preserve"> scaled</w:t>
        </w:r>
      </w:ins>
      <w:ins w:id="71" w:author="Hannah Nesser" w:date="2023-04-11T18:40:00Z">
        <w:r w:rsidR="00254548">
          <w:t xml:space="preserve"> to </w:t>
        </w:r>
      </w:ins>
      <w:ins w:id="72" w:author="Hannah Nesser" w:date="2023-04-11T18:41:00Z">
        <w:r w:rsidR="00254548">
          <w:t>match</w:t>
        </w:r>
      </w:ins>
      <w:ins w:id="73" w:author="Hannah Nesser" w:date="2023-04-11T18:40:00Z">
        <w:r w:rsidR="00254548">
          <w:t xml:space="preserve"> the </w:t>
        </w:r>
      </w:ins>
      <w:ins w:id="74" w:author="Hannah Nesser" w:date="2023-04-11T20:03:00Z">
        <w:r w:rsidR="00706125">
          <w:t>GHGI</w:t>
        </w:r>
      </w:ins>
      <w:ins w:id="75" w:author="Hannah Nesser" w:date="2023-04-12T11:19:00Z">
        <w:r w:rsidR="00A140E5">
          <w:t>23</w:t>
        </w:r>
      </w:ins>
      <w:ins w:id="76" w:author="Hannah Nesser" w:date="2023-04-11T20:03:00Z">
        <w:r w:rsidR="00706125">
          <w:t xml:space="preserve"> sectoral</w:t>
        </w:r>
      </w:ins>
      <w:ins w:id="77" w:author="Hannah Nesser" w:date="2023-04-11T18:40:00Z">
        <w:r w:rsidR="00254548">
          <w:t xml:space="preserve"> totals</w:t>
        </w:r>
      </w:ins>
      <w:ins w:id="78" w:author="Hannah Nesser" w:date="2023-04-11T18:38:00Z">
        <w:r w:rsidR="00727A4F">
          <w:t>.</w:t>
        </w:r>
      </w:ins>
    </w:p>
    <w:p w14:paraId="2AC78E6E" w14:textId="44AFCF8D" w:rsidR="00580CE0" w:rsidRDefault="00580CE0" w:rsidP="00100E70"/>
    <w:p w14:paraId="27BA39E7" w14:textId="10C187B4" w:rsidR="00580CE0" w:rsidRPr="003E2E50" w:rsidRDefault="00580CE0" w:rsidP="00100E70">
      <w:pPr>
        <w:rPr>
          <w:color w:val="000000" w:themeColor="text1"/>
        </w:rPr>
      </w:pPr>
      <w:r>
        <w:rPr>
          <w:color w:val="000000" w:themeColor="text1"/>
        </w:rPr>
        <w:t xml:space="preserve">We evaluate the inversion by comparison to </w:t>
      </w:r>
      <w:r w:rsidRPr="0078584E">
        <w:rPr>
          <w:color w:val="000000" w:themeColor="text1"/>
        </w:rPr>
        <w:t>simulated observations from GEOS-Chem driven by the prior and mean posterior emissions to TROPOMI data and 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 xml:space="preserve">use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w:t>
      </w:r>
      <w:r w:rsidR="008A67BA">
        <w:rPr>
          <w:color w:val="000000" w:themeColor="text1"/>
        </w:rPr>
        <w:t xml:space="preserve"> to increase</w:t>
      </w:r>
      <w:r>
        <w:rPr>
          <w:color w:val="000000" w:themeColor="text1"/>
        </w:rPr>
        <w:t xml:space="preserve"> </w:t>
      </w:r>
      <w:r w:rsidR="00505B4B">
        <w:rPr>
          <w:color w:val="000000" w:themeColor="text1"/>
        </w:rPr>
        <w:t>consisten</w:t>
      </w:r>
      <w:r w:rsidR="008A67BA">
        <w:rPr>
          <w:color w:val="000000" w:themeColor="text1"/>
        </w:rPr>
        <w:t>cy</w:t>
      </w:r>
      <w:r w:rsidR="00505B4B">
        <w:rPr>
          <w:color w:val="000000" w:themeColor="text1"/>
        </w:rPr>
        <w:t xml:space="preserve"> with the </w:t>
      </w:r>
      <w:r w:rsidR="008A67BA">
        <w:rPr>
          <w:color w:val="000000" w:themeColor="text1"/>
        </w:rPr>
        <w:t xml:space="preserve">annual </w:t>
      </w:r>
      <w:r w:rsidR="00505B4B">
        <w:rPr>
          <w:color w:val="000000" w:themeColor="text1"/>
        </w:rPr>
        <w:t>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Compared to TROPOMI, both t</w:t>
      </w:r>
      <w:r w:rsidRPr="0078584E">
        <w:rPr>
          <w:color w:val="000000" w:themeColor="text1"/>
        </w:rPr>
        <w:t xml:space="preserve">he </w:t>
      </w:r>
      <w:r>
        <w:rPr>
          <w:color w:val="000000" w:themeColor="text1"/>
        </w:rPr>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Pearson correlation coefficients</w:t>
      </w:r>
      <w:r>
        <w:rPr>
          <w:color w:val="000000" w:themeColor="text1"/>
        </w:rPr>
        <w:t xml:space="preserve"> </w:t>
      </w:r>
      <w:r>
        <w:rPr>
          <w:color w:val="000000" w:themeColor="text1"/>
        </w:rPr>
        <w:lastRenderedPageBreak/>
        <w:t>(</w:t>
      </w:r>
      <w:r w:rsidRPr="0078584E">
        <w:rPr>
          <w:color w:val="000000" w:themeColor="text1"/>
        </w:rPr>
        <w:t>R</w:t>
      </w:r>
      <w:r w:rsidRPr="0078584E">
        <w:rPr>
          <w:color w:val="000000" w:themeColor="text1"/>
          <w:vertAlign w:val="superscript"/>
        </w:rPr>
        <w:t>2</w:t>
      </w:r>
      <w:r>
        <w:rPr>
          <w:color w:val="000000" w:themeColor="text1"/>
        </w:rPr>
        <w:t xml:space="preserve">), root mean squared error (RMSE), and reduced major axis (RMA) regression slope.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 decreas</w:t>
      </w:r>
      <w:r w:rsidR="00505B4B">
        <w:rPr>
          <w:color w:val="000000" w:themeColor="text1"/>
        </w:rPr>
        <w:t>ing</w:t>
      </w:r>
      <w:r>
        <w:rPr>
          <w:color w:val="000000" w:themeColor="text1"/>
        </w:rPr>
        <w:t xml:space="preserve"> the RMSE by 8%, and improv</w:t>
      </w:r>
      <w:r w:rsidR="00505B4B">
        <w:rPr>
          <w:color w:val="000000" w:themeColor="text1"/>
        </w:rPr>
        <w:t>ing</w:t>
      </w:r>
      <w:r>
        <w:rPr>
          <w:color w:val="000000" w:themeColor="text1"/>
        </w:rPr>
        <w:t xml:space="preserve"> the RMA slope by 13% (from 0.47 to 0.54).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60573AD8"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del w:id="79" w:author="Hannah Nesser" w:date="2023-04-11T20:05:00Z">
        <w:r w:rsidR="00A91924" w:rsidRPr="0078584E" w:rsidDel="00657399">
          <w:rPr>
            <w:color w:val="000000" w:themeColor="text1"/>
          </w:rPr>
          <w:delText>16</w:delText>
        </w:r>
      </w:del>
      <w:ins w:id="80" w:author="Hannah Nesser" w:date="2023-04-11T20:05:00Z">
        <w:r w:rsidR="00657399">
          <w:rPr>
            <w:color w:val="000000" w:themeColor="text1"/>
          </w:rPr>
          <w:t>13</w:t>
        </w:r>
      </w:ins>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 xml:space="preserve">he </w:t>
      </w:r>
      <w:del w:id="81" w:author="Hannah Nesser" w:date="2023-04-11T20:06:00Z">
        <w:r w:rsidR="00A46CD6" w:rsidDel="00657399">
          <w:rPr>
            <w:color w:val="000000" w:themeColor="text1"/>
          </w:rPr>
          <w:delText>2022</w:delText>
        </w:r>
        <w:r w:rsidR="00EA52A5" w:rsidRPr="0078584E" w:rsidDel="00657399">
          <w:rPr>
            <w:color w:val="000000" w:themeColor="text1"/>
          </w:rPr>
          <w:delText xml:space="preserve"> </w:delText>
        </w:r>
      </w:del>
      <w:r w:rsidR="00EA52A5" w:rsidRPr="0078584E">
        <w:rPr>
          <w:color w:val="000000" w:themeColor="text1"/>
        </w:rPr>
        <w:t>GHGI</w:t>
      </w:r>
      <w:ins w:id="82" w:author="Hannah Nesser" w:date="2023-04-11T23:03:00Z">
        <w:r w:rsidR="00AB00FE">
          <w:rPr>
            <w:color w:val="000000" w:themeColor="text1"/>
          </w:rPr>
          <w:t>23</w:t>
        </w:r>
      </w:ins>
      <w:r w:rsidR="00EA52A5" w:rsidRPr="0078584E">
        <w:rPr>
          <w:color w:val="000000" w:themeColor="text1"/>
        </w:rPr>
        <w:t xml:space="preserve"> estimate</w:t>
      </w:r>
      <w:del w:id="83" w:author="Hannah Nesser" w:date="2023-04-10T16:24:00Z">
        <w:r w:rsidR="00EA52A5" w:rsidRPr="0078584E" w:rsidDel="003A673E">
          <w:rPr>
            <w:color w:val="000000" w:themeColor="text1"/>
          </w:rPr>
          <w:delText xml:space="preserve"> </w:delText>
        </w:r>
        <w:r w:rsidR="00651C18" w:rsidRPr="0078584E" w:rsidDel="003A673E">
          <w:rPr>
            <w:color w:val="000000" w:themeColor="text1"/>
          </w:rPr>
          <w:delText>for 2019</w:delText>
        </w:r>
      </w:del>
      <w:r w:rsidR="00651C18" w:rsidRPr="0078584E">
        <w:rPr>
          <w:color w:val="000000" w:themeColor="text1"/>
        </w:rPr>
        <w:t xml:space="preserve"> </w:t>
      </w:r>
      <w:r w:rsidR="00DA2503" w:rsidRPr="0078584E">
        <w:rPr>
          <w:color w:val="000000" w:themeColor="text1"/>
        </w:rPr>
        <w:t xml:space="preserve">of </w:t>
      </w:r>
      <w:ins w:id="84" w:author="Hannah Nesser" w:date="2023-04-11T20:06:00Z">
        <w:r w:rsidR="00657399">
          <w:rPr>
            <w:color w:val="000000" w:themeColor="text1"/>
          </w:rPr>
          <w:t>27.3</w:t>
        </w:r>
      </w:ins>
      <w:del w:id="85" w:author="Hannah Nesser" w:date="2023-04-11T20:06:00Z">
        <w:r w:rsidR="00110757" w:rsidRPr="0078584E" w:rsidDel="00657399">
          <w:rPr>
            <w:color w:val="000000" w:themeColor="text1"/>
          </w:rPr>
          <w:delText xml:space="preserve">26.7 </w:delText>
        </w:r>
      </w:del>
      <w:r w:rsidR="00D27EB9">
        <w:rPr>
          <w:color w:val="000000" w:themeColor="text1"/>
        </w:rPr>
        <w:t xml:space="preserve"> </w:t>
      </w:r>
      <w:commentRangeStart w:id="86"/>
      <w:commentRangeStart w:id="87"/>
      <w:commentRangeEnd w:id="86"/>
      <w:r w:rsidR="00D27EB9">
        <w:rPr>
          <w:rStyle w:val="CommentReference"/>
        </w:rPr>
        <w:commentReference w:id="86"/>
      </w:r>
      <w:commentRangeEnd w:id="87"/>
      <w:r w:rsidR="00D27EB9">
        <w:rPr>
          <w:rStyle w:val="CommentReference"/>
        </w:rPr>
        <w:commentReference w:id="87"/>
      </w:r>
      <w:r w:rsidR="00D27EB9">
        <w:rPr>
          <w:color w:val="000000" w:themeColor="text1"/>
        </w:rPr>
        <w:t>(</w:t>
      </w:r>
      <w:r w:rsidR="00BF20A3">
        <w:rPr>
          <w:color w:val="000000" w:themeColor="text1"/>
        </w:rPr>
        <w:t>24.</w:t>
      </w:r>
      <w:ins w:id="88" w:author="Hannah Nesser" w:date="2023-04-11T20:06:00Z">
        <w:r w:rsidR="00657399">
          <w:rPr>
            <w:color w:val="000000" w:themeColor="text1"/>
          </w:rPr>
          <w:t>6</w:t>
        </w:r>
      </w:ins>
      <w:del w:id="89" w:author="Hannah Nesser" w:date="2023-04-11T20:06:00Z">
        <w:r w:rsidR="00BF20A3" w:rsidDel="00657399">
          <w:rPr>
            <w:color w:val="000000" w:themeColor="text1"/>
          </w:rPr>
          <w:delText>0</w:delText>
        </w:r>
      </w:del>
      <w:r w:rsidR="00BF20A3">
        <w:rPr>
          <w:color w:val="000000" w:themeColor="text1"/>
        </w:rPr>
        <w:t xml:space="preserve"> </w:t>
      </w:r>
      <w:r w:rsidR="00E91C7C">
        <w:rPr>
          <w:color w:val="000000" w:themeColor="text1"/>
        </w:rPr>
        <w:t>-</w:t>
      </w:r>
      <w:r w:rsidR="00BF20A3">
        <w:rPr>
          <w:color w:val="000000" w:themeColor="text1"/>
        </w:rPr>
        <w:t xml:space="preserve"> </w:t>
      </w:r>
      <w:del w:id="90" w:author="Hannah Nesser" w:date="2023-04-11T20:07:00Z">
        <w:r w:rsidR="00BF20A3" w:rsidDel="00657399">
          <w:rPr>
            <w:color w:val="000000" w:themeColor="text1"/>
          </w:rPr>
          <w:delText>29</w:delText>
        </w:r>
      </w:del>
      <w:ins w:id="91" w:author="Hannah Nesser" w:date="2023-04-11T20:07:00Z">
        <w:r w:rsidR="00657399">
          <w:rPr>
            <w:color w:val="000000" w:themeColor="text1"/>
          </w:rPr>
          <w:t>30</w:t>
        </w:r>
      </w:ins>
      <w:r w:rsidR="00BF20A3">
        <w:rPr>
          <w:color w:val="000000" w:themeColor="text1"/>
        </w:rPr>
        <w:t>.</w:t>
      </w:r>
      <w:del w:id="92" w:author="Hannah Nesser" w:date="2023-04-11T20:07:00Z">
        <w:r w:rsidR="00BF20A3" w:rsidDel="00657399">
          <w:rPr>
            <w:color w:val="000000" w:themeColor="text1"/>
          </w:rPr>
          <w:delText>3</w:delText>
        </w:r>
      </w:del>
      <w:ins w:id="93" w:author="Hannah Nesser" w:date="2023-04-11T20:07:00Z">
        <w:r w:rsidR="00657399">
          <w:rPr>
            <w:color w:val="000000" w:themeColor="text1"/>
          </w:rPr>
          <w:t>0</w:t>
        </w:r>
      </w:ins>
      <w:r w:rsidR="00BF20A3">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ins w:id="94" w:author="Hannah Nesser" w:date="2023-04-11T20:10:00Z">
        <w:r w:rsidR="00657399">
          <w:rPr>
            <w:color w:val="000000" w:themeColor="text1"/>
          </w:rPr>
          <w:t xml:space="preserve">, where the values in </w:t>
        </w:r>
      </w:ins>
      <w:ins w:id="95" w:author="Hannah Nesser" w:date="2023-04-11T22:11:00Z">
        <w:r w:rsidR="006E012B">
          <w:rPr>
            <w:color w:val="000000" w:themeColor="text1"/>
          </w:rPr>
          <w:t>parentheses</w:t>
        </w:r>
      </w:ins>
      <w:ins w:id="96" w:author="Hannah Nesser" w:date="2023-04-11T20:10:00Z">
        <w:r w:rsidR="00657399">
          <w:rPr>
            <w:color w:val="000000" w:themeColor="text1"/>
          </w:rPr>
          <w:t xml:space="preserve"> represent the GHGI</w:t>
        </w:r>
      </w:ins>
      <w:ins w:id="97" w:author="Hannah Nesser" w:date="2023-04-11T23:03:00Z">
        <w:r w:rsidR="00AB00FE">
          <w:rPr>
            <w:color w:val="000000" w:themeColor="text1"/>
          </w:rPr>
          <w:t>23</w:t>
        </w:r>
      </w:ins>
      <w:ins w:id="98" w:author="Hannah Nesser" w:date="2023-04-11T20:10:00Z">
        <w:r w:rsidR="00657399">
          <w:rPr>
            <w:color w:val="000000" w:themeColor="text1"/>
          </w:rPr>
          <w:t xml:space="preserve"> 95% confidence interval</w:t>
        </w:r>
      </w:ins>
      <w:r w:rsidR="00DA2503" w:rsidRPr="0078584E">
        <w:rPr>
          <w:color w:val="000000" w:themeColor="text1"/>
        </w:rPr>
        <w:t xml:space="preserve"> </w:t>
      </w:r>
      <w:r w:rsidR="00C036BD">
        <w:rPr>
          <w:color w:val="000000" w:themeColor="text1"/>
        </w:rPr>
        <w:fldChar w:fldCharType="begin"/>
      </w:r>
      <w:r w:rsidR="00C036BD">
        <w:rPr>
          <w:color w:val="000000" w:themeColor="text1"/>
        </w:rPr>
        <w:instrText xml:space="preserve"> ADDIN ZOTERO_ITEM CSL_CITATION {"citationID":"Jn7LQ98p","properties":{"formattedCitation":"(EPA,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C036BD">
        <w:rPr>
          <w:color w:val="000000" w:themeColor="text1"/>
        </w:rPr>
        <w:fldChar w:fldCharType="separate"/>
      </w:r>
      <w:r w:rsidR="00C036BD">
        <w:rPr>
          <w:noProof/>
          <w:color w:val="000000" w:themeColor="text1"/>
        </w:rPr>
        <w:t>(EPA, 2022a)</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commentRangeStart w:id="99"/>
      <w:r w:rsidR="008A67BA" w:rsidRPr="00713109">
        <w:rPr>
          <w:color w:val="000000" w:themeColor="text1"/>
        </w:rPr>
        <w:t xml:space="preserve">36.2 </w:t>
      </w:r>
      <w:commentRangeEnd w:id="99"/>
      <w:r w:rsidR="008A67BA" w:rsidRPr="00713109">
        <w:rPr>
          <w:rStyle w:val="CommentReference"/>
        </w:rPr>
        <w:commentReference w:id="99"/>
      </w:r>
      <w:r w:rsidR="00316DA7" w:rsidRPr="00C01462">
        <w:rPr>
          <w:color w:val="000000" w:themeColor="text1"/>
        </w:rPr>
        <w:t>(</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w:t>
      </w:r>
      <w:r w:rsidR="00AF2489" w:rsidRPr="00C01462">
        <w:t xml:space="preserve">7. </w:t>
      </w:r>
      <w:r w:rsidR="00BC6834">
        <w:t xml:space="preserve">Worden et al. (2022)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62CBA125"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B43966">
        <w:t>4</w:t>
      </w:r>
      <w:r w:rsidR="00100E70" w:rsidRPr="00C01462">
        <w:t xml:space="preserve"> </w:t>
      </w:r>
      <w:r w:rsidR="002031BC">
        <w:t>and Table 2 summarize the results</w:t>
      </w:r>
      <w:r w:rsidR="009A6815">
        <w:t xml:space="preserve"> compared to the GHGI</w:t>
      </w:r>
      <w:ins w:id="100" w:author="Hannah Nesser" w:date="2023-04-11T23:03:00Z">
        <w:r w:rsidR="00AB00FE">
          <w:t>23</w:t>
        </w:r>
      </w:ins>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ins w:id="101" w:author="Hannah Nesser" w:date="2023-04-11T23:03:00Z">
        <w:r w:rsidR="00AB00FE">
          <w:t>23</w:t>
        </w:r>
      </w:ins>
      <w:r w:rsidR="005F1E5B">
        <w:t>.</w:t>
      </w:r>
      <w:r w:rsidR="005F1E5B" w:rsidRPr="005F1E5B">
        <w:t xml:space="preserve"> </w:t>
      </w:r>
      <w:r w:rsidR="00EE28A0">
        <w:t xml:space="preserve">We </w:t>
      </w:r>
      <w:r w:rsidR="007305E0">
        <w:t>find a significant decrease from the GHGI</w:t>
      </w:r>
      <w:ins w:id="102" w:author="Hannah Nesser" w:date="2023-04-11T23:03:00Z">
        <w:r w:rsidR="00AB00FE">
          <w:t>23</w:t>
        </w:r>
      </w:ins>
      <w:r w:rsidR="007305E0">
        <w:t xml:space="preserve">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5F1E5B" w:rsidRPr="00C01462">
        <w:t>.</w:t>
      </w:r>
    </w:p>
    <w:p w14:paraId="5FC86F27" w14:textId="11270CCA" w:rsidR="002031BC" w:rsidRDefault="002031BC" w:rsidP="000E257D"/>
    <w:p w14:paraId="092B5640" w14:textId="41C61083" w:rsidR="00340707" w:rsidRPr="00340707" w:rsidRDefault="009A6815" w:rsidP="002031BC">
      <w:pPr>
        <w:rPr>
          <w:color w:val="000000" w:themeColor="text1"/>
        </w:rPr>
      </w:pPr>
      <w:r w:rsidRPr="00713109">
        <w:rPr>
          <w:color w:val="000000" w:themeColor="text1"/>
        </w:rPr>
        <w:t>Landfill emissions show the largest relative and absolute increase from the GHGI</w:t>
      </w:r>
      <w:ins w:id="103" w:author="Hannah Nesser" w:date="2023-04-11T23:03:00Z">
        <w:r w:rsidR="00AB00FE">
          <w:rPr>
            <w:color w:val="000000" w:themeColor="text1"/>
          </w:rPr>
          <w:t>23</w:t>
        </w:r>
      </w:ins>
      <w:r w:rsidRPr="00713109">
        <w:rPr>
          <w:color w:val="000000" w:themeColor="text1"/>
        </w:rPr>
        <w:t xml:space="preserve"> for 2019. We find posterior emissions of 6.9 (6.4 - 7.5)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a </w:t>
      </w:r>
      <w:del w:id="104" w:author="Hannah Nesser" w:date="2023-04-11T20:09:00Z">
        <w:r w:rsidRPr="00713109" w:rsidDel="00657399">
          <w:rPr>
            <w:color w:val="000000" w:themeColor="text1"/>
          </w:rPr>
          <w:delText>53</w:delText>
        </w:r>
      </w:del>
      <w:ins w:id="105" w:author="Hannah Nesser" w:date="2023-04-11T20:09:00Z">
        <w:r w:rsidR="00657399">
          <w:rPr>
            <w:color w:val="000000" w:themeColor="text1"/>
          </w:rPr>
          <w:t>51</w:t>
        </w:r>
      </w:ins>
      <w:r w:rsidRPr="00713109">
        <w:rPr>
          <w:color w:val="000000" w:themeColor="text1"/>
        </w:rPr>
        <w:t>% increase relative to the GHGI</w:t>
      </w:r>
      <w:ins w:id="106" w:author="Hannah Nesser" w:date="2023-04-11T23:03:00Z">
        <w:r w:rsidR="00AB00FE">
          <w:rPr>
            <w:color w:val="000000" w:themeColor="text1"/>
          </w:rPr>
          <w:t>23</w:t>
        </w:r>
      </w:ins>
      <w:r w:rsidRPr="00713109">
        <w:rPr>
          <w:color w:val="000000" w:themeColor="text1"/>
        </w:rPr>
        <w:t xml:space="preserve"> estimate of 4.</w:t>
      </w:r>
      <w:ins w:id="107" w:author="Hannah Nesser" w:date="2023-04-11T20:09:00Z">
        <w:r w:rsidR="00657399">
          <w:rPr>
            <w:color w:val="000000" w:themeColor="text1"/>
          </w:rPr>
          <w:t>6</w:t>
        </w:r>
      </w:ins>
      <w:del w:id="108" w:author="Hannah Nesser" w:date="2023-04-11T20:09:00Z">
        <w:r w:rsidRPr="00713109" w:rsidDel="00657399">
          <w:rPr>
            <w:color w:val="000000" w:themeColor="text1"/>
          </w:rPr>
          <w:delText>5</w:delText>
        </w:r>
      </w:del>
      <w:r w:rsidRPr="00713109">
        <w:rPr>
          <w:color w:val="000000" w:themeColor="text1"/>
        </w:rPr>
        <w:t xml:space="preserve"> (</w:t>
      </w:r>
      <w:del w:id="109" w:author="Hannah Nesser" w:date="2023-04-11T20:09:00Z">
        <w:r w:rsidRPr="00713109" w:rsidDel="00657399">
          <w:rPr>
            <w:color w:val="000000" w:themeColor="text1"/>
          </w:rPr>
          <w:delText>3.5</w:delText>
        </w:r>
      </w:del>
      <w:ins w:id="110" w:author="Hannah Nesser" w:date="2023-04-11T20:09:00Z">
        <w:r w:rsidR="00657399">
          <w:rPr>
            <w:color w:val="000000" w:themeColor="text1"/>
          </w:rPr>
          <w:t>xx</w:t>
        </w:r>
      </w:ins>
      <w:r w:rsidRPr="00713109">
        <w:rPr>
          <w:color w:val="000000" w:themeColor="text1"/>
        </w:rPr>
        <w:t xml:space="preserve"> - </w:t>
      </w:r>
      <w:del w:id="111" w:author="Hannah Nesser" w:date="2023-04-11T20:09:00Z">
        <w:r w:rsidRPr="00713109" w:rsidDel="00657399">
          <w:rPr>
            <w:color w:val="000000" w:themeColor="text1"/>
          </w:rPr>
          <w:delText>5.5</w:delText>
        </w:r>
      </w:del>
      <w:ins w:id="112" w:author="Hannah Nesser" w:date="2023-04-11T20:09:00Z">
        <w:r w:rsidR="00657399">
          <w:rPr>
            <w:color w:val="000000" w:themeColor="text1"/>
          </w:rPr>
          <w:t>xx</w:t>
        </w:r>
      </w:ins>
      <w:r w:rsidRPr="00713109">
        <w:rPr>
          <w:color w:val="000000" w:themeColor="text1"/>
        </w:rPr>
        <w:t xml:space="preserve">)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del w:id="113" w:author="Hannah Nesser" w:date="2023-04-11T18:23:00Z">
        <w:r w:rsidRPr="00713109" w:rsidDel="00E018BF">
          <w:rPr>
            <w:color w:val="000000" w:themeColor="text1"/>
          </w:rPr>
          <w:delText>,</w:delText>
        </w:r>
      </w:del>
      <w:del w:id="114" w:author="Hannah Nesser" w:date="2023-04-11T20:09:00Z">
        <w:r w:rsidRPr="00713109" w:rsidDel="00657399">
          <w:rPr>
            <w:color w:val="000000" w:themeColor="text1"/>
          </w:rPr>
          <w:delText xml:space="preserve"> </w:delText>
        </w:r>
      </w:del>
      <w:del w:id="115" w:author="Hannah Nesser" w:date="2023-04-11T20:10:00Z">
        <w:r w:rsidRPr="00713109" w:rsidDel="00657399">
          <w:rPr>
            <w:color w:val="000000" w:themeColor="text1"/>
          </w:rPr>
          <w:delText>where the values in parentheses represent the 95% confidence interval</w:delText>
        </w:r>
      </w:del>
      <w:r w:rsidRPr="00713109">
        <w:rPr>
          <w:color w:val="000000" w:themeColor="text1"/>
        </w:rPr>
        <w:t xml:space="preserve">. Lu et al. </w:t>
      </w:r>
      <w:r w:rsidRPr="00713109">
        <w:fldChar w:fldCharType="begin"/>
      </w:r>
      <w:r w:rsidRPr="00713109">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Pr="00713109">
        <w:rPr>
          <w:rFonts w:ascii="Cambria Math" w:hAnsi="Cambria Math" w:cs="Cambria Math"/>
        </w:rPr>
        <w:instrText>∘</w:instrText>
      </w:r>
      <w:r w:rsidRPr="00713109">
        <w:instrText>×0.625</w:instrText>
      </w:r>
      <w:r w:rsidRPr="00713109">
        <w:rPr>
          <w:rFonts w:ascii="Cambria Math" w:hAnsi="Cambria Math" w:cs="Cambria Math"/>
        </w:rPr>
        <w:instrText>∘</w:instrText>
      </w:r>
      <w:r w:rsidRPr="00713109">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Pr="00713109">
        <w:fldChar w:fldCharType="separate"/>
      </w:r>
      <w:r w:rsidRPr="00713109">
        <w:rPr>
          <w:noProof/>
        </w:rPr>
        <w:t>(2022)</w:t>
      </w:r>
      <w:r w:rsidRPr="00713109">
        <w:fldChar w:fldCharType="end"/>
      </w:r>
      <w:r w:rsidRPr="00713109">
        <w:rPr>
          <w:color w:val="000000" w:themeColor="text1"/>
        </w:rPr>
        <w:t xml:space="preserve"> found similar posterior landfill emissions of 7.5 (5.9 - 7.7)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for 2017. </w:t>
      </w:r>
      <w:r w:rsidR="00265893" w:rsidRPr="0078584E">
        <w:rPr>
          <w:color w:val="000000" w:themeColor="text1"/>
        </w:rPr>
        <w:t xml:space="preserve">We attribute the </w:t>
      </w:r>
      <w:r w:rsidR="005E4B4C">
        <w:rPr>
          <w:color w:val="000000" w:themeColor="text1"/>
        </w:rPr>
        <w:t>GHGI</w:t>
      </w:r>
      <w:ins w:id="116" w:author="Hannah Nesser" w:date="2023-04-11T23:03:00Z">
        <w:r w:rsidR="00AB00FE">
          <w:rPr>
            <w:color w:val="000000" w:themeColor="text1"/>
          </w:rPr>
          <w:t>23</w:t>
        </w:r>
      </w:ins>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First, for landfills with gas recovery systems, the GHGI</w:t>
      </w:r>
      <w:ins w:id="117" w:author="Hannah Nesser" w:date="2023-04-11T23:03:00Z">
        <w:r w:rsidR="00AB00FE">
          <w:rPr>
            <w:color w:val="000000" w:themeColor="text1"/>
          </w:rPr>
          <w:t>23</w:t>
        </w:r>
      </w:ins>
      <w:r w:rsidR="006A20A7" w:rsidRPr="0078584E">
        <w:rPr>
          <w:color w:val="000000" w:themeColor="text1"/>
        </w:rPr>
        <w:t xml:space="preserve">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w:t>
      </w:r>
      <w:ins w:id="118" w:author="Hannah Nesser" w:date="2023-04-11T23:03:00Z">
        <w:r w:rsidR="00AB00FE">
          <w:rPr>
            <w:color w:val="000000" w:themeColor="text1"/>
          </w:rPr>
          <w:t>23</w:t>
        </w:r>
      </w:ins>
      <w:r w:rsidR="00265893" w:rsidRPr="0078584E">
        <w:rPr>
          <w:color w:val="000000" w:themeColor="text1"/>
        </w:rPr>
        <w:t xml:space="preserve">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0CAFA586" w14:textId="4DAFFDF9" w:rsidR="0030202A" w:rsidRPr="00713109" w:rsidRDefault="000760BB" w:rsidP="0030202A">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ins w:id="119" w:author="Hannah Nesser" w:date="2023-04-11T23:04:00Z">
        <w:r w:rsidR="00AB00FE">
          <w:t>23</w:t>
        </w:r>
      </w:ins>
      <w:r w:rsidR="001E1628">
        <w:t xml:space="preserve"> </w:t>
      </w:r>
      <w:r w:rsidR="001E1628" w:rsidRPr="0078584E">
        <w:rPr>
          <w:color w:val="000000" w:themeColor="text1"/>
        </w:rPr>
        <w:t xml:space="preserve">estimate of </w:t>
      </w:r>
      <w:r w:rsidRPr="0078584E">
        <w:rPr>
          <w:color w:val="000000" w:themeColor="text1"/>
        </w:rPr>
        <w:t>2.1 (</w:t>
      </w:r>
      <w:del w:id="120" w:author="Hannah Nesser" w:date="2023-04-11T20:10:00Z">
        <w:r w:rsidR="00846FB9" w:rsidRPr="0078584E" w:rsidDel="00657399">
          <w:rPr>
            <w:color w:val="000000" w:themeColor="text1"/>
          </w:rPr>
          <w:delText>2.0</w:delText>
        </w:r>
      </w:del>
      <w:ins w:id="121" w:author="Hannah Nesser" w:date="2023-04-11T20:10:00Z">
        <w:r w:rsidR="00657399">
          <w:rPr>
            <w:color w:val="000000" w:themeColor="text1"/>
          </w:rPr>
          <w:t>xx</w:t>
        </w:r>
      </w:ins>
      <w:r w:rsidR="00846FB9" w:rsidRPr="0078584E">
        <w:rPr>
          <w:color w:val="000000" w:themeColor="text1"/>
        </w:rPr>
        <w:t xml:space="preserve"> - </w:t>
      </w:r>
      <w:del w:id="122" w:author="Hannah Nesser" w:date="2023-04-11T20:10:00Z">
        <w:r w:rsidR="00846FB9" w:rsidRPr="0078584E" w:rsidDel="00657399">
          <w:rPr>
            <w:color w:val="000000" w:themeColor="text1"/>
          </w:rPr>
          <w:delText>2.5</w:delText>
        </w:r>
      </w:del>
      <w:ins w:id="123" w:author="Hannah Nesser" w:date="2023-04-11T20:10:00Z">
        <w:r w:rsidR="00657399">
          <w:rPr>
            <w:color w:val="000000" w:themeColor="text1"/>
          </w:rPr>
          <w:t>xx</w:t>
        </w:r>
      </w:ins>
      <w:r w:rsidR="00846FB9" w:rsidRPr="0078584E">
        <w:rPr>
          <w:color w:val="000000" w:themeColor="text1"/>
        </w:rPr>
        <w:t xml:space="preserve">)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Worden et al. (2022) found similar values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These results </w:t>
      </w:r>
      <w:r w:rsidR="00E00F2D">
        <w:t xml:space="preserve">are </w:t>
      </w:r>
      <w:proofErr w:type="gramStart"/>
      <w:r w:rsidR="006B684D">
        <w:t>similar to</w:t>
      </w:r>
      <w:proofErr w:type="gramEnd"/>
      <w:r w:rsidR="006B684D">
        <w:t xml:space="preserve"> </w:t>
      </w:r>
      <w:r w:rsidR="0038533B">
        <w:t>GHGI</w:t>
      </w:r>
      <w:ins w:id="124" w:author="Hannah Nesser" w:date="2023-04-11T23:04:00Z">
        <w:r w:rsidR="00AB00FE">
          <w:t>23</w:t>
        </w:r>
      </w:ins>
      <w:r w:rsidR="0038533B">
        <w:t xml:space="preserve"> estimates for 2012</w:t>
      </w:r>
      <w:r w:rsidR="006B684D">
        <w:t xml:space="preserve">, which is consistent with the </w:t>
      </w:r>
      <w:r w:rsidR="00F7728D">
        <w:t>smaller</w:t>
      </w:r>
      <w:r w:rsidR="006B684D">
        <w:t xml:space="preserve"> constraint provided by </w:t>
      </w:r>
      <w:r w:rsidR="00F7728D">
        <w:t>GOSAT</w:t>
      </w:r>
      <w:r w:rsidR="006B684D">
        <w:t xml:space="preserve"> </w:t>
      </w:r>
      <w:r w:rsidR="00F7728D">
        <w:t xml:space="preserve">for coal emissions in both </w:t>
      </w:r>
      <w:r w:rsidR="00F7728D">
        <w:lastRenderedPageBreak/>
        <w:t>these studies compared to our work</w:t>
      </w:r>
      <w:r w:rsidR="00B300C4">
        <w:t xml:space="preserve"> as measured by the averaging kernel sensitivities</w:t>
      </w:r>
      <w:r w:rsidR="0030202A" w:rsidRPr="00713109">
        <w:t xml:space="preserve">. Our lower estimate better reflects the 30% decrease in CONUS coal production from 2012 to 2019 </w:t>
      </w:r>
      <w:r w:rsidR="0030202A" w:rsidRPr="00713109">
        <w:fldChar w:fldCharType="begin"/>
      </w:r>
      <w:r w:rsidR="0030202A" w:rsidRPr="00713109">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 which is also shown in the 30% decrease in GHGI</w:t>
      </w:r>
      <w:ins w:id="125" w:author="Hannah Nesser" w:date="2023-04-11T23:04:00Z">
        <w:r w:rsidR="00AB00FE">
          <w:t>23</w:t>
        </w:r>
      </w:ins>
      <w:r w:rsidR="0030202A" w:rsidRPr="00713109">
        <w:t xml:space="preserve"> coal emissions over the same period </w:t>
      </w:r>
      <w:r w:rsidR="0030202A" w:rsidRPr="00713109">
        <w:fldChar w:fldCharType="begin"/>
      </w:r>
      <w:r w:rsidR="0030202A" w:rsidRPr="00713109">
        <w:instrText xml:space="preserve"> ADDIN ZOTERO_ITEM CSL_CITATION {"citationID":"uxvcd3WS","properties":{"formattedCitation":"(EPA,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0202A" w:rsidRPr="00713109">
        <w:fldChar w:fldCharType="separate"/>
      </w:r>
      <w:r w:rsidR="0030202A" w:rsidRPr="00713109">
        <w:rPr>
          <w:noProof/>
        </w:rPr>
        <w:t>(EPA, 2022a)</w:t>
      </w:r>
      <w:r w:rsidR="0030202A" w:rsidRPr="00713109">
        <w:fldChar w:fldCharType="end"/>
      </w:r>
      <w:r w:rsidR="0030202A" w:rsidRPr="00713109">
        <w:t xml:space="preserve">. As expected, emissions correlate with underground coal mining: Appalachia generated 56% of </w:t>
      </w:r>
      <w:r w:rsidR="006651EC">
        <w:t xml:space="preserve">U.S. </w:t>
      </w:r>
      <w:r w:rsidR="0030202A" w:rsidRPr="00713109">
        <w:t>coal from underground mines in 2019 and 64% of posterior emissions</w:t>
      </w:r>
      <w:r w:rsidR="00151A2E">
        <w:t xml:space="preserve"> from coal</w:t>
      </w:r>
      <w:r w:rsidR="0030202A" w:rsidRPr="00713109">
        <w:t xml:space="preserve">, while the Illinois Basin yielded 30% of </w:t>
      </w:r>
      <w:r w:rsidR="006651EC">
        <w:t xml:space="preserve">U.S. </w:t>
      </w:r>
      <w:r w:rsidR="0030202A" w:rsidRPr="00713109">
        <w:t xml:space="preserve">underground coal and 20% of posterior emissions </w:t>
      </w:r>
      <w:r w:rsidR="0030202A" w:rsidRPr="00713109">
        <w:fldChar w:fldCharType="begin"/>
      </w:r>
      <w:r w:rsidR="0030202A" w:rsidRPr="00713109">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w:t>
      </w:r>
    </w:p>
    <w:p w14:paraId="7A278902" w14:textId="77777777" w:rsidR="0030202A" w:rsidRDefault="0030202A" w:rsidP="0030202A"/>
    <w:p w14:paraId="11EE644B" w14:textId="41DA2345" w:rsidR="00466F42" w:rsidRPr="00713109" w:rsidRDefault="002031BC" w:rsidP="00466F42">
      <w:r w:rsidRPr="00C01462">
        <w:t xml:space="preserve">Livestock emissions show </w:t>
      </w:r>
      <w:r>
        <w:t>broad agreement with the GHGI</w:t>
      </w:r>
      <w:ins w:id="126" w:author="Hannah Nesser" w:date="2023-04-11T23:04:00Z">
        <w:r w:rsidR="00AB00FE">
          <w:t>23</w:t>
        </w:r>
      </w:ins>
      <w:r>
        <w:t>,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ins w:id="127" w:author="Hannah Nesser" w:date="2023-04-11T23:04:00Z">
        <w:r w:rsidR="00AB00FE">
          <w:t>23</w:t>
        </w:r>
      </w:ins>
      <w:r>
        <w:t xml:space="preserve"> </w:t>
      </w:r>
      <w:r w:rsidRPr="0078584E">
        <w:rPr>
          <w:color w:val="000000" w:themeColor="text1"/>
        </w:rPr>
        <w:t>estimate of 9.4 (</w:t>
      </w:r>
      <w:del w:id="128" w:author="Hannah Nesser" w:date="2023-04-11T20:11:00Z">
        <w:r w:rsidRPr="0078584E" w:rsidDel="001E733A">
          <w:rPr>
            <w:color w:val="000000" w:themeColor="text1"/>
          </w:rPr>
          <w:delText>8.6</w:delText>
        </w:r>
      </w:del>
      <w:ins w:id="129" w:author="Hannah Nesser" w:date="2023-04-11T20:11:00Z">
        <w:r w:rsidR="001E733A">
          <w:rPr>
            <w:color w:val="000000" w:themeColor="text1"/>
          </w:rPr>
          <w:t>xx</w:t>
        </w:r>
      </w:ins>
      <w:r w:rsidRPr="0078584E">
        <w:rPr>
          <w:color w:val="000000" w:themeColor="text1"/>
        </w:rPr>
        <w:t xml:space="preserve"> - </w:t>
      </w:r>
      <w:del w:id="130" w:author="Hannah Nesser" w:date="2023-04-11T20:11:00Z">
        <w:r w:rsidRPr="0078584E" w:rsidDel="001E733A">
          <w:rPr>
            <w:color w:val="000000" w:themeColor="text1"/>
          </w:rPr>
          <w:delText>10.2</w:delText>
        </w:r>
      </w:del>
      <w:ins w:id="131" w:author="Hannah Nesser" w:date="2023-04-11T20:11:00Z">
        <w:r w:rsidR="001E733A">
          <w:rPr>
            <w:color w:val="000000" w:themeColor="text1"/>
          </w:rPr>
          <w:t>xx</w:t>
        </w:r>
      </w:ins>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and Worden et al. (2022)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north central </w:t>
      </w:r>
      <w:r w:rsidR="005F1E5B">
        <w:t>U.S.</w:t>
      </w:r>
      <w:r w:rsidRPr="00C01462">
        <w:t xml:space="preserve"> and south central Canada</w:t>
      </w:r>
      <w:r w:rsidR="0076397B">
        <w:t xml:space="preserve"> for 2017 to 2018</w:t>
      </w:r>
      <w:r w:rsidRPr="00C01462">
        <w:t xml:space="preserve"> </w:t>
      </w:r>
      <w:r w:rsidR="005E4B4C">
        <w:t>and found</w:t>
      </w:r>
      <w:r w:rsidRPr="00C01462">
        <w:t xml:space="preserve"> mean posterior livestock emissions of 5.5 (5.1 </w:t>
      </w:r>
      <w:r w:rsidR="00267670">
        <w:t>-</w:t>
      </w:r>
      <w:r w:rsidRPr="00C01462">
        <w:t xml:space="preserve"> 6.2) </w:t>
      </w:r>
      <w:proofErr w:type="spellStart"/>
      <w:r w:rsidR="00E06925" w:rsidRPr="00C01462">
        <w:t>Tg</w:t>
      </w:r>
      <w:proofErr w:type="spellEnd"/>
      <w:r w:rsidR="00E06925" w:rsidRPr="00C01462">
        <w:t xml:space="preserve"> a</w:t>
      </w:r>
      <w:r w:rsidR="00E06925" w:rsidRPr="00C01462">
        <w:rPr>
          <w:vertAlign w:val="superscript"/>
        </w:rPr>
        <w:t>-1</w:t>
      </w:r>
      <w:r w:rsidR="00E06925" w:rsidRPr="00C01462">
        <w:t xml:space="preserve">, </w:t>
      </w:r>
      <w:r w:rsidR="00E06925">
        <w:t xml:space="preserve">which </w:t>
      </w:r>
      <w:r w:rsidRPr="00C01462">
        <w:t>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ins w:id="132" w:author="Hannah Nesser" w:date="2023-04-11T23:04:00Z">
        <w:r w:rsidR="00AB00FE">
          <w:t>23</w:t>
        </w:r>
      </w:ins>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w:t>
      </w:r>
      <w:ins w:id="133" w:author="Hannah Nesser" w:date="2023-04-11T23:04:00Z">
        <w:r w:rsidR="00AB00FE">
          <w:t>23</w:t>
        </w:r>
      </w:ins>
      <w:r w:rsidR="00733FDE">
        <w:t xml:space="preserve"> and posterior emissions. </w:t>
      </w:r>
      <w:r w:rsidR="00A10FEF">
        <w:t xml:space="preserve">The increase in manure management emissions is concentrated over the California Central Valley, northern Iowa, and Sampson and Duplin Counties in North Carolina. </w:t>
      </w:r>
      <w:r w:rsidR="00283CCD">
        <w:t xml:space="preserve">California is home to more dairy cattle than any other state, </w:t>
      </w:r>
      <w:r w:rsidR="00A10FEF">
        <w:t>Iowa is the largest pork-producing state</w:t>
      </w:r>
      <w:r w:rsidR="00283CCD">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 xml:space="preserve">e find no correlation between our inferred increase and </w:t>
      </w:r>
      <w:r w:rsidR="001164B8">
        <w:t xml:space="preserve">dairy cattle or </w:t>
      </w:r>
      <w:r w:rsidR="00A10FEF">
        <w:t>hog populations</w:t>
      </w:r>
      <w:r w:rsidR="005F11CA">
        <w:t>, which could reflect variability in manure management practices</w:t>
      </w:r>
      <w:r w:rsidR="00466F42" w:rsidRPr="00713109">
        <w:t>.</w:t>
      </w:r>
    </w:p>
    <w:p w14:paraId="24259D34" w14:textId="77777777" w:rsidR="007869AF" w:rsidRPr="00C01462" w:rsidRDefault="007869AF" w:rsidP="007869AF"/>
    <w:p w14:paraId="63AFCBA9" w14:textId="6430067F" w:rsidR="00B565D3" w:rsidRPr="007F401D"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del w:id="134" w:author="Hannah Nesser" w:date="2023-04-11T20:11:00Z">
        <w:r w:rsidR="00C57F30" w:rsidDel="001E733A">
          <w:delText>19</w:delText>
        </w:r>
      </w:del>
      <w:ins w:id="135" w:author="Hannah Nesser" w:date="2023-04-11T20:11:00Z">
        <w:r w:rsidR="001E733A">
          <w:t>12</w:t>
        </w:r>
      </w:ins>
      <w:r>
        <w:t xml:space="preserve">% </w:t>
      </w:r>
      <w:r w:rsidRPr="00C01462">
        <w:t xml:space="preserve">increase from </w:t>
      </w:r>
      <w:r>
        <w:t xml:space="preserve">the </w:t>
      </w:r>
      <w:r w:rsidRPr="0078584E">
        <w:rPr>
          <w:color w:val="000000" w:themeColor="text1"/>
        </w:rPr>
        <w:t>GHGI</w:t>
      </w:r>
      <w:ins w:id="136" w:author="Hannah Nesser" w:date="2023-04-11T23:04:00Z">
        <w:r w:rsidR="00AB00FE">
          <w:rPr>
            <w:color w:val="000000" w:themeColor="text1"/>
          </w:rPr>
          <w:t>23</w:t>
        </w:r>
      </w:ins>
      <w:r w:rsidRPr="0078584E">
        <w:rPr>
          <w:color w:val="000000" w:themeColor="text1"/>
        </w:rPr>
        <w:t xml:space="preserve"> estimate of </w:t>
      </w:r>
      <w:del w:id="137" w:author="Hannah Nesser" w:date="2023-04-11T20:11:00Z">
        <w:r w:rsidRPr="0078584E" w:rsidDel="001E733A">
          <w:rPr>
            <w:color w:val="000000" w:themeColor="text1"/>
          </w:rPr>
          <w:delText>8.</w:delText>
        </w:r>
        <w:r w:rsidR="00AF44EC" w:rsidRPr="0078584E" w:rsidDel="001E733A">
          <w:rPr>
            <w:color w:val="000000" w:themeColor="text1"/>
          </w:rPr>
          <w:delText>7</w:delText>
        </w:r>
      </w:del>
      <w:ins w:id="138" w:author="Hannah Nesser" w:date="2023-04-11T20:11:00Z">
        <w:r w:rsidR="001E733A">
          <w:rPr>
            <w:color w:val="000000" w:themeColor="text1"/>
          </w:rPr>
          <w:t>9.3</w:t>
        </w:r>
      </w:ins>
      <w:r w:rsidR="00AF44EC" w:rsidRPr="0078584E">
        <w:rPr>
          <w:color w:val="000000" w:themeColor="text1"/>
        </w:rPr>
        <w:t xml:space="preserve"> </w:t>
      </w:r>
      <w:r w:rsidRPr="0078584E">
        <w:rPr>
          <w:color w:val="000000" w:themeColor="text1"/>
        </w:rPr>
        <w:t>(</w:t>
      </w:r>
      <w:del w:id="139" w:author="Hannah Nesser" w:date="2023-04-11T20:11:00Z">
        <w:r w:rsidR="00AF44EC" w:rsidRPr="0078584E" w:rsidDel="001E733A">
          <w:rPr>
            <w:color w:val="000000" w:themeColor="text1"/>
          </w:rPr>
          <w:delText>7.4</w:delText>
        </w:r>
      </w:del>
      <w:ins w:id="140" w:author="Hannah Nesser" w:date="2023-04-11T20:11:00Z">
        <w:r w:rsidR="001E733A">
          <w:rPr>
            <w:color w:val="000000" w:themeColor="text1"/>
          </w:rPr>
          <w:t>xx</w:t>
        </w:r>
      </w:ins>
      <w:r w:rsidRPr="0078584E">
        <w:rPr>
          <w:color w:val="000000" w:themeColor="text1"/>
        </w:rPr>
        <w:t xml:space="preserve"> </w:t>
      </w:r>
      <w:r w:rsidR="004B6A39">
        <w:rPr>
          <w:color w:val="000000" w:themeColor="text1"/>
        </w:rPr>
        <w:t>-</w:t>
      </w:r>
      <w:r w:rsidRPr="0078584E">
        <w:rPr>
          <w:color w:val="000000" w:themeColor="text1"/>
        </w:rPr>
        <w:t xml:space="preserve"> </w:t>
      </w:r>
      <w:del w:id="141" w:author="Hannah Nesser" w:date="2023-04-11T20:11:00Z">
        <w:r w:rsidR="00AF44EC" w:rsidRPr="0078584E" w:rsidDel="001E733A">
          <w:rPr>
            <w:color w:val="000000" w:themeColor="text1"/>
          </w:rPr>
          <w:delText>10.2</w:delText>
        </w:r>
      </w:del>
      <w:ins w:id="142" w:author="Hannah Nesser" w:date="2023-04-11T20:11:00Z">
        <w:r w:rsidR="001E733A">
          <w:rPr>
            <w:color w:val="000000" w:themeColor="text1"/>
          </w:rPr>
          <w:t>xx</w:t>
        </w:r>
      </w:ins>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8F68A4">
        <w:t xml:space="preserve">, and Lu et al. (2023) </w:t>
      </w:r>
      <w:r w:rsidR="003C464A">
        <w:t>used the same inversion framework</w:t>
      </w:r>
      <w:r w:rsidR="00D460BB">
        <w:t xml:space="preserve"> to find</w:t>
      </w:r>
      <w:r w:rsidR="008F68A4">
        <w:t xml:space="preserve"> even larger total oil and gas emissions of 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r w:rsidR="003C464A">
        <w:t>for 2019</w:t>
      </w:r>
      <w:r w:rsidR="00D43987">
        <w:t xml:space="preserve"> </w:t>
      </w:r>
      <w:r w:rsidR="00D460BB">
        <w:t xml:space="preserve">driven by </w:t>
      </w:r>
      <w:r w:rsidR="00515D71">
        <w:t xml:space="preserve">increased </w:t>
      </w:r>
      <w:r w:rsidR="00D460BB">
        <w:t>emissions in the Anadarko, Marcellus, Barnett, and Haynesville Shales</w:t>
      </w:r>
      <w:r w:rsidR="008F68A4">
        <w:t>.</w:t>
      </w:r>
      <w:r w:rsidR="00E211C3">
        <w:t xml:space="preserve"> </w:t>
      </w:r>
      <w:r w:rsidR="00DF042B">
        <w:t>Alt</w:t>
      </w:r>
      <w:r w:rsidR="00BC37FF">
        <w:t>hough we find</w:t>
      </w:r>
      <w:r w:rsidR="00DF042B">
        <w:t xml:space="preserve"> </w:t>
      </w:r>
      <w:r w:rsidR="00BC37FF">
        <w:t>good</w:t>
      </w:r>
      <w:r w:rsidR="00DF042B">
        <w:t xml:space="preserve"> agreement</w:t>
      </w:r>
      <w:r w:rsidR="00B565D3">
        <w:t xml:space="preserve"> on average</w:t>
      </w:r>
      <w:r w:rsidR="00DF042B">
        <w:t xml:space="preserve"> </w:t>
      </w:r>
      <w:r w:rsidR="004A6CA7">
        <w:t xml:space="preserve">with the </w:t>
      </w:r>
      <w:r w:rsidR="00DF042B">
        <w:t xml:space="preserve">basin-level emissions </w:t>
      </w:r>
      <w:r w:rsidR="004A6CA7">
        <w:t>from</w:t>
      </w:r>
      <w:r w:rsidR="00DF042B">
        <w:t xml:space="preserve"> Lu et al. (2023), we </w:t>
      </w:r>
      <w:r w:rsidR="002C6BF3">
        <w:t xml:space="preserve">find </w:t>
      </w:r>
      <w:r w:rsidR="006A637D">
        <w:t>much</w:t>
      </w:r>
      <w:r w:rsidR="002C6BF3">
        <w:t xml:space="preserve"> smaller emissions</w:t>
      </w:r>
      <w:r w:rsidR="00BE1EC3">
        <w:t xml:space="preserve"> </w:t>
      </w:r>
      <w:r w:rsidR="002C6BF3">
        <w:t xml:space="preserve">in </w:t>
      </w:r>
      <w:r w:rsidR="00DF042B">
        <w:t>the Anadarko</w:t>
      </w:r>
      <w:r w:rsidR="006A637D">
        <w:t xml:space="preserve"> and </w:t>
      </w:r>
      <w:r w:rsidR="00DF042B">
        <w:t>Marcellus Shales</w:t>
      </w:r>
      <w:r w:rsidR="002C6BF3">
        <w:t>, as shown in Figure S</w:t>
      </w:r>
      <w:ins w:id="143" w:author="Hannah Nesser" w:date="2023-04-10T21:38:00Z">
        <w:r w:rsidR="000218C6">
          <w:t>3</w:t>
        </w:r>
      </w:ins>
      <w:r w:rsidR="002201CE">
        <w:t xml:space="preserve">. </w:t>
      </w:r>
      <w:r w:rsidR="00D43987">
        <w:t xml:space="preserve">This difference likely results from the use of lognormal prior errors in Lu et al. (2023). </w:t>
      </w:r>
      <w:r w:rsidR="00E211C3">
        <w:t>Compared</w:t>
      </w:r>
      <w:r>
        <w:t xml:space="preserve"> to Lu et al. </w:t>
      </w:r>
      <w:r w:rsidR="00C036BD">
        <w:fldChar w:fldCharType="begin"/>
      </w:r>
      <w:r w:rsidR="006137D1">
        <w:instrText xml:space="preserve"> ADDIN ZOTERO_ITEM CSL_CITATION {"citationID":"5FlPovcE","properties":{"formattedCitation":"(2022)","plainCitation":"(2022)","dontUpdate":true,"noteIndex":0},"citationItems":[{"id":304,"uris":["http://zotero.org/users/9726796/items/7YPTGCVV"],"itemData":{"id":304,"type":"article-journal","abstract":"Abstract.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2201CE">
        <w:rPr>
          <w:noProof/>
        </w:rPr>
        <w:t>, 2023</w:t>
      </w:r>
      <w:r w:rsidR="00C036BD">
        <w:rPr>
          <w:noProof/>
        </w:rPr>
        <w:t>)</w:t>
      </w:r>
      <w:r w:rsidR="00C036BD">
        <w:fldChar w:fldCharType="end"/>
      </w:r>
      <w:r>
        <w:t xml:space="preserve">, </w:t>
      </w:r>
      <w:r w:rsidR="001F5548">
        <w:t xml:space="preserve">Worden et al. (2022) found smaller 2019 emissions in the United States for oil of 2.4 ± 0.3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sidRPr="000D69F4">
        <w:rPr>
          <w:color w:val="000000" w:themeColor="text1"/>
        </w:rPr>
        <w:t xml:space="preserve"> </w:t>
      </w:r>
      <w:r w:rsidR="001F5548">
        <w:rPr>
          <w:color w:val="000000" w:themeColor="text1"/>
        </w:rPr>
        <w:t xml:space="preserve">and for gas of </w:t>
      </w:r>
      <w:r w:rsidR="001F5548">
        <w:t xml:space="preserve">7.9 ± 0.9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Pr>
          <w:color w:val="000000" w:themeColor="text1"/>
        </w:rPr>
        <w:t xml:space="preserve">, </w:t>
      </w:r>
      <w:r w:rsidR="004A6CA7">
        <w:rPr>
          <w:color w:val="000000" w:themeColor="text1"/>
        </w:rPr>
        <w:t xml:space="preserve">and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r w:rsidR="00E211C3">
        <w:t xml:space="preserve"> </w:t>
      </w:r>
      <w:r w:rsidR="004A6CA7">
        <w:t xml:space="preserve">Both these </w:t>
      </w:r>
      <w:r w:rsidR="00E211C3">
        <w:t xml:space="preserve">emission </w:t>
      </w:r>
      <w:r w:rsidR="004A6CA7">
        <w:t xml:space="preserve">estimates </w:t>
      </w:r>
      <w:r w:rsidR="00E211C3">
        <w:t xml:space="preserve">are </w:t>
      </w:r>
      <w:r w:rsidR="005F11CA">
        <w:t>within the uncertainty range of</w:t>
      </w:r>
      <w:r w:rsidR="00E211C3">
        <w:t xml:space="preserve"> our posterior</w:t>
      </w:r>
      <w:r w:rsidR="005F11CA">
        <w:t xml:space="preserve"> estimate</w:t>
      </w:r>
      <w:r w:rsidR="004A6CA7">
        <w:t>.</w:t>
      </w:r>
      <w:r w:rsidR="00B33A0E">
        <w:t xml:space="preserve"> </w:t>
      </w:r>
      <w:r w:rsidR="004A6CA7">
        <w:t>W</w:t>
      </w:r>
      <w:r w:rsidR="00460C3A">
        <w:t xml:space="preserve">e </w:t>
      </w:r>
      <w:r w:rsidR="004A6CA7">
        <w:t xml:space="preserve">also </w:t>
      </w:r>
      <w:r w:rsidR="00460C3A">
        <w:t xml:space="preserve">find consistent basin-level results </w:t>
      </w:r>
      <w:r w:rsidR="004A6CA7">
        <w:t xml:space="preserve">with Shen et al. (2022) </w:t>
      </w:r>
      <w:r w:rsidR="00460C3A">
        <w:t>as shown in Figure S</w:t>
      </w:r>
      <w:r w:rsidR="000218C6">
        <w:t>3</w:t>
      </w:r>
      <w:r w:rsidR="00460C3A">
        <w:t xml:space="preserve">. </w:t>
      </w:r>
      <w:r w:rsidR="001F5548">
        <w:t>Emissions for a</w:t>
      </w:r>
      <w:r w:rsidR="00B33A0E">
        <w:t xml:space="preserve">ll posterior </w:t>
      </w:r>
      <w:r w:rsidR="00E211C3">
        <w:t>basin</w:t>
      </w:r>
      <w:r w:rsidR="001F5548">
        <w:t>s</w:t>
      </w:r>
      <w:r w:rsidR="00E211C3">
        <w:t xml:space="preserve"> </w:t>
      </w:r>
      <w:r w:rsidR="00DF042B">
        <w:t>but one</w:t>
      </w:r>
      <w:r w:rsidR="00B33A0E">
        <w:t xml:space="preserve">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w:t>
      </w:r>
      <w:r w:rsidR="00DF042B">
        <w:t xml:space="preserve">six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D27EB9">
        <w:rPr>
          <w:color w:val="000000" w:themeColor="text1"/>
        </w:rPr>
        <w:t xml:space="preserve">. </w:t>
      </w:r>
      <w:commentRangeStart w:id="144"/>
      <w:commentRangeStart w:id="145"/>
      <w:commentRangeEnd w:id="144"/>
      <w:r w:rsidR="00D27EB9">
        <w:rPr>
          <w:rStyle w:val="CommentReference"/>
        </w:rPr>
        <w:commentReference w:id="144"/>
      </w:r>
      <w:commentRangeEnd w:id="145"/>
      <w:r w:rsidR="00D27EB9">
        <w:rPr>
          <w:rStyle w:val="CommentReference"/>
        </w:rPr>
        <w:commentReference w:id="145"/>
      </w:r>
      <w:proofErr w:type="gramStart"/>
      <w:r w:rsidR="001F5548">
        <w:t>In particular, we</w:t>
      </w:r>
      <w:proofErr w:type="gramEnd"/>
      <w:r w:rsidR="001F5548">
        <w:t xml:space="preserve"> find agreement within error bars in the Haynesville, Barnett, and Anadarko Shales.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differences </w:t>
      </w:r>
      <w:r w:rsidR="00E211C3">
        <w:t xml:space="preserve">only in </w:t>
      </w:r>
      <w:r w:rsidR="00B33A0E">
        <w:t xml:space="preserve">the </w:t>
      </w:r>
      <w:r w:rsidR="00DF042B">
        <w:t>Permian basin</w:t>
      </w:r>
      <w:r w:rsidR="008F68A4">
        <w:t xml:space="preserve">, where we find </w:t>
      </w:r>
      <w:r w:rsidR="00DF042B">
        <w:t>smaller</w:t>
      </w:r>
      <w:r w:rsidR="008F68A4">
        <w:t xml:space="preserve"> emission</w:t>
      </w:r>
      <w:r w:rsidR="001F5548">
        <w:t xml:space="preserve">s of 2.8 </w:t>
      </w:r>
      <w:r w:rsidR="00513105">
        <w:t xml:space="preserve">(2.8 - 2.9) </w:t>
      </w:r>
      <w:proofErr w:type="spellStart"/>
      <w:r w:rsidR="00F04732" w:rsidRPr="00C01462">
        <w:t>Tg</w:t>
      </w:r>
      <w:proofErr w:type="spellEnd"/>
      <w:r w:rsidR="00F04732" w:rsidRPr="00C01462">
        <w:t xml:space="preserve"> a</w:t>
      </w:r>
      <w:r w:rsidR="00F04732" w:rsidRPr="00C01462">
        <w:rPr>
          <w:vertAlign w:val="superscript"/>
        </w:rPr>
        <w:t>-1</w:t>
      </w:r>
      <w:r w:rsidR="001F5548">
        <w:t>. This value is</w:t>
      </w:r>
      <w:r w:rsidR="00F04732">
        <w:t xml:space="preserve"> consistent </w:t>
      </w:r>
      <w:r w:rsidR="00DF042B">
        <w:t xml:space="preserve">within error bars </w:t>
      </w:r>
      <w:r w:rsidR="00F04732">
        <w:t>with</w:t>
      </w:r>
      <w:r w:rsidR="001F5548">
        <w:t xml:space="preserve"> Lu et al. (2023) and with</w:t>
      </w:r>
      <w:r w:rsidR="00F04732">
        <w:t xml:space="preserve"> other recent studies</w:t>
      </w:r>
      <w:r w:rsidR="001F5548">
        <w:t xml:space="preserve"> when basin extent differences are accounted for</w:t>
      </w:r>
      <w:r w:rsidR="00F04732">
        <w:t xml:space="preserve"> </w:t>
      </w:r>
      <w:r w:rsidR="00C036BD">
        <w:fldChar w:fldCharType="begin"/>
      </w:r>
      <w:r w:rsidR="00B565D3">
        <w:instrText xml:space="preserve"> ADDIN ZOTERO_ITEM CSL_CITATION {"citationID":"iNx9s90c","properties":{"formattedCitation":"(Zhang et al., 2020; Schneising et al., 2020; Liu et al., 2021; Varon et al., 2022; McNorton et al., 2022)","plainCitation":"(Zhang et al., 2020; Schneising et al., 2020; Liu et al., 2021; Varon et al., 2022; McNorton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D."},{"family":"Aben","given":"Ilse"}],"issued":{"date-parts":[["2022",11,10]]}}},{"id":497,"uris":["http://zotero.org/users/9726796/items/XLQ2TYHS"],"itemData":{"id":497,"type":"article-journal","abstract":"Concentrations of atmospheric methane (CH4), the second most important greenhouse gas, continue to grow. In recent years this growth rate has increased further (2020: +15.6 ppb), the cause of which remains largely unknown. Here, we demonstrate a high-resolution (</w:instrText>
      </w:r>
      <w:r w:rsidR="00B565D3">
        <w:rPr>
          <w:rFonts w:ascii="Cambria Math" w:hAnsi="Cambria Math" w:cs="Cambria Math"/>
        </w:rPr>
        <w:instrText>∼</w:instrText>
      </w:r>
      <w:r w:rsidR="00B565D3">
        <w:instrText xml:space="preserve">80 km), short-window (24 h) 4D-Var global inversion system based on the ECMWF Integrated Forecasting System (IFS) and newly available satellite observations. The largest national disagreement found between prior (5.3 Tg per month) and posterior (5.0 Tg per month) CH4 emissions is from China, mainly attributed to the energy sector. Emissions estimated from our global system are in good agreement with those of previous regional studies and point source-specific studies. Emission events (leaks or blowouts) &amp;gt; 10 t CH4 h−1 were detected, but without appropriate prior uncertainty information, were not well quantified. Our results suggest that global anthropogenic CH4 emissions for the first 6 months of 2020 were, on average, 470 Gg per month (+1.6 %) higher than for 2019, mainly attributed to the energy and agricultural sectors. Regionally, the largest increases were seen from China (+220 Gg per month, 4.3 %), with smaller increases from India (+50 Gg per month, 1.5 %) and the USA (+40 Gg per month, 2.2 %). When assuming a consistent year-on-year positive trend in emissions, results show that during the onset of the global slowdown (March–April 2020) energy sector CH4 emissions from China increased above expected levels; however, during later months (May–June 2020) emissions decreased below expected levels. Results for the first 6 months of 2019/20 suggest that the accumulated impact of the COVID-19 slowdown on CH4 emissions from March–June 2020 might be small relative to the long-term positive trend in emissions. Changes in OH concentration, not investigated here, may have contributed to the observed growth in 2020.","container-title":"Atmospheric Chemistry and Physics","DOI":"10.5194/acp-22-5961-2022","ISSN":"1680-7316","issue":"9","language":"English","note":"publisher: Copernicus GmbH","page":"5961-5981","source":"Copernicus Online Journals","title":"Quantification of methane emissions from hotspots and during COVID-19 using a global atmospheric inversion","volume":"22","author":[{"family":"McNorton","given":"Joe"},{"family":"Bousserez","given":"Nicolas"},{"family":"Agustí-Panareda","given":"Anna"},{"family":"Balsamo","given":"Gianpaolo"},{"family":"Cantarello","given":"Luca"},{"family":"Engelen","given":"Richard"},{"family":"Huijnen","given":"Vincent"},{"family":"Inness","given":"Antje"},{"family":"Kipling","given":"Zak"},{"family":"Parrington","given":"Mark"},{"family":"Ribas","given":"Roberto"}],"issued":{"date-parts":[["2022",5,6]]}}}],"schema":"https://github.com/citation-style-language/schema/raw/master/csl-citation.json"} </w:instrText>
      </w:r>
      <w:r w:rsidR="00C036BD">
        <w:fldChar w:fldCharType="separate"/>
      </w:r>
      <w:r w:rsidR="00B565D3">
        <w:rPr>
          <w:noProof/>
        </w:rPr>
        <w:t xml:space="preserve">(Zhang et al., 2020; </w:t>
      </w:r>
      <w:r w:rsidR="00B565D3">
        <w:rPr>
          <w:noProof/>
        </w:rPr>
        <w:lastRenderedPageBreak/>
        <w:t>Schneising et al., 2020; Liu et al., 2021; Varon et al., 2022; McNorton et al., 2022)</w:t>
      </w:r>
      <w:r w:rsidR="00C036BD">
        <w:fldChar w:fldCharType="end"/>
      </w:r>
      <w:r w:rsidR="001E0060">
        <w:t>.</w:t>
      </w:r>
      <w:r w:rsidR="000A09BE">
        <w:t xml:space="preserve"> This result is insensitive to the initial emission estimate over the Permian basin. </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5346DC83" w:rsidR="00ED167E" w:rsidRDefault="00FA6AC9" w:rsidP="00ED167E">
      <w:r>
        <w:t xml:space="preserve">We </w:t>
      </w:r>
      <w:r w:rsidR="00E7379F">
        <w:t>consider in more detail the</w:t>
      </w:r>
      <w:r>
        <w:t xml:space="preserve"> </w:t>
      </w:r>
      <w:del w:id="146" w:author="Hannah Nesser" w:date="2023-04-11T20:12:00Z">
        <w:r w:rsidRPr="00C01462" w:rsidDel="001E733A">
          <w:delText>5</w:delText>
        </w:r>
        <w:r w:rsidR="00C57F30" w:rsidDel="001E733A">
          <w:delText>3</w:delText>
        </w:r>
      </w:del>
      <w:ins w:id="147" w:author="Hannah Nesser" w:date="2023-04-11T20:12:00Z">
        <w:r w:rsidR="001E733A">
          <w:t>51</w:t>
        </w:r>
      </w:ins>
      <w:r w:rsidRPr="00C01462">
        <w:t xml:space="preserve">% </w:t>
      </w:r>
      <w:r>
        <w:t xml:space="preserve">increase in </w:t>
      </w:r>
      <w:r w:rsidR="00E7379F">
        <w:t xml:space="preserve">our posterior </w:t>
      </w:r>
      <w:r>
        <w:t xml:space="preserve">landfill emissions relative to the </w:t>
      </w:r>
      <w:r w:rsidR="003D26C2" w:rsidRPr="00713109">
        <w:t>GHGI</w:t>
      </w:r>
      <w:ins w:id="148" w:author="Hannah Nesser" w:date="2023-04-11T23:04:00Z">
        <w:r w:rsidR="00AB00FE">
          <w:t>23</w:t>
        </w:r>
      </w:ins>
      <w:r w:rsidR="003D26C2" w:rsidRPr="00713109">
        <w:t xml:space="preserve">. </w:t>
      </w:r>
      <w:r w:rsidR="00ED167E">
        <w:t xml:space="preserve">GHGI </w:t>
      </w:r>
      <w:r w:rsidR="003D26C2">
        <w:t xml:space="preserve">landfill estimates </w:t>
      </w:r>
      <w:r w:rsidR="009A4647">
        <w:t>scale the</w:t>
      </w:r>
      <w:r w:rsidR="003D26C2">
        <w:t xml:space="preserve"> total emissions reported t</w:t>
      </w:r>
      <w:r w:rsidR="003D26C2" w:rsidRPr="003D26C2">
        <w:t>o</w:t>
      </w:r>
      <w:r w:rsidR="003D26C2">
        <w:t xml:space="preserve"> the GHGRP</w:t>
      </w:r>
      <w:r w:rsidR="00D27EB9">
        <w:t xml:space="preserve"> </w:t>
      </w:r>
      <w:commentRangeStart w:id="149"/>
      <w:commentRangeStart w:id="150"/>
      <w:commentRangeEnd w:id="149"/>
      <w:r w:rsidR="00D27EB9">
        <w:rPr>
          <w:rStyle w:val="CommentReference"/>
        </w:rPr>
        <w:commentReference w:id="149"/>
      </w:r>
      <w:commentRangeEnd w:id="150"/>
      <w:r w:rsidR="00D27EB9">
        <w:rPr>
          <w:rStyle w:val="CommentReference"/>
        </w:rPr>
        <w:commentReference w:id="150"/>
      </w:r>
      <w:r w:rsidR="003D26C2">
        <w:t xml:space="preserve">by a factor to account for non-reporting landfills </w:t>
      </w:r>
      <w:r w:rsidR="003D26C2">
        <w:fldChar w:fldCharType="begin"/>
      </w:r>
      <w:r w:rsidR="003D26C2">
        <w:instrText xml:space="preserve"> ADDIN ZOTERO_ITEM CSL_CITATION {"citationID":"Yh645Khz","properties":{"formattedCitation":"(EPA,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3D26C2">
        <w:fldChar w:fldCharType="separate"/>
      </w:r>
      <w:r w:rsidR="003D26C2">
        <w:rPr>
          <w:noProof/>
        </w:rPr>
        <w:t>(EPA, 2022a)</w:t>
      </w:r>
      <w:r w:rsidR="003D26C2">
        <w:fldChar w:fldCharType="end"/>
      </w:r>
      <w:r w:rsidR="00ED167E">
        <w:t xml:space="preserve">. </w:t>
      </w:r>
      <w:r w:rsidR="003D26C2">
        <w:t>GHGRP requirements applied to 1297 landfills emitting more than 1 Gg a</w:t>
      </w:r>
      <w:r w:rsidR="003D26C2">
        <w:rPr>
          <w:vertAlign w:val="superscript"/>
        </w:rPr>
        <w:t>-1</w:t>
      </w:r>
      <w:r w:rsidR="003D26C2">
        <w:t xml:space="preserve"> across the U.S. in 2019 </w:t>
      </w:r>
      <w:r w:rsidR="003D26C2">
        <w:fldChar w:fldCharType="begin"/>
      </w:r>
      <w:r w:rsidR="003D26C2">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3D26C2">
        <w:fldChar w:fldCharType="separate"/>
      </w:r>
      <w:r w:rsidR="003D26C2">
        <w:rPr>
          <w:noProof/>
        </w:rPr>
        <w:t>(EPA GHGRP, 2019)</w:t>
      </w:r>
      <w:r w:rsidR="003D26C2">
        <w:fldChar w:fldCharType="end"/>
      </w:r>
      <w:r w:rsidR="003D26C2">
        <w:t xml:space="preserve">, over 500 of which had gas recovery systems </w:t>
      </w:r>
      <w:r w:rsidR="003D26C2">
        <w:fldChar w:fldCharType="begin"/>
      </w:r>
      <w:r w:rsidR="003D26C2">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D26C2">
        <w:fldChar w:fldCharType="separate"/>
      </w:r>
      <w:r w:rsidR="003D26C2">
        <w:rPr>
          <w:noProof/>
        </w:rPr>
        <w:t>(EPA LMOP, 2019)</w:t>
      </w:r>
      <w:r w:rsidR="003D26C2">
        <w:fldChar w:fldCharType="end"/>
      </w:r>
      <w:r w:rsidR="003D26C2">
        <w:t>.</w:t>
      </w:r>
      <w:r w:rsidR="00AC2B2B" w:rsidRPr="00AC2B2B">
        <w:t xml:space="preserve"> </w:t>
      </w:r>
      <w:r w:rsidR="00AC2B2B">
        <w:t xml:space="preserve">GHGRP </w:t>
      </w:r>
      <w:r w:rsidR="00E01B56">
        <w:t xml:space="preserve">requires that landfills use two methods to report </w:t>
      </w:r>
      <w:r w:rsidR="00AC2B2B">
        <w:t xml:space="preserve">emissions. </w:t>
      </w:r>
      <w:r w:rsidR="00E01B56">
        <w:t>Facilities</w:t>
      </w:r>
      <w:r w:rsidR="00AC2B2B">
        <w:t xml:space="preserve"> without gas collection </w:t>
      </w:r>
      <w:r w:rsidR="00283CCD">
        <w:t>use</w:t>
      </w:r>
      <w:r w:rsidR="009A4647">
        <w:t xml:space="preserve"> two approaches that rely on</w:t>
      </w:r>
      <w:r w:rsidR="00AC2B2B">
        <w:t xml:space="preserve"> landfill attributes and </w:t>
      </w:r>
      <w:r w:rsidR="00E01B56">
        <w:t xml:space="preserve">a </w:t>
      </w:r>
      <w:r w:rsidR="00AC2B2B">
        <w:t>first-order decay model</w:t>
      </w:r>
      <w:r w:rsidR="00E01B56">
        <w:t xml:space="preserve"> based on landfilled mass so that emissions peak the year after waste disposal</w:t>
      </w:r>
      <w:r w:rsidR="00AC2B2B">
        <w:t xml:space="preserve">. </w:t>
      </w:r>
      <w:r w:rsidR="00FA5D74">
        <w:t>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xml:space="preserve">. </w:t>
      </w:r>
      <w:r w:rsidR="009A4647">
        <w:t>Landfills with gas collection use one of these methods</w:t>
      </w:r>
      <w:r w:rsidR="00763A3E">
        <w:t xml:space="preserve"> with </w:t>
      </w:r>
      <w:r w:rsidR="009A4647">
        <w:t xml:space="preserve">recovered methane </w:t>
      </w:r>
      <w:r w:rsidR="00763A3E">
        <w:t xml:space="preserve">removed </w:t>
      </w:r>
      <w:r w:rsidR="009A4647">
        <w:t xml:space="preserve">from the modeled emissions in addition to a back-calculation approach that estimates emissions </w:t>
      </w:r>
      <w:r w:rsidR="00ED167E">
        <w:t>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950A25">
        <w:instrText xml:space="preserve"> ADDIN ZOTERO_ITEM CSL_CITATION {"citationID":"HpwNrOFZ","properties":{"formattedCitation":"(EPA,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4D36D7">
        <w:fldChar w:fldCharType="separate"/>
      </w:r>
      <w:r w:rsidR="004D36D7">
        <w:rPr>
          <w:noProof/>
        </w:rPr>
        <w:t>(EPA, 2022a)</w:t>
      </w:r>
      <w:r w:rsidR="004D36D7">
        <w:fldChar w:fldCharType="end"/>
      </w:r>
      <w:r w:rsidR="00ED167E">
        <w:t xml:space="preserve">. </w:t>
      </w:r>
      <w:r w:rsidR="009A4647">
        <w:t>Both the model and back-calculation</w:t>
      </w:r>
      <w:r w:rsidR="009B2BF9">
        <w:t xml:space="preserv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2D9594DC"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w:t>
      </w:r>
      <w:r w:rsidR="00471811">
        <w:t xml:space="preserve">the </w:t>
      </w:r>
      <w:r w:rsidR="00B17E55">
        <w:t>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5B4A8A54"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estimates</w:t>
      </w:r>
      <w:r w:rsidR="001A2B70" w:rsidRPr="003B1741">
        <w:rPr>
          <w:color w:val="000000" w:themeColor="text1"/>
        </w:rPr>
        <w:t xml:space="preserve"> fo</w:t>
      </w:r>
      <w:r w:rsidR="00D01F0A" w:rsidRPr="003B1741">
        <w:rPr>
          <w:color w:val="000000" w:themeColor="text1"/>
        </w:rPr>
        <w:t xml:space="preserve">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proofErr w:type="spellStart"/>
      <w:r w:rsidR="001A2B70">
        <w:rPr>
          <w:color w:val="000000" w:themeColor="text1"/>
        </w:rPr>
        <w:t>Cambaliza</w:t>
      </w:r>
      <w:proofErr w:type="spellEnd"/>
      <w:r w:rsidR="001A2B70">
        <w:rPr>
          <w:color w:val="000000" w:themeColor="text1"/>
        </w:rPr>
        <w:t xml:space="preserve"> et al. (2015), CARB (2020), and Catena et al. (2022) used mass balance approaches to estimate emissions</w:t>
      </w:r>
      <w:r w:rsidR="00BA501B">
        <w:rPr>
          <w:color w:val="000000" w:themeColor="text1"/>
        </w:rPr>
        <w:t xml:space="preserve"> using observations from 2011, 2019 to 2021, and November 2021, respectively. </w:t>
      </w:r>
      <w:r w:rsidR="001A2B70">
        <w:rPr>
          <w:color w:val="000000" w:themeColor="text1"/>
        </w:rPr>
        <w:t>Duren et al. (2019) used the integrated methane enhancement method</w:t>
      </w:r>
      <w:r w:rsidR="00BA501B">
        <w:rPr>
          <w:color w:val="000000" w:themeColor="text1"/>
        </w:rPr>
        <w:t xml:space="preserve"> with data from 2016 to 2018</w:t>
      </w:r>
      <w:r w:rsidR="001A2B70">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F45643">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91BC3">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337C94">
        <w:rPr>
          <w:color w:val="000000" w:themeColor="text1"/>
        </w:rPr>
        <w:t xml:space="preserve"> discrepancy at 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 xml:space="preserve">andfill </w:t>
      </w:r>
      <w:r w:rsidR="00337C94">
        <w:rPr>
          <w:color w:val="000000" w:themeColor="text1"/>
        </w:rPr>
        <w:t xml:space="preserve">could reflect changed emissions since </w:t>
      </w:r>
      <w:del w:id="151" w:author="Hannah Nesser" w:date="2023-04-11T17:23:00Z">
        <w:r w:rsidR="00337C94" w:rsidDel="00BA501B">
          <w:rPr>
            <w:color w:val="000000" w:themeColor="text1"/>
          </w:rPr>
          <w:delText xml:space="preserve">the </w:delText>
        </w:r>
      </w:del>
      <w:r w:rsidR="00337C94">
        <w:rPr>
          <w:color w:val="000000" w:themeColor="text1"/>
        </w:rPr>
        <w:t>2011, including the construction of</w:t>
      </w:r>
      <w:r w:rsidR="00CD1037" w:rsidRPr="003B1741">
        <w:rPr>
          <w:color w:val="000000" w:themeColor="text1"/>
        </w:rPr>
        <w:t xml:space="preserve"> </w:t>
      </w:r>
      <w:r w:rsidR="006906CC" w:rsidRPr="00713109">
        <w:rPr>
          <w:color w:val="000000" w:themeColor="text1"/>
        </w:rPr>
        <w:t xml:space="preserve">a large landfill gas </w:t>
      </w:r>
      <w:r w:rsidR="001A2B70">
        <w:rPr>
          <w:color w:val="000000" w:themeColor="text1"/>
        </w:rPr>
        <w:t xml:space="preserve">recovery </w:t>
      </w:r>
      <w:r w:rsidR="006906CC" w:rsidRPr="00713109">
        <w:rPr>
          <w:color w:val="000000" w:themeColor="text1"/>
        </w:rPr>
        <w:t xml:space="preserve">facility </w:t>
      </w:r>
      <w:r w:rsidR="00337C94">
        <w:rPr>
          <w:color w:val="000000" w:themeColor="text1"/>
        </w:rPr>
        <w:t>beginning</w:t>
      </w:r>
      <w:r w:rsidR="001A2B70" w:rsidRPr="003B1741">
        <w:rPr>
          <w:color w:val="000000" w:themeColor="text1"/>
        </w:rPr>
        <w:t xml:space="preserve"> in</w:t>
      </w:r>
      <w:r w:rsidR="006906CC" w:rsidRPr="00713109">
        <w:rPr>
          <w:color w:val="000000" w:themeColor="text1"/>
        </w:rPr>
        <w:t xml:space="preserve"> </w:t>
      </w:r>
      <w:r w:rsidR="00CD1037" w:rsidRPr="003B1741">
        <w:rPr>
          <w:color w:val="000000" w:themeColor="text1"/>
        </w:rPr>
        <w:t>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w:t>
      </w:r>
      <w:r w:rsidR="00BA501B" w:rsidRPr="00391BC3">
        <w:rPr>
          <w:color w:val="000000" w:themeColor="text1"/>
        </w:rPr>
        <w:t>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lastRenderedPageBreak/>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729B6DFB" w:rsidR="004E3E30" w:rsidRDefault="00906A1B" w:rsidP="00172438">
      <w:pPr>
        <w:rPr>
          <w:color w:val="FF0000"/>
        </w:rPr>
      </w:pPr>
      <w:r>
        <w:t xml:space="preserve">We find mean facility emissions </w:t>
      </w:r>
      <w:r w:rsidR="006906CC" w:rsidRPr="00713109">
        <w:t>of 13 Gg a</w:t>
      </w:r>
      <w:r w:rsidR="006906CC" w:rsidRPr="00713109">
        <w:rPr>
          <w:vertAlign w:val="superscript"/>
        </w:rPr>
        <w:t>-1</w:t>
      </w:r>
      <w:r w:rsidR="006906CC" w:rsidRPr="00713109">
        <w:t xml:space="preserve"> compared </w:t>
      </w:r>
      <w:r>
        <w:t xml:space="preserve">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rsidR="006906CC">
        <w:t>, with a median 77% increase in reported emissions</w:t>
      </w:r>
      <w:r w:rsidR="00E85C1A">
        <w:t>.</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w:t>
      </w:r>
      <w:r w:rsidR="00BA501B">
        <w:t xml:space="preserve">s, </w:t>
      </w:r>
      <w:r w:rsidR="009C3CFA">
        <w:t xml:space="preserve">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272C1F78"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avoided methane emissions</w:t>
      </w:r>
      <w:r w:rsidR="00D27072">
        <w:t xml:space="preserve"> </w:t>
      </w:r>
      <w:r w:rsidR="0099618B">
        <w:t xml:space="preserve">calculated from the volume of recovered gas 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9618B">
        <w:t xml:space="preserve"> </w:t>
      </w:r>
      <w:fldSimple w:instr=" ADDIN ZOTERO_TEMP ">
        <w:r w:rsidR="0099618B">
          <w:rPr>
            <w:noProof/>
          </w:rPr>
          <w:t>(EPA, 2022a)</w:t>
        </w:r>
      </w:fldSimple>
      <w:r w:rsidR="00DD3738">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69D06436"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w:t>
      </w:r>
      <w:commentRangeStart w:id="152"/>
      <w:commentRangeStart w:id="153"/>
      <w:r w:rsidR="00D27EB9">
        <w:t>full</w:t>
      </w:r>
      <w:commentRangeEnd w:id="152"/>
      <w:r w:rsidR="00D27EB9">
        <w:rPr>
          <w:rStyle w:val="CommentReference"/>
        </w:rPr>
        <w:commentReference w:id="152"/>
      </w:r>
      <w:commentRangeEnd w:id="153"/>
      <w:r w:rsidR="00D27EB9">
        <w:rPr>
          <w:rStyle w:val="CommentReference"/>
        </w:rPr>
        <w:commentReference w:id="153"/>
      </w:r>
      <w:r w:rsidR="00D27EB9">
        <w:t xml:space="preserve"> s</w:t>
      </w:r>
      <w:r w:rsidR="00AE2CE5">
        <w:t>ince 2014</w:t>
      </w:r>
      <w:ins w:id="154" w:author="Hannah Nesser" w:date="2023-04-11T23:22:00Z">
        <w:r w:rsidR="00321679">
          <w:t>, when it stopped accepting most trash</w:t>
        </w:r>
      </w:ins>
      <w:r w:rsidR="00AE2CE5">
        <w:t xml:space="preserve"> </w:t>
      </w:r>
      <w:r w:rsidR="000319D9">
        <w:fldChar w:fldCharType="begin"/>
      </w:r>
      <w:r w:rsidR="006137D1">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6C275D" w:rsidRPr="00713109">
        <w:t xml:space="preserve">We also find </w:t>
      </w:r>
      <w:r w:rsidR="001164B8">
        <w:t xml:space="preserve">a record of </w:t>
      </w:r>
      <w:r w:rsidR="006C275D" w:rsidRPr="00713109">
        <w:t xml:space="preserve">air quality and landfill standard violations at these 34 facilities. </w:t>
      </w:r>
      <w:r w:rsidR="00C03412">
        <w:t>At</w:t>
      </w:r>
      <w:r w:rsidR="00906A1B">
        <w:t xml:space="preserve"> the West Miramar Sanitary Landfill </w:t>
      </w:r>
      <w:r w:rsidR="00BE3287">
        <w:t>(</w:t>
      </w:r>
      <w:r w:rsidR="000330CF">
        <w:t>b</w:t>
      </w:r>
      <w:r w:rsidR="00507391" w:rsidRPr="00713109">
        <w:t xml:space="preserve">), a leak emitting 8662 ppm methane was recorded in November 2019 </w:t>
      </w:r>
      <w:r w:rsidR="00507391" w:rsidRPr="00713109">
        <w:fldChar w:fldCharType="begin"/>
      </w:r>
      <w:r w:rsidR="00507391"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507391" w:rsidRPr="00713109">
        <w:fldChar w:fldCharType="separate"/>
      </w:r>
      <w:r w:rsidR="00507391" w:rsidRPr="00713109">
        <w:rPr>
          <w:noProof/>
        </w:rPr>
        <w:t>(San Diego Air Pollution Control District, 2019)</w:t>
      </w:r>
      <w:r w:rsidR="00507391" w:rsidRPr="00713109">
        <w:fldChar w:fldCharType="end"/>
      </w:r>
      <w:r w:rsidR="00507391" w:rsidRPr="00713109">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2F391993"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w:t>
      </w:r>
      <w:r w:rsidR="007F401D">
        <w:t>that result from</w:t>
      </w:r>
      <w:r w:rsidR="00507391" w:rsidRPr="00713109">
        <w:t xml:space="preserve"> change</w:t>
      </w:r>
      <w:r w:rsidR="007F401D">
        <w:t>d</w:t>
      </w:r>
      <w:r w:rsidR="00507391" w:rsidRPr="00713109">
        <w:t xml:space="preserve"> </w:t>
      </w:r>
      <w:r w:rsidR="00C90FF0">
        <w:t xml:space="preserve">methodology. </w:t>
      </w:r>
      <w:r w:rsidR="0069629D">
        <w:t>T</w:t>
      </w:r>
      <w:r w:rsidR="00C90FF0">
        <w:t xml:space="preserve">he updated </w:t>
      </w:r>
      <w:r>
        <w:t xml:space="preserve">estimates </w:t>
      </w:r>
      <w:r w:rsidR="00C90FF0">
        <w:t xml:space="preserve">are consistent with our </w:t>
      </w:r>
      <w:r>
        <w:lastRenderedPageBreak/>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3AFE0FB9" w14:textId="77777777" w:rsidR="00FC73B0" w:rsidRPr="00713109" w:rsidRDefault="00FC73B0" w:rsidP="00FC73B0">
      <w:pPr>
        <w:rPr>
          <w:b/>
          <w:bCs/>
        </w:rPr>
      </w:pPr>
      <w:r w:rsidRPr="00713109">
        <w:rPr>
          <w:b/>
          <w:bCs/>
        </w:rPr>
        <w:t>3.3 State emissions</w:t>
      </w:r>
    </w:p>
    <w:p w14:paraId="223F4C1B" w14:textId="5D1FE7BB" w:rsidR="007E4136" w:rsidRDefault="008A29FE">
      <w:r>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 xml:space="preserve">EPA </w:t>
      </w:r>
      <w:r w:rsidR="00080551">
        <w:t xml:space="preserve">uses the </w:t>
      </w:r>
      <w:r w:rsidR="00237C52">
        <w:t xml:space="preserve">same methods </w:t>
      </w:r>
      <w:r w:rsidR="00080551">
        <w:t xml:space="preserve">to </w:t>
      </w:r>
      <w:del w:id="155" w:author="Hannah Nesser" w:date="2023-04-11T23:23:00Z">
        <w:r w:rsidR="002D3CE4" w:rsidDel="00321679">
          <w:delText>quantify</w:delText>
        </w:r>
        <w:r w:rsidR="00FC73B0" w:rsidDel="00321679">
          <w:delText xml:space="preserve"> </w:delText>
        </w:r>
      </w:del>
      <w:ins w:id="156" w:author="Hannah Nesser" w:date="2023-04-11T23:23:00Z">
        <w:r w:rsidR="00321679">
          <w:t xml:space="preserve">calculate state </w:t>
        </w:r>
      </w:ins>
      <w:r w:rsidR="00080551">
        <w:t xml:space="preserve">emissions </w:t>
      </w:r>
      <w:del w:id="157" w:author="Hannah Nesser" w:date="2023-04-11T23:23:00Z">
        <w:r w:rsidR="00FC73B0" w:rsidDel="00321679">
          <w:delText xml:space="preserve">for </w:delText>
        </w:r>
        <w:r w:rsidR="00080551" w:rsidDel="00321679">
          <w:delText xml:space="preserve">states </w:delText>
        </w:r>
      </w:del>
      <w:r w:rsidR="00080551">
        <w:t xml:space="preserve">as in the </w:t>
      </w:r>
      <w:r w:rsidR="00FC73B0" w:rsidRPr="00713109">
        <w:t xml:space="preserve">national </w:t>
      </w:r>
      <w:r w:rsidR="00D5607C">
        <w:t>inventory</w:t>
      </w:r>
      <w:r w:rsidR="00FC73B0" w:rsidRPr="00713109">
        <w:t xml:space="preserve"> so that the total emissions are the same in both</w:t>
      </w:r>
      <w:r w:rsidR="002D3CE4">
        <w:t xml:space="preserve"> </w:t>
      </w:r>
      <w:r w:rsidR="00D5607C">
        <w:t>estimates</w:t>
      </w:r>
      <w:r w:rsidR="002D3CE4">
        <w:t>.</w:t>
      </w:r>
      <w:r w:rsidR="00FC73B0" w:rsidRPr="00713109">
        <w:t xml:space="preserve"> </w:t>
      </w:r>
      <w:ins w:id="158" w:author="Hannah Nesser" w:date="2023-04-11T20:29:00Z">
        <w:r w:rsidR="007A32AE">
          <w:t>W</w:t>
        </w:r>
      </w:ins>
      <w:ins w:id="159" w:author="Hannah Nesser" w:date="2023-04-11T20:23:00Z">
        <w:r w:rsidR="007A32AE">
          <w:t xml:space="preserve">e use </w:t>
        </w:r>
      </w:ins>
      <w:ins w:id="160" w:author="Hannah Nesser" w:date="2023-04-11T20:31:00Z">
        <w:r w:rsidR="007A32AE">
          <w:t xml:space="preserve">the </w:t>
        </w:r>
      </w:ins>
      <w:ins w:id="161" w:author="Hannah Nesser" w:date="2023-04-11T20:30:00Z">
        <w:r w:rsidR="007A32AE">
          <w:t xml:space="preserve">most recent </w:t>
        </w:r>
      </w:ins>
      <w:ins w:id="162" w:author="Hannah Nesser" w:date="2023-04-11T20:29:00Z">
        <w:r w:rsidR="007A32AE">
          <w:t xml:space="preserve">state </w:t>
        </w:r>
      </w:ins>
      <w:ins w:id="163" w:author="Hannah Nesser" w:date="2023-04-11T20:32:00Z">
        <w:r w:rsidR="007A32AE">
          <w:t>inventories</w:t>
        </w:r>
      </w:ins>
      <w:ins w:id="164" w:author="Hannah Nesser" w:date="2023-04-11T20:30:00Z">
        <w:r w:rsidR="007A32AE">
          <w:t xml:space="preserve"> available</w:t>
        </w:r>
      </w:ins>
      <w:ins w:id="165" w:author="Hannah Nesser" w:date="2023-04-11T20:32:00Z">
        <w:r w:rsidR="007A32AE">
          <w:t>, as</w:t>
        </w:r>
      </w:ins>
      <w:ins w:id="166" w:author="Hannah Nesser" w:date="2023-04-11T22:19:00Z">
        <w:r w:rsidR="00B83921">
          <w:t xml:space="preserve"> published </w:t>
        </w:r>
        <w:r w:rsidR="00AC59B4">
          <w:t>with</w:t>
        </w:r>
      </w:ins>
      <w:ins w:id="167" w:author="Hannah Nesser" w:date="2023-04-11T22:36:00Z">
        <w:r w:rsidR="005515F1">
          <w:t xml:space="preserve"> the</w:t>
        </w:r>
      </w:ins>
      <w:ins w:id="168" w:author="Hannah Nesser" w:date="2023-04-11T20:29:00Z">
        <w:r w:rsidR="007A32AE">
          <w:t xml:space="preserve"> </w:t>
        </w:r>
      </w:ins>
      <w:ins w:id="169" w:author="Hannah Nesser" w:date="2023-04-11T20:23:00Z">
        <w:r w:rsidR="007A32AE">
          <w:t xml:space="preserve">GHGI22. </w:t>
        </w:r>
      </w:ins>
      <w:ins w:id="170" w:author="Hannah Nesser" w:date="2023-04-11T23:05:00Z">
        <w:r w:rsidR="00AB00FE">
          <w:t xml:space="preserve">The total emissions in </w:t>
        </w:r>
      </w:ins>
      <w:ins w:id="171" w:author="Hannah Nesser" w:date="2023-04-11T20:31:00Z">
        <w:r w:rsidR="007A32AE">
          <w:t>GHGI</w:t>
        </w:r>
      </w:ins>
      <w:ins w:id="172" w:author="Hannah Nesser" w:date="2023-04-11T23:05:00Z">
        <w:r w:rsidR="00AB00FE">
          <w:t>23</w:t>
        </w:r>
      </w:ins>
      <w:ins w:id="173" w:author="Hannah Nesser" w:date="2023-04-11T20:31:00Z">
        <w:r w:rsidR="007A32AE">
          <w:t xml:space="preserve"> </w:t>
        </w:r>
      </w:ins>
      <w:ins w:id="174" w:author="Hannah Nesser" w:date="2023-04-11T23:05:00Z">
        <w:r w:rsidR="00AB00FE">
          <w:t xml:space="preserve">increase </w:t>
        </w:r>
      </w:ins>
      <w:ins w:id="175" w:author="Hannah Nesser" w:date="2023-04-11T20:24:00Z">
        <w:r w:rsidR="007A32AE">
          <w:t xml:space="preserve">only 2% from </w:t>
        </w:r>
      </w:ins>
      <w:ins w:id="176" w:author="Hannah Nesser" w:date="2023-04-11T23:05:00Z">
        <w:r w:rsidR="00AB00FE">
          <w:t>the GHGI22</w:t>
        </w:r>
      </w:ins>
      <w:ins w:id="177" w:author="Hannah Nesser" w:date="2023-04-11T20:24:00Z">
        <w:r w:rsidR="007A32AE">
          <w:t xml:space="preserve">, and </w:t>
        </w:r>
      </w:ins>
      <w:ins w:id="178" w:author="Hannah Nesser" w:date="2023-04-11T20:25:00Z">
        <w:r w:rsidR="007A32AE">
          <w:t>emissions from livestock and landfills increase by less than 2%. O</w:t>
        </w:r>
      </w:ins>
      <w:ins w:id="179" w:author="Hannah Nesser" w:date="2023-04-11T20:24:00Z">
        <w:r w:rsidR="007A32AE">
          <w:t xml:space="preserve">il and gas </w:t>
        </w:r>
      </w:ins>
      <w:ins w:id="180" w:author="Hannah Nesser" w:date="2023-04-11T20:25:00Z">
        <w:r w:rsidR="007A32AE">
          <w:t xml:space="preserve">emissions </w:t>
        </w:r>
      </w:ins>
      <w:ins w:id="181" w:author="Hannah Nesser" w:date="2023-04-11T20:23:00Z">
        <w:r w:rsidR="007A32AE">
          <w:t>increase</w:t>
        </w:r>
      </w:ins>
      <w:ins w:id="182" w:author="Hannah Nesser" w:date="2023-04-11T20:25:00Z">
        <w:r w:rsidR="007A32AE">
          <w:t xml:space="preserve">d by 6%, reflecting the </w:t>
        </w:r>
      </w:ins>
      <w:ins w:id="183" w:author="Hannah Nesser" w:date="2023-04-11T20:31:00Z">
        <w:r w:rsidR="007A32AE">
          <w:t>addition</w:t>
        </w:r>
      </w:ins>
      <w:ins w:id="184" w:author="Hannah Nesser" w:date="2023-04-11T20:25:00Z">
        <w:r w:rsidR="007A32AE">
          <w:t xml:space="preserve"> of basin-</w:t>
        </w:r>
      </w:ins>
      <w:ins w:id="185" w:author="Hannah Nesser" w:date="2023-04-11T20:28:00Z">
        <w:r w:rsidR="007A32AE">
          <w:t>level</w:t>
        </w:r>
      </w:ins>
      <w:ins w:id="186" w:author="Hannah Nesser" w:date="2023-04-11T20:25:00Z">
        <w:r w:rsidR="007A32AE">
          <w:t xml:space="preserve"> </w:t>
        </w:r>
      </w:ins>
      <w:ins w:id="187" w:author="Hannah Nesser" w:date="2023-04-11T20:26:00Z">
        <w:r w:rsidR="007A32AE">
          <w:t xml:space="preserve">information. </w:t>
        </w:r>
      </w:ins>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w:t>
      </w:r>
      <w:r w:rsidR="00BA6323">
        <w:t xml:space="preserve">t </w:t>
      </w:r>
      <w:r w:rsidR="003729C8">
        <w:t>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w:t>
      </w:r>
      <w:ins w:id="188" w:author="Hannah Nesser" w:date="2023-04-11T23:05:00Z">
        <w:r w:rsidR="00AB00FE">
          <w:t>22</w:t>
        </w:r>
      </w:ins>
      <w:r w:rsidR="00080551">
        <w:t xml:space="preserve">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12064CCC"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gridded posterior </w:t>
      </w:r>
      <w:r w:rsidR="0084023E">
        <w:t>emission estimate</w:t>
      </w:r>
      <w:r w:rsidR="00080551">
        <w:t>s</w:t>
      </w:r>
      <w:r w:rsidR="008F270B" w:rsidRPr="00713109">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ins w:id="189" w:author="Hannah Nesser" w:date="2023-04-11T20:18:00Z">
        <w:r w:rsidR="001E733A">
          <w:t xml:space="preserve"> </w:t>
        </w:r>
      </w:ins>
      <w:del w:id="190" w:author="Hannah Nesser" w:date="2023-04-11T20:18:00Z">
        <w:r w:rsidR="00D82735" w:rsidDel="001E733A">
          <w:delText xml:space="preserve"> </w:delText>
        </w:r>
      </w:del>
      <w:r w:rsidR="00C62B77">
        <w:t>GHGI</w:t>
      </w:r>
      <w:ins w:id="191" w:author="Hannah Nesser" w:date="2023-04-11T20:19:00Z">
        <w:r w:rsidR="001E733A">
          <w:t>22</w:t>
        </w:r>
      </w:ins>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24045F">
        <w:rPr>
          <w:color w:val="000000" w:themeColor="text1"/>
        </w:rPr>
        <w:t>.</w:t>
      </w:r>
      <w:r w:rsidR="0024045F" w:rsidRPr="00713109">
        <w:rPr>
          <w:color w:val="000000" w:themeColor="text1"/>
        </w:rPr>
        <w:t xml:space="preserve"> </w:t>
      </w:r>
      <w:r w:rsidR="0024045F" w:rsidRPr="00713109">
        <w:t>Our state emissions are on average 10% larger</w:t>
      </w:r>
      <w:r w:rsidR="00721983">
        <w:t xml:space="preserve"> than the GHGI</w:t>
      </w:r>
      <w:ins w:id="192" w:author="Hannah Nesser" w:date="2023-04-11T20:59:00Z">
        <w:r w:rsidR="00BB1B7B">
          <w:t>22</w:t>
        </w:r>
      </w:ins>
      <w:r w:rsidR="00721983">
        <w:t xml:space="preserve"> estimates and 34% larger in the top 10-methane producing 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w:t>
      </w:r>
      <w:ins w:id="193" w:author="Hannah Nesser" w:date="2023-04-11T20:58:00Z">
        <w:r w:rsidR="00BB1B7B">
          <w:t>22</w:t>
        </w:r>
      </w:ins>
      <w:r w:rsidR="00721983">
        <w:t xml:space="preserve">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each state’s posterior emissions, with emissions concentrated in the Permian Basin, the Haynesville Shale, and the Anadarko Shale. </w:t>
      </w:r>
      <w:ins w:id="194" w:author="Hannah Nesser" w:date="2023-04-11T20:58:00Z">
        <w:r w:rsidR="00BB1B7B">
          <w:t xml:space="preserve">The incorporation of basin-specific information </w:t>
        </w:r>
      </w:ins>
      <w:ins w:id="195" w:author="Hannah Nesser" w:date="2023-04-11T22:18:00Z">
        <w:r w:rsidR="006E012B">
          <w:t>beginning with</w:t>
        </w:r>
      </w:ins>
      <w:ins w:id="196" w:author="Hannah Nesser" w:date="2023-04-11T20:58:00Z">
        <w:r w:rsidR="00BB1B7B">
          <w:t xml:space="preserve"> the GHGI</w:t>
        </w:r>
      </w:ins>
      <w:ins w:id="197" w:author="Hannah Nesser" w:date="2023-04-11T23:05:00Z">
        <w:r w:rsidR="00AB00FE">
          <w:t>23</w:t>
        </w:r>
      </w:ins>
      <w:ins w:id="198" w:author="Hannah Nesser" w:date="2023-04-11T20:58:00Z">
        <w:r w:rsidR="00BB1B7B">
          <w:t xml:space="preserve"> may improve </w:t>
        </w:r>
      </w:ins>
      <w:ins w:id="199" w:author="Hannah Nesser" w:date="2023-04-11T22:19:00Z">
        <w:r w:rsidR="006E012B">
          <w:t>state-level</w:t>
        </w:r>
      </w:ins>
      <w:ins w:id="200" w:author="Hannah Nesser" w:date="2023-04-11T20:58:00Z">
        <w:r w:rsidR="00BB1B7B">
          <w:t xml:space="preserve"> discrepancies. </w:t>
        </w:r>
      </w:ins>
      <w:r w:rsidR="00721983">
        <w:t xml:space="preserve">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ins w:id="201" w:author="Hannah Nesser" w:date="2023-04-11T22:37:00Z">
        <w:r w:rsidR="005515F1">
          <w:t>22</w:t>
        </w:r>
      </w:ins>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by the GHGRP </w:t>
      </w:r>
      <w:r w:rsidR="008A29FE" w:rsidRPr="00685E57">
        <w:rPr>
          <w:color w:val="000000" w:themeColor="text1"/>
        </w:rPr>
        <w:t>in 2019</w:t>
      </w:r>
      <w:r w:rsidR="00B53EFE" w:rsidRPr="00685E57">
        <w:rPr>
          <w:color w:val="000000" w:themeColor="text1"/>
        </w:rPr>
        <w:t xml:space="preserve"> are located</w:t>
      </w:r>
      <w:r w:rsidR="00DB4368" w:rsidRPr="00685E57">
        <w:rPr>
          <w:color w:val="000000" w:themeColor="text1"/>
        </w:rPr>
        <w:t xml:space="preserve"> 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w:t>
      </w:r>
      <w:ins w:id="202" w:author="Hannah Nesser" w:date="2023-04-11T20:59:00Z">
        <w:r w:rsidR="00BB1B7B">
          <w:t>22</w:t>
        </w:r>
      </w:ins>
      <w:r w:rsidR="00AE0C3B">
        <w:t xml:space="preserve"> a</w:t>
      </w:r>
      <w:r w:rsidR="000133A5" w:rsidRPr="00C01462">
        <w:t>re found in coal-producing states</w:t>
      </w:r>
      <w:r w:rsidR="0089247D">
        <w:t>,</w:t>
      </w:r>
      <w:r w:rsidR="000133A5" w:rsidRPr="00C01462">
        <w:t xml:space="preserve"> including West Virginia</w:t>
      </w:r>
      <w:r w:rsidR="000133A5">
        <w:t xml:space="preserve"> and Pennsylvani</w:t>
      </w:r>
      <w:r w:rsidR="00BA6323">
        <w:t>a.</w:t>
      </w:r>
    </w:p>
    <w:p w14:paraId="27C9EDD9" w14:textId="08B66132" w:rsidR="00EE56EB" w:rsidRDefault="00EE56EB" w:rsidP="00CD607F"/>
    <w:p w14:paraId="5BFA67A5" w14:textId="2904B1C9" w:rsidR="002343FE" w:rsidRPr="00713109" w:rsidRDefault="00EE56EB" w:rsidP="002343FE">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xml:space="preserve">% increase from the </w:t>
      </w:r>
      <w:del w:id="203" w:author="Hannah Nesser" w:date="2023-04-11T22:37:00Z">
        <w:r w:rsidDel="005515F1">
          <w:delText xml:space="preserve">state </w:delText>
        </w:r>
      </w:del>
      <w:r>
        <w:t>GHGI</w:t>
      </w:r>
      <w:ins w:id="204" w:author="Hannah Nesser" w:date="2023-04-11T22:37:00Z">
        <w:r w:rsidR="005515F1">
          <w:t>22</w:t>
        </w:r>
      </w:ins>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w:t>
      </w:r>
      <w:ins w:id="205" w:author="Hannah Nesser" w:date="2023-04-11T20:59:00Z">
        <w:r w:rsidR="00BB1B7B">
          <w:t>22</w:t>
        </w:r>
      </w:ins>
      <w:r w:rsidR="00EA6DDD">
        <w:t xml:space="preserve">. </w:t>
      </w:r>
      <w:r w:rsidR="00F04732">
        <w:t>The Permian basin</w:t>
      </w:r>
      <w:r w:rsidR="00B75DC6">
        <w:t xml:space="preserve"> alone</w:t>
      </w:r>
      <w:r w:rsidR="00F04732">
        <w:t xml:space="preserve"> explains almost 40% of</w:t>
      </w:r>
      <w:r w:rsidR="00CE06C1">
        <w:t xml:space="preserve"> Texas’ posterior emissions</w:t>
      </w:r>
      <w:r w:rsidR="00915F67">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xml:space="preserve">% </w:t>
      </w:r>
      <w:r w:rsidR="00F00169">
        <w:lastRenderedPageBreak/>
        <w:t>from the GHGI</w:t>
      </w:r>
      <w:ins w:id="206" w:author="Hannah Nesser" w:date="2023-04-11T20:59:00Z">
        <w:r w:rsidR="00BB1B7B">
          <w:t>22</w:t>
        </w:r>
      </w:ins>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ins w:id="207" w:author="Hannah Nesser" w:date="2023-04-11T20:59:00Z">
        <w:r w:rsidR="00BB1B7B">
          <w:t>22</w:t>
        </w:r>
      </w:ins>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in the GHGI</w:t>
      </w:r>
      <w:ins w:id="208" w:author="Hannah Nesser" w:date="2023-04-11T22:38:00Z">
        <w:r w:rsidR="005515F1">
          <w:t>22</w:t>
        </w:r>
      </w:ins>
      <w:r w:rsidR="000A4C03">
        <w:t xml:space="preserve">,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t>
      </w:r>
      <w:r w:rsidR="002343FE" w:rsidRPr="00713109">
        <w:t>We find slightly smaller relative contributions from oil and gas, which accounts for 11% of emissions in our posterior estimate compared to 18%, 17%, and 18% in the GHGI</w:t>
      </w:r>
      <w:ins w:id="209" w:author="Hannah Nesser" w:date="2023-04-11T20:59:00Z">
        <w:r w:rsidR="00F31C89">
          <w:t>22</w:t>
        </w:r>
      </w:ins>
      <w:r w:rsidR="002343FE" w:rsidRPr="00713109">
        <w:t xml:space="preserve">, the CARB inventory, and </w:t>
      </w:r>
      <w:proofErr w:type="spellStart"/>
      <w:r w:rsidR="002343FE" w:rsidRPr="00713109">
        <w:t>Jeong</w:t>
      </w:r>
      <w:proofErr w:type="spellEnd"/>
      <w:r w:rsidR="002343FE" w:rsidRPr="00713109">
        <w:t xml:space="preserve"> et al. </w:t>
      </w:r>
      <w:r w:rsidR="002343FE" w:rsidRPr="00713109">
        <w:fldChar w:fldCharType="begin"/>
      </w:r>
      <w:r w:rsidR="002343FE" w:rsidRPr="00713109">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2343FE" w:rsidRPr="00713109">
        <w:fldChar w:fldCharType="separate"/>
      </w:r>
      <w:r w:rsidR="002343FE" w:rsidRPr="00713109">
        <w:rPr>
          <w:noProof/>
        </w:rPr>
        <w:t>(2016)</w:t>
      </w:r>
      <w:r w:rsidR="002343FE" w:rsidRPr="00713109">
        <w:fldChar w:fldCharType="end"/>
      </w:r>
      <w:r w:rsidR="002343FE" w:rsidRPr="00713109">
        <w:t xml:space="preserve">, respectively. This partitioning differs from that found in an inversion of the 2010 </w:t>
      </w:r>
      <w:proofErr w:type="spellStart"/>
      <w:r w:rsidR="002343FE" w:rsidRPr="00713109">
        <w:t>CalNex</w:t>
      </w:r>
      <w:proofErr w:type="spellEnd"/>
      <w:r w:rsidR="002343FE" w:rsidRPr="00713109">
        <w:t xml:space="preserve"> aircraft campaign observations, where 30% of emissions were attributed to livestock, 38% to landfills, and 22% to oil and gas </w:t>
      </w:r>
      <w:r w:rsidR="002343FE">
        <w:t xml:space="preserve">based on the sectoral distribution of the EDGAR v4.2 methane emission inventory </w:t>
      </w:r>
      <w:r w:rsidR="002343FE" w:rsidRPr="00713109">
        <w:fldChar w:fldCharType="begin"/>
      </w:r>
      <w:r w:rsidR="002343FE" w:rsidRPr="00713109">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2343FE" w:rsidRPr="00713109">
        <w:fldChar w:fldCharType="separate"/>
      </w:r>
      <w:r w:rsidR="002343FE" w:rsidRPr="00713109">
        <w:rPr>
          <w:noProof/>
        </w:rPr>
        <w:t>(Wecht et al., 2014b)</w:t>
      </w:r>
      <w:r w:rsidR="002343FE" w:rsidRPr="00713109">
        <w:fldChar w:fldCharType="end"/>
      </w:r>
      <w:r w:rsidR="002343FE" w:rsidRPr="00713109">
        <w:t>.</w:t>
      </w:r>
    </w:p>
    <w:p w14:paraId="5AB42E13" w14:textId="77777777" w:rsidR="001C0ED0" w:rsidRDefault="001C0ED0" w:rsidP="00CD607F"/>
    <w:p w14:paraId="09B2FBF5" w14:textId="7EFF52AD"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observing system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r w:rsidR="005960D4" w:rsidRPr="00713109">
        <w:t>.</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42AA3673"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the inversion of TROPOMI data</w:t>
      </w:r>
      <w:r w:rsidR="00C510FE">
        <w:t xml:space="preserve">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 xml:space="preserve">(e.g., Balashov et al., 2020; </w:t>
      </w:r>
      <w:r w:rsidR="009802AF">
        <w:rPr>
          <w:rFonts w:eastAsiaTheme="minorEastAsia"/>
          <w:iCs/>
          <w:noProof/>
        </w:rPr>
        <w:lastRenderedPageBreak/>
        <w:t>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urban areas are responsible for almost a quarter of</w:t>
      </w:r>
      <w:ins w:id="210" w:author="Hannah Nesser" w:date="2023-04-11T22:43:00Z">
        <w:r w:rsidR="005515F1">
          <w:t xml:space="preserve"> </w:t>
        </w:r>
      </w:ins>
      <w:ins w:id="211" w:author="Hannah Nesser" w:date="2023-04-11T23:06:00Z">
        <w:r w:rsidR="00AB00FE">
          <w:t xml:space="preserve">the </w:t>
        </w:r>
      </w:ins>
      <w:del w:id="212" w:author="Hannah Nesser" w:date="2023-04-11T23:06:00Z">
        <w:r w:rsidR="00EF3E0E" w:rsidDel="00AB00FE">
          <w:delText xml:space="preserve"> </w:delText>
        </w:r>
      </w:del>
      <w:r w:rsidR="00CC56C7">
        <w:t>GHGI</w:t>
      </w:r>
      <w:ins w:id="213" w:author="Hannah Nesser" w:date="2023-04-11T23:06:00Z">
        <w:r w:rsidR="00AB00FE">
          <w:t>23</w:t>
        </w:r>
      </w:ins>
      <w:r w:rsidR="00CC56C7">
        <w:t xml:space="preserve">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w:t>
      </w:r>
      <w:r w:rsidR="005960D4" w:rsidRPr="00713109">
        <w:t>The gridded inventory does not include post-meter emissions introduced in later versions of the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w:t>
      </w:r>
      <w:ins w:id="214" w:author="Hannah Nesser" w:date="2023-04-11T23:24:00Z">
        <w:r w:rsidR="00321679">
          <w:t xml:space="preserve"> for this analysis</w:t>
        </w:r>
      </w:ins>
      <w:r w:rsidR="00EF3E0E">
        <w:t>. In an average city, emissions are produced by landfills (</w:t>
      </w:r>
      <w:r w:rsidR="00E2616B">
        <w:t>40</w:t>
      </w:r>
      <w:r w:rsidR="00EF3E0E">
        <w:t>%), gas distribution (</w:t>
      </w:r>
      <w:r w:rsidR="00E2616B">
        <w:t>5</w:t>
      </w:r>
      <w:r w:rsidR="00EF3E0E">
        <w:t>%), post-meter emissions (</w:t>
      </w:r>
      <w:ins w:id="215" w:author="Hannah Nesser" w:date="2023-04-11T22:43:00Z">
        <w:r w:rsidR="005515F1">
          <w:t>4</w:t>
        </w:r>
      </w:ins>
      <w:del w:id="216" w:author="Hannah Nesser" w:date="2023-04-11T22:43:00Z">
        <w:r w:rsidR="00E2616B" w:rsidDel="005515F1">
          <w:delText>5</w:delText>
        </w:r>
      </w:del>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F71396">
        <w:t xml:space="preserve">). </w:t>
      </w:r>
      <w:commentRangeStart w:id="217"/>
      <w:commentRangeStart w:id="218"/>
      <w:commentRangeEnd w:id="217"/>
      <w:r w:rsidR="00F71396">
        <w:rPr>
          <w:rStyle w:val="CommentReference"/>
        </w:rPr>
        <w:commentReference w:id="217"/>
      </w:r>
      <w:commentRangeEnd w:id="218"/>
      <w:r w:rsidR="00F71396">
        <w:rPr>
          <w:rStyle w:val="CommentReference"/>
        </w:rPr>
        <w:commentReference w:id="218"/>
      </w:r>
    </w:p>
    <w:p w14:paraId="7495BF75" w14:textId="2AC15972" w:rsidR="00111F79" w:rsidRDefault="00111F79" w:rsidP="000C5B1A"/>
    <w:p w14:paraId="3EC43984" w14:textId="7C469B97"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del w:id="219" w:author="Hannah Nesser" w:date="2023-04-11T22:45:00Z">
        <w:r w:rsidR="00F8467F" w:rsidDel="00207FC8">
          <w:delText>41</w:delText>
        </w:r>
        <w:r w:rsidR="00BA6A2B" w:rsidRPr="00C01462" w:rsidDel="00207FC8">
          <w:delText xml:space="preserve"> </w:delText>
        </w:r>
      </w:del>
      <w:ins w:id="220" w:author="Hannah Nesser" w:date="2023-04-11T22:45:00Z">
        <w:r w:rsidR="00207FC8">
          <w:t>38</w:t>
        </w:r>
        <w:r w:rsidR="00207FC8" w:rsidRPr="00C01462">
          <w:t xml:space="preserve"> </w:t>
        </w:r>
      </w:ins>
      <w:r w:rsidR="00FF45F0" w:rsidRPr="00C01462">
        <w:t>(</w:t>
      </w:r>
      <w:del w:id="221" w:author="Hannah Nesser" w:date="2023-04-11T22:46:00Z">
        <w:r w:rsidR="00F8467F" w:rsidDel="00207FC8">
          <w:delText>27</w:delText>
        </w:r>
        <w:r w:rsidR="00BA6A2B" w:rsidRPr="00C01462" w:rsidDel="00207FC8">
          <w:delText xml:space="preserve"> </w:delText>
        </w:r>
      </w:del>
      <w:ins w:id="222" w:author="Hannah Nesser" w:date="2023-04-11T22:46:00Z">
        <w:r w:rsidR="00207FC8">
          <w:t>24</w:t>
        </w:r>
        <w:r w:rsidR="00207FC8" w:rsidRPr="00C01462">
          <w:t xml:space="preserve"> </w:t>
        </w:r>
      </w:ins>
      <w:r w:rsidR="00B82E8B">
        <w:t>-</w:t>
      </w:r>
      <w:r w:rsidR="00FF45F0" w:rsidRPr="00C01462">
        <w:t xml:space="preserve"> </w:t>
      </w:r>
      <w:r w:rsidR="00F8467F">
        <w:t>5</w:t>
      </w:r>
      <w:ins w:id="223" w:author="Hannah Nesser" w:date="2023-04-11T22:46:00Z">
        <w:r w:rsidR="00207FC8">
          <w:t>4</w:t>
        </w:r>
      </w:ins>
      <w:del w:id="224" w:author="Hannah Nesser" w:date="2023-04-11T22:46:00Z">
        <w:r w:rsidR="00F8467F" w:rsidDel="00207FC8">
          <w:delText>8</w:delText>
        </w:r>
      </w:del>
      <w:r w:rsidR="00FF45F0" w:rsidRPr="00C01462">
        <w:t>)</w:t>
      </w:r>
      <w:r w:rsidR="005A1285">
        <w:t xml:space="preserve"> %</w:t>
      </w:r>
      <w:r w:rsidR="00FF45F0" w:rsidRPr="00C01462">
        <w:t xml:space="preserve"> larger than </w:t>
      </w:r>
      <w:r w:rsidR="005A1285">
        <w:t>the</w:t>
      </w:r>
      <w:r w:rsidR="00915F67">
        <w:t xml:space="preserve"> </w:t>
      </w:r>
      <w:r w:rsidR="00D14B28">
        <w:t>gridded</w:t>
      </w:r>
      <w:r w:rsidR="005A1285">
        <w:t xml:space="preserve"> </w:t>
      </w:r>
      <w:r w:rsidR="00915F67">
        <w:t>GHGI</w:t>
      </w:r>
      <w:ins w:id="225" w:author="Hannah Nesser" w:date="2023-04-11T23:06:00Z">
        <w:r w:rsidR="00A919A1">
          <w:t>23</w:t>
        </w:r>
      </w:ins>
      <w:r w:rsidR="00915F67">
        <w:t xml:space="preserve"> </w:t>
      </w:r>
      <w:r w:rsidR="005A1285">
        <w:t>value of 4.</w:t>
      </w:r>
      <w:ins w:id="226" w:author="Hannah Nesser" w:date="2023-04-11T22:44:00Z">
        <w:r w:rsidR="005515F1">
          <w:t>3</w:t>
        </w:r>
      </w:ins>
      <w:del w:id="227" w:author="Hannah Nesser" w:date="2023-04-11T22:44:00Z">
        <w:r w:rsidR="00BA6A2B" w:rsidDel="005515F1">
          <w:delText>2</w:delText>
        </w:r>
      </w:del>
      <w:r w:rsidR="00BA6A2B">
        <w:t xml:space="preserve">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ins w:id="228" w:author="Hannah Nesser" w:date="2023-04-11T22:46:00Z">
        <w:r w:rsidR="00207FC8">
          <w:t>39</w:t>
        </w:r>
      </w:ins>
      <w:del w:id="229" w:author="Hannah Nesser" w:date="2023-04-11T22:46:00Z">
        <w:r w:rsidR="00F8467F" w:rsidDel="00207FC8">
          <w:delText>42</w:delText>
        </w:r>
      </w:del>
      <w:r w:rsidR="00BA6A2B">
        <w:t xml:space="preserve"> </w:t>
      </w:r>
      <w:r w:rsidR="005A1285">
        <w:t>(</w:t>
      </w:r>
      <w:ins w:id="230" w:author="Hannah Nesser" w:date="2023-04-11T22:46:00Z">
        <w:r w:rsidR="00207FC8">
          <w:t>27</w:t>
        </w:r>
      </w:ins>
      <w:del w:id="231" w:author="Hannah Nesser" w:date="2023-04-11T22:46:00Z">
        <w:r w:rsidR="00F8467F" w:rsidDel="00207FC8">
          <w:delText>29</w:delText>
        </w:r>
      </w:del>
      <w:r w:rsidR="00BA6A2B">
        <w:t xml:space="preserve"> </w:t>
      </w:r>
      <w:r w:rsidR="00B82E8B">
        <w:t>-</w:t>
      </w:r>
      <w:r w:rsidR="005A1285">
        <w:t xml:space="preserve"> </w:t>
      </w:r>
      <w:r w:rsidR="00F8467F">
        <w:t>5</w:t>
      </w:r>
      <w:ins w:id="232" w:author="Hannah Nesser" w:date="2023-04-11T22:46:00Z">
        <w:r w:rsidR="00207FC8">
          <w:t>2</w:t>
        </w:r>
      </w:ins>
      <w:del w:id="233" w:author="Hannah Nesser" w:date="2023-04-11T22:46:00Z">
        <w:r w:rsidR="00F8467F" w:rsidDel="00207FC8">
          <w:delText>6</w:delText>
        </w:r>
      </w:del>
      <w:r w:rsidR="005A1285">
        <w:t>) %</w:t>
      </w:r>
      <w:r w:rsidR="007A139F">
        <w:t>.</w:t>
      </w:r>
      <w:r w:rsidR="005A1285">
        <w:t xml:space="preserve"> These increases are much larger than </w:t>
      </w:r>
      <w:r w:rsidR="00604A12">
        <w:t xml:space="preserve">the </w:t>
      </w:r>
      <w:del w:id="234" w:author="Hannah Nesser" w:date="2023-04-11T22:46:00Z">
        <w:r w:rsidR="00BA6A2B" w:rsidDel="00207FC8">
          <w:delText>16</w:delText>
        </w:r>
      </w:del>
      <w:ins w:id="235" w:author="Hannah Nesser" w:date="2023-04-11T22:46:00Z">
        <w:r w:rsidR="00207FC8">
          <w:t>13</w:t>
        </w:r>
      </w:ins>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to the GHGI</w:t>
      </w:r>
      <w:ins w:id="236" w:author="Hannah Nesser" w:date="2023-04-11T23:06:00Z">
        <w:r w:rsidR="00A919A1">
          <w:t>23</w:t>
        </w:r>
      </w:ins>
      <w:r w:rsidR="005A1285">
        <w:t xml:space="preserve">.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r w:rsidR="005960D4">
        <w:t xml:space="preserve">individual </w:t>
      </w:r>
      <w:r w:rsidR="005A1285">
        <w:t>sector</w:t>
      </w:r>
      <w:r w:rsidR="00DB4368">
        <w:t>s</w:t>
      </w:r>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w:t>
      </w:r>
      <w:del w:id="237" w:author="Hannah Nesser" w:date="2023-04-12T09:39:00Z">
        <w:r w:rsidR="00BA6A2B" w:rsidDel="00F71396">
          <w:delText>inversion</w:delText>
        </w:r>
      </w:del>
      <w:ins w:id="238" w:author="Hannah Nesser" w:date="2023-04-12T09:39:00Z">
        <w:r w:rsidR="00F71396">
          <w:t>inversion</w:t>
        </w:r>
      </w:ins>
      <w:ins w:id="239" w:author="Hannah Nesser" w:date="2023-04-12T11:21:00Z">
        <w:r w:rsidR="00AB6691">
          <w:t>. S</w:t>
        </w:r>
      </w:ins>
      <w:ins w:id="240" w:author="Hannah Nesser" w:date="2023-04-12T09:39:00Z">
        <w:r w:rsidR="00F71396">
          <w:t xml:space="preserve">ome of the </w:t>
        </w:r>
      </w:ins>
      <w:ins w:id="241" w:author="Hannah Nesser" w:date="2023-04-12T09:40:00Z">
        <w:r w:rsidR="00F71396">
          <w:t>increase</w:t>
        </w:r>
      </w:ins>
      <w:ins w:id="242" w:author="Hannah Nesser" w:date="2023-04-12T09:39:00Z">
        <w:r w:rsidR="00F71396">
          <w:t xml:space="preserve"> is likely d</w:t>
        </w:r>
      </w:ins>
      <w:ins w:id="243" w:author="Hannah Nesser" w:date="2023-04-12T09:40:00Z">
        <w:r w:rsidR="00F71396">
          <w:t>ue to uncertainty in the spatial allocation of emissions in the gridded GHGI23</w:t>
        </w:r>
        <w:commentRangeStart w:id="244"/>
        <w:commentRangeStart w:id="245"/>
        <w:commentRangeEnd w:id="244"/>
        <w:r w:rsidR="00F71396">
          <w:rPr>
            <w:rStyle w:val="CommentReference"/>
          </w:rPr>
          <w:commentReference w:id="244"/>
        </w:r>
      </w:ins>
      <w:commentRangeEnd w:id="245"/>
      <w:ins w:id="246" w:author="Hannah Nesser" w:date="2023-04-12T09:41:00Z">
        <w:r w:rsidR="00F71396">
          <w:rPr>
            <w:rStyle w:val="CommentReference"/>
          </w:rPr>
          <w:commentReference w:id="245"/>
        </w:r>
      </w:ins>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D14B28">
        <w:t>gridded</w:t>
      </w:r>
      <w:r w:rsidR="00915F67">
        <w:t xml:space="preserve"> </w:t>
      </w:r>
      <w:r w:rsidR="00BA6A2B">
        <w:t>GHGI</w:t>
      </w:r>
      <w:ins w:id="247" w:author="Hannah Nesser" w:date="2023-04-11T23:06:00Z">
        <w:r w:rsidR="00A919A1">
          <w:t>23</w:t>
        </w:r>
      </w:ins>
      <w:r w:rsidR="00BA6A2B">
        <w:t xml:space="preserve"> </w:t>
      </w:r>
      <w:r w:rsidR="005A1285">
        <w:t xml:space="preserve">emissions </w:t>
      </w:r>
      <w:r w:rsidR="009A7F41">
        <w:t xml:space="preserve">in an average urban area </w:t>
      </w:r>
      <w:r w:rsidR="00521989">
        <w:t xml:space="preserve">and increase </w:t>
      </w:r>
      <w:del w:id="248" w:author="Hannah Nesser" w:date="2023-04-11T22:47:00Z">
        <w:r w:rsidR="00521989" w:rsidDel="00207FC8">
          <w:delText>5</w:delText>
        </w:r>
        <w:r w:rsidR="00A82967" w:rsidDel="00207FC8">
          <w:delText>3</w:delText>
        </w:r>
      </w:del>
      <w:ins w:id="249" w:author="Hannah Nesser" w:date="2023-04-11T22:47:00Z">
        <w:r w:rsidR="00207FC8">
          <w:t>51</w:t>
        </w:r>
      </w:ins>
      <w:r w:rsidR="00521989">
        <w:t>% relative to the</w:t>
      </w:r>
      <w:r w:rsidR="005A1285">
        <w:t xml:space="preserve"> GHGI</w:t>
      </w:r>
      <w:ins w:id="250" w:author="Hannah Nesser" w:date="2023-04-11T23:06:00Z">
        <w:r w:rsidR="00A919A1">
          <w:t>23</w:t>
        </w:r>
      </w:ins>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D14B28">
        <w:rPr>
          <w:color w:val="000000" w:themeColor="text1"/>
        </w:rPr>
        <w:t>gridded</w:t>
      </w:r>
      <w:r w:rsidR="00915F67">
        <w:rPr>
          <w:color w:val="000000" w:themeColor="text1"/>
        </w:rPr>
        <w:t xml:space="preserve"> </w:t>
      </w:r>
      <w:r w:rsidR="00255730">
        <w:rPr>
          <w:color w:val="000000" w:themeColor="text1"/>
        </w:rPr>
        <w:t>GHGI</w:t>
      </w:r>
      <w:ins w:id="251" w:author="Hannah Nesser" w:date="2023-04-11T23:07:00Z">
        <w:r w:rsidR="00A919A1">
          <w:rPr>
            <w:color w:val="000000" w:themeColor="text1"/>
          </w:rPr>
          <w:t>23</w:t>
        </w:r>
      </w:ins>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but explain between 32% and 100% of methane emissions</w:t>
      </w:r>
      <w:r w:rsidR="00051E1B">
        <w:rPr>
          <w:color w:val="000000" w:themeColor="text1"/>
        </w:rPr>
        <w:t xml:space="preserve"> in many cities</w:t>
      </w:r>
      <w:r w:rsidR="00614E0F" w:rsidRPr="00614E0F">
        <w:rPr>
          <w:color w:val="000000" w:themeColor="text1"/>
        </w:rPr>
        <w:t xml:space="preserve">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0196A" w:rsidRPr="00713109">
        <w:t xml:space="preserve">are significantly underestimated. </w:t>
      </w:r>
      <w:r w:rsidR="005960D4" w:rsidRPr="00713109">
        <w:t>F</w:t>
      </w:r>
      <w:r w:rsidR="000F2620">
        <w:t xml:space="preserve">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w:t>
      </w:r>
      <w:r w:rsidR="00DB4368">
        <w:t xml:space="preserve">emissions </w:t>
      </w:r>
      <w:r w:rsidR="005A1285" w:rsidRPr="00C01462">
        <w:t>increase and urban area population, population change from 2000 to 2010, population density, or surface area.</w:t>
      </w:r>
    </w:p>
    <w:p w14:paraId="77C7414F" w14:textId="77777777" w:rsidR="005A1285" w:rsidRDefault="005A1285" w:rsidP="000C5B1A"/>
    <w:p w14:paraId="72BCC15B" w14:textId="58AA1C4F"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14B28">
        <w:t>gridded</w:t>
      </w:r>
      <w:r w:rsidR="00915F67">
        <w:t xml:space="preserve"> </w:t>
      </w:r>
      <w:r w:rsidR="00131748">
        <w:t>GHGI</w:t>
      </w:r>
      <w:ins w:id="252" w:author="Hannah Nesser" w:date="2023-04-11T23:07:00Z">
        <w:r w:rsidR="00A919A1">
          <w:t>23</w:t>
        </w:r>
      </w:ins>
      <w:r w:rsidR="00131748">
        <w:t xml:space="preserve"> </w:t>
      </w:r>
      <w:r w:rsidR="00A01C2B">
        <w:t xml:space="preserve">emissions </w:t>
      </w:r>
      <w:r w:rsidR="005C1721" w:rsidRPr="00C01462">
        <w:t xml:space="preserve">of </w:t>
      </w:r>
      <w:del w:id="253" w:author="Hannah Nesser" w:date="2023-04-11T22:50:00Z">
        <w:r w:rsidR="00A82967" w:rsidDel="00207FC8">
          <w:delText>62</w:delText>
        </w:r>
        <w:r w:rsidR="008E3090" w:rsidDel="00207FC8">
          <w:delText xml:space="preserve"> </w:delText>
        </w:r>
      </w:del>
      <w:ins w:id="254" w:author="Hannah Nesser" w:date="2023-04-11T22:50:00Z">
        <w:r w:rsidR="00207FC8">
          <w:t xml:space="preserve">58 </w:t>
        </w:r>
      </w:ins>
      <w:r w:rsidR="008E3090">
        <w:t>(</w:t>
      </w:r>
      <w:del w:id="255" w:author="Hannah Nesser" w:date="2023-04-11T22:50:00Z">
        <w:r w:rsidR="00A82967" w:rsidDel="00207FC8">
          <w:delText>41</w:delText>
        </w:r>
        <w:r w:rsidR="008E3090" w:rsidDel="00207FC8">
          <w:delText xml:space="preserve"> </w:delText>
        </w:r>
      </w:del>
      <w:ins w:id="256" w:author="Hannah Nesser" w:date="2023-04-11T22:50:00Z">
        <w:r w:rsidR="00207FC8">
          <w:t xml:space="preserve">37 </w:t>
        </w:r>
      </w:ins>
      <w:r w:rsidR="009802AF">
        <w:t>-</w:t>
      </w:r>
      <w:r w:rsidR="008E3090">
        <w:t xml:space="preserve"> </w:t>
      </w:r>
      <w:r w:rsidR="00A82967">
        <w:t>8</w:t>
      </w:r>
      <w:ins w:id="257" w:author="Hannah Nesser" w:date="2023-04-11T22:50:00Z">
        <w:r w:rsidR="00207FC8">
          <w:t>4</w:t>
        </w:r>
      </w:ins>
      <w:del w:id="258" w:author="Hannah Nesser" w:date="2023-04-11T22:50:00Z">
        <w:r w:rsidR="00A82967" w:rsidDel="00207FC8">
          <w:delText>8</w:delText>
        </w:r>
      </w:del>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0638E85B" w:rsidR="00E92B32" w:rsidRDefault="0080425D" w:rsidP="00D941F0">
      <w:r>
        <w:t>F</w:t>
      </w:r>
      <w:r w:rsidR="00DB4368">
        <w:t xml:space="preserve">igure </w:t>
      </w:r>
      <w:r w:rsidR="009C72B8">
        <w:t>7</w:t>
      </w:r>
      <w:r w:rsidR="00DB4368">
        <w:t xml:space="preserve"> </w:t>
      </w:r>
      <w:r w:rsidR="001D705A">
        <w:t>also compares our results</w:t>
      </w:r>
      <w:r w:rsidR="00051E1B" w:rsidRPr="00051E1B">
        <w:t xml:space="preserve"> </w:t>
      </w:r>
      <w:r w:rsidR="00051E1B" w:rsidRPr="00713109">
        <w:t>to 12 top</w:t>
      </w:r>
      <w:r w:rsidR="00BA6A2B">
        <w:t xml:space="preserve">-down </w:t>
      </w:r>
      <w:r w:rsidR="00CA2C82" w:rsidRPr="00C01462">
        <w:t>studies published since 2015</w:t>
      </w:r>
      <w:r w:rsidR="00CA2C82">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 xml:space="preserve">(Wong et al., 2015; Wunch et al., 2016; </w:t>
      </w:r>
      <w:r w:rsidR="006751FA">
        <w:rPr>
          <w:noProof/>
        </w:rPr>
        <w:lastRenderedPageBreak/>
        <w:t>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18A1F022"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relative </w:t>
      </w:r>
      <w:r w:rsidR="00D9347F">
        <w:t>to these studie</w:t>
      </w:r>
      <w:r w:rsidR="004E2C54">
        <w:t>s</w:t>
      </w:r>
      <w:r w:rsidR="00A05EC0">
        <w:t xml:space="preserve">. Our smaller estimates </w:t>
      </w:r>
      <w:r w:rsidR="00D9347F">
        <w:t>likely result from our restrictive definition of urban area</w:t>
      </w:r>
      <w:r w:rsidR="006E5F17">
        <w:t xml:space="preserve"> extent</w:t>
      </w:r>
      <w:r w:rsidR="00D9347F">
        <w:t xml:space="preserve">. </w:t>
      </w:r>
      <w:r w:rsidR="00E66000">
        <w:t>Th</w:t>
      </w:r>
      <w:r w:rsidR="00D9347F">
        <w:t>e only 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1EB89542"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of the remain</w:t>
      </w:r>
      <w:r w:rsidR="006D7F6A">
        <w:t>ing</w:t>
      </w:r>
      <w:r w:rsidR="003349F3">
        <w:t xml:space="preserv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w:t>
      </w:r>
      <w:r w:rsidR="001950F2" w:rsidRPr="00713109">
        <w:t>of 251 ± 5 Gg a</w:t>
      </w:r>
      <w:r w:rsidR="001950F2" w:rsidRPr="00713109">
        <w:rPr>
          <w:vertAlign w:val="superscript"/>
        </w:rPr>
        <w:t>-1</w:t>
      </w:r>
      <w:r w:rsidR="001950F2" w:rsidRPr="00713109">
        <w:t xml:space="preserve"> </w:t>
      </w:r>
      <w:r w:rsidR="006D7F6A">
        <w:t xml:space="preserve">for 2019 is still larger than our </w:t>
      </w:r>
      <w:r w:rsidR="006132F0">
        <w:t>value</w:t>
      </w:r>
      <w:r w:rsidR="006D7F6A">
        <w:t xml:space="preserve"> of 179 (171 </w:t>
      </w:r>
      <w:r w:rsidR="001F667A">
        <w:t>–</w:t>
      </w:r>
      <w:r w:rsidR="006D7F6A">
        <w:t xml:space="preserve"> 193) Gg a</w:t>
      </w:r>
      <w:r w:rsidR="006D7F6A">
        <w:rPr>
          <w:vertAlign w:val="superscript"/>
        </w:rPr>
        <w:t>-1</w:t>
      </w:r>
      <w:r w:rsidR="00D61433">
        <w:t>.</w:t>
      </w:r>
    </w:p>
    <w:p w14:paraId="0D5F308D" w14:textId="4397C1D9" w:rsidR="00C5293A" w:rsidRDefault="00C5293A" w:rsidP="00C5293A"/>
    <w:p w14:paraId="1764E5D5" w14:textId="77777777" w:rsidR="00A87E83" w:rsidRPr="00713109" w:rsidRDefault="00A87E83" w:rsidP="00A87E83">
      <w:pPr>
        <w:rPr>
          <w:b/>
          <w:bCs/>
        </w:rPr>
      </w:pPr>
      <w:r w:rsidRPr="00713109">
        <w:rPr>
          <w:b/>
          <w:bCs/>
        </w:rPr>
        <w:t xml:space="preserve">4 </w:t>
      </w:r>
      <w:commentRangeStart w:id="259"/>
      <w:r w:rsidRPr="00713109">
        <w:rPr>
          <w:b/>
          <w:bCs/>
        </w:rPr>
        <w:t>Conclusions</w:t>
      </w:r>
      <w:commentRangeEnd w:id="259"/>
      <w:r w:rsidRPr="00713109">
        <w:rPr>
          <w:rStyle w:val="CommentReference"/>
        </w:rPr>
        <w:commentReference w:id="259"/>
      </w:r>
    </w:p>
    <w:p w14:paraId="572F6789" w14:textId="243F2FDC"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w:t>
      </w:r>
      <w:r w:rsidR="009B3F73">
        <w:t>ed</w:t>
      </w:r>
      <w:r w:rsidR="004D72B5">
        <w:t xml:space="preserve"> statistical analysis of each of these sources. We compare</w:t>
      </w:r>
      <w:r w:rsidR="00B81A89">
        <w:t>d</w:t>
      </w:r>
      <w:r w:rsidR="004D72B5">
        <w:t xml:space="preserve"> our results to the</w:t>
      </w:r>
      <w:r w:rsidR="00066335">
        <w:t xml:space="preserve"> 202</w:t>
      </w:r>
      <w:ins w:id="260" w:author="Hannah Nesser" w:date="2023-04-11T23:01:00Z">
        <w:r w:rsidR="005A3C8A">
          <w:t>3</w:t>
        </w:r>
      </w:ins>
      <w:del w:id="261" w:author="Hannah Nesser" w:date="2023-04-11T23:01:00Z">
        <w:r w:rsidR="00066335" w:rsidDel="005A3C8A">
          <w:delText>2</w:delText>
        </w:r>
      </w:del>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ins w:id="262" w:author="Hannah Nesser" w:date="2023-04-11T23:01:00Z">
        <w:r w:rsidR="005A3C8A">
          <w:t xml:space="preserve">; to new EPA state-level inventories for 2019 published most recently </w:t>
        </w:r>
      </w:ins>
      <w:del w:id="263" w:author="Hannah Nesser" w:date="2023-04-11T23:01:00Z">
        <w:r w:rsidR="004D72B5" w:rsidDel="005A3C8A">
          <w:delText>,</w:delText>
        </w:r>
      </w:del>
      <w:ins w:id="264" w:author="Hannah Nesser" w:date="2023-04-11T23:01:00Z">
        <w:r w:rsidR="005A3C8A">
          <w:t>with the 2022 GHGI</w:t>
        </w:r>
      </w:ins>
      <w:del w:id="265" w:author="Hannah Nesser" w:date="2023-04-11T23:01:00Z">
        <w:r w:rsidR="004D72B5" w:rsidDel="005A3C8A">
          <w:delText xml:space="preserve"> including </w:delText>
        </w:r>
        <w:r w:rsidR="00231835" w:rsidDel="005A3C8A">
          <w:delText xml:space="preserve">its </w:delText>
        </w:r>
        <w:r w:rsidR="004D72B5" w:rsidDel="005A3C8A">
          <w:delText xml:space="preserve">new state-level </w:delText>
        </w:r>
        <w:r w:rsidR="00080BD1" w:rsidDel="005A3C8A">
          <w:delText>inventories</w:delText>
        </w:r>
      </w:del>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 large upward corrections to the GHGI at all scales, </w:t>
      </w:r>
      <w:r w:rsidR="0034756F">
        <w:t xml:space="preserve">which may </w:t>
      </w:r>
      <w:r w:rsidR="00857C98">
        <w:t xml:space="preserve">present a challenge </w:t>
      </w:r>
      <w:r w:rsidR="0034756F">
        <w:t>for</w:t>
      </w:r>
      <w:r w:rsidR="00857C98">
        <w:t xml:space="preserve"> U.S. climate policies and goals, many of which target significant reductions in methane emissions.</w:t>
      </w:r>
    </w:p>
    <w:p w14:paraId="64FDC543" w14:textId="77777777" w:rsidR="00857C98" w:rsidRDefault="00857C98">
      <w:pPr>
        <w:rPr>
          <w:color w:val="FF0000"/>
        </w:rPr>
      </w:pPr>
    </w:p>
    <w:p w14:paraId="21ECB987" w14:textId="339DB4BA"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 xml:space="preserve">from </w:t>
      </w:r>
      <w:r w:rsidR="00A87E83">
        <w:rPr>
          <w:color w:val="000000" w:themeColor="text1"/>
        </w:rPr>
        <w:t xml:space="preserve">a gridded version of the </w:t>
      </w:r>
      <w:r w:rsidR="0075246E">
        <w:rPr>
          <w:color w:val="000000" w:themeColor="text1"/>
        </w:rPr>
        <w:t>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lastRenderedPageBreak/>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425FFDAB" w:rsidR="00D0353D" w:rsidRDefault="00B647C2" w:rsidP="00D0353D">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del w:id="266" w:author="Hannah Nesser" w:date="2023-04-11T23:07:00Z">
        <w:r w:rsidR="00E462E6" w:rsidRPr="00E15AB4" w:rsidDel="00A919A1">
          <w:rPr>
            <w:color w:val="000000" w:themeColor="text1"/>
          </w:rPr>
          <w:delText>16</w:delText>
        </w:r>
      </w:del>
      <w:ins w:id="267" w:author="Hannah Nesser" w:date="2023-04-11T23:07:00Z">
        <w:r w:rsidR="00A919A1">
          <w:rPr>
            <w:color w:val="000000" w:themeColor="text1"/>
          </w:rPr>
          <w:t>13</w:t>
        </w:r>
      </w:ins>
      <w:r w:rsidR="00066335" w:rsidRPr="00E15AB4">
        <w:rPr>
          <w:color w:val="000000" w:themeColor="text1"/>
        </w:rPr>
        <w:t xml:space="preserve">% increase from the </w:t>
      </w:r>
      <w:ins w:id="268" w:author="Hannah Nesser" w:date="2023-04-11T23:07:00Z">
        <w:r w:rsidR="00A919A1">
          <w:rPr>
            <w:color w:val="000000" w:themeColor="text1"/>
          </w:rPr>
          <w:t xml:space="preserve">2023 </w:t>
        </w:r>
      </w:ins>
      <w:r w:rsidR="00066335" w:rsidRPr="00E15AB4">
        <w:rPr>
          <w:color w:val="000000" w:themeColor="text1"/>
        </w:rPr>
        <w:t>GHGI</w:t>
      </w:r>
      <w:r w:rsidR="003F535C" w:rsidRPr="00E15AB4">
        <w:rPr>
          <w:color w:val="000000" w:themeColor="text1"/>
        </w:rPr>
        <w:t xml:space="preserve"> estimate of 2</w:t>
      </w:r>
      <w:ins w:id="269" w:author="Hannah Nesser" w:date="2023-04-11T23:07:00Z">
        <w:r w:rsidR="00A919A1">
          <w:rPr>
            <w:color w:val="000000" w:themeColor="text1"/>
          </w:rPr>
          <w:t>7</w:t>
        </w:r>
      </w:ins>
      <w:del w:id="270" w:author="Hannah Nesser" w:date="2023-04-11T23:07:00Z">
        <w:r w:rsidR="003F535C" w:rsidRPr="00E15AB4" w:rsidDel="00A919A1">
          <w:rPr>
            <w:color w:val="000000" w:themeColor="text1"/>
          </w:rPr>
          <w:delText>6</w:delText>
        </w:r>
      </w:del>
      <w:r w:rsidR="003F535C" w:rsidRPr="00E15AB4">
        <w:rPr>
          <w:color w:val="000000" w:themeColor="text1"/>
        </w:rPr>
        <w:t>.</w:t>
      </w:r>
      <w:ins w:id="271" w:author="Hannah Nesser" w:date="2023-04-11T23:07:00Z">
        <w:r w:rsidR="00A919A1">
          <w:rPr>
            <w:color w:val="000000" w:themeColor="text1"/>
          </w:rPr>
          <w:t>3</w:t>
        </w:r>
      </w:ins>
      <w:del w:id="272" w:author="Hannah Nesser" w:date="2023-04-11T23:07:00Z">
        <w:r w:rsidR="003F535C" w:rsidRPr="00E15AB4" w:rsidDel="00A919A1">
          <w:rPr>
            <w:color w:val="000000" w:themeColor="text1"/>
          </w:rPr>
          <w:delText>7</w:delText>
        </w:r>
      </w:del>
      <w:r w:rsidR="003F535C" w:rsidRPr="00E15AB4">
        <w:rPr>
          <w:color w:val="000000" w:themeColor="text1"/>
        </w:rPr>
        <w:t xml:space="preserve"> </w:t>
      </w:r>
      <w:r w:rsidR="00BF20A3">
        <w:rPr>
          <w:color w:val="000000" w:themeColor="text1"/>
        </w:rPr>
        <w:t>(24.</w:t>
      </w:r>
      <w:ins w:id="273" w:author="Hannah Nesser" w:date="2023-04-11T23:07:00Z">
        <w:r w:rsidR="00A919A1">
          <w:rPr>
            <w:color w:val="000000" w:themeColor="text1"/>
          </w:rPr>
          <w:t>6</w:t>
        </w:r>
      </w:ins>
      <w:del w:id="274" w:author="Hannah Nesser" w:date="2023-04-11T23:07:00Z">
        <w:r w:rsidR="00BF20A3" w:rsidDel="00A919A1">
          <w:rPr>
            <w:color w:val="000000" w:themeColor="text1"/>
          </w:rPr>
          <w:delText>0</w:delText>
        </w:r>
      </w:del>
      <w:r w:rsidR="00BF20A3">
        <w:rPr>
          <w:color w:val="000000" w:themeColor="text1"/>
        </w:rPr>
        <w:t xml:space="preserve"> - </w:t>
      </w:r>
      <w:ins w:id="275" w:author="Hannah Nesser" w:date="2023-04-11T23:07:00Z">
        <w:r w:rsidR="00A919A1">
          <w:rPr>
            <w:color w:val="000000" w:themeColor="text1"/>
          </w:rPr>
          <w:t>30</w:t>
        </w:r>
      </w:ins>
      <w:del w:id="276" w:author="Hannah Nesser" w:date="2023-04-11T23:07:00Z">
        <w:r w:rsidR="00BF20A3" w:rsidDel="00A919A1">
          <w:rPr>
            <w:color w:val="000000" w:themeColor="text1"/>
          </w:rPr>
          <w:delText>29</w:delText>
        </w:r>
      </w:del>
      <w:r w:rsidR="00BF20A3">
        <w:rPr>
          <w:color w:val="000000" w:themeColor="text1"/>
        </w:rPr>
        <w:t>.</w:t>
      </w:r>
      <w:ins w:id="277" w:author="Hannah Nesser" w:date="2023-04-11T23:07:00Z">
        <w:r w:rsidR="00A919A1">
          <w:rPr>
            <w:color w:val="000000" w:themeColor="text1"/>
          </w:rPr>
          <w:t>0</w:t>
        </w:r>
      </w:ins>
      <w:del w:id="278" w:author="Hannah Nesser" w:date="2023-04-11T23:07:00Z">
        <w:r w:rsidR="00BF20A3" w:rsidDel="00A919A1">
          <w:rPr>
            <w:color w:val="000000" w:themeColor="text1"/>
          </w:rPr>
          <w:delText>3</w:delText>
        </w:r>
      </w:del>
      <w:r w:rsidR="00BF20A3">
        <w:rPr>
          <w:color w:val="000000" w:themeColor="text1"/>
        </w:rPr>
        <w:t xml:space="preserve">)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and </w:t>
      </w:r>
      <w:r w:rsidR="00D0353D">
        <w:rPr>
          <w:color w:val="000000" w:themeColor="text1"/>
        </w:rPr>
        <w:t xml:space="preserve">each sector's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 xml:space="preserve">We find a significant decrease compared to the </w:t>
      </w:r>
      <w:ins w:id="279" w:author="Hannah Nesser" w:date="2023-04-11T23:08:00Z">
        <w:r w:rsidR="00A919A1">
          <w:rPr>
            <w:color w:val="000000" w:themeColor="text1"/>
          </w:rPr>
          <w:t xml:space="preserve">2023 </w:t>
        </w:r>
      </w:ins>
      <w:r w:rsidR="005205E5">
        <w:rPr>
          <w:color w:val="000000" w:themeColor="text1"/>
        </w:rPr>
        <w:t xml:space="preserve">GHGI only for coal emissions. </w:t>
      </w:r>
      <w:r w:rsidR="00D0353D">
        <w:t xml:space="preserve">These increases present a challenge to goals set by the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55CEF426"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w:t>
      </w:r>
      <w:ins w:id="280" w:author="Hannah Nesser" w:date="2023-04-11T23:08:00Z">
        <w:r w:rsidR="00A919A1">
          <w:rPr>
            <w:color w:val="000000" w:themeColor="text1"/>
          </w:rPr>
          <w:t xml:space="preserve">2023 </w:t>
        </w:r>
      </w:ins>
      <w:r w:rsidR="00D84D22">
        <w:rPr>
          <w:color w:val="000000" w:themeColor="text1"/>
        </w:rPr>
        <w:t xml:space="preserve">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53</w:t>
      </w:r>
      <w:r w:rsidR="00851CAB" w:rsidRPr="00E15AB4">
        <w:rPr>
          <w:color w:val="000000" w:themeColor="text1"/>
        </w:rPr>
        <w:t xml:space="preserve">% increase in landfill emissions. </w:t>
      </w:r>
      <w:r w:rsidR="00DD46F2">
        <w:rPr>
          <w:color w:val="000000" w:themeColor="text1"/>
        </w:rPr>
        <w:t>By c</w:t>
      </w:r>
      <w:r w:rsidR="00186484" w:rsidRPr="00E15AB4">
        <w:rPr>
          <w:color w:val="000000" w:themeColor="text1"/>
        </w:rPr>
        <w:t>ompar</w:t>
      </w:r>
      <w:r>
        <w:rPr>
          <w:color w:val="000000" w:themeColor="text1"/>
        </w:rPr>
        <w:t>ison of</w:t>
      </w:r>
      <w:r w:rsidR="00186484" w:rsidRPr="00E15AB4">
        <w:rPr>
          <w:color w:val="000000" w:themeColor="text1"/>
        </w:rPr>
        <w:t xml:space="preserve"> our optimized emissions to those reported to GHGRP by 73 landfills across CONUS, w</w:t>
      </w:r>
      <w:r w:rsidR="00E56C71" w:rsidRPr="00E15AB4">
        <w:rPr>
          <w:color w:val="000000" w:themeColor="text1"/>
        </w:rPr>
        <w:t xml:space="preserve">e </w:t>
      </w:r>
      <w:r w:rsidR="005205E5">
        <w:rPr>
          <w:color w:val="000000" w:themeColor="text1"/>
        </w:rPr>
        <w:t>find</w:t>
      </w:r>
      <w:r w:rsidR="002C5B24">
        <w:rPr>
          <w:color w:val="000000" w:themeColor="text1"/>
        </w:rPr>
        <w:t xml:space="preserve"> a median 77% increase in reported emissions</w:t>
      </w:r>
      <w:r w:rsidR="005205E5">
        <w:rPr>
          <w:color w:val="000000" w:themeColor="text1"/>
        </w:rPr>
        <w:t>. We attribute the GHGI and GHGRP discrepancies</w:t>
      </w:r>
      <w:r w:rsidR="002C5B24">
        <w:rPr>
          <w:color w:val="000000" w:themeColor="text1"/>
        </w:rPr>
        <w:t xml:space="preserve"> </w:t>
      </w:r>
      <w:r w:rsidR="00487B1F" w:rsidRPr="00E15AB4">
        <w:rPr>
          <w:color w:val="000000" w:themeColor="text1"/>
        </w:rPr>
        <w:t xml:space="preserve">to </w:t>
      </w:r>
      <w:r w:rsidR="00186484" w:rsidRPr="00E15AB4">
        <w:rPr>
          <w:color w:val="000000" w:themeColor="text1"/>
        </w:rPr>
        <w:t xml:space="preserve">EPA </w:t>
      </w:r>
      <w:r w:rsidR="00DD46F2">
        <w:rPr>
          <w:color w:val="000000" w:themeColor="text1"/>
        </w:rPr>
        <w:t xml:space="preserve">landfill emission </w:t>
      </w:r>
      <w:r w:rsidR="00186484" w:rsidRPr="00E15AB4">
        <w:rPr>
          <w:color w:val="000000" w:themeColor="text1"/>
        </w:rPr>
        <w:t xml:space="preserve">methodologies that use too-high recovery efficiencies at facilities that collect </w:t>
      </w:r>
      <w:r w:rsidR="00186484" w:rsidRPr="00685E57">
        <w:rPr>
          <w:color w:val="000000" w:themeColor="text1"/>
        </w:rPr>
        <w:t xml:space="preserve">landfill gas and that </w:t>
      </w:r>
      <w:r w:rsidR="00DD46F2" w:rsidRPr="00685E57">
        <w:rPr>
          <w:color w:val="000000" w:themeColor="text1"/>
        </w:rPr>
        <w:t>have inadequate</w:t>
      </w:r>
      <w:r w:rsidR="00186484" w:rsidRPr="00685E57">
        <w:rPr>
          <w:color w:val="000000" w:themeColor="text1"/>
        </w:rPr>
        <w:t xml:space="preserve"> account</w:t>
      </w:r>
      <w:r w:rsidR="00DD46F2" w:rsidRPr="00685E57">
        <w:rPr>
          <w:color w:val="000000" w:themeColor="text1"/>
        </w:rPr>
        <w:t>ing</w:t>
      </w:r>
      <w:r w:rsidR="00186484" w:rsidRPr="00685E57">
        <w:rPr>
          <w:color w:val="000000" w:themeColor="text1"/>
        </w:rPr>
        <w:t xml:space="preserve"> </w:t>
      </w:r>
      <w:r w:rsidR="00DD46F2" w:rsidRPr="00685E57">
        <w:rPr>
          <w:color w:val="000000" w:themeColor="text1"/>
        </w:rPr>
        <w:t xml:space="preserve">of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3AE42BCE"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w:t>
      </w:r>
      <w:del w:id="281" w:author="Hannah Nesser" w:date="2023-04-11T23:08:00Z">
        <w:r w:rsidR="00DD46F2" w:rsidDel="00A919A1">
          <w:rPr>
            <w:color w:val="000000" w:themeColor="text1"/>
          </w:rPr>
          <w:delText xml:space="preserve">GHGI </w:delText>
        </w:r>
      </w:del>
      <w:r w:rsidR="00DD46F2">
        <w:rPr>
          <w:color w:val="000000" w:themeColor="text1"/>
        </w:rPr>
        <w:t>state</w:t>
      </w:r>
      <w:ins w:id="282" w:author="Hannah Nesser" w:date="2023-04-11T23:08:00Z">
        <w:r w:rsidR="00A919A1">
          <w:rPr>
            <w:color w:val="000000" w:themeColor="text1"/>
          </w:rPr>
          <w:t xml:space="preserve"> emission</w:t>
        </w:r>
      </w:ins>
      <w:r w:rsidR="00DD46F2">
        <w:rPr>
          <w:color w:val="000000" w:themeColor="text1"/>
        </w:rPr>
        <w:t xml:space="preserve"> </w:t>
      </w:r>
      <w:del w:id="283" w:author="Hannah Nesser" w:date="2023-04-11T23:08:00Z">
        <w:r w:rsidR="00DD46F2" w:rsidDel="00A919A1">
          <w:rPr>
            <w:color w:val="000000" w:themeColor="text1"/>
          </w:rPr>
          <w:delText>estimates</w:delText>
        </w:r>
      </w:del>
      <w:ins w:id="284" w:author="Hannah Nesser" w:date="2023-04-11T23:08:00Z">
        <w:r w:rsidR="00A919A1">
          <w:rPr>
            <w:color w:val="000000" w:themeColor="text1"/>
          </w:rPr>
          <w:t>inventories published most recently with the 2022 GHGI</w:t>
        </w:r>
      </w:ins>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00A87E83" w:rsidRPr="00713109">
        <w:rPr>
          <w:color w:val="000000" w:themeColor="text1"/>
        </w:rPr>
        <w:t xml:space="preserve">to increased </w:t>
      </w:r>
      <w:r w:rsidRPr="00E15AB4">
        <w:rPr>
          <w:color w:val="000000" w:themeColor="text1"/>
        </w:rPr>
        <w:t>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xml:space="preserve">% relative to the </w:t>
      </w:r>
      <w:ins w:id="285" w:author="Hannah Nesser" w:date="2023-04-11T23:09:00Z">
        <w:r w:rsidR="00E73C5F">
          <w:rPr>
            <w:color w:val="000000" w:themeColor="text1"/>
          </w:rPr>
          <w:t xml:space="preserve">2022 </w:t>
        </w:r>
      </w:ins>
      <w:r w:rsidR="001F667A" w:rsidRPr="00E15AB4">
        <w:rPr>
          <w:color w:val="000000" w:themeColor="text1"/>
        </w:rPr>
        <w:t>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283BC0" w:rsidRPr="00E15AB4">
        <w:rPr>
          <w:color w:val="000000" w:themeColor="text1"/>
        </w:rPr>
        <w:t xml:space="preserve">optimized </w:t>
      </w:r>
      <w:r w:rsidR="001F667A" w:rsidRPr="00E15AB4">
        <w:rPr>
          <w:color w:val="000000" w:themeColor="text1"/>
        </w:rPr>
        <w:t xml:space="preserve">emissions in the state. </w:t>
      </w:r>
      <w:ins w:id="286" w:author="Hannah Nesser" w:date="2023-04-11T23:09:00Z">
        <w:r w:rsidR="00E73C5F">
          <w:rPr>
            <w:color w:val="000000" w:themeColor="text1"/>
          </w:rPr>
          <w:t xml:space="preserve">These discrepancies may be improved by the addition of basin-specific information in the 2023 GHGI. </w:t>
        </w:r>
      </w:ins>
      <w:r w:rsidR="001F667A" w:rsidRPr="00E15AB4">
        <w:rPr>
          <w:color w:val="000000" w:themeColor="text1"/>
        </w:rPr>
        <w:t>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xml:space="preserve">% increase from the </w:t>
      </w:r>
      <w:ins w:id="287" w:author="Hannah Nesser" w:date="2023-04-11T23:09:00Z">
        <w:r w:rsidR="00E73C5F">
          <w:rPr>
            <w:color w:val="000000" w:themeColor="text1"/>
          </w:rPr>
          <w:t xml:space="preserve">2022 </w:t>
        </w:r>
      </w:ins>
      <w:r w:rsidR="00283BC0" w:rsidRPr="00E15AB4">
        <w:rPr>
          <w:color w:val="000000" w:themeColor="text1"/>
        </w:rPr>
        <w:t>GHGI and a 32% increase from an independent inventory prepared by CARB</w:t>
      </w:r>
      <w:r w:rsidR="00DD46F2">
        <w:rPr>
          <w:color w:val="000000" w:themeColor="text1"/>
        </w:rPr>
        <w:t>.</w:t>
      </w:r>
      <w:r w:rsidR="004854E7">
        <w:rPr>
          <w:color w:val="000000" w:themeColor="text1"/>
        </w:rPr>
        <w:t xml:space="preserve"> We find </w:t>
      </w:r>
      <w:r w:rsidR="00283BC0" w:rsidRPr="00E15AB4">
        <w:rPr>
          <w:color w:val="000000" w:themeColor="text1"/>
        </w:rPr>
        <w:t>good agreement with the sectoral partitioning of both inventories</w:t>
      </w:r>
      <w:r w:rsidR="004854E7">
        <w:rPr>
          <w:color w:val="000000" w:themeColor="text1"/>
        </w:rPr>
        <w:t>, with 54% of methane emitted by livestock, 25% from landfills, and 11% from oil and gas.</w:t>
      </w:r>
    </w:p>
    <w:p w14:paraId="08BDC833" w14:textId="4D418B71" w:rsidR="00737862" w:rsidRPr="00E15AB4" w:rsidRDefault="00737862">
      <w:pPr>
        <w:rPr>
          <w:color w:val="000000" w:themeColor="text1"/>
        </w:rPr>
      </w:pPr>
    </w:p>
    <w:p w14:paraId="393AECAA" w14:textId="55341350" w:rsidR="00E73C5F" w:rsidDel="00E73C5F" w:rsidRDefault="00B82E8B">
      <w:pPr>
        <w:rPr>
          <w:del w:id="288" w:author="Hannah Nesser" w:date="2023-04-11T23:10:00Z"/>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w:t>
      </w:r>
      <w:del w:id="289" w:author="Hannah Nesser" w:date="2023-04-11T23:09:00Z">
        <w:r w:rsidDel="00E73C5F">
          <w:delText>-</w:delText>
        </w:r>
      </w:del>
      <w:ins w:id="290" w:author="Hannah Nesser" w:date="2023-04-11T23:09:00Z">
        <w:r w:rsidR="00E73C5F">
          <w:t>-</w:t>
        </w:r>
      </w:ins>
      <w:r>
        <w:t xml:space="preserve"> 6.7) </w:t>
      </w:r>
      <w:proofErr w:type="spellStart"/>
      <w:r w:rsidRPr="00C01462">
        <w:t>Tg</w:t>
      </w:r>
      <w:proofErr w:type="spellEnd"/>
      <w:r w:rsidRPr="00C01462">
        <w:t xml:space="preserve"> a</w:t>
      </w:r>
      <w:r w:rsidRPr="00C01462">
        <w:rPr>
          <w:vertAlign w:val="superscript"/>
        </w:rPr>
        <w:t>-1</w:t>
      </w:r>
      <w:r>
        <w:t xml:space="preserve"> across these urban areas, </w:t>
      </w:r>
      <w:r w:rsidR="00C933C1">
        <w:t>equivalent to a fifth of posterior anthropogenic emissions in CONUS</w:t>
      </w:r>
      <w:r w:rsidR="001B367C">
        <w:t>, a</w:t>
      </w:r>
      <w:r w:rsidR="00C933C1">
        <w:t xml:space="preserve"> </w:t>
      </w:r>
      <w:del w:id="291" w:author="Hannah Nesser" w:date="2023-04-11T23:10:00Z">
        <w:r w:rsidDel="00E73C5F">
          <w:delText>43</w:delText>
        </w:r>
        <w:r w:rsidRPr="00C01462" w:rsidDel="00E73C5F">
          <w:delText xml:space="preserve"> </w:delText>
        </w:r>
      </w:del>
      <w:ins w:id="292" w:author="Hannah Nesser" w:date="2023-04-11T23:10:00Z">
        <w:r w:rsidR="00E73C5F">
          <w:t>38</w:t>
        </w:r>
        <w:r w:rsidR="00E73C5F" w:rsidRPr="00C01462">
          <w:t xml:space="preserve"> </w:t>
        </w:r>
      </w:ins>
      <w:r w:rsidRPr="00C01462">
        <w:t>(</w:t>
      </w:r>
      <w:r>
        <w:t>2</w:t>
      </w:r>
      <w:ins w:id="293" w:author="Hannah Nesser" w:date="2023-04-11T23:10:00Z">
        <w:r w:rsidR="00E73C5F">
          <w:t>4</w:t>
        </w:r>
      </w:ins>
      <w:del w:id="294" w:author="Hannah Nesser" w:date="2023-04-11T23:10:00Z">
        <w:r w:rsidDel="00E73C5F">
          <w:delText>9</w:delText>
        </w:r>
      </w:del>
      <w:r w:rsidRPr="00C01462">
        <w:t xml:space="preserve"> </w:t>
      </w:r>
      <w:del w:id="295" w:author="Hannah Nesser" w:date="2023-04-11T23:09:00Z">
        <w:r w:rsidDel="00E73C5F">
          <w:delText>-</w:delText>
        </w:r>
      </w:del>
      <w:ins w:id="296" w:author="Hannah Nesser" w:date="2023-04-11T23:10:00Z">
        <w:r w:rsidR="00E73C5F">
          <w:t>-</w:t>
        </w:r>
      </w:ins>
      <w:r w:rsidRPr="00C01462">
        <w:t xml:space="preserve"> </w:t>
      </w:r>
      <w:ins w:id="297" w:author="Hannah Nesser" w:date="2023-04-11T23:10:00Z">
        <w:r w:rsidR="00E73C5F">
          <w:t>54</w:t>
        </w:r>
      </w:ins>
      <w:del w:id="298" w:author="Hannah Nesser" w:date="2023-04-11T23:10:00Z">
        <w:r w:rsidDel="00E73C5F">
          <w:delText>60</w:delText>
        </w:r>
      </w:del>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0510DA">
        <w:t>spatially</w:t>
      </w:r>
      <w:r w:rsidR="0035378A">
        <w:t xml:space="preserve"> </w:t>
      </w:r>
      <w:r w:rsidR="000510DA">
        <w:t xml:space="preserve">disaggregated </w:t>
      </w:r>
      <w:ins w:id="299" w:author="Hannah Nesser" w:date="2023-04-11T23:09:00Z">
        <w:r w:rsidR="00E73C5F">
          <w:t xml:space="preserve">2023 </w:t>
        </w:r>
      </w:ins>
      <w:r>
        <w:t>GHGI value of 4.</w:t>
      </w:r>
      <w:ins w:id="300" w:author="Hannah Nesser" w:date="2023-04-11T23:10:00Z">
        <w:r w:rsidR="00E73C5F">
          <w:t>3</w:t>
        </w:r>
      </w:ins>
      <w:del w:id="301" w:author="Hannah Nesser" w:date="2023-04-11T23:10:00Z">
        <w:r w:rsidDel="00E73C5F">
          <w:delText>2</w:delText>
        </w:r>
      </w:del>
      <w:r>
        <w:t xml:space="preserve">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w:t>
      </w:r>
      <w:ins w:id="302" w:author="Hannah Nesser" w:date="2023-04-11T23:10:00Z">
        <w:r w:rsidR="00E73C5F">
          <w:t xml:space="preserve">39 (27 - 52) % </w:t>
        </w:r>
      </w:ins>
      <w:del w:id="303" w:author="Hannah Nesser" w:date="2023-04-11T23:10:00Z">
        <w:r w:rsidR="00E640DC" w:rsidRPr="00685E57" w:rsidDel="00E73C5F">
          <w:rPr>
            <w:color w:val="000000" w:themeColor="text1"/>
          </w:rPr>
          <w:delText xml:space="preserve">47 (34 - 61) % </w:delText>
        </w:r>
      </w:del>
      <w:r w:rsidR="00E640DC" w:rsidRPr="00685E57">
        <w:rPr>
          <w:color w:val="000000" w:themeColor="text1"/>
        </w:rPr>
        <w:t xml:space="preserve">compared to the GHGI. </w:t>
      </w:r>
      <w:r w:rsidR="00E640DC">
        <w:t>On average</w:t>
      </w:r>
      <w:r w:rsidR="000510DA">
        <w:t>, 4</w:t>
      </w:r>
      <w:ins w:id="304" w:author="Hannah Nesser" w:date="2023-04-11T23:11:00Z">
        <w:r w:rsidR="00E73C5F">
          <w:t>0</w:t>
        </w:r>
      </w:ins>
      <w:del w:id="305" w:author="Hannah Nesser" w:date="2023-04-11T23:11:00Z">
        <w:r w:rsidR="000510DA" w:rsidDel="00E73C5F">
          <w:delText>5</w:delText>
        </w:r>
      </w:del>
      <w:r w:rsidR="000510DA">
        <w:t xml:space="preserve">% of urban emissions are from </w:t>
      </w:r>
      <w:r w:rsidR="000510DA" w:rsidRPr="00685E57">
        <w:rPr>
          <w:color w:val="000000" w:themeColor="text1"/>
        </w:rPr>
        <w:t xml:space="preserve">landfills, </w:t>
      </w:r>
      <w:del w:id="306" w:author="Hannah Nesser" w:date="2023-04-11T23:11:00Z">
        <w:r w:rsidR="000510DA" w:rsidRPr="00685E57" w:rsidDel="00E73C5F">
          <w:rPr>
            <w:color w:val="000000" w:themeColor="text1"/>
          </w:rPr>
          <w:delText>10</w:delText>
        </w:r>
      </w:del>
      <w:ins w:id="307" w:author="Hannah Nesser" w:date="2023-04-11T23:11:00Z">
        <w:r w:rsidR="00E73C5F">
          <w:rPr>
            <w:color w:val="000000" w:themeColor="text1"/>
          </w:rPr>
          <w:t>10</w:t>
        </w:r>
      </w:ins>
      <w:r w:rsidR="000510DA" w:rsidRPr="00685E57">
        <w:rPr>
          <w:color w:val="000000" w:themeColor="text1"/>
        </w:rPr>
        <w:t xml:space="preserve">% from gas distribution and post-meter emissions, and 6% from wastewater. We also find large and variable contributions from oil, gas, and livestock that are not specific to urban areas. </w:t>
      </w:r>
      <w:r w:rsidR="00E640DC" w:rsidRPr="00685E57">
        <w:rPr>
          <w:color w:val="000000" w:themeColor="text1"/>
        </w:rPr>
        <w:t xml:space="preserve">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 xml:space="preserve">Our urban emissions are in general </w:t>
      </w:r>
      <w:r w:rsidR="00E640DC">
        <w:rPr>
          <w:color w:val="000000" w:themeColor="text1"/>
        </w:rPr>
        <w:t>smaller</w:t>
      </w:r>
      <w:r w:rsidR="00BA1D2F" w:rsidRPr="00685E57">
        <w:rPr>
          <w:color w:val="000000" w:themeColor="text1"/>
        </w:rPr>
        <w:t xml:space="preserve"> but consistent </w:t>
      </w:r>
      <w:r w:rsidR="0072385B">
        <w:rPr>
          <w:color w:val="000000" w:themeColor="text1"/>
        </w:rPr>
        <w:t xml:space="preserve">within error bounds </w:t>
      </w:r>
      <w:r w:rsidR="00BA1D2F" w:rsidRPr="00685E57">
        <w:rPr>
          <w:color w:val="000000" w:themeColor="text1"/>
        </w:rPr>
        <w:t xml:space="preserve">with </w:t>
      </w:r>
      <w:r w:rsidR="00BA1D2F" w:rsidRPr="00685E57">
        <w:rPr>
          <w:color w:val="000000" w:themeColor="text1"/>
        </w:rPr>
        <w:lastRenderedPageBreak/>
        <w:t xml:space="preserve">previous top-down studies, a difference which we attribute to </w:t>
      </w:r>
      <w:r w:rsidR="00685E57">
        <w:rPr>
          <w:color w:val="000000" w:themeColor="text1"/>
        </w:rPr>
        <w:t>the</w:t>
      </w:r>
      <w:r w:rsidR="00BA1D2F" w:rsidRPr="00685E57">
        <w:rPr>
          <w:color w:val="000000" w:themeColor="text1"/>
        </w:rPr>
        <w:t xml:space="preserve"> smaller geographical </w:t>
      </w:r>
      <w:r w:rsidR="0094006E">
        <w:rPr>
          <w:color w:val="000000" w:themeColor="text1"/>
        </w:rPr>
        <w:t xml:space="preserve">extent </w:t>
      </w:r>
      <w:r w:rsidR="00685E57">
        <w:rPr>
          <w:color w:val="000000" w:themeColor="text1"/>
        </w:rPr>
        <w:t xml:space="preserve">we used for urban </w:t>
      </w:r>
      <w:r w:rsidR="0094006E">
        <w:rPr>
          <w:color w:val="000000" w:themeColor="text1"/>
        </w:rPr>
        <w:t>areas</w:t>
      </w:r>
      <w:r w:rsidR="00BA1D2F" w:rsidRPr="00685E57">
        <w:rPr>
          <w:color w:val="000000" w:themeColor="text1"/>
        </w:rPr>
        <w:t>.</w:t>
      </w:r>
    </w:p>
    <w:p w14:paraId="6B5C9B38" w14:textId="77777777" w:rsidR="00E73C5F" w:rsidRDefault="00E73C5F">
      <w:pPr>
        <w:rPr>
          <w:ins w:id="308" w:author="Hannah Nesser" w:date="2023-04-11T23:10:00Z"/>
          <w:color w:val="000000" w:themeColor="text1"/>
        </w:rPr>
      </w:pPr>
    </w:p>
    <w:p w14:paraId="4ED187FD" w14:textId="575ADE7C" w:rsidR="00F271BD" w:rsidRDefault="00F271BD">
      <w:pPr>
        <w:rPr>
          <w:color w:val="000000" w:themeColor="text1"/>
        </w:rPr>
      </w:pPr>
    </w:p>
    <w:p w14:paraId="2BFA3DF1" w14:textId="77777777" w:rsidR="0041555E" w:rsidRDefault="0041555E" w:rsidP="0041555E">
      <w:pPr>
        <w:rPr>
          <w:b/>
          <w:bCs/>
        </w:rPr>
      </w:pPr>
      <w:r>
        <w:rPr>
          <w:b/>
          <w:bCs/>
        </w:rPr>
        <w:t>Acknowledgments</w:t>
      </w:r>
    </w:p>
    <w:p w14:paraId="4AE0DC9A" w14:textId="58FC74CC" w:rsidR="0041555E" w:rsidRDefault="0041555E" w:rsidP="0041555E">
      <w:r>
        <w:t xml:space="preserve">This work was supported by the NASA Carbon Monitoring System (CMS), ExxonMobil </w:t>
      </w:r>
      <w:r w:rsidR="00C930FD">
        <w:t xml:space="preserve">Technology </w:t>
      </w:r>
      <w:r>
        <w:t xml:space="preserve">and Engineering Company, and the Harvard Climate Change Solutions Fund. </w:t>
      </w:r>
      <w:r w:rsidR="00BB46B3">
        <w:t xml:space="preserve">We thank Bryan </w:t>
      </w:r>
      <w:proofErr w:type="spellStart"/>
      <w:r w:rsidR="00BB46B3">
        <w:t>Mignone</w:t>
      </w:r>
      <w:proofErr w:type="spellEnd"/>
      <w:r w:rsidR="00BB46B3">
        <w:t xml:space="preserve">, Felipe </w:t>
      </w:r>
      <w:r w:rsidR="00AB7F3C">
        <w:t>J. Cardoso-</w:t>
      </w:r>
      <w:proofErr w:type="spellStart"/>
      <w:r w:rsidR="00AB7F3C">
        <w:t>Saldaña</w:t>
      </w:r>
      <w:proofErr w:type="spellEnd"/>
      <w:r w:rsidR="00BB46B3">
        <w:t>, and Robert Stowe for helpful discussions.</w:t>
      </w:r>
    </w:p>
    <w:p w14:paraId="64BAF479" w14:textId="77777777" w:rsidR="00F954BB" w:rsidRDefault="00F954BB">
      <w:pPr>
        <w:rPr>
          <w:color w:val="000000" w:themeColor="text1"/>
        </w:rPr>
      </w:pPr>
      <w:r>
        <w:rPr>
          <w:color w:val="000000" w:themeColor="text1"/>
        </w:rPr>
        <w:br w:type="page"/>
      </w:r>
    </w:p>
    <w:p w14:paraId="1DD86AFC" w14:textId="6BF1228A" w:rsidR="00F954BB" w:rsidRPr="00265EA9" w:rsidRDefault="00F954BB" w:rsidP="00F954BB">
      <w:pPr>
        <w:pStyle w:val="Bibliography"/>
        <w:rPr>
          <w:b/>
          <w:bCs/>
        </w:rPr>
      </w:pPr>
      <w:r w:rsidRPr="00265EA9">
        <w:rPr>
          <w:b/>
          <w:bCs/>
        </w:rPr>
        <w:lastRenderedPageBreak/>
        <w:t>References</w:t>
      </w:r>
    </w:p>
    <w:p w14:paraId="63E2A735" w14:textId="097C9ECD" w:rsidR="00602BBE" w:rsidRPr="00973BF2" w:rsidRDefault="006137D1">
      <w:r>
        <w:t xml:space="preserve"> </w:t>
      </w:r>
    </w:p>
    <w:sectPr w:rsidR="00602BBE" w:rsidRPr="00973BF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eitz, Melissa" w:date="2023-04-05T14:40:00Z" w:initials="WM">
    <w:p w14:paraId="2BECD93F" w14:textId="77777777" w:rsidR="00D27EB9" w:rsidRDefault="00D27EB9" w:rsidP="00D27EB9">
      <w:pPr>
        <w:pStyle w:val="CommentText"/>
      </w:pPr>
      <w:r>
        <w:rPr>
          <w:rStyle w:val="CommentReference"/>
        </w:rPr>
        <w:annotationRef/>
      </w:r>
      <w:r>
        <w:t>Suggest adding this text because some modifications were made</w:t>
      </w:r>
    </w:p>
  </w:comment>
  <w:comment w:id="2" w:author="Hannah Nesser" w:date="2023-04-12T09:25:00Z" w:initials="HN">
    <w:p w14:paraId="7BB3720A" w14:textId="77777777" w:rsidR="00D27EB9" w:rsidRDefault="00D27EB9" w:rsidP="004D0C4C">
      <w:r>
        <w:rPr>
          <w:rStyle w:val="CommentReference"/>
        </w:rPr>
        <w:annotationRef/>
      </w:r>
      <w:r>
        <w:rPr>
          <w:color w:val="000000"/>
          <w:sz w:val="20"/>
          <w:szCs w:val="20"/>
        </w:rPr>
        <w:t>Done!</w:t>
      </w:r>
    </w:p>
  </w:comment>
  <w:comment w:id="18" w:author="Weitz, Melissa" w:date="2023-04-05T14:40:00Z" w:initials="WM">
    <w:p w14:paraId="77DEF476" w14:textId="77777777" w:rsidR="00D27EB9" w:rsidRDefault="00D27EB9" w:rsidP="00D27EB9">
      <w:pPr>
        <w:pStyle w:val="CommentText"/>
      </w:pPr>
      <w:r>
        <w:rPr>
          <w:rStyle w:val="CommentReference"/>
        </w:rPr>
        <w:annotationRef/>
      </w:r>
      <w:r>
        <w:t>The most recent GHGI estimate of CH4 for 2019 (to be released 4/14/2023) is actually 29.5 Tg, so a 5% increase from the most recent GHGI estimates. It would be really helpful to use the most recent values for these comparisons as it helps to show that updates to the inventory are in the right direction.</w:t>
      </w:r>
    </w:p>
    <w:p w14:paraId="3F555B2A" w14:textId="77777777" w:rsidR="00D27EB9" w:rsidRDefault="00D27EB9" w:rsidP="00D27EB9">
      <w:pPr>
        <w:pStyle w:val="CommentText"/>
      </w:pPr>
    </w:p>
    <w:p w14:paraId="48971D52" w14:textId="77777777" w:rsidR="00D27EB9" w:rsidRDefault="00D27EB9" w:rsidP="00D27EB9">
      <w:pPr>
        <w:pStyle w:val="CommentText"/>
      </w:pPr>
      <w:r>
        <w:t xml:space="preserve">The 29.5 value is for all US, not just CONUS but I’d imagine the emissions outside of CONUS are pretty small. The uncertainty range for CH4, for 2021, and not including the LULUCF sources is +/- 10%. </w:t>
      </w:r>
    </w:p>
  </w:comment>
  <w:comment w:id="19" w:author="Hannah Nesser" w:date="2023-04-12T09:27:00Z" w:initials="HN">
    <w:p w14:paraId="1AE9BB10" w14:textId="77777777" w:rsidR="00D27EB9" w:rsidRDefault="00D27EB9" w:rsidP="00B345EF">
      <w:r>
        <w:rPr>
          <w:rStyle w:val="CommentReference"/>
        </w:rPr>
        <w:annotationRef/>
      </w:r>
      <w:r>
        <w:rPr>
          <w:color w:val="000000"/>
          <w:sz w:val="20"/>
          <w:szCs w:val="20"/>
        </w:rPr>
        <w:t>Thanks for this. We don’t use the land use emissions from EPA because we use separate models for wetlands and other land use sources. So, to avoid double counting, we exclude the land use estimates. I have updated the values to reflect the 2023 GHGI and also to clarify the spatial extent used.</w:t>
      </w:r>
    </w:p>
  </w:comment>
  <w:comment w:id="34" w:author="Weitz, Melissa" w:date="2023-04-05T14:57:00Z" w:initials="WM">
    <w:p w14:paraId="04B9258A" w14:textId="77777777" w:rsidR="00D27EB9" w:rsidRDefault="00D27EB9" w:rsidP="00D27EB9">
      <w:pPr>
        <w:pStyle w:val="CommentText"/>
      </w:pPr>
      <w:r>
        <w:rPr>
          <w:rStyle w:val="CommentReference"/>
        </w:rPr>
        <w:annotationRef/>
      </w:r>
      <w:r>
        <w:t>Just to not imply that we have urban-specific estimates in the GHGI</w:t>
      </w:r>
    </w:p>
  </w:comment>
  <w:comment w:id="35" w:author="Hannah Nesser" w:date="2023-04-12T09:28:00Z" w:initials="HN">
    <w:p w14:paraId="2675717F" w14:textId="77777777" w:rsidR="00D27EB9" w:rsidRDefault="00D27EB9" w:rsidP="00FC1301">
      <w:r>
        <w:rPr>
          <w:rStyle w:val="CommentReference"/>
        </w:rPr>
        <w:annotationRef/>
      </w:r>
      <w:r>
        <w:rPr>
          <w:color w:val="000000"/>
          <w:sz w:val="20"/>
          <w:szCs w:val="20"/>
        </w:rPr>
        <w:t>Great, thanks!</w:t>
      </w:r>
    </w:p>
  </w:comment>
  <w:comment w:id="45" w:author="Weitz, Melissa" w:date="2023-04-05T15:06:00Z" w:initials="WM">
    <w:p w14:paraId="20051915" w14:textId="77777777" w:rsidR="00D27EB9" w:rsidRDefault="00D27EB9" w:rsidP="00D27EB9">
      <w:pPr>
        <w:pStyle w:val="CommentText"/>
      </w:pPr>
      <w:r>
        <w:rPr>
          <w:rStyle w:val="CommentReference"/>
        </w:rPr>
        <w:annotationRef/>
      </w:r>
      <w:r>
        <w:t xml:space="preserve">Let’s discuss what can be done here—e.g., dd a few sentences on the 2023 GHGI? The state data for the 2023 GHGI won’t be ready for another few months so will only have comparison with last year’s. </w:t>
      </w:r>
    </w:p>
  </w:comment>
  <w:comment w:id="46" w:author="Hannah Nesser" w:date="2023-04-12T09:28:00Z" w:initials="HN">
    <w:p w14:paraId="4CF01B13" w14:textId="77777777" w:rsidR="00D27EB9" w:rsidRDefault="00D27EB9" w:rsidP="00607F4A">
      <w:r>
        <w:rPr>
          <w:rStyle w:val="CommentReference"/>
        </w:rPr>
        <w:annotationRef/>
      </w:r>
      <w:r>
        <w:rPr>
          <w:color w:val="000000"/>
          <w:sz w:val="20"/>
          <w:szCs w:val="20"/>
        </w:rPr>
        <w:t>Edited!</w:t>
      </w:r>
    </w:p>
  </w:comment>
  <w:comment w:id="49" w:author="Weitz, Melissa" w:date="2023-04-04T11:14:00Z" w:initials="WM">
    <w:p w14:paraId="4AD5F48E" w14:textId="77777777" w:rsidR="00D27EB9" w:rsidRDefault="00D27EB9" w:rsidP="00D27EB9">
      <w:pPr>
        <w:pStyle w:val="CommentText"/>
      </w:pPr>
      <w:r>
        <w:rPr>
          <w:rStyle w:val="CommentReference"/>
        </w:rPr>
        <w:annotationRef/>
      </w:r>
      <w:r>
        <w:t xml:space="preserve">I’m not quite following how the gridding was altered-it was these adjustments and then also scaled up to the 2022 GHGI? </w:t>
      </w:r>
    </w:p>
  </w:comment>
  <w:comment w:id="50" w:author="Hannah Nesser" w:date="2023-04-12T09:31:00Z" w:initials="HN">
    <w:p w14:paraId="5501D104" w14:textId="77777777" w:rsidR="00D27EB9" w:rsidRDefault="00D27EB9" w:rsidP="00870095">
      <w:r>
        <w:rPr>
          <w:rStyle w:val="CommentReference"/>
        </w:rPr>
        <w:annotationRef/>
      </w:r>
      <w:r>
        <w:rPr>
          <w:color w:val="000000"/>
          <w:sz w:val="20"/>
          <w:szCs w:val="20"/>
        </w:rPr>
        <w:t>I clarified which GHGI we used here, but the other details—about where the distribution comes from, etc—I will allow the reader to look up in Shen et al. (2022). It’s not that involved, but it’s a technical detail that is unlikely to make it through the final round of edits.</w:t>
      </w:r>
    </w:p>
  </w:comment>
  <w:comment w:id="51" w:author="Weitz, Melissa" w:date="2023-04-05T15:11:00Z" w:initials="WM">
    <w:p w14:paraId="267D002F" w14:textId="77777777" w:rsidR="00000829" w:rsidRDefault="00000829" w:rsidP="00000829">
      <w:pPr>
        <w:pStyle w:val="CommentText"/>
      </w:pPr>
      <w:r>
        <w:rPr>
          <w:rStyle w:val="CommentReference"/>
        </w:rPr>
        <w:annotationRef/>
      </w:r>
      <w:r>
        <w:t>I thought the gridding included monthly emissions for most sources?</w:t>
      </w:r>
    </w:p>
  </w:comment>
  <w:comment w:id="52" w:author="Hannah Nesser" w:date="2023-04-12T09:50:00Z" w:initials="HN">
    <w:p w14:paraId="7FE3D8E5" w14:textId="77777777" w:rsidR="00000829" w:rsidRDefault="00000829" w:rsidP="00406285">
      <w:r>
        <w:rPr>
          <w:rStyle w:val="CommentReference"/>
        </w:rPr>
        <w:annotationRef/>
      </w:r>
      <w:r>
        <w:rPr>
          <w:sz w:val="20"/>
          <w:szCs w:val="20"/>
        </w:rPr>
        <w:t>Many of these would not be appropriate to use for 2019 since they are based on, for example 2012 new well data.</w:t>
      </w:r>
    </w:p>
  </w:comment>
  <w:comment w:id="86" w:author="Weitz, Melissa" w:date="2023-03-30T14:54:00Z" w:initials="WM">
    <w:p w14:paraId="02732FD2" w14:textId="4398E37F" w:rsidR="00D27EB9" w:rsidRDefault="00D27EB9" w:rsidP="00D27EB9">
      <w:pPr>
        <w:pStyle w:val="CommentText"/>
      </w:pPr>
      <w:r>
        <w:rPr>
          <w:rStyle w:val="CommentReference"/>
        </w:rPr>
        <w:annotationRef/>
      </w:r>
      <w:r>
        <w:t>2019 estimate in 2023 PR is 29.5 Tg. With the updated value the difference is only 5% above GHGI.</w:t>
      </w:r>
    </w:p>
    <w:p w14:paraId="17FE3926" w14:textId="77777777" w:rsidR="00D27EB9" w:rsidRDefault="00D27EB9" w:rsidP="00D27EB9">
      <w:pPr>
        <w:pStyle w:val="CommentText"/>
      </w:pPr>
    </w:p>
    <w:p w14:paraId="0EE32094" w14:textId="77777777" w:rsidR="00D27EB9" w:rsidRDefault="00D27EB9" w:rsidP="00D27EB9">
      <w:pPr>
        <w:pStyle w:val="CommentText"/>
      </w:pPr>
      <w:r>
        <w:t xml:space="preserve">2019 estimate in 2022 final GHGI is 27.7 if including the land use CH4, which should probably be included? </w:t>
      </w:r>
    </w:p>
  </w:comment>
  <w:comment w:id="87" w:author="Hannah Nesser" w:date="2023-04-12T09:34:00Z" w:initials="HN">
    <w:p w14:paraId="0D79479D" w14:textId="77777777" w:rsidR="00D27EB9" w:rsidRDefault="00D27EB9" w:rsidP="00004D42">
      <w:r>
        <w:rPr>
          <w:rStyle w:val="CommentReference"/>
        </w:rPr>
        <w:annotationRef/>
      </w:r>
      <w:r>
        <w:rPr>
          <w:color w:val="000000"/>
          <w:sz w:val="20"/>
          <w:szCs w:val="20"/>
        </w:rPr>
        <w:t>Here and below I added the 2023 GHGI values. We don’t include land use emissions because of the concern of double counting I mentioned in the comment in the abstract. (I didn’t copy and paste all your comments in this section in, though you can see the changes in track changes.)</w:t>
      </w:r>
    </w:p>
  </w:comment>
  <w:comment w:id="99" w:author="Bram Maasakkers" w:date="2023-04-07T12:34:00Z" w:initials="BM">
    <w:p w14:paraId="60955D5F" w14:textId="4CB703BA" w:rsidR="008A67BA" w:rsidRDefault="008A67BA" w:rsidP="008A67BA">
      <w:pPr>
        <w:pStyle w:val="CommentText"/>
      </w:pPr>
      <w:r>
        <w:rPr>
          <w:rStyle w:val="CommentReference"/>
        </w:rPr>
        <w:annotationRef/>
      </w:r>
      <w:r>
        <w:t>Is there something to mention on why this number is relatively high? My 2010-2015 NA inversion was actually closer to yours and I doubt emissions went up by 6 Tg and then down again in the span of a couple of years.</w:t>
      </w:r>
    </w:p>
  </w:comment>
  <w:comment w:id="144" w:author="Weitz, Melissa" w:date="2023-04-05T15:36:00Z" w:initials="WM">
    <w:p w14:paraId="1675EF9A" w14:textId="77777777" w:rsidR="00D27EB9" w:rsidRDefault="00D27EB9" w:rsidP="00D27EB9">
      <w:pPr>
        <w:pStyle w:val="CommentText"/>
      </w:pPr>
      <w:r>
        <w:rPr>
          <w:rStyle w:val="CommentReference"/>
        </w:rPr>
        <w:annotationRef/>
      </w:r>
      <w:r>
        <w:t>Let’s discuss what this means?</w:t>
      </w:r>
    </w:p>
  </w:comment>
  <w:comment w:id="145" w:author="Hannah Nesser" w:date="2023-04-12T09:35:00Z" w:initials="HN">
    <w:p w14:paraId="2176263B" w14:textId="77777777" w:rsidR="00D27EB9" w:rsidRDefault="00D27EB9" w:rsidP="00FE5FF3">
      <w:r>
        <w:rPr>
          <w:rStyle w:val="CommentReference"/>
        </w:rPr>
        <w:annotationRef/>
      </w:r>
      <w:r>
        <w:rPr>
          <w:color w:val="000000"/>
          <w:sz w:val="20"/>
          <w:szCs w:val="20"/>
        </w:rPr>
        <w:t>We forgot to do this during our meeting last week—let me know if you have other questions here!</w:t>
      </w:r>
    </w:p>
  </w:comment>
  <w:comment w:id="149" w:author="Weitz, Melissa" w:date="2023-04-05T15:39:00Z" w:initials="WM">
    <w:p w14:paraId="689595BA" w14:textId="77777777" w:rsidR="00D27EB9" w:rsidRDefault="00D27EB9" w:rsidP="00D27EB9">
      <w:pPr>
        <w:pStyle w:val="CommentText"/>
      </w:pPr>
      <w:r>
        <w:rPr>
          <w:rStyle w:val="CommentReference"/>
        </w:rPr>
        <w:annotationRef/>
      </w:r>
      <w:r>
        <w:t>This may be conflating GHGI and GHGRP</w:t>
      </w:r>
    </w:p>
  </w:comment>
  <w:comment w:id="150" w:author="Hannah Nesser" w:date="2023-04-12T09:35:00Z" w:initials="HN">
    <w:p w14:paraId="60866481" w14:textId="77777777" w:rsidR="00D27EB9" w:rsidRDefault="00D27EB9" w:rsidP="00EA20EE">
      <w:r>
        <w:rPr>
          <w:rStyle w:val="CommentReference"/>
        </w:rPr>
        <w:annotationRef/>
      </w:r>
      <w:r>
        <w:rPr>
          <w:color w:val="000000"/>
          <w:sz w:val="20"/>
          <w:szCs w:val="20"/>
        </w:rPr>
        <w:t>I edited this entire paragraph and sent it to Lauren</w:t>
      </w:r>
    </w:p>
  </w:comment>
  <w:comment w:id="152" w:author="Weitz, Melissa" w:date="2023-03-30T16:19:00Z" w:initials="WM">
    <w:p w14:paraId="7AA14F45" w14:textId="77777777" w:rsidR="00D27EB9" w:rsidRDefault="00D27EB9" w:rsidP="00D27EB9">
      <w:pPr>
        <w:pStyle w:val="CommentText"/>
      </w:pPr>
      <w:r>
        <w:rPr>
          <w:rStyle w:val="CommentReference"/>
        </w:rPr>
        <w:annotationRef/>
      </w:r>
      <w:r>
        <w:t>Does this mean it closed in 2014 or opened in 2014 or something else?</w:t>
      </w:r>
    </w:p>
  </w:comment>
  <w:comment w:id="153" w:author="Hannah Nesser" w:date="2023-04-12T09:36:00Z" w:initials="HN">
    <w:p w14:paraId="2F9D712A" w14:textId="77777777" w:rsidR="00D27EB9" w:rsidRDefault="00D27EB9" w:rsidP="00C62471">
      <w:r>
        <w:rPr>
          <w:rStyle w:val="CommentReference"/>
        </w:rPr>
        <w:annotationRef/>
      </w:r>
      <w:r>
        <w:rPr>
          <w:color w:val="000000"/>
          <w:sz w:val="20"/>
          <w:szCs w:val="20"/>
        </w:rPr>
        <w:t>Hopefully this clarifies!</w:t>
      </w:r>
    </w:p>
  </w:comment>
  <w:comment w:id="217" w:author="Weitz, Melissa" w:date="2023-04-05T15:56:00Z" w:initials="WM">
    <w:p w14:paraId="067EE27E" w14:textId="77777777" w:rsidR="00F71396" w:rsidRDefault="00F71396" w:rsidP="00F71396">
      <w:pPr>
        <w:pStyle w:val="CommentText"/>
      </w:pPr>
      <w:r>
        <w:rPr>
          <w:rStyle w:val="CommentReference"/>
        </w:rPr>
        <w:annotationRef/>
      </w:r>
      <w:r>
        <w:t xml:space="preserve">Were these emissions also included in the gridding outside of for purposes of urban area analysis? </w:t>
      </w:r>
    </w:p>
  </w:comment>
  <w:comment w:id="218" w:author="Hannah Nesser" w:date="2023-04-12T09:37:00Z" w:initials="HN">
    <w:p w14:paraId="16F7B711" w14:textId="77777777" w:rsidR="00F71396" w:rsidRDefault="00F71396" w:rsidP="00783E58">
      <w:r>
        <w:rPr>
          <w:rStyle w:val="CommentReference"/>
        </w:rPr>
        <w:annotationRef/>
      </w:r>
      <w:r>
        <w:rPr>
          <w:color w:val="000000"/>
          <w:sz w:val="20"/>
          <w:szCs w:val="20"/>
        </w:rPr>
        <w:t>Nope! Hopefully the edits make this clearer. I also updated all values to match the 2023 GHGI.</w:t>
      </w:r>
    </w:p>
  </w:comment>
  <w:comment w:id="244" w:author="Weitz, Melissa" w:date="2023-04-05T15:58:00Z" w:initials="WM">
    <w:p w14:paraId="06E8D4B2" w14:textId="77777777" w:rsidR="00F71396" w:rsidRDefault="00F71396" w:rsidP="00F71396">
      <w:pPr>
        <w:pStyle w:val="CommentText"/>
      </w:pPr>
      <w:r>
        <w:rPr>
          <w:rStyle w:val="CommentReference"/>
        </w:rPr>
        <w:annotationRef/>
      </w:r>
      <w:r>
        <w:t>Could perhaps say something about the uncertainty of the gridded inventory estimates when used in this way?</w:t>
      </w:r>
    </w:p>
  </w:comment>
  <w:comment w:id="245" w:author="Hannah Nesser" w:date="2023-04-12T09:41:00Z" w:initials="HN">
    <w:p w14:paraId="39E192B1" w14:textId="77777777" w:rsidR="00F71396" w:rsidRDefault="00F71396" w:rsidP="00530C13">
      <w:r>
        <w:rPr>
          <w:rStyle w:val="CommentReference"/>
        </w:rPr>
        <w:annotationRef/>
      </w:r>
      <w:r>
        <w:rPr>
          <w:color w:val="000000"/>
          <w:sz w:val="20"/>
          <w:szCs w:val="20"/>
        </w:rPr>
        <w:t>Added text to this effect!</w:t>
      </w:r>
    </w:p>
  </w:comment>
  <w:comment w:id="259" w:author="Bram Maasakkers" w:date="2023-04-07T14:51:00Z" w:initials="BM">
    <w:p w14:paraId="14D1E4D7" w14:textId="6988D6A2" w:rsidR="00A87E83" w:rsidRDefault="00A87E83" w:rsidP="00A87E83">
      <w:pPr>
        <w:pStyle w:val="CommentText"/>
      </w:pPr>
      <w:r>
        <w:rPr>
          <w:rStyle w:val="CommentReference"/>
        </w:rPr>
        <w:annotationRef/>
      </w:r>
      <w:r>
        <w:t>I guess my main worry about some of the results is till what extent regional biases in TROPOMI could cause them. I know that’s not a nice point to make but I feel it maybe should be mentioned somewhere.</w:t>
      </w:r>
    </w:p>
    <w:p w14:paraId="5344C905" w14:textId="77777777" w:rsidR="00A87E83" w:rsidRDefault="00A87E83" w:rsidP="00A87E83">
      <w:pPr>
        <w:pStyle w:val="CommentText"/>
      </w:pPr>
    </w:p>
    <w:p w14:paraId="10E0B882" w14:textId="77777777" w:rsidR="00A87E83" w:rsidRDefault="00A87E83" w:rsidP="00A87E83">
      <w:pPr>
        <w:pStyle w:val="CommentText"/>
      </w:pPr>
      <w:r>
        <w:t xml:space="preserve">I was thinking of a quick check on whether biases play a significant role and I wondered if you could easily compare your prior and posterior simulated columns to the newer (v19) retrieval. If you find agreement changes of a different sign than compared to the old TROPOMI data, that may suggest changes have been caused by – now fixed – issues in TROPOMI. I really don’t want to suggest additional work so not saying this should be done but it may be a nice little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CD93F" w15:done="0"/>
  <w15:commentEx w15:paraId="7BB3720A" w15:paraIdParent="2BECD93F" w15:done="0"/>
  <w15:commentEx w15:paraId="48971D52" w15:done="0"/>
  <w15:commentEx w15:paraId="1AE9BB10" w15:paraIdParent="48971D52" w15:done="0"/>
  <w15:commentEx w15:paraId="04B9258A" w15:done="0"/>
  <w15:commentEx w15:paraId="2675717F" w15:paraIdParent="04B9258A" w15:done="0"/>
  <w15:commentEx w15:paraId="20051915" w15:done="0"/>
  <w15:commentEx w15:paraId="4CF01B13" w15:paraIdParent="20051915" w15:done="0"/>
  <w15:commentEx w15:paraId="4AD5F48E" w15:done="0"/>
  <w15:commentEx w15:paraId="5501D104" w15:paraIdParent="4AD5F48E" w15:done="0"/>
  <w15:commentEx w15:paraId="267D002F" w15:done="0"/>
  <w15:commentEx w15:paraId="7FE3D8E5" w15:paraIdParent="267D002F" w15:done="0"/>
  <w15:commentEx w15:paraId="0EE32094" w15:done="0"/>
  <w15:commentEx w15:paraId="0D79479D" w15:paraIdParent="0EE32094" w15:done="0"/>
  <w15:commentEx w15:paraId="60955D5F" w15:done="0"/>
  <w15:commentEx w15:paraId="1675EF9A" w15:done="0"/>
  <w15:commentEx w15:paraId="2176263B" w15:paraIdParent="1675EF9A" w15:done="0"/>
  <w15:commentEx w15:paraId="689595BA" w15:done="0"/>
  <w15:commentEx w15:paraId="60866481" w15:paraIdParent="689595BA" w15:done="0"/>
  <w15:commentEx w15:paraId="7AA14F45" w15:done="0"/>
  <w15:commentEx w15:paraId="2F9D712A" w15:paraIdParent="7AA14F45" w15:done="0"/>
  <w15:commentEx w15:paraId="067EE27E" w15:done="0"/>
  <w15:commentEx w15:paraId="16F7B711" w15:paraIdParent="067EE27E" w15:done="0"/>
  <w15:commentEx w15:paraId="06E8D4B2" w15:done="0"/>
  <w15:commentEx w15:paraId="39E192B1" w15:paraIdParent="06E8D4B2" w15:done="0"/>
  <w15:commentEx w15:paraId="10E0B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806D5" w16cex:dateUtc="2023-04-05T18:40:00Z"/>
  <w16cex:commentExtensible w16cex:durableId="27E0F792" w16cex:dateUtc="2023-04-12T13:25:00Z"/>
  <w16cex:commentExtensible w16cex:durableId="27D806F7" w16cex:dateUtc="2023-04-05T18:40:00Z"/>
  <w16cex:commentExtensible w16cex:durableId="27E0F7F6" w16cex:dateUtc="2023-04-12T13:27:00Z"/>
  <w16cex:commentExtensible w16cex:durableId="27D80AE5" w16cex:dateUtc="2023-04-05T18:57:00Z"/>
  <w16cex:commentExtensible w16cex:durableId="27E0F826" w16cex:dateUtc="2023-04-12T13:28:00Z"/>
  <w16cex:commentExtensible w16cex:durableId="27D80CFF" w16cex:dateUtc="2023-04-05T19:06:00Z"/>
  <w16cex:commentExtensible w16cex:durableId="27E0F842" w16cex:dateUtc="2023-04-12T13:28:00Z"/>
  <w16cex:commentExtensible w16cex:durableId="27D68521" w16cex:dateUtc="2023-04-04T15:14:00Z"/>
  <w16cex:commentExtensible w16cex:durableId="27E0F8E0" w16cex:dateUtc="2023-04-12T13:31:00Z"/>
  <w16cex:commentExtensible w16cex:durableId="27D80E2A" w16cex:dateUtc="2023-04-05T19:11:00Z"/>
  <w16cex:commentExtensible w16cex:durableId="27E0FD64" w16cex:dateUtc="2023-04-12T13:50:00Z"/>
  <w16cex:commentExtensible w16cex:durableId="27D02118" w16cex:dateUtc="2023-03-30T18:54:00Z"/>
  <w16cex:commentExtensible w16cex:durableId="27E0F98D" w16cex:dateUtc="2023-04-12T13:34:00Z"/>
  <w16cex:commentExtensible w16cex:durableId="27DA8C3F" w16cex:dateUtc="2023-04-07T10:34:00Z"/>
  <w16cex:commentExtensible w16cex:durableId="27D813F4" w16cex:dateUtc="2023-04-05T19:36:00Z"/>
  <w16cex:commentExtensible w16cex:durableId="27E0F9D4" w16cex:dateUtc="2023-04-12T13:35:00Z"/>
  <w16cex:commentExtensible w16cex:durableId="27D81497" w16cex:dateUtc="2023-04-05T19:39:00Z"/>
  <w16cex:commentExtensible w16cex:durableId="27E0F9F3" w16cex:dateUtc="2023-04-12T13:35:00Z"/>
  <w16cex:commentExtensible w16cex:durableId="27D0351E" w16cex:dateUtc="2023-03-30T20:19:00Z"/>
  <w16cex:commentExtensible w16cex:durableId="27E0FA1A" w16cex:dateUtc="2023-04-12T13:36:00Z"/>
  <w16cex:commentExtensible w16cex:durableId="27D818A3" w16cex:dateUtc="2023-04-05T19:56:00Z"/>
  <w16cex:commentExtensible w16cex:durableId="27E0FA56" w16cex:dateUtc="2023-04-12T13:37:00Z"/>
  <w16cex:commentExtensible w16cex:durableId="27D81911" w16cex:dateUtc="2023-04-05T19:58:00Z"/>
  <w16cex:commentExtensible w16cex:durableId="27E0FB4C" w16cex:dateUtc="2023-04-12T13:41:00Z"/>
  <w16cex:commentExtensible w16cex:durableId="27DAAC5C" w16cex:dateUtc="2023-04-0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CD93F" w16cid:durableId="27D806D5"/>
  <w16cid:commentId w16cid:paraId="7BB3720A" w16cid:durableId="27E0F792"/>
  <w16cid:commentId w16cid:paraId="48971D52" w16cid:durableId="27D806F7"/>
  <w16cid:commentId w16cid:paraId="1AE9BB10" w16cid:durableId="27E0F7F6"/>
  <w16cid:commentId w16cid:paraId="04B9258A" w16cid:durableId="27D80AE5"/>
  <w16cid:commentId w16cid:paraId="2675717F" w16cid:durableId="27E0F826"/>
  <w16cid:commentId w16cid:paraId="20051915" w16cid:durableId="27D80CFF"/>
  <w16cid:commentId w16cid:paraId="4CF01B13" w16cid:durableId="27E0F842"/>
  <w16cid:commentId w16cid:paraId="4AD5F48E" w16cid:durableId="27D68521"/>
  <w16cid:commentId w16cid:paraId="5501D104" w16cid:durableId="27E0F8E0"/>
  <w16cid:commentId w16cid:paraId="267D002F" w16cid:durableId="27D80E2A"/>
  <w16cid:commentId w16cid:paraId="7FE3D8E5" w16cid:durableId="27E0FD64"/>
  <w16cid:commentId w16cid:paraId="0EE32094" w16cid:durableId="27D02118"/>
  <w16cid:commentId w16cid:paraId="0D79479D" w16cid:durableId="27E0F98D"/>
  <w16cid:commentId w16cid:paraId="60955D5F" w16cid:durableId="27DA8C3F"/>
  <w16cid:commentId w16cid:paraId="1675EF9A" w16cid:durableId="27D813F4"/>
  <w16cid:commentId w16cid:paraId="2176263B" w16cid:durableId="27E0F9D4"/>
  <w16cid:commentId w16cid:paraId="689595BA" w16cid:durableId="27D81497"/>
  <w16cid:commentId w16cid:paraId="60866481" w16cid:durableId="27E0F9F3"/>
  <w16cid:commentId w16cid:paraId="7AA14F45" w16cid:durableId="27D0351E"/>
  <w16cid:commentId w16cid:paraId="2F9D712A" w16cid:durableId="27E0FA1A"/>
  <w16cid:commentId w16cid:paraId="067EE27E" w16cid:durableId="27D818A3"/>
  <w16cid:commentId w16cid:paraId="16F7B711" w16cid:durableId="27E0FA56"/>
  <w16cid:commentId w16cid:paraId="06E8D4B2" w16cid:durableId="27D81911"/>
  <w16cid:commentId w16cid:paraId="39E192B1" w16cid:durableId="27E0FB4C"/>
  <w16cid:commentId w16cid:paraId="10E0B882" w16cid:durableId="27DAA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2A3E" w14:textId="77777777" w:rsidR="00BD7C23" w:rsidRDefault="00BD7C23" w:rsidP="00112218">
      <w:r>
        <w:separator/>
      </w:r>
    </w:p>
  </w:endnote>
  <w:endnote w:type="continuationSeparator" w:id="0">
    <w:p w14:paraId="1D413E63" w14:textId="77777777" w:rsidR="00BD7C23" w:rsidRDefault="00BD7C23"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A8E60" w14:textId="77777777" w:rsidR="00BD7C23" w:rsidRDefault="00BD7C23" w:rsidP="00112218">
      <w:r>
        <w:separator/>
      </w:r>
    </w:p>
  </w:footnote>
  <w:footnote w:type="continuationSeparator" w:id="0">
    <w:p w14:paraId="3FECA0FC" w14:textId="77777777" w:rsidR="00BD7C23" w:rsidRDefault="00BD7C23"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Weitz, Melissa">
    <w15:presenceInfo w15:providerId="AD" w15:userId="S::Weitz.Melissa@epa.gov::a2143655-f457-4ff9-a229-135fbbc26fb5"/>
  </w15:person>
  <w15:person w15:author="Bram Maasakkers">
    <w15:presenceInfo w15:providerId="AD" w15:userId="S::j.d.maasakkers@sron.nl::63158c24-c3cf-4e2c-a764-e502e4c1d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0829"/>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18C6"/>
    <w:rsid w:val="00024B17"/>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1E1B"/>
    <w:rsid w:val="0005208E"/>
    <w:rsid w:val="000522DC"/>
    <w:rsid w:val="000525CA"/>
    <w:rsid w:val="00054041"/>
    <w:rsid w:val="00054470"/>
    <w:rsid w:val="000545CE"/>
    <w:rsid w:val="00054A34"/>
    <w:rsid w:val="00060237"/>
    <w:rsid w:val="000602C2"/>
    <w:rsid w:val="00060719"/>
    <w:rsid w:val="00064212"/>
    <w:rsid w:val="00065213"/>
    <w:rsid w:val="00066335"/>
    <w:rsid w:val="000663AD"/>
    <w:rsid w:val="00070525"/>
    <w:rsid w:val="00073E77"/>
    <w:rsid w:val="00075074"/>
    <w:rsid w:val="000760BB"/>
    <w:rsid w:val="00080551"/>
    <w:rsid w:val="000805B3"/>
    <w:rsid w:val="00080BD1"/>
    <w:rsid w:val="00081298"/>
    <w:rsid w:val="0008317E"/>
    <w:rsid w:val="00085A48"/>
    <w:rsid w:val="00090781"/>
    <w:rsid w:val="0009149A"/>
    <w:rsid w:val="0009254E"/>
    <w:rsid w:val="00093C51"/>
    <w:rsid w:val="00093CE7"/>
    <w:rsid w:val="00093DD4"/>
    <w:rsid w:val="000948FE"/>
    <w:rsid w:val="00096FEF"/>
    <w:rsid w:val="000A09BE"/>
    <w:rsid w:val="000A0B9F"/>
    <w:rsid w:val="000A32F3"/>
    <w:rsid w:val="000A3EE9"/>
    <w:rsid w:val="000A497F"/>
    <w:rsid w:val="000A4C03"/>
    <w:rsid w:val="000A6465"/>
    <w:rsid w:val="000A6880"/>
    <w:rsid w:val="000B32F7"/>
    <w:rsid w:val="000B4540"/>
    <w:rsid w:val="000B4C5D"/>
    <w:rsid w:val="000B54EC"/>
    <w:rsid w:val="000B628E"/>
    <w:rsid w:val="000B665D"/>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826"/>
    <w:rsid w:val="000E0D61"/>
    <w:rsid w:val="000E257D"/>
    <w:rsid w:val="000E7A42"/>
    <w:rsid w:val="000F229F"/>
    <w:rsid w:val="000F230B"/>
    <w:rsid w:val="000F2620"/>
    <w:rsid w:val="000F3D47"/>
    <w:rsid w:val="000F41ED"/>
    <w:rsid w:val="000F513B"/>
    <w:rsid w:val="000F5581"/>
    <w:rsid w:val="000F6F7E"/>
    <w:rsid w:val="000F7C98"/>
    <w:rsid w:val="0010092E"/>
    <w:rsid w:val="00100E70"/>
    <w:rsid w:val="001017B3"/>
    <w:rsid w:val="00101CD2"/>
    <w:rsid w:val="00102AF3"/>
    <w:rsid w:val="00107329"/>
    <w:rsid w:val="001100B8"/>
    <w:rsid w:val="00110757"/>
    <w:rsid w:val="00111F79"/>
    <w:rsid w:val="00112218"/>
    <w:rsid w:val="00112598"/>
    <w:rsid w:val="00112BF4"/>
    <w:rsid w:val="00112E18"/>
    <w:rsid w:val="001130F7"/>
    <w:rsid w:val="00113ED9"/>
    <w:rsid w:val="0011516C"/>
    <w:rsid w:val="00116066"/>
    <w:rsid w:val="001164B8"/>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1A2E"/>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6484"/>
    <w:rsid w:val="00190FA3"/>
    <w:rsid w:val="00192273"/>
    <w:rsid w:val="001950F2"/>
    <w:rsid w:val="0019599B"/>
    <w:rsid w:val="00195C82"/>
    <w:rsid w:val="00196DC9"/>
    <w:rsid w:val="001A0AAE"/>
    <w:rsid w:val="001A10D0"/>
    <w:rsid w:val="001A13E9"/>
    <w:rsid w:val="001A1D93"/>
    <w:rsid w:val="001A2B70"/>
    <w:rsid w:val="001A367E"/>
    <w:rsid w:val="001A437E"/>
    <w:rsid w:val="001A4627"/>
    <w:rsid w:val="001A4899"/>
    <w:rsid w:val="001A5124"/>
    <w:rsid w:val="001A6F70"/>
    <w:rsid w:val="001B0D67"/>
    <w:rsid w:val="001B0F6B"/>
    <w:rsid w:val="001B317B"/>
    <w:rsid w:val="001B31E4"/>
    <w:rsid w:val="001B367C"/>
    <w:rsid w:val="001B4897"/>
    <w:rsid w:val="001B4A42"/>
    <w:rsid w:val="001B5212"/>
    <w:rsid w:val="001B581C"/>
    <w:rsid w:val="001B6C97"/>
    <w:rsid w:val="001C0377"/>
    <w:rsid w:val="001C0C0F"/>
    <w:rsid w:val="001C0ED0"/>
    <w:rsid w:val="001C41E7"/>
    <w:rsid w:val="001C4A43"/>
    <w:rsid w:val="001C4E90"/>
    <w:rsid w:val="001C56F8"/>
    <w:rsid w:val="001C616A"/>
    <w:rsid w:val="001C61E6"/>
    <w:rsid w:val="001C76C1"/>
    <w:rsid w:val="001D040A"/>
    <w:rsid w:val="001D05E3"/>
    <w:rsid w:val="001D21AD"/>
    <w:rsid w:val="001D21C0"/>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33A"/>
    <w:rsid w:val="001E7BA6"/>
    <w:rsid w:val="001F0668"/>
    <w:rsid w:val="001F2361"/>
    <w:rsid w:val="001F5548"/>
    <w:rsid w:val="001F60FD"/>
    <w:rsid w:val="001F667A"/>
    <w:rsid w:val="001F7401"/>
    <w:rsid w:val="001F7B45"/>
    <w:rsid w:val="00201AAE"/>
    <w:rsid w:val="00202404"/>
    <w:rsid w:val="002031BC"/>
    <w:rsid w:val="002033C8"/>
    <w:rsid w:val="00203C40"/>
    <w:rsid w:val="0020458F"/>
    <w:rsid w:val="002072F5"/>
    <w:rsid w:val="00207D24"/>
    <w:rsid w:val="00207FC8"/>
    <w:rsid w:val="00210525"/>
    <w:rsid w:val="00213EBE"/>
    <w:rsid w:val="0021511C"/>
    <w:rsid w:val="00216872"/>
    <w:rsid w:val="00216EC7"/>
    <w:rsid w:val="0021732C"/>
    <w:rsid w:val="002201CE"/>
    <w:rsid w:val="0022057B"/>
    <w:rsid w:val="0022085E"/>
    <w:rsid w:val="002217CA"/>
    <w:rsid w:val="002231DD"/>
    <w:rsid w:val="00231835"/>
    <w:rsid w:val="002343FE"/>
    <w:rsid w:val="00235274"/>
    <w:rsid w:val="00236212"/>
    <w:rsid w:val="00237C52"/>
    <w:rsid w:val="00237EFC"/>
    <w:rsid w:val="0024045F"/>
    <w:rsid w:val="002456E8"/>
    <w:rsid w:val="00246617"/>
    <w:rsid w:val="00250269"/>
    <w:rsid w:val="00254548"/>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31E8"/>
    <w:rsid w:val="00274048"/>
    <w:rsid w:val="00276208"/>
    <w:rsid w:val="002770E0"/>
    <w:rsid w:val="0027788C"/>
    <w:rsid w:val="00277B94"/>
    <w:rsid w:val="0028067E"/>
    <w:rsid w:val="002806CE"/>
    <w:rsid w:val="0028085B"/>
    <w:rsid w:val="0028365E"/>
    <w:rsid w:val="002838E7"/>
    <w:rsid w:val="00283BC0"/>
    <w:rsid w:val="00283CCD"/>
    <w:rsid w:val="002867D4"/>
    <w:rsid w:val="002867F8"/>
    <w:rsid w:val="00286BD1"/>
    <w:rsid w:val="0029095D"/>
    <w:rsid w:val="00291D6B"/>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5E18"/>
    <w:rsid w:val="002B69A4"/>
    <w:rsid w:val="002B7031"/>
    <w:rsid w:val="002C00EB"/>
    <w:rsid w:val="002C068F"/>
    <w:rsid w:val="002C1748"/>
    <w:rsid w:val="002C2190"/>
    <w:rsid w:val="002C2A03"/>
    <w:rsid w:val="002C5B24"/>
    <w:rsid w:val="002C6BF3"/>
    <w:rsid w:val="002D0380"/>
    <w:rsid w:val="002D0C86"/>
    <w:rsid w:val="002D111D"/>
    <w:rsid w:val="002D2D50"/>
    <w:rsid w:val="002D332F"/>
    <w:rsid w:val="002D3CE4"/>
    <w:rsid w:val="002D3DE6"/>
    <w:rsid w:val="002D470A"/>
    <w:rsid w:val="002D5BAD"/>
    <w:rsid w:val="002D67BB"/>
    <w:rsid w:val="002E042A"/>
    <w:rsid w:val="002E2630"/>
    <w:rsid w:val="002E36D8"/>
    <w:rsid w:val="002E4A10"/>
    <w:rsid w:val="002E6E6F"/>
    <w:rsid w:val="002E7370"/>
    <w:rsid w:val="002F0415"/>
    <w:rsid w:val="002F52AD"/>
    <w:rsid w:val="00301DF3"/>
    <w:rsid w:val="0030202A"/>
    <w:rsid w:val="003040A8"/>
    <w:rsid w:val="003108B2"/>
    <w:rsid w:val="00310C63"/>
    <w:rsid w:val="00310DF4"/>
    <w:rsid w:val="003126ED"/>
    <w:rsid w:val="003154D6"/>
    <w:rsid w:val="003158DC"/>
    <w:rsid w:val="003166C7"/>
    <w:rsid w:val="003168EA"/>
    <w:rsid w:val="00316DA7"/>
    <w:rsid w:val="00317652"/>
    <w:rsid w:val="00321679"/>
    <w:rsid w:val="0032207F"/>
    <w:rsid w:val="00322BAE"/>
    <w:rsid w:val="00322D0C"/>
    <w:rsid w:val="00323391"/>
    <w:rsid w:val="00323470"/>
    <w:rsid w:val="003243C0"/>
    <w:rsid w:val="003252FF"/>
    <w:rsid w:val="00327D69"/>
    <w:rsid w:val="00330C31"/>
    <w:rsid w:val="00331023"/>
    <w:rsid w:val="00331D2F"/>
    <w:rsid w:val="003324A5"/>
    <w:rsid w:val="003332A3"/>
    <w:rsid w:val="00333FA4"/>
    <w:rsid w:val="003349F3"/>
    <w:rsid w:val="00336385"/>
    <w:rsid w:val="003367B3"/>
    <w:rsid w:val="003372D9"/>
    <w:rsid w:val="0033785E"/>
    <w:rsid w:val="00337C94"/>
    <w:rsid w:val="00340707"/>
    <w:rsid w:val="003439EF"/>
    <w:rsid w:val="003440BA"/>
    <w:rsid w:val="0034548D"/>
    <w:rsid w:val="00346531"/>
    <w:rsid w:val="0034756F"/>
    <w:rsid w:val="00347B67"/>
    <w:rsid w:val="00353776"/>
    <w:rsid w:val="0035378A"/>
    <w:rsid w:val="003539E6"/>
    <w:rsid w:val="00353A99"/>
    <w:rsid w:val="003567BB"/>
    <w:rsid w:val="003569D5"/>
    <w:rsid w:val="003572D4"/>
    <w:rsid w:val="00357B8D"/>
    <w:rsid w:val="00360EA7"/>
    <w:rsid w:val="00361369"/>
    <w:rsid w:val="00362746"/>
    <w:rsid w:val="003644D4"/>
    <w:rsid w:val="0036556D"/>
    <w:rsid w:val="00365FEC"/>
    <w:rsid w:val="00366013"/>
    <w:rsid w:val="00366780"/>
    <w:rsid w:val="00367D8C"/>
    <w:rsid w:val="003729C8"/>
    <w:rsid w:val="00372C77"/>
    <w:rsid w:val="003731EE"/>
    <w:rsid w:val="00375B38"/>
    <w:rsid w:val="00375E61"/>
    <w:rsid w:val="00377757"/>
    <w:rsid w:val="0038092C"/>
    <w:rsid w:val="00381CA9"/>
    <w:rsid w:val="00382C47"/>
    <w:rsid w:val="003833B2"/>
    <w:rsid w:val="0038532E"/>
    <w:rsid w:val="0038533B"/>
    <w:rsid w:val="00385BB6"/>
    <w:rsid w:val="00386957"/>
    <w:rsid w:val="00386B40"/>
    <w:rsid w:val="0038788A"/>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673E"/>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26C2"/>
    <w:rsid w:val="003D3E63"/>
    <w:rsid w:val="003D4170"/>
    <w:rsid w:val="003D5FB2"/>
    <w:rsid w:val="003D698A"/>
    <w:rsid w:val="003D7A11"/>
    <w:rsid w:val="003E097F"/>
    <w:rsid w:val="003E0BB7"/>
    <w:rsid w:val="003E0D11"/>
    <w:rsid w:val="003E1CC1"/>
    <w:rsid w:val="003E2E50"/>
    <w:rsid w:val="003E50EA"/>
    <w:rsid w:val="003E5769"/>
    <w:rsid w:val="003E5E26"/>
    <w:rsid w:val="003E5FF0"/>
    <w:rsid w:val="003E6295"/>
    <w:rsid w:val="003F32EE"/>
    <w:rsid w:val="003F3553"/>
    <w:rsid w:val="003F535C"/>
    <w:rsid w:val="003F5E73"/>
    <w:rsid w:val="003F6572"/>
    <w:rsid w:val="0040206E"/>
    <w:rsid w:val="004021AF"/>
    <w:rsid w:val="0040254E"/>
    <w:rsid w:val="00402AF5"/>
    <w:rsid w:val="004040FD"/>
    <w:rsid w:val="00404931"/>
    <w:rsid w:val="00407186"/>
    <w:rsid w:val="00411C6F"/>
    <w:rsid w:val="00413DF3"/>
    <w:rsid w:val="0041555E"/>
    <w:rsid w:val="00417E6F"/>
    <w:rsid w:val="004215EF"/>
    <w:rsid w:val="00423707"/>
    <w:rsid w:val="004239AA"/>
    <w:rsid w:val="00423E82"/>
    <w:rsid w:val="00424575"/>
    <w:rsid w:val="0042686C"/>
    <w:rsid w:val="0042725A"/>
    <w:rsid w:val="00431303"/>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66F42"/>
    <w:rsid w:val="00470366"/>
    <w:rsid w:val="00471811"/>
    <w:rsid w:val="00471F41"/>
    <w:rsid w:val="004724C3"/>
    <w:rsid w:val="00474EBE"/>
    <w:rsid w:val="00476A9D"/>
    <w:rsid w:val="00480ED9"/>
    <w:rsid w:val="00483A3B"/>
    <w:rsid w:val="0048419F"/>
    <w:rsid w:val="004854E7"/>
    <w:rsid w:val="004864FE"/>
    <w:rsid w:val="00486CD4"/>
    <w:rsid w:val="00487B1F"/>
    <w:rsid w:val="00487BDE"/>
    <w:rsid w:val="00487C28"/>
    <w:rsid w:val="004905D2"/>
    <w:rsid w:val="00490628"/>
    <w:rsid w:val="00490EB9"/>
    <w:rsid w:val="00491667"/>
    <w:rsid w:val="004937F6"/>
    <w:rsid w:val="00493E5C"/>
    <w:rsid w:val="0049510E"/>
    <w:rsid w:val="00497616"/>
    <w:rsid w:val="004A24A1"/>
    <w:rsid w:val="004A2CAC"/>
    <w:rsid w:val="004A31EF"/>
    <w:rsid w:val="004A3B90"/>
    <w:rsid w:val="004A6CA7"/>
    <w:rsid w:val="004B2133"/>
    <w:rsid w:val="004B3D21"/>
    <w:rsid w:val="004B493F"/>
    <w:rsid w:val="004B6229"/>
    <w:rsid w:val="004B6A39"/>
    <w:rsid w:val="004C2B85"/>
    <w:rsid w:val="004C3387"/>
    <w:rsid w:val="004C3C35"/>
    <w:rsid w:val="004C4283"/>
    <w:rsid w:val="004C4965"/>
    <w:rsid w:val="004D1BCE"/>
    <w:rsid w:val="004D27D1"/>
    <w:rsid w:val="004D2E2D"/>
    <w:rsid w:val="004D33BD"/>
    <w:rsid w:val="004D3628"/>
    <w:rsid w:val="004D36D7"/>
    <w:rsid w:val="004D6544"/>
    <w:rsid w:val="004D6CA9"/>
    <w:rsid w:val="004D72B5"/>
    <w:rsid w:val="004D75E3"/>
    <w:rsid w:val="004D7FC3"/>
    <w:rsid w:val="004E2C54"/>
    <w:rsid w:val="004E3C17"/>
    <w:rsid w:val="004E3C5D"/>
    <w:rsid w:val="004E3E30"/>
    <w:rsid w:val="004E4B40"/>
    <w:rsid w:val="004E5439"/>
    <w:rsid w:val="004E6E8C"/>
    <w:rsid w:val="004F2D8E"/>
    <w:rsid w:val="004F419A"/>
    <w:rsid w:val="004F4DBA"/>
    <w:rsid w:val="004F5918"/>
    <w:rsid w:val="004F5D5D"/>
    <w:rsid w:val="004F7D1B"/>
    <w:rsid w:val="00500E82"/>
    <w:rsid w:val="00500F8B"/>
    <w:rsid w:val="00503604"/>
    <w:rsid w:val="005057DF"/>
    <w:rsid w:val="00505B4B"/>
    <w:rsid w:val="0050625D"/>
    <w:rsid w:val="00506381"/>
    <w:rsid w:val="00507010"/>
    <w:rsid w:val="00507391"/>
    <w:rsid w:val="0050778D"/>
    <w:rsid w:val="00507DDF"/>
    <w:rsid w:val="0051007C"/>
    <w:rsid w:val="00511950"/>
    <w:rsid w:val="00513105"/>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56"/>
    <w:rsid w:val="005515F1"/>
    <w:rsid w:val="00553ECD"/>
    <w:rsid w:val="00554F6C"/>
    <w:rsid w:val="00555E7D"/>
    <w:rsid w:val="00563644"/>
    <w:rsid w:val="00563AC2"/>
    <w:rsid w:val="00564E6D"/>
    <w:rsid w:val="00565423"/>
    <w:rsid w:val="0056605F"/>
    <w:rsid w:val="005677C3"/>
    <w:rsid w:val="00567AFF"/>
    <w:rsid w:val="00571FA8"/>
    <w:rsid w:val="0057503D"/>
    <w:rsid w:val="00577811"/>
    <w:rsid w:val="00577CF6"/>
    <w:rsid w:val="00580AA1"/>
    <w:rsid w:val="00580CE0"/>
    <w:rsid w:val="00581BE2"/>
    <w:rsid w:val="005853ED"/>
    <w:rsid w:val="00590472"/>
    <w:rsid w:val="0059329B"/>
    <w:rsid w:val="0059457F"/>
    <w:rsid w:val="00594675"/>
    <w:rsid w:val="005960D4"/>
    <w:rsid w:val="00597C3C"/>
    <w:rsid w:val="005A1285"/>
    <w:rsid w:val="005A1C4E"/>
    <w:rsid w:val="005A3C8A"/>
    <w:rsid w:val="005A5EEC"/>
    <w:rsid w:val="005A6187"/>
    <w:rsid w:val="005A6C0A"/>
    <w:rsid w:val="005A6CB7"/>
    <w:rsid w:val="005A6D62"/>
    <w:rsid w:val="005A745C"/>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24C9"/>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37D1"/>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57399"/>
    <w:rsid w:val="006607BD"/>
    <w:rsid w:val="00661626"/>
    <w:rsid w:val="00662572"/>
    <w:rsid w:val="00663B5D"/>
    <w:rsid w:val="00664282"/>
    <w:rsid w:val="006642C6"/>
    <w:rsid w:val="006642EC"/>
    <w:rsid w:val="00664966"/>
    <w:rsid w:val="00664A9F"/>
    <w:rsid w:val="006651EC"/>
    <w:rsid w:val="00665FA8"/>
    <w:rsid w:val="00666585"/>
    <w:rsid w:val="00667142"/>
    <w:rsid w:val="00670E20"/>
    <w:rsid w:val="00670F07"/>
    <w:rsid w:val="006751FA"/>
    <w:rsid w:val="0067590A"/>
    <w:rsid w:val="00676233"/>
    <w:rsid w:val="00677EF5"/>
    <w:rsid w:val="00683050"/>
    <w:rsid w:val="00685E57"/>
    <w:rsid w:val="00687833"/>
    <w:rsid w:val="006903D3"/>
    <w:rsid w:val="006906CC"/>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37D"/>
    <w:rsid w:val="006A6CBE"/>
    <w:rsid w:val="006B1ACC"/>
    <w:rsid w:val="006B1CD2"/>
    <w:rsid w:val="006B24AB"/>
    <w:rsid w:val="006B2808"/>
    <w:rsid w:val="006B39B7"/>
    <w:rsid w:val="006B4E88"/>
    <w:rsid w:val="006B684D"/>
    <w:rsid w:val="006C0639"/>
    <w:rsid w:val="006C275D"/>
    <w:rsid w:val="006C308C"/>
    <w:rsid w:val="006C359D"/>
    <w:rsid w:val="006C37A7"/>
    <w:rsid w:val="006C3DB2"/>
    <w:rsid w:val="006C4083"/>
    <w:rsid w:val="006C4F2F"/>
    <w:rsid w:val="006C5D97"/>
    <w:rsid w:val="006D25B8"/>
    <w:rsid w:val="006D2CC3"/>
    <w:rsid w:val="006D2FBA"/>
    <w:rsid w:val="006D530D"/>
    <w:rsid w:val="006D6531"/>
    <w:rsid w:val="006D7F6A"/>
    <w:rsid w:val="006E012B"/>
    <w:rsid w:val="006E023C"/>
    <w:rsid w:val="006E07BF"/>
    <w:rsid w:val="006E0B66"/>
    <w:rsid w:val="006E4934"/>
    <w:rsid w:val="006E5F17"/>
    <w:rsid w:val="006E601D"/>
    <w:rsid w:val="006E6383"/>
    <w:rsid w:val="006E6541"/>
    <w:rsid w:val="006F18BF"/>
    <w:rsid w:val="006F218A"/>
    <w:rsid w:val="006F2CD6"/>
    <w:rsid w:val="006F3112"/>
    <w:rsid w:val="006F4879"/>
    <w:rsid w:val="006F5AB6"/>
    <w:rsid w:val="006F661A"/>
    <w:rsid w:val="007025FC"/>
    <w:rsid w:val="00702EAE"/>
    <w:rsid w:val="00703680"/>
    <w:rsid w:val="007038A3"/>
    <w:rsid w:val="007038D6"/>
    <w:rsid w:val="00704EB9"/>
    <w:rsid w:val="00705096"/>
    <w:rsid w:val="007050CC"/>
    <w:rsid w:val="00706125"/>
    <w:rsid w:val="0070694F"/>
    <w:rsid w:val="00706960"/>
    <w:rsid w:val="00706BB8"/>
    <w:rsid w:val="00707A0F"/>
    <w:rsid w:val="00711289"/>
    <w:rsid w:val="007122CC"/>
    <w:rsid w:val="007127C8"/>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27A4F"/>
    <w:rsid w:val="007305E0"/>
    <w:rsid w:val="00730A6F"/>
    <w:rsid w:val="007321D5"/>
    <w:rsid w:val="007328A7"/>
    <w:rsid w:val="00733119"/>
    <w:rsid w:val="00733FDE"/>
    <w:rsid w:val="007344C5"/>
    <w:rsid w:val="00734506"/>
    <w:rsid w:val="007373E7"/>
    <w:rsid w:val="00737862"/>
    <w:rsid w:val="00737CBE"/>
    <w:rsid w:val="007402E1"/>
    <w:rsid w:val="00740715"/>
    <w:rsid w:val="00742DA8"/>
    <w:rsid w:val="00743983"/>
    <w:rsid w:val="00744FE3"/>
    <w:rsid w:val="00745996"/>
    <w:rsid w:val="007463E0"/>
    <w:rsid w:val="00746663"/>
    <w:rsid w:val="0074675F"/>
    <w:rsid w:val="0075246E"/>
    <w:rsid w:val="00752D44"/>
    <w:rsid w:val="00755CE0"/>
    <w:rsid w:val="00756BB9"/>
    <w:rsid w:val="00761A33"/>
    <w:rsid w:val="00761D24"/>
    <w:rsid w:val="007623A0"/>
    <w:rsid w:val="00762FD2"/>
    <w:rsid w:val="0076395B"/>
    <w:rsid w:val="0076397B"/>
    <w:rsid w:val="00763A3E"/>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95DB3"/>
    <w:rsid w:val="007A139F"/>
    <w:rsid w:val="007A1632"/>
    <w:rsid w:val="007A1AE0"/>
    <w:rsid w:val="007A32AE"/>
    <w:rsid w:val="007A6263"/>
    <w:rsid w:val="007A62FC"/>
    <w:rsid w:val="007A7FC6"/>
    <w:rsid w:val="007B09B2"/>
    <w:rsid w:val="007B140B"/>
    <w:rsid w:val="007B1413"/>
    <w:rsid w:val="007B15B0"/>
    <w:rsid w:val="007B190B"/>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7F401D"/>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B1E"/>
    <w:rsid w:val="00850D3D"/>
    <w:rsid w:val="00851CAB"/>
    <w:rsid w:val="0085494C"/>
    <w:rsid w:val="008551AB"/>
    <w:rsid w:val="0085587E"/>
    <w:rsid w:val="008562B8"/>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735F"/>
    <w:rsid w:val="008A29FE"/>
    <w:rsid w:val="008A369C"/>
    <w:rsid w:val="008A556F"/>
    <w:rsid w:val="008A67BA"/>
    <w:rsid w:val="008A7578"/>
    <w:rsid w:val="008A7D04"/>
    <w:rsid w:val="008B0710"/>
    <w:rsid w:val="008B08D6"/>
    <w:rsid w:val="008B0D46"/>
    <w:rsid w:val="008B128D"/>
    <w:rsid w:val="008B1E6C"/>
    <w:rsid w:val="008B3F44"/>
    <w:rsid w:val="008B76DC"/>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270B"/>
    <w:rsid w:val="008F4611"/>
    <w:rsid w:val="008F4BC8"/>
    <w:rsid w:val="008F5D43"/>
    <w:rsid w:val="008F68A4"/>
    <w:rsid w:val="0090196A"/>
    <w:rsid w:val="00902065"/>
    <w:rsid w:val="0090361F"/>
    <w:rsid w:val="009045C7"/>
    <w:rsid w:val="009054A4"/>
    <w:rsid w:val="00906A1B"/>
    <w:rsid w:val="00906AC5"/>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0CA9"/>
    <w:rsid w:val="00932054"/>
    <w:rsid w:val="00932DCB"/>
    <w:rsid w:val="009332F6"/>
    <w:rsid w:val="009348A6"/>
    <w:rsid w:val="009350E5"/>
    <w:rsid w:val="00935287"/>
    <w:rsid w:val="009359BE"/>
    <w:rsid w:val="00935FBF"/>
    <w:rsid w:val="00936343"/>
    <w:rsid w:val="0093788E"/>
    <w:rsid w:val="00937D59"/>
    <w:rsid w:val="0094006E"/>
    <w:rsid w:val="00940EB7"/>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7830"/>
    <w:rsid w:val="00973A1E"/>
    <w:rsid w:val="00973BF2"/>
    <w:rsid w:val="009765B7"/>
    <w:rsid w:val="009770AD"/>
    <w:rsid w:val="009802AF"/>
    <w:rsid w:val="00980A29"/>
    <w:rsid w:val="009824F2"/>
    <w:rsid w:val="00983C1F"/>
    <w:rsid w:val="00983F09"/>
    <w:rsid w:val="00984D86"/>
    <w:rsid w:val="009861E2"/>
    <w:rsid w:val="00986D28"/>
    <w:rsid w:val="0098733C"/>
    <w:rsid w:val="00987D0E"/>
    <w:rsid w:val="00987FB3"/>
    <w:rsid w:val="00990DDD"/>
    <w:rsid w:val="00990E5E"/>
    <w:rsid w:val="009923C3"/>
    <w:rsid w:val="00994AE4"/>
    <w:rsid w:val="0099618B"/>
    <w:rsid w:val="00996F51"/>
    <w:rsid w:val="009A306C"/>
    <w:rsid w:val="009A4647"/>
    <w:rsid w:val="009A6815"/>
    <w:rsid w:val="009A6DFD"/>
    <w:rsid w:val="009A7F41"/>
    <w:rsid w:val="009B17D8"/>
    <w:rsid w:val="009B1DFB"/>
    <w:rsid w:val="009B2A55"/>
    <w:rsid w:val="009B2BF9"/>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40E5"/>
    <w:rsid w:val="00A156A8"/>
    <w:rsid w:val="00A15B40"/>
    <w:rsid w:val="00A17685"/>
    <w:rsid w:val="00A17A9F"/>
    <w:rsid w:val="00A21B62"/>
    <w:rsid w:val="00A22717"/>
    <w:rsid w:val="00A22755"/>
    <w:rsid w:val="00A23C43"/>
    <w:rsid w:val="00A269E0"/>
    <w:rsid w:val="00A31AA1"/>
    <w:rsid w:val="00A3467D"/>
    <w:rsid w:val="00A349EF"/>
    <w:rsid w:val="00A349F1"/>
    <w:rsid w:val="00A37197"/>
    <w:rsid w:val="00A3776F"/>
    <w:rsid w:val="00A40D3F"/>
    <w:rsid w:val="00A414A6"/>
    <w:rsid w:val="00A418B9"/>
    <w:rsid w:val="00A42E07"/>
    <w:rsid w:val="00A440C1"/>
    <w:rsid w:val="00A44DAA"/>
    <w:rsid w:val="00A46CD6"/>
    <w:rsid w:val="00A52B95"/>
    <w:rsid w:val="00A53589"/>
    <w:rsid w:val="00A54A38"/>
    <w:rsid w:val="00A54CF2"/>
    <w:rsid w:val="00A55893"/>
    <w:rsid w:val="00A56F0D"/>
    <w:rsid w:val="00A60146"/>
    <w:rsid w:val="00A60E0E"/>
    <w:rsid w:val="00A60FF9"/>
    <w:rsid w:val="00A61A17"/>
    <w:rsid w:val="00A634C4"/>
    <w:rsid w:val="00A6428A"/>
    <w:rsid w:val="00A6433B"/>
    <w:rsid w:val="00A64D43"/>
    <w:rsid w:val="00A65305"/>
    <w:rsid w:val="00A66DA1"/>
    <w:rsid w:val="00A6720E"/>
    <w:rsid w:val="00A71C1D"/>
    <w:rsid w:val="00A72C09"/>
    <w:rsid w:val="00A74664"/>
    <w:rsid w:val="00A759DF"/>
    <w:rsid w:val="00A75D32"/>
    <w:rsid w:val="00A76812"/>
    <w:rsid w:val="00A768CA"/>
    <w:rsid w:val="00A80155"/>
    <w:rsid w:val="00A82233"/>
    <w:rsid w:val="00A8239C"/>
    <w:rsid w:val="00A82967"/>
    <w:rsid w:val="00A84019"/>
    <w:rsid w:val="00A847E9"/>
    <w:rsid w:val="00A86483"/>
    <w:rsid w:val="00A876DA"/>
    <w:rsid w:val="00A87E83"/>
    <w:rsid w:val="00A9077F"/>
    <w:rsid w:val="00A91924"/>
    <w:rsid w:val="00A9195B"/>
    <w:rsid w:val="00A919A1"/>
    <w:rsid w:val="00A9225B"/>
    <w:rsid w:val="00A94181"/>
    <w:rsid w:val="00A94625"/>
    <w:rsid w:val="00A95966"/>
    <w:rsid w:val="00A95FA6"/>
    <w:rsid w:val="00A976BA"/>
    <w:rsid w:val="00A976C3"/>
    <w:rsid w:val="00AA0A43"/>
    <w:rsid w:val="00AA15A0"/>
    <w:rsid w:val="00AA1DC9"/>
    <w:rsid w:val="00AA2343"/>
    <w:rsid w:val="00AA49AA"/>
    <w:rsid w:val="00AB00FE"/>
    <w:rsid w:val="00AB148C"/>
    <w:rsid w:val="00AB2B3E"/>
    <w:rsid w:val="00AB2E73"/>
    <w:rsid w:val="00AB3C41"/>
    <w:rsid w:val="00AB40F6"/>
    <w:rsid w:val="00AB5662"/>
    <w:rsid w:val="00AB6691"/>
    <w:rsid w:val="00AB7F3C"/>
    <w:rsid w:val="00AB7FE7"/>
    <w:rsid w:val="00AC180A"/>
    <w:rsid w:val="00AC2B2B"/>
    <w:rsid w:val="00AC59B4"/>
    <w:rsid w:val="00AD22AA"/>
    <w:rsid w:val="00AD2391"/>
    <w:rsid w:val="00AD42EC"/>
    <w:rsid w:val="00AD5EA6"/>
    <w:rsid w:val="00AD6119"/>
    <w:rsid w:val="00AD6DD2"/>
    <w:rsid w:val="00AD706D"/>
    <w:rsid w:val="00AD7C69"/>
    <w:rsid w:val="00AE00A1"/>
    <w:rsid w:val="00AE0B99"/>
    <w:rsid w:val="00AE0C3B"/>
    <w:rsid w:val="00AE23A9"/>
    <w:rsid w:val="00AE2689"/>
    <w:rsid w:val="00AE2CBF"/>
    <w:rsid w:val="00AE2CE5"/>
    <w:rsid w:val="00AE3187"/>
    <w:rsid w:val="00AE42EE"/>
    <w:rsid w:val="00AE57E9"/>
    <w:rsid w:val="00AE6733"/>
    <w:rsid w:val="00AE7A4E"/>
    <w:rsid w:val="00AE7BA5"/>
    <w:rsid w:val="00AF2489"/>
    <w:rsid w:val="00AF2E9D"/>
    <w:rsid w:val="00AF32C2"/>
    <w:rsid w:val="00AF41D6"/>
    <w:rsid w:val="00AF44EC"/>
    <w:rsid w:val="00AF5CEB"/>
    <w:rsid w:val="00AF6257"/>
    <w:rsid w:val="00B02373"/>
    <w:rsid w:val="00B029CD"/>
    <w:rsid w:val="00B0437B"/>
    <w:rsid w:val="00B04F60"/>
    <w:rsid w:val="00B05171"/>
    <w:rsid w:val="00B05D2D"/>
    <w:rsid w:val="00B05FCC"/>
    <w:rsid w:val="00B11954"/>
    <w:rsid w:val="00B11BE5"/>
    <w:rsid w:val="00B11F0C"/>
    <w:rsid w:val="00B13301"/>
    <w:rsid w:val="00B13A3D"/>
    <w:rsid w:val="00B143BE"/>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37027"/>
    <w:rsid w:val="00B40A20"/>
    <w:rsid w:val="00B43966"/>
    <w:rsid w:val="00B44582"/>
    <w:rsid w:val="00B4464F"/>
    <w:rsid w:val="00B44F51"/>
    <w:rsid w:val="00B4757F"/>
    <w:rsid w:val="00B5099A"/>
    <w:rsid w:val="00B50B84"/>
    <w:rsid w:val="00B50D7D"/>
    <w:rsid w:val="00B51761"/>
    <w:rsid w:val="00B52086"/>
    <w:rsid w:val="00B5224E"/>
    <w:rsid w:val="00B5244D"/>
    <w:rsid w:val="00B52F29"/>
    <w:rsid w:val="00B5363B"/>
    <w:rsid w:val="00B53EFE"/>
    <w:rsid w:val="00B543F9"/>
    <w:rsid w:val="00B558C4"/>
    <w:rsid w:val="00B565D3"/>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3921"/>
    <w:rsid w:val="00B85757"/>
    <w:rsid w:val="00B85986"/>
    <w:rsid w:val="00B9317E"/>
    <w:rsid w:val="00B935EB"/>
    <w:rsid w:val="00B946E2"/>
    <w:rsid w:val="00B9519B"/>
    <w:rsid w:val="00B97F90"/>
    <w:rsid w:val="00BA058E"/>
    <w:rsid w:val="00BA1AFC"/>
    <w:rsid w:val="00BA1D2F"/>
    <w:rsid w:val="00BA1DCA"/>
    <w:rsid w:val="00BA2006"/>
    <w:rsid w:val="00BA44EC"/>
    <w:rsid w:val="00BA4A05"/>
    <w:rsid w:val="00BA4ABC"/>
    <w:rsid w:val="00BA501B"/>
    <w:rsid w:val="00BA6323"/>
    <w:rsid w:val="00BA6A2B"/>
    <w:rsid w:val="00BA6EA3"/>
    <w:rsid w:val="00BB1B7B"/>
    <w:rsid w:val="00BB275C"/>
    <w:rsid w:val="00BB46B3"/>
    <w:rsid w:val="00BB4E97"/>
    <w:rsid w:val="00BB5B57"/>
    <w:rsid w:val="00BB64E5"/>
    <w:rsid w:val="00BB675C"/>
    <w:rsid w:val="00BB7178"/>
    <w:rsid w:val="00BC14A8"/>
    <w:rsid w:val="00BC181E"/>
    <w:rsid w:val="00BC2011"/>
    <w:rsid w:val="00BC21E7"/>
    <w:rsid w:val="00BC2319"/>
    <w:rsid w:val="00BC37FF"/>
    <w:rsid w:val="00BC409C"/>
    <w:rsid w:val="00BC6834"/>
    <w:rsid w:val="00BC6B84"/>
    <w:rsid w:val="00BD0926"/>
    <w:rsid w:val="00BD166D"/>
    <w:rsid w:val="00BD1C7B"/>
    <w:rsid w:val="00BD3D88"/>
    <w:rsid w:val="00BD547C"/>
    <w:rsid w:val="00BD679D"/>
    <w:rsid w:val="00BD7C23"/>
    <w:rsid w:val="00BE1EC3"/>
    <w:rsid w:val="00BE3287"/>
    <w:rsid w:val="00BE585B"/>
    <w:rsid w:val="00BE5C87"/>
    <w:rsid w:val="00BF094E"/>
    <w:rsid w:val="00BF0EE9"/>
    <w:rsid w:val="00BF1D58"/>
    <w:rsid w:val="00BF20A3"/>
    <w:rsid w:val="00BF2A79"/>
    <w:rsid w:val="00BF4129"/>
    <w:rsid w:val="00BF5DBB"/>
    <w:rsid w:val="00C01462"/>
    <w:rsid w:val="00C02291"/>
    <w:rsid w:val="00C025E3"/>
    <w:rsid w:val="00C030D6"/>
    <w:rsid w:val="00C03412"/>
    <w:rsid w:val="00C036BD"/>
    <w:rsid w:val="00C05FA1"/>
    <w:rsid w:val="00C06A23"/>
    <w:rsid w:val="00C07BC2"/>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6928"/>
    <w:rsid w:val="00C579A9"/>
    <w:rsid w:val="00C57F30"/>
    <w:rsid w:val="00C62030"/>
    <w:rsid w:val="00C6220E"/>
    <w:rsid w:val="00C62317"/>
    <w:rsid w:val="00C62B77"/>
    <w:rsid w:val="00C64A1B"/>
    <w:rsid w:val="00C6508E"/>
    <w:rsid w:val="00C675C8"/>
    <w:rsid w:val="00C67741"/>
    <w:rsid w:val="00C7023C"/>
    <w:rsid w:val="00C71319"/>
    <w:rsid w:val="00C71B62"/>
    <w:rsid w:val="00C7236B"/>
    <w:rsid w:val="00C73594"/>
    <w:rsid w:val="00C753D2"/>
    <w:rsid w:val="00C75AC5"/>
    <w:rsid w:val="00C76617"/>
    <w:rsid w:val="00C76E63"/>
    <w:rsid w:val="00C773C4"/>
    <w:rsid w:val="00C81EA3"/>
    <w:rsid w:val="00C82EBF"/>
    <w:rsid w:val="00C83EBD"/>
    <w:rsid w:val="00C84194"/>
    <w:rsid w:val="00C859F5"/>
    <w:rsid w:val="00C906B9"/>
    <w:rsid w:val="00C90FF0"/>
    <w:rsid w:val="00C912C7"/>
    <w:rsid w:val="00C9294D"/>
    <w:rsid w:val="00C930F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05"/>
    <w:rsid w:val="00CA4A76"/>
    <w:rsid w:val="00CA5559"/>
    <w:rsid w:val="00CA7EA4"/>
    <w:rsid w:val="00CB0013"/>
    <w:rsid w:val="00CB0081"/>
    <w:rsid w:val="00CB19BE"/>
    <w:rsid w:val="00CB1EB6"/>
    <w:rsid w:val="00CB31D8"/>
    <w:rsid w:val="00CB4B1F"/>
    <w:rsid w:val="00CB5085"/>
    <w:rsid w:val="00CB7A33"/>
    <w:rsid w:val="00CB7EEE"/>
    <w:rsid w:val="00CC07A0"/>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4B28"/>
    <w:rsid w:val="00D17AC2"/>
    <w:rsid w:val="00D17D7C"/>
    <w:rsid w:val="00D20953"/>
    <w:rsid w:val="00D21697"/>
    <w:rsid w:val="00D22480"/>
    <w:rsid w:val="00D2310D"/>
    <w:rsid w:val="00D2531D"/>
    <w:rsid w:val="00D26C5F"/>
    <w:rsid w:val="00D27072"/>
    <w:rsid w:val="00D27EB9"/>
    <w:rsid w:val="00D30521"/>
    <w:rsid w:val="00D30E97"/>
    <w:rsid w:val="00D31BDA"/>
    <w:rsid w:val="00D3266C"/>
    <w:rsid w:val="00D32C56"/>
    <w:rsid w:val="00D33CE8"/>
    <w:rsid w:val="00D33D40"/>
    <w:rsid w:val="00D345B8"/>
    <w:rsid w:val="00D3580B"/>
    <w:rsid w:val="00D35E67"/>
    <w:rsid w:val="00D37B09"/>
    <w:rsid w:val="00D41E21"/>
    <w:rsid w:val="00D43987"/>
    <w:rsid w:val="00D460BB"/>
    <w:rsid w:val="00D5129D"/>
    <w:rsid w:val="00D5324F"/>
    <w:rsid w:val="00D53E12"/>
    <w:rsid w:val="00D55F38"/>
    <w:rsid w:val="00D5607C"/>
    <w:rsid w:val="00D57CF1"/>
    <w:rsid w:val="00D6018F"/>
    <w:rsid w:val="00D61433"/>
    <w:rsid w:val="00D63AA3"/>
    <w:rsid w:val="00D63ADD"/>
    <w:rsid w:val="00D65D03"/>
    <w:rsid w:val="00D65DA2"/>
    <w:rsid w:val="00D665C0"/>
    <w:rsid w:val="00D701C6"/>
    <w:rsid w:val="00D70492"/>
    <w:rsid w:val="00D737D6"/>
    <w:rsid w:val="00D7419A"/>
    <w:rsid w:val="00D7558D"/>
    <w:rsid w:val="00D75780"/>
    <w:rsid w:val="00D767D2"/>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C6817"/>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F00FC"/>
    <w:rsid w:val="00DF042B"/>
    <w:rsid w:val="00DF1A8F"/>
    <w:rsid w:val="00DF1EEA"/>
    <w:rsid w:val="00DF4423"/>
    <w:rsid w:val="00DF4BAB"/>
    <w:rsid w:val="00DF50D4"/>
    <w:rsid w:val="00DF6000"/>
    <w:rsid w:val="00E00F2D"/>
    <w:rsid w:val="00E01524"/>
    <w:rsid w:val="00E018BF"/>
    <w:rsid w:val="00E01B56"/>
    <w:rsid w:val="00E01C9D"/>
    <w:rsid w:val="00E0220A"/>
    <w:rsid w:val="00E022DC"/>
    <w:rsid w:val="00E028EC"/>
    <w:rsid w:val="00E0372F"/>
    <w:rsid w:val="00E05BC2"/>
    <w:rsid w:val="00E06925"/>
    <w:rsid w:val="00E06F9B"/>
    <w:rsid w:val="00E103FC"/>
    <w:rsid w:val="00E10C69"/>
    <w:rsid w:val="00E14379"/>
    <w:rsid w:val="00E14E5D"/>
    <w:rsid w:val="00E15AB4"/>
    <w:rsid w:val="00E161AB"/>
    <w:rsid w:val="00E165C6"/>
    <w:rsid w:val="00E16E81"/>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37758"/>
    <w:rsid w:val="00E4108E"/>
    <w:rsid w:val="00E41838"/>
    <w:rsid w:val="00E440E2"/>
    <w:rsid w:val="00E45B44"/>
    <w:rsid w:val="00E462E6"/>
    <w:rsid w:val="00E47AEF"/>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3C5F"/>
    <w:rsid w:val="00E74256"/>
    <w:rsid w:val="00E76878"/>
    <w:rsid w:val="00E76887"/>
    <w:rsid w:val="00E77EB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5C3"/>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368"/>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16BEF"/>
    <w:rsid w:val="00F215E4"/>
    <w:rsid w:val="00F236F8"/>
    <w:rsid w:val="00F239DE"/>
    <w:rsid w:val="00F24E60"/>
    <w:rsid w:val="00F2519C"/>
    <w:rsid w:val="00F2558F"/>
    <w:rsid w:val="00F271BD"/>
    <w:rsid w:val="00F3015F"/>
    <w:rsid w:val="00F31C89"/>
    <w:rsid w:val="00F33626"/>
    <w:rsid w:val="00F34483"/>
    <w:rsid w:val="00F3489B"/>
    <w:rsid w:val="00F36F91"/>
    <w:rsid w:val="00F372C5"/>
    <w:rsid w:val="00F37575"/>
    <w:rsid w:val="00F3762B"/>
    <w:rsid w:val="00F37D6E"/>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396"/>
    <w:rsid w:val="00F71B09"/>
    <w:rsid w:val="00F7728D"/>
    <w:rsid w:val="00F77498"/>
    <w:rsid w:val="00F77B87"/>
    <w:rsid w:val="00F82B44"/>
    <w:rsid w:val="00F83042"/>
    <w:rsid w:val="00F83380"/>
    <w:rsid w:val="00F8467F"/>
    <w:rsid w:val="00F84DCF"/>
    <w:rsid w:val="00F8609B"/>
    <w:rsid w:val="00F864CC"/>
    <w:rsid w:val="00F86E2A"/>
    <w:rsid w:val="00F87536"/>
    <w:rsid w:val="00F91F86"/>
    <w:rsid w:val="00F954BB"/>
    <w:rsid w:val="00F96CC5"/>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57A7"/>
    <w:rsid w:val="00FC6B4F"/>
    <w:rsid w:val="00FC7078"/>
    <w:rsid w:val="00FC73B0"/>
    <w:rsid w:val="00FD05AA"/>
    <w:rsid w:val="00FD0A57"/>
    <w:rsid w:val="00FD3469"/>
    <w:rsid w:val="00FD37D6"/>
    <w:rsid w:val="00FD4FA3"/>
    <w:rsid w:val="00FD63BE"/>
    <w:rsid w:val="00FD68B3"/>
    <w:rsid w:val="00FD7094"/>
    <w:rsid w:val="00FE055D"/>
    <w:rsid w:val="00FE0AFE"/>
    <w:rsid w:val="00FE2A93"/>
    <w:rsid w:val="00FE4A57"/>
    <w:rsid w:val="00FE56CF"/>
    <w:rsid w:val="00FE58F6"/>
    <w:rsid w:val="00FE6A00"/>
    <w:rsid w:val="00FF1C87"/>
    <w:rsid w:val="00FF2D6E"/>
    <w:rsid w:val="00FF33F4"/>
    <w:rsid w:val="00FF34FB"/>
    <w:rsid w:val="00FF45F0"/>
    <w:rsid w:val="00FF4FE6"/>
    <w:rsid w:val="00FF5204"/>
    <w:rsid w:val="00FF5648"/>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3676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75321</Words>
  <Characters>429334</Characters>
  <Application>Microsoft Office Word</Application>
  <DocSecurity>0</DocSecurity>
  <Lines>3577</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cp:lastPrinted>2023-03-28T18:53:00Z</cp:lastPrinted>
  <dcterms:created xsi:type="dcterms:W3CDTF">2023-04-12T15:34:00Z</dcterms:created>
  <dcterms:modified xsi:type="dcterms:W3CDTF">2023-04-12T15:34:00Z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id="NpTdemIG"/&gt;&lt;style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