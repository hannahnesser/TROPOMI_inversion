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490CE43A"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 xml:space="preserve">* </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163C682E"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 xml:space="preserve">serves as </w:t>
      </w:r>
      <w:ins w:id="0" w:author="Hannah Nesser" w:date="2023-04-11T23:12:00Z">
        <w:r w:rsidR="00990DDD">
          <w:t>basis for the</w:t>
        </w:r>
      </w:ins>
      <w:r w:rsidR="00D27EB9">
        <w:t xml:space="preserve"> </w:t>
      </w:r>
      <w:commentRangeStart w:id="1"/>
      <w:commentRangeStart w:id="2"/>
      <w:commentRangeEnd w:id="1"/>
      <w:r w:rsidR="00D27EB9">
        <w:rPr>
          <w:rStyle w:val="CommentReference"/>
        </w:rPr>
        <w:commentReference w:id="1"/>
      </w:r>
      <w:commentRangeEnd w:id="2"/>
      <w:r w:rsidR="00D27EB9">
        <w:rPr>
          <w:rStyle w:val="CommentReference"/>
        </w:rPr>
        <w:commentReference w:id="2"/>
      </w:r>
      <w:r w:rsidR="00D27EB9">
        <w:t>p</w:t>
      </w:r>
      <w:r w:rsidR="00361369">
        <w:t>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del w:id="3" w:author="Hannah Nesser" w:date="2023-04-11T22:57:00Z">
        <w:r w:rsidR="00322BAE" w:rsidDel="005A3C8A">
          <w:delText>16</w:delText>
        </w:r>
      </w:del>
      <w:ins w:id="4" w:author="Hannah Nesser" w:date="2023-04-11T22:57:00Z">
        <w:r w:rsidR="005A3C8A">
          <w:t>13</w:t>
        </w:r>
      </w:ins>
      <w:r w:rsidR="00322BAE">
        <w:t xml:space="preserve">% increase </w:t>
      </w:r>
      <w:r w:rsidR="00BC2011">
        <w:t xml:space="preserve">from the </w:t>
      </w:r>
      <w:r w:rsidR="00E200BC">
        <w:t>202</w:t>
      </w:r>
      <w:ins w:id="5" w:author="Hannah Nesser" w:date="2023-04-11T22:57:00Z">
        <w:r w:rsidR="005A3C8A">
          <w:t>3</w:t>
        </w:r>
      </w:ins>
      <w:del w:id="6" w:author="Hannah Nesser" w:date="2023-04-11T22:57:00Z">
        <w:r w:rsidR="00E200BC" w:rsidDel="005A3C8A">
          <w:delText>2</w:delText>
        </w:r>
      </w:del>
      <w:r w:rsidR="00E200BC">
        <w:t xml:space="preserve"> </w:t>
      </w:r>
      <w:r w:rsidR="00BC2011">
        <w:t xml:space="preserve">GHGI estimate </w:t>
      </w:r>
      <w:ins w:id="7" w:author="Hannah Nesser" w:date="2023-04-11T22:57:00Z">
        <w:r w:rsidR="005A3C8A">
          <w:t xml:space="preserve">for CONUS </w:t>
        </w:r>
      </w:ins>
      <w:r w:rsidR="00BC2011">
        <w:t xml:space="preserve">of </w:t>
      </w:r>
      <w:r w:rsidR="00BC2011" w:rsidRPr="00C01462">
        <w:t>2</w:t>
      </w:r>
      <w:ins w:id="8" w:author="Hannah Nesser" w:date="2023-04-11T22:57:00Z">
        <w:r w:rsidR="005A3C8A">
          <w:t>7</w:t>
        </w:r>
      </w:ins>
      <w:del w:id="9" w:author="Hannah Nesser" w:date="2023-04-11T22:57:00Z">
        <w:r w:rsidR="00BC2011" w:rsidRPr="00C01462" w:rsidDel="005A3C8A">
          <w:delText>6</w:delText>
        </w:r>
      </w:del>
      <w:r w:rsidR="00BC2011" w:rsidRPr="00C01462">
        <w:t>.</w:t>
      </w:r>
      <w:ins w:id="10" w:author="Hannah Nesser" w:date="2023-04-11T22:57:00Z">
        <w:r w:rsidR="005A3C8A">
          <w:t>3</w:t>
        </w:r>
      </w:ins>
      <w:del w:id="11" w:author="Hannah Nesser" w:date="2023-04-11T22:57:00Z">
        <w:r w:rsidR="00913AF5" w:rsidDel="005A3C8A">
          <w:delText>7</w:delText>
        </w:r>
      </w:del>
      <w:r w:rsidR="00BC2011" w:rsidRPr="00C01462">
        <w:t xml:space="preserve"> </w:t>
      </w:r>
      <w:r w:rsidR="0082453E">
        <w:t>(24.</w:t>
      </w:r>
      <w:ins w:id="12" w:author="Hannah Nesser" w:date="2023-04-11T22:58:00Z">
        <w:r w:rsidR="005A3C8A">
          <w:t>6</w:t>
        </w:r>
      </w:ins>
      <w:del w:id="13" w:author="Hannah Nesser" w:date="2023-04-11T22:58:00Z">
        <w:r w:rsidR="0082453E" w:rsidDel="005A3C8A">
          <w:delText>0</w:delText>
        </w:r>
      </w:del>
      <w:r w:rsidR="0082453E">
        <w:t xml:space="preserve"> - </w:t>
      </w:r>
      <w:del w:id="14" w:author="Hannah Nesser" w:date="2023-04-11T22:58:00Z">
        <w:r w:rsidR="0082453E" w:rsidDel="005A3C8A">
          <w:delText>29</w:delText>
        </w:r>
      </w:del>
      <w:ins w:id="15" w:author="Hannah Nesser" w:date="2023-04-11T22:58:00Z">
        <w:r w:rsidR="005A3C8A">
          <w:t>30</w:t>
        </w:r>
      </w:ins>
      <w:r w:rsidR="0082453E">
        <w:t>.</w:t>
      </w:r>
      <w:ins w:id="16" w:author="Hannah Nesser" w:date="2023-04-11T22:58:00Z">
        <w:r w:rsidR="005A3C8A">
          <w:t>0</w:t>
        </w:r>
      </w:ins>
      <w:del w:id="17" w:author="Hannah Nesser" w:date="2023-04-11T22:58:00Z">
        <w:r w:rsidR="0082453E" w:rsidDel="005A3C8A">
          <w:delText>3</w:delText>
        </w:r>
      </w:del>
      <w:r w:rsidR="0082453E">
        <w:t xml:space="preserve">)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w:t>
      </w:r>
      <w:r w:rsidR="00D27EB9">
        <w:t xml:space="preserve">9, </w:t>
      </w:r>
      <w:commentRangeStart w:id="18"/>
      <w:commentRangeStart w:id="19"/>
      <w:commentRangeEnd w:id="18"/>
      <w:r w:rsidR="00D27EB9">
        <w:rPr>
          <w:rStyle w:val="CommentReference"/>
        </w:rPr>
        <w:commentReference w:id="18"/>
      </w:r>
      <w:commentRangeEnd w:id="19"/>
      <w:r w:rsidR="00D27EB9">
        <w:rPr>
          <w:rStyle w:val="CommentReference"/>
        </w:rPr>
        <w:commentReference w:id="19"/>
      </w:r>
      <w:r w:rsidR="0082453E">
        <w:t>where the values in parentheses give the 95% confidence interval</w:t>
      </w:r>
      <w:r w:rsidR="00BD166D">
        <w:t xml:space="preserve">. </w:t>
      </w:r>
      <w:r w:rsidR="005D24C9" w:rsidRPr="00713109">
        <w:t xml:space="preserve">We partition emissions by sector, with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A22755">
        <w:t>Relative to the GHGI, w</w:t>
      </w:r>
      <w:r w:rsidR="00A71C1D">
        <w:t xml:space="preserve">e find </w:t>
      </w:r>
      <w:r w:rsidR="00BD166D">
        <w:t xml:space="preserve">the largest </w:t>
      </w:r>
      <w:r w:rsidR="000C67B6">
        <w:t xml:space="preserve">increase </w:t>
      </w:r>
      <w:r w:rsidR="00BD166D">
        <w:t>(</w:t>
      </w:r>
      <w:del w:id="20" w:author="Hannah Nesser" w:date="2023-04-11T22:58:00Z">
        <w:r w:rsidR="00BD166D" w:rsidDel="005A3C8A">
          <w:delText>53</w:delText>
        </w:r>
      </w:del>
      <w:ins w:id="21" w:author="Hannah Nesser" w:date="2023-04-11T22:58:00Z">
        <w:r w:rsidR="005A3C8A">
          <w:t>51</w:t>
        </w:r>
      </w:ins>
      <w:r w:rsidR="00BD166D">
        <w:t xml:space="preserve">%) </w:t>
      </w:r>
      <w:r w:rsidR="00A22755">
        <w:t xml:space="preserve">for landfills </w:t>
      </w:r>
      <w:r w:rsidR="001816DF">
        <w:t>with smaller increases for oil and gas (</w:t>
      </w:r>
      <w:del w:id="22" w:author="Hannah Nesser" w:date="2023-04-11T22:58:00Z">
        <w:r w:rsidR="001816DF" w:rsidDel="005A3C8A">
          <w:delText>19</w:delText>
        </w:r>
      </w:del>
      <w:ins w:id="23" w:author="Hannah Nesser" w:date="2023-04-11T22:58:00Z">
        <w:r w:rsidR="005A3C8A">
          <w:t>12</w:t>
        </w:r>
      </w:ins>
      <w:r w:rsidR="001816DF">
        <w:t xml:space="preserve">%)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1816DF">
        <w:t xml:space="preserve">occurs </w:t>
      </w:r>
      <w:r w:rsidR="00A22755">
        <w:t>for coal</w:t>
      </w:r>
      <w:r w:rsidR="00A66DA1">
        <w:t xml:space="preserve">. </w:t>
      </w:r>
      <w:r w:rsidR="002E7370">
        <w:t xml:space="preserve">We find a large </w:t>
      </w:r>
      <w:r w:rsidR="000104CE">
        <w:t>median</w:t>
      </w:r>
      <w:r w:rsidR="00396BDB">
        <w:t xml:space="preserve"> </w:t>
      </w:r>
      <w:r w:rsidR="000104CE">
        <w:t>77</w:t>
      </w:r>
      <w:r w:rsidR="00396BDB">
        <w:t xml:space="preserve">% </w:t>
      </w:r>
      <w:r w:rsidR="002E7370">
        <w:t>increase in landfill methane emission estimates reported</w:t>
      </w:r>
      <w:r w:rsidR="00423E82">
        <w:t xml:space="preserve"> by 73 facilities</w:t>
      </w:r>
      <w:r w:rsidR="002E7370">
        <w:t xml:space="preserve"> to the EPA’s Greenhouse Gas Reporting Program (GHGRP), </w:t>
      </w:r>
      <w:ins w:id="24" w:author="Hannah Nesser" w:date="2023-04-11T23:13:00Z">
        <w:r w:rsidR="00990DDD">
          <w:t xml:space="preserve">a key data source for the GHGI, </w:t>
        </w:r>
      </w:ins>
      <w:r w:rsidR="002E7370">
        <w:t>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w:t>
      </w:r>
      <w:ins w:id="25" w:author="Hannah Nesser" w:date="2023-04-11T22:59:00Z">
        <w:r w:rsidR="005A3C8A">
          <w:t xml:space="preserve"> </w:t>
        </w:r>
      </w:ins>
      <w:del w:id="26" w:author="Hannah Nesser" w:date="2023-04-11T23:14:00Z">
        <w:r w:rsidR="002E7370" w:rsidDel="00990DDD">
          <w:delText xml:space="preserve"> </w:delText>
        </w:r>
      </w:del>
      <w:r w:rsidR="002E7370">
        <w:t>GHGI</w:t>
      </w:r>
      <w:r w:rsidR="0088027E">
        <w:t xml:space="preserve">’s </w:t>
      </w:r>
      <w:r w:rsidR="00E83727">
        <w:t>new</w:t>
      </w:r>
      <w:r w:rsidR="0088027E">
        <w:t xml:space="preserve"> state</w:t>
      </w:r>
      <w:r w:rsidR="002E36D8">
        <w:t>-level</w:t>
      </w:r>
      <w:r w:rsidR="0088027E">
        <w:t xml:space="preserve"> inventories</w:t>
      </w:r>
      <w:ins w:id="27" w:author="Hannah Nesser" w:date="2023-04-11T23:14:00Z">
        <w:r w:rsidR="00990DDD">
          <w:t>, most recently published with the 2022 GHGI,</w:t>
        </w:r>
      </w:ins>
      <w:r w:rsidR="002E36D8">
        <w:t xml:space="preserve"> as well as </w:t>
      </w:r>
      <w:r w:rsidR="00A22755">
        <w:t xml:space="preserve">to </w:t>
      </w:r>
      <w:r w:rsidR="002E36D8">
        <w:t>independent inventories produced by state</w:t>
      </w:r>
      <w:r w:rsidR="007E07CB">
        <w:t>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ins w:id="28" w:author="Hannah Nesser" w:date="2023-04-11T23:14:00Z">
        <w:r w:rsidR="00990DDD">
          <w:t xml:space="preserve">2022 </w:t>
        </w:r>
      </w:ins>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 </w:t>
      </w:r>
      <w:r w:rsidR="00E76878">
        <w:t xml:space="preserve">(e.g., Texas, New Mexico, Louisiana, and Oklahoma) </w:t>
      </w:r>
      <w:r w:rsidR="0088027E">
        <w:t xml:space="preserve">and the </w:t>
      </w:r>
      <w:r w:rsidR="00396BDB">
        <w:t xml:space="preserve">biggest </w:t>
      </w:r>
      <w:r w:rsidR="0088027E">
        <w:t xml:space="preserve">downward </w:t>
      </w:r>
      <w:r w:rsidR="002E36D8">
        <w:t>adjustments</w:t>
      </w:r>
      <w:r w:rsidR="0088027E">
        <w:t xml:space="preserve"> in states with large contributions from coal emissions</w:t>
      </w:r>
      <w:r w:rsidR="00E76878">
        <w:t xml:space="preserve"> (e.g., Wyoming, West Virginia, and Pennsylvania)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396BDB">
        <w:t>, equivalent to a fifth of CONUS anthropogenic emissions, and are</w:t>
      </w:r>
      <w:r w:rsidR="00396BDB" w:rsidRPr="00D84D22">
        <w:t xml:space="preserve"> </w:t>
      </w:r>
      <w:r w:rsidR="007E07CB">
        <w:t xml:space="preserve">on average </w:t>
      </w:r>
      <w:del w:id="29" w:author="Hannah Nesser" w:date="2023-04-11T22:59:00Z">
        <w:r w:rsidR="00604A12" w:rsidDel="005A3C8A">
          <w:delText>4</w:delText>
        </w:r>
        <w:r w:rsidR="00C57F30" w:rsidDel="005A3C8A">
          <w:delText>2</w:delText>
        </w:r>
      </w:del>
      <w:ins w:id="30" w:author="Hannah Nesser" w:date="2023-04-11T22:59:00Z">
        <w:r w:rsidR="005A3C8A">
          <w:t>39</w:t>
        </w:r>
      </w:ins>
      <w:ins w:id="31" w:author="Hannah Nesser" w:date="2023-04-11T23:00:00Z">
        <w:r w:rsidR="005A3C8A">
          <w:t xml:space="preserve"> (27 - 52) %</w:t>
        </w:r>
      </w:ins>
      <w:del w:id="32" w:author="Hannah Nesser" w:date="2023-04-11T23:00:00Z">
        <w:r w:rsidR="00604A12" w:rsidDel="005A3C8A">
          <w:delText>%</w:delText>
        </w:r>
      </w:del>
      <w:r w:rsidR="00A66DA1">
        <w:t xml:space="preserve"> </w:t>
      </w:r>
      <w:r w:rsidR="00A22755">
        <w:t xml:space="preserve">larger than </w:t>
      </w:r>
      <w:r w:rsidR="00396BDB">
        <w:t>a spatially allocated</w:t>
      </w:r>
      <w:r w:rsidR="00A22755">
        <w:t xml:space="preserve"> </w:t>
      </w:r>
      <w:r w:rsidR="00396BDB">
        <w:t xml:space="preserve">version of the </w:t>
      </w:r>
      <w:ins w:id="33" w:author="Hannah Nesser" w:date="2023-04-11T23:14:00Z">
        <w:r w:rsidR="00990DDD">
          <w:t xml:space="preserve">2023 </w:t>
        </w:r>
      </w:ins>
      <w:r w:rsidR="00A22755">
        <w:t>GHG</w:t>
      </w:r>
      <w:r w:rsidR="00D27EB9">
        <w:t>I</w:t>
      </w:r>
      <w:commentRangeStart w:id="34"/>
      <w:commentRangeStart w:id="35"/>
      <w:commentRangeEnd w:id="34"/>
      <w:r w:rsidR="00D27EB9">
        <w:rPr>
          <w:rStyle w:val="CommentReference"/>
        </w:rPr>
        <w:commentReference w:id="34"/>
      </w:r>
      <w:commentRangeEnd w:id="35"/>
      <w:r w:rsidR="00D27EB9">
        <w:rPr>
          <w:rStyle w:val="CommentReference"/>
        </w:rPr>
        <w:commentReference w:id="35"/>
      </w:r>
      <w:r w:rsidR="00D27EB9">
        <w:t>,</w:t>
      </w:r>
      <w:r w:rsidR="007E07CB">
        <w:t xml:space="preserve"> which we </w:t>
      </w:r>
      <w:r w:rsidR="00F61A49">
        <w:t>attribute to underestimated landfill and gas distribution emissions.</w:t>
      </w:r>
      <w:r w:rsidR="00527F11">
        <w:t xml:space="preserve"> The </w:t>
      </w:r>
      <w:r w:rsidR="007D56BB">
        <w:t>large</w:t>
      </w:r>
      <w:r w:rsidR="00527F11">
        <w:t xml:space="preserve"> </w:t>
      </w:r>
      <w:r w:rsidR="007D56BB">
        <w:t xml:space="preserve">upward </w:t>
      </w:r>
      <w:r w:rsidR="00527F11">
        <w:lastRenderedPageBreak/>
        <w:t>correction</w:t>
      </w:r>
      <w:r w:rsidR="007D56BB">
        <w:t>s to the GHGI at all scales found here</w:t>
      </w:r>
      <w:r w:rsidR="0034756F">
        <w:t xml:space="preserve"> may</w:t>
      </w:r>
      <w:r w:rsidR="007D56BB">
        <w:t xml:space="preserve"> present challenge</w:t>
      </w:r>
      <w:r w:rsidR="0034756F">
        <w:t>s</w:t>
      </w:r>
      <w:r w:rsidR="007D56BB">
        <w:t xml:space="preserve"> </w:t>
      </w:r>
      <w:r w:rsidR="0034756F">
        <w:t>for</w:t>
      </w:r>
      <w:r w:rsidR="007D56BB">
        <w:t xml:space="preserve"> U.S. climate policies and goals, many of which target </w:t>
      </w:r>
      <w:r w:rsidR="00857C98">
        <w:t>significant</w:t>
      </w:r>
      <w:r w:rsidR="007D56BB">
        <w:t xml:space="preserve"> reductions in methane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799C2C2C"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Nations Framework Convention on Climate Change (UNFCCC), aims to achieve a 30% global reduction in methane emissions from 2020 to 2030.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17CEDDBC"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2363F60C"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82453E">
        <w:rPr>
          <w:color w:val="000000" w:themeColor="text1"/>
        </w:rPr>
        <w:t xml:space="preserve">embarrassingly parallel and computationally expensive 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r w:rsidR="002E36D8" w:rsidRPr="00436DCC">
        <w:rPr>
          <w:color w:val="000000" w:themeColor="text1"/>
        </w:rPr>
        <w:t>In</w:t>
      </w:r>
      <w:r w:rsidR="003A0A98" w:rsidRPr="00436DCC">
        <w:rPr>
          <w:color w:val="000000" w:themeColor="text1"/>
        </w:rPr>
        <w:t xml:space="preserve"> 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2E36D8" w:rsidRPr="00436DCC">
        <w:rPr>
          <w:color w:val="000000" w:themeColor="text1"/>
        </w:rPr>
        <w:t xml:space="preserve">, we </w:t>
      </w:r>
      <w:r w:rsidR="002E36D8" w:rsidRPr="00436DCC">
        <w:rPr>
          <w:color w:val="000000" w:themeColor="text1"/>
        </w:rPr>
        <w:lastRenderedPageBreak/>
        <w:t>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where the 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11A53F92"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EB1DFD">
        <w:rPr>
          <w:color w:val="000000" w:themeColor="text1"/>
        </w:rPr>
        <w:instrText xml:space="preserve"> ADDIN ZOTERO_ITEM CSL_CITATION {"citationID":"FM0vwaTN","properties":{"formattedCitation":"(EPA,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A0A98" w:rsidRPr="00436DCC">
        <w:rPr>
          <w:color w:val="000000" w:themeColor="text1"/>
        </w:rPr>
        <w:fldChar w:fldCharType="separate"/>
      </w:r>
      <w:r w:rsidR="00EB1DFD">
        <w:rPr>
          <w:noProof/>
          <w:color w:val="000000" w:themeColor="text1"/>
        </w:rPr>
        <w:t>(EPA, 2022a)</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7569DF8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consistent with the GHGI </w:t>
      </w:r>
      <w:r w:rsidR="00E01C9D">
        <w:rPr>
          <w:color w:val="000000" w:themeColor="text1"/>
        </w:rPr>
        <w:t xml:space="preserve">when scaled by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{"citationID":"WU7QZgh0","properties":{"formattedCitation":"(Yu et al., 2021)","plainCitation":"(Yu et al., 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Pr>
          <w:rFonts w:ascii="Cambria Math" w:hAnsi="Cambria Math" w:cs="Cambria Math"/>
          <w:color w:val="000000" w:themeColor="text1"/>
        </w:rPr>
        <w:instrText>∼</w:instrText>
      </w:r>
      <w:r>
        <w:rPr>
          <w:color w:val="000000" w:themeColor="text1"/>
        </w:rPr>
        <w:instrText xml:space="preserve"> 25 % higher during summer and winter. Spatial analysis further shows good top-down and bottom-up agreement for beef facilities (with mainly enteric emissions) but larger (</w:instrText>
      </w:r>
      <w:r>
        <w:rPr>
          <w:rFonts w:ascii="Cambria Math" w:hAnsi="Cambria Math" w:cs="Cambria Math"/>
          <w:color w:val="000000" w:themeColor="text1"/>
        </w:rPr>
        <w:instrText>∼</w:instrText>
      </w:r>
      <w:r>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Anthony"}],"issued":{"date-parts":[["2021",1,25]]}}}],"schema":"https://github.com/citation-style-language/schema/raw/master/csl-citation.json"} </w:instrText>
      </w:r>
      <w:r>
        <w:rPr>
          <w:color w:val="000000" w:themeColor="text1"/>
        </w:rPr>
        <w:fldChar w:fldCharType="separate"/>
      </w:r>
      <w:r>
        <w:rPr>
          <w:noProof/>
          <w:color w:val="000000" w:themeColor="text1"/>
        </w:rPr>
        <w:t>(Yu et al., 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r w:rsidR="00024B17" w:rsidRPr="00713109">
        <w:rPr>
          <w:color w:val="000000" w:themeColor="text1"/>
        </w:rPr>
        <w:t>.</w:t>
      </w:r>
    </w:p>
    <w:p w14:paraId="284DA6D0" w14:textId="77777777" w:rsidR="00780DF0" w:rsidRPr="00780DF0" w:rsidRDefault="00780DF0">
      <w:pPr>
        <w:rPr>
          <w:color w:val="000000" w:themeColor="text1"/>
        </w:rPr>
      </w:pPr>
    </w:p>
    <w:p w14:paraId="17CD566C" w14:textId="50F11CF1"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7D56BB">
        <w:rPr>
          <w:color w:val="000000" w:themeColor="text1"/>
        </w:rPr>
        <w:t>on</w:t>
      </w:r>
      <w:r w:rsidR="007D56BB"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w:t>
      </w:r>
      <w:del w:id="36" w:author="Hannah Nesser" w:date="2023-04-11T23:15:00Z">
        <w:r w:rsidR="00CB7A33" w:rsidDel="00B52F29">
          <w:rPr>
            <w:color w:val="000000" w:themeColor="text1"/>
          </w:rPr>
          <w:delText>most recent version of the</w:delText>
        </w:r>
      </w:del>
      <w:ins w:id="37" w:author="Hannah Nesser" w:date="2023-04-11T23:15:00Z">
        <w:r w:rsidR="00B52F29">
          <w:rPr>
            <w:color w:val="000000" w:themeColor="text1"/>
          </w:rPr>
          <w:t>2023</w:t>
        </w:r>
      </w:ins>
      <w:r w:rsidR="00CB7A33">
        <w:rPr>
          <w:color w:val="000000" w:themeColor="text1"/>
        </w:rPr>
        <w:t xml:space="preserve"> GHGI </w:t>
      </w:r>
      <w:r w:rsidR="008910D1">
        <w:rPr>
          <w:color w:val="000000" w:themeColor="text1"/>
        </w:rPr>
        <w:fldChar w:fldCharType="begin"/>
      </w:r>
      <w:r w:rsidR="00EB1DFD">
        <w:rPr>
          <w:color w:val="000000" w:themeColor="text1"/>
        </w:rPr>
        <w:instrText xml:space="preserve"> ADDIN ZOTERO_ITEM CSL_CITATION {"citationID":"yKAcRvgL","properties":{"formattedCitation":"(EPA,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w:t>
      </w:r>
      <w:ins w:id="38" w:author="Hannah Nesser" w:date="2023-04-11T23:16:00Z">
        <w:r w:rsidR="00A17A9F">
          <w:rPr>
            <w:noProof/>
            <w:color w:val="000000" w:themeColor="text1"/>
          </w:rPr>
          <w:t>3</w:t>
        </w:r>
      </w:ins>
      <w:del w:id="39" w:author="Hannah Nesser" w:date="2023-04-11T23:16:00Z">
        <w:r w:rsidR="00EB1DFD" w:rsidDel="00A17A9F">
          <w:rPr>
            <w:noProof/>
            <w:color w:val="000000" w:themeColor="text1"/>
          </w:rPr>
          <w:delText>2a</w:delText>
        </w:r>
      </w:del>
      <w:r w:rsidR="00EB1DFD">
        <w:rPr>
          <w:noProof/>
          <w:color w:val="000000" w:themeColor="text1"/>
        </w:rPr>
        <w:t>)</w:t>
      </w:r>
      <w:r w:rsidR="008910D1">
        <w:rPr>
          <w:color w:val="000000" w:themeColor="text1"/>
        </w:rPr>
        <w:fldChar w:fldCharType="end"/>
      </w:r>
      <w:ins w:id="40" w:author="Hannah Nesser" w:date="2023-04-11T23:16:00Z">
        <w:r w:rsidR="00A17A9F">
          <w:rPr>
            <w:color w:val="000000" w:themeColor="text1"/>
          </w:rPr>
          <w:t xml:space="preserve"> and to </w:t>
        </w:r>
        <w:r w:rsidR="00321679">
          <w:rPr>
            <w:color w:val="000000" w:themeColor="text1"/>
          </w:rPr>
          <w:t>new em</w:t>
        </w:r>
      </w:ins>
      <w:ins w:id="41" w:author="Hannah Nesser" w:date="2023-04-11T23:17:00Z">
        <w:r w:rsidR="00321679">
          <w:rPr>
            <w:color w:val="000000" w:themeColor="text1"/>
          </w:rPr>
          <w:t>ission estimates for individual states published most recently with the 2022 GHGI (EPA, 2022b)</w:t>
        </w:r>
      </w:ins>
      <w:r w:rsidR="00FA46C4">
        <w:rPr>
          <w:color w:val="000000" w:themeColor="text1"/>
        </w:rPr>
        <w:t xml:space="preserve">. </w:t>
      </w:r>
      <w:del w:id="42" w:author="Hannah Nesser" w:date="2023-04-11T23:17:00Z">
        <w:r w:rsidR="00FA46C4" w:rsidDel="00321679">
          <w:rPr>
            <w:color w:val="000000" w:themeColor="text1"/>
          </w:rPr>
          <w:delText xml:space="preserve">This inventory </w:delText>
        </w:r>
        <w:r w:rsidR="00CB7A33" w:rsidDel="00321679">
          <w:rPr>
            <w:color w:val="000000" w:themeColor="text1"/>
          </w:rPr>
          <w:delText xml:space="preserve">includes </w:delText>
        </w:r>
        <w:r w:rsidR="00FA46C4" w:rsidDel="00321679">
          <w:rPr>
            <w:color w:val="000000" w:themeColor="text1"/>
          </w:rPr>
          <w:delText xml:space="preserve">for </w:delText>
        </w:r>
        <w:r w:rsidR="001C56F8" w:rsidDel="00321679">
          <w:rPr>
            <w:color w:val="000000" w:themeColor="text1"/>
          </w:rPr>
          <w:delText xml:space="preserve">the first time </w:delText>
        </w:r>
        <w:r w:rsidR="0084023E" w:rsidDel="00321679">
          <w:rPr>
            <w:color w:val="000000" w:themeColor="text1"/>
          </w:rPr>
          <w:delText>emission estimate</w:delText>
        </w:r>
        <w:r w:rsidR="00FA46C4" w:rsidDel="00321679">
          <w:rPr>
            <w:color w:val="000000" w:themeColor="text1"/>
          </w:rPr>
          <w:delText>s</w:delText>
        </w:r>
        <w:r w:rsidR="00CB7A33" w:rsidDel="00321679">
          <w:rPr>
            <w:color w:val="000000" w:themeColor="text1"/>
          </w:rPr>
          <w:delText xml:space="preserve"> for individual states, for which o</w:delText>
        </w:r>
      </w:del>
      <w:ins w:id="43" w:author="Hannah Nesser" w:date="2023-04-11T23:17:00Z">
        <w:r w:rsidR="00321679">
          <w:rPr>
            <w:color w:val="000000" w:themeColor="text1"/>
          </w:rPr>
          <w:t>O</w:t>
        </w:r>
      </w:ins>
      <w:r w:rsidR="00CB7A33">
        <w:rPr>
          <w:color w:val="000000" w:themeColor="text1"/>
        </w:rPr>
        <w:t>ur inversion provides the first observational evaluation</w:t>
      </w:r>
      <w:ins w:id="44" w:author="Hannah Nesser" w:date="2023-04-11T23:17:00Z">
        <w:r w:rsidR="00321679">
          <w:rPr>
            <w:color w:val="000000" w:themeColor="text1"/>
          </w:rPr>
          <w:t xml:space="preserve"> for these inventories</w:t>
        </w:r>
      </w:ins>
      <w:r w:rsidR="00D27EB9">
        <w:rPr>
          <w:color w:val="000000" w:themeColor="text1"/>
        </w:rPr>
        <w:t xml:space="preserve">. </w:t>
      </w:r>
      <w:commentRangeStart w:id="45"/>
      <w:commentRangeStart w:id="46"/>
      <w:commentRangeEnd w:id="45"/>
      <w:r w:rsidR="00D27EB9">
        <w:rPr>
          <w:rStyle w:val="CommentReference"/>
        </w:rPr>
        <w:commentReference w:id="45"/>
      </w:r>
      <w:commentRangeEnd w:id="46"/>
      <w:r w:rsidR="00D27EB9">
        <w:rPr>
          <w:rStyle w:val="CommentReference"/>
        </w:rPr>
        <w:commentReference w:id="46"/>
      </w:r>
      <w:r w:rsidR="00D27EB9">
        <w:rPr>
          <w:color w:val="000000" w:themeColor="text1"/>
        </w:rPr>
        <w:t>W</w:t>
      </w:r>
      <w:r w:rsidR="00FA46C4">
        <w:rPr>
          <w:color w:val="000000" w:themeColor="text1"/>
        </w:rPr>
        <w:t>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27868836"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the native</w:t>
      </w:r>
      <w:r w:rsidR="00DC2712">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w:t>
      </w:r>
      <w:r w:rsidR="000C7673" w:rsidRPr="00B51761">
        <w:rPr>
          <w:color w:val="000000" w:themeColor="text1"/>
        </w:rPr>
        <w:lastRenderedPageBreak/>
        <w:t xml:space="preserve">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8834D1">
        <w:rPr>
          <w:color w:val="000000" w:themeColor="text1"/>
        </w:rPr>
        <w:t xml:space="preserve">a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437C2D2"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036A83C7"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4B86058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57753BDE"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w:t>
      </w:r>
      <w:r w:rsidR="0084023E">
        <w:t>chosen</w:t>
      </w:r>
      <w:r w:rsidR="0016623C">
        <w:t xml:space="preserve"> to maximize </w:t>
      </w:r>
      <w:r w:rsidR="00A9225B">
        <w:t xml:space="preserve">information content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09BB173" w14:textId="54ACAFDF" w:rsidR="00000829" w:rsidRDefault="00E63085" w:rsidP="00000829">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w:t>
      </w:r>
      <w:ins w:id="47" w:author="Hannah Nesser" w:date="2023-04-12T09:28:00Z">
        <w:r w:rsidR="00D27EB9">
          <w:t>t</w:t>
        </w:r>
      </w:ins>
      <w:ins w:id="48" w:author="Hannah Nesser" w:date="2023-04-12T09:29:00Z">
        <w:r w:rsidR="00D27EB9">
          <w:t xml:space="preserve">he 2020 GHGI for </w:t>
        </w:r>
      </w:ins>
      <w:r w:rsidR="00F16BEF">
        <w:t xml:space="preserve">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w:t>
      </w:r>
      <w:r w:rsidR="00D27EB9" w:rsidRPr="00C01462">
        <w:t xml:space="preserve"> </w:t>
      </w:r>
      <w:commentRangeStart w:id="49"/>
      <w:commentRangeStart w:id="50"/>
      <w:commentRangeEnd w:id="49"/>
      <w:r w:rsidR="00D27EB9">
        <w:rPr>
          <w:rStyle w:val="CommentReference"/>
        </w:rPr>
        <w:commentReference w:id="49"/>
      </w:r>
      <w:commentRangeEnd w:id="50"/>
      <w:r w:rsidR="00D27EB9">
        <w:rPr>
          <w:rStyle w:val="CommentReference"/>
        </w:rPr>
        <w:commentReference w:id="50"/>
      </w:r>
      <w:r w:rsidR="00D27EB9">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w:t>
      </w:r>
      <w:r w:rsidR="00000829" w:rsidRPr="00C01462">
        <w:t>y.</w:t>
      </w:r>
      <w:commentRangeStart w:id="51"/>
      <w:commentRangeStart w:id="52"/>
      <w:commentRangeEnd w:id="51"/>
      <w:r w:rsidR="00000829">
        <w:rPr>
          <w:rStyle w:val="CommentReference"/>
        </w:rPr>
        <w:commentReference w:id="51"/>
      </w:r>
      <w:commentRangeEnd w:id="52"/>
      <w:r w:rsidR="00000829">
        <w:rPr>
          <w:rStyle w:val="CommentReference"/>
        </w:rPr>
        <w:commentReference w:id="52"/>
      </w:r>
    </w:p>
    <w:p w14:paraId="3FCE5DFE" w14:textId="77777777" w:rsidR="00E63085" w:rsidRPr="002867F8" w:rsidRDefault="00E63085" w:rsidP="00E63085">
      <w:pPr>
        <w:rPr>
          <w:color w:val="000000" w:themeColor="text1"/>
        </w:rPr>
      </w:pPr>
    </w:p>
    <w:p w14:paraId="200F7012" w14:textId="7F012DC9"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r w:rsidR="007B140B" w:rsidRPr="006202B5">
        <w:rPr>
          <w:color w:val="000000" w:themeColor="text1"/>
        </w:rPr>
        <w:t>models 1923 and 2913)</w:t>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p>
    <w:p w14:paraId="67BDB6F2" w14:textId="74203FF2" w:rsidR="00E63085" w:rsidRPr="00C01462" w:rsidRDefault="00E63085"/>
    <w:p w14:paraId="066853A8" w14:textId="42FDA8D9" w:rsidR="003D698A" w:rsidRDefault="000D1015">
      <w:r>
        <w:lastRenderedPageBreak/>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 xml:space="preserve">for the different members of </w:t>
      </w:r>
      <w:r>
        <w:t>our inversion ensemble</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024B17" w:rsidRPr="00713109">
        <w:fldChar w:fldCharType="begin"/>
      </w:r>
      <w:r w:rsidR="007F401D">
        <w:instrText xml:space="preserve"> ADDIN ZOTERO_ITEM CSL_CITATION {"citationID":"iNyedPZ9","properties":{"formattedCitation":"(Lu et al., 2022; Maasakkers et al., 2021)","plainCitation":"(Lu et al., 2022; Maasakkers et al., 2021)","noteIndex":0},"citationItems":[{"id":304,"uris":["http://zotero.org/users/9726796/items/7YPTGCVV"],"itemData":{"id":304,"type":"article-journal","abstract":"Abstract.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7F401D">
        <w:rPr>
          <w:rFonts w:ascii="Cambria Math" w:hAnsi="Cambria Math" w:cs="Cambria Math"/>
        </w:rPr>
        <w:instrText>∘</w:instrText>
      </w:r>
      <w:r w:rsidR="007F401D">
        <w:instrText>×0.625</w:instrText>
      </w:r>
      <w:r w:rsidR="007F401D">
        <w:rPr>
          <w:rFonts w:ascii="Cambria Math" w:hAnsi="Cambria Math" w:cs="Cambria Math"/>
        </w:rPr>
        <w:instrText>∘</w:instrText>
      </w:r>
      <w:r w:rsidR="007F401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24B17" w:rsidRPr="00713109">
        <w:fldChar w:fldCharType="separate"/>
      </w:r>
      <w:r w:rsidR="007F401D">
        <w:rPr>
          <w:noProof/>
        </w:rPr>
        <w:t>(Lu et al., 2022; Maasakkers et al., 2021)</w:t>
      </w:r>
      <w:r w:rsidR="00024B17" w:rsidRPr="00713109">
        <w:fldChar w:fldCharType="end"/>
      </w:r>
      <w:r w:rsidR="006137D1">
        <w:fldChar w:fldCharType="begin"/>
      </w:r>
      <w:r w:rsidR="007F401D">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12"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4FBC41B9"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due to cloud cover, variable topography, low or heterogeneous albedo, or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10F7D8A8"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and Figure S1 shows the improved correlation</w:t>
      </w:r>
      <w:r w:rsidR="00291D6B">
        <w:t xml:space="preserve"> after filtering</w:t>
      </w:r>
      <w:r w:rsidR="003168EA">
        <w:t xml:space="preserve"> with seasonal</w:t>
      </w:r>
      <w:r w:rsidR="007B52E7">
        <w:t>-</w:t>
      </w:r>
      <w:r w:rsidR="003168EA">
        <w:t xml:space="preserve">average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w:t>
      </w:r>
      <w:r w:rsidR="003168EA">
        <w:lastRenderedPageBreak/>
        <w:t>America</w:t>
      </w:r>
      <w:r w:rsidR="00730A6F">
        <w:t xml:space="preserve"> which could be caused by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5CD0B33"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F0EA69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5B41C881"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lastRenderedPageBreak/>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7C348232"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4368CF8C"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 xml:space="preserve">All inversions have low numbers of negative grid cells, most of which are of the same order of magnitude as the soil sink.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7791B40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73DC7062" w:rsidR="00BA058E" w:rsidRPr="00C01462" w:rsidRDefault="001A10D0" w:rsidP="00BA058E">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A40D3F">
        <w:rPr>
          <w:bCs/>
          <w:iCs/>
        </w:rPr>
        <w:t xml:space="preserve">Newly developed methods use prior and posterior error covariances to improve upon these assumptions (Cusworth et al., 2021). In the absence of prior error covariance estimates at the resolution of our inversion, we </w:t>
      </w:r>
      <w:r w:rsidR="00AE0B99">
        <w:rPr>
          <w:bCs/>
          <w:iCs/>
        </w:rPr>
        <w:t>rely on t</w:t>
      </w:r>
      <w:r w:rsidR="004A24A1">
        <w:rPr>
          <w:bCs/>
          <w:iCs/>
        </w:rPr>
        <w:t xml:space="preserve">he </w:t>
      </w:r>
      <w:r w:rsidR="00930C90" w:rsidRPr="00C01462">
        <w:rPr>
          <w:bCs/>
          <w:iCs/>
        </w:rPr>
        <w:t xml:space="preserve">high resolution of the inversion </w:t>
      </w:r>
      <w:r w:rsidR="00AE0B99">
        <w:rPr>
          <w:bCs/>
          <w:iCs/>
        </w:rPr>
        <w:t>to decrease</w:t>
      </w:r>
      <w:r w:rsidR="00AE0B99" w:rsidRPr="00C01462">
        <w:rPr>
          <w:bCs/>
          <w:iCs/>
        </w:rPr>
        <w:t xml:space="preserve"> </w:t>
      </w:r>
      <w:r w:rsidR="00930C90" w:rsidRPr="00C01462">
        <w:rPr>
          <w:bCs/>
          <w:iCs/>
        </w:rPr>
        <w:t xml:space="preserve">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E022DC">
        <w:rPr>
          <w:bCs/>
          <w:iCs/>
        </w:rPr>
        <w:t xml:space="preserve"> relative to </w:t>
      </w:r>
      <w:r w:rsidR="00FB688B">
        <w:rPr>
          <w:bCs/>
          <w:iCs/>
        </w:rPr>
        <w:t>previous inversions conducted at coarser resolution</w:t>
      </w:r>
      <w:r w:rsidR="00BA058E">
        <w:rPr>
          <w:bCs/>
          <w:iCs/>
        </w:rPr>
        <w:t>.</w:t>
      </w:r>
    </w:p>
    <w:p w14:paraId="607E5567" w14:textId="2F3E31FD" w:rsidR="00BA058E" w:rsidRPr="00C01462" w:rsidRDefault="00BA058E" w:rsidP="00BA058E">
      <w:pPr>
        <w:rPr>
          <w:bCs/>
          <w:iCs/>
        </w:rPr>
      </w:pP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5246AA0B"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5C7CA9" w:rsidRPr="00EB1DFD">
        <w:rPr>
          <w:color w:val="000000" w:themeColor="text1"/>
        </w:rPr>
        <w:t>in CONUS</w:t>
      </w:r>
      <w:r w:rsidR="005C7CA9">
        <w:rPr>
          <w:color w:val="000000" w:themeColor="text1"/>
        </w:rPr>
        <w:t xml:space="preserve">, </w:t>
      </w:r>
      <w:r w:rsidR="005C7CA9" w:rsidRPr="00EB1DFD">
        <w:rPr>
          <w:color w:val="000000" w:themeColor="text1"/>
        </w:rPr>
        <w:t>86 (53 - 134) in 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in Canada</w:t>
      </w:r>
      <w:r w:rsidR="007A62FC" w:rsidRPr="00C01462">
        <w:t xml:space="preserve">.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the</w:t>
      </w:r>
      <w:ins w:id="53" w:author="Hannah Nesser" w:date="2023-04-11T20:02:00Z">
        <w:r w:rsidR="00706125" w:rsidRPr="00706125">
          <w:t xml:space="preserve"> </w:t>
        </w:r>
        <w:r w:rsidR="00706125">
          <w:t>2023 EPA GHGI inventory for 2019 (henceforth “GHG</w:t>
        </w:r>
      </w:ins>
      <w:ins w:id="54" w:author="Hannah Nesser" w:date="2023-04-11T20:03:00Z">
        <w:r w:rsidR="004C4283">
          <w:t>I</w:t>
        </w:r>
      </w:ins>
      <w:ins w:id="55" w:author="Hannah Nesser" w:date="2023-04-11T23:03:00Z">
        <w:r w:rsidR="00AB00FE">
          <w:t>23</w:t>
        </w:r>
      </w:ins>
      <w:ins w:id="56" w:author="Hannah Nesser" w:date="2023-04-11T20:02:00Z">
        <w:r w:rsidR="00706125">
          <w:t xml:space="preserve">”; </w:t>
        </w:r>
      </w:ins>
      <w:ins w:id="57" w:author="Hannah Nesser" w:date="2023-04-11T22:11:00Z">
        <w:r w:rsidR="006E012B">
          <w:t>EPA, 2023</w:t>
        </w:r>
      </w:ins>
      <w:ins w:id="58" w:author="Hannah Nesser" w:date="2023-04-11T20:02:00Z">
        <w:r w:rsidR="00706125">
          <w:t xml:space="preserve">) and the </w:t>
        </w:r>
      </w:ins>
      <w:ins w:id="59" w:author="Hannah Nesser" w:date="2023-04-11T23:02:00Z">
        <w:r w:rsidR="00B05FCC">
          <w:t xml:space="preserve">most recent </w:t>
        </w:r>
      </w:ins>
      <w:ins w:id="60" w:author="Hannah Nesser" w:date="2023-04-11T20:02:00Z">
        <w:r w:rsidR="00706125">
          <w:t xml:space="preserve">emission estimates for individual states </w:t>
        </w:r>
      </w:ins>
      <w:ins w:id="61" w:author="Hannah Nesser" w:date="2023-04-11T23:02:00Z">
        <w:r w:rsidR="00AB00FE">
          <w:t>as published with</w:t>
        </w:r>
      </w:ins>
      <w:ins w:id="62" w:author="Hannah Nesser" w:date="2023-04-11T20:02:00Z">
        <w:r w:rsidR="00706125">
          <w:t xml:space="preserve"> the</w:t>
        </w:r>
      </w:ins>
      <w:r w:rsidR="001165E4">
        <w:t xml:space="preserv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xml:space="preserve">; </w:t>
      </w:r>
      <w:del w:id="63" w:author="Hannah Nesser" w:date="2023-04-11T20:03:00Z">
        <w:r w:rsidR="004C3C35" w:rsidDel="00706125">
          <w:rPr>
            <w:color w:val="000000" w:themeColor="text1"/>
          </w:rPr>
          <w:delText>citat</w:delText>
        </w:r>
      </w:del>
      <w:del w:id="64" w:author="Hannah Nesser" w:date="2023-04-11T20:02:00Z">
        <w:r w:rsidR="004C3C35" w:rsidDel="00706125">
          <w:rPr>
            <w:color w:val="000000" w:themeColor="text1"/>
          </w:rPr>
          <w:delText>ion</w:delText>
        </w:r>
        <w:r w:rsidR="004C4965" w:rsidRPr="0078584E" w:rsidDel="00706125">
          <w:rPr>
            <w:color w:val="000000" w:themeColor="text1"/>
          </w:rPr>
          <w:delText>)</w:delText>
        </w:r>
        <w:r w:rsidR="001165E4" w:rsidDel="00706125">
          <w:delText xml:space="preserve">, which includes </w:delText>
        </w:r>
        <w:r w:rsidR="0084023E" w:rsidDel="00706125">
          <w:delText>emission estimate</w:delText>
        </w:r>
        <w:r w:rsidR="001165E4" w:rsidDel="00706125">
          <w:delText>s for individual states</w:delText>
        </w:r>
        <w:r w:rsidR="00EB1DFD" w:rsidDel="00706125">
          <w:delText xml:space="preserve"> </w:delText>
        </w:r>
      </w:del>
      <w:r w:rsidR="00EB1DFD">
        <w:fldChar w:fldCharType="begin"/>
      </w:r>
      <w:r w:rsidR="00EB1DFD">
        <w:instrText xml:space="preserve"> ADDIN ZOTERO_ITEM CSL_CITATION {"citationID":"2VEQ5SPi","properties":{"formattedCitation":"(EPA, 2022a, b)","plainCitation":"(EPA, 2022a, b)","noteIndex":0},"citationItems":[{"id":347,"uris":["http://zotero.org/users/9726796/items/MSZJIBVB"],"itemData":{"id":347,"type":"report","number":"EPA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EB1DFD">
        <w:fldChar w:fldCharType="separate"/>
      </w:r>
      <w:del w:id="65" w:author="Hannah Nesser" w:date="2023-04-11T20:03:00Z">
        <w:r w:rsidR="00EB1DFD" w:rsidDel="00706125">
          <w:rPr>
            <w:noProof/>
          </w:rPr>
          <w:delText>(</w:delText>
        </w:r>
      </w:del>
      <w:r w:rsidR="00EB1DFD">
        <w:rPr>
          <w:noProof/>
        </w:rPr>
        <w:t>EPA, 2022a, b)</w:t>
      </w:r>
      <w:r w:rsidR="00EB1DFD">
        <w:fldChar w:fldCharType="end"/>
      </w:r>
      <w:del w:id="66" w:author="Hannah Nesser" w:date="2023-04-11T20:03:00Z">
        <w:r w:rsidR="009A6815" w:rsidDel="00706125">
          <w:delText>, and to the newly released 2023 EPA GHGI inventory for 2019 (henceforth “GHG23”; citation)</w:delText>
        </w:r>
      </w:del>
      <w:r w:rsidR="00771E79">
        <w:t>.</w:t>
      </w:r>
      <w:ins w:id="67" w:author="Hannah Nesser" w:date="2023-04-11T18:38:00Z">
        <w:r w:rsidR="00727A4F">
          <w:t xml:space="preserve"> We remove emissions from Hawaii and Alaska from the GHGI total using the </w:t>
        </w:r>
      </w:ins>
      <w:ins w:id="68" w:author="Hannah Nesser" w:date="2023-04-11T20:04:00Z">
        <w:r w:rsidR="004C4283">
          <w:t xml:space="preserve">GHGI22 </w:t>
        </w:r>
      </w:ins>
      <w:ins w:id="69" w:author="Hannah Nesser" w:date="2023-04-11T18:38:00Z">
        <w:r w:rsidR="00727A4F">
          <w:t>state estimates</w:t>
        </w:r>
      </w:ins>
      <w:ins w:id="70" w:author="Hannah Nesser" w:date="2023-04-11T20:03:00Z">
        <w:r w:rsidR="00706125">
          <w:t xml:space="preserve"> scaled</w:t>
        </w:r>
      </w:ins>
      <w:ins w:id="71" w:author="Hannah Nesser" w:date="2023-04-11T18:40:00Z">
        <w:r w:rsidR="00254548">
          <w:t xml:space="preserve"> to </w:t>
        </w:r>
      </w:ins>
      <w:ins w:id="72" w:author="Hannah Nesser" w:date="2023-04-11T18:41:00Z">
        <w:r w:rsidR="00254548">
          <w:t>match</w:t>
        </w:r>
      </w:ins>
      <w:ins w:id="73" w:author="Hannah Nesser" w:date="2023-04-11T18:40:00Z">
        <w:r w:rsidR="00254548">
          <w:t xml:space="preserve"> the </w:t>
        </w:r>
      </w:ins>
      <w:ins w:id="74" w:author="Hannah Nesser" w:date="2023-04-11T20:03:00Z">
        <w:r w:rsidR="00706125">
          <w:t>GHGI</w:t>
        </w:r>
      </w:ins>
      <w:ins w:id="75" w:author="Hannah Nesser" w:date="2023-04-12T11:19:00Z">
        <w:r w:rsidR="00A140E5">
          <w:t>23</w:t>
        </w:r>
      </w:ins>
      <w:ins w:id="76" w:author="Hannah Nesser" w:date="2023-04-11T20:03:00Z">
        <w:r w:rsidR="00706125">
          <w:t xml:space="preserve"> sectoral</w:t>
        </w:r>
      </w:ins>
      <w:ins w:id="77" w:author="Hannah Nesser" w:date="2023-04-11T18:40:00Z">
        <w:r w:rsidR="00254548">
          <w:t xml:space="preserve"> totals</w:t>
        </w:r>
      </w:ins>
      <w:ins w:id="78" w:author="Hannah Nesser" w:date="2023-04-11T18:38:00Z">
        <w:r w:rsidR="00727A4F">
          <w:t>.</w:t>
        </w:r>
      </w:ins>
    </w:p>
    <w:p w14:paraId="2AC78E6E" w14:textId="44AFCF8D" w:rsidR="00580CE0" w:rsidRDefault="00580CE0" w:rsidP="00100E70"/>
    <w:p w14:paraId="27BA39E7" w14:textId="10C187B4" w:rsidR="00580CE0" w:rsidRPr="003E2E50" w:rsidRDefault="00580CE0" w:rsidP="00100E70">
      <w:pPr>
        <w:rPr>
          <w:color w:val="000000" w:themeColor="text1"/>
        </w:rPr>
      </w:pPr>
      <w:r>
        <w:rPr>
          <w:color w:val="000000" w:themeColor="text1"/>
        </w:rPr>
        <w:t xml:space="preserve">We evaluate the inversion by comparison to </w:t>
      </w:r>
      <w:r w:rsidRPr="0078584E">
        <w:rPr>
          <w:color w:val="000000" w:themeColor="text1"/>
        </w:rPr>
        <w:t>simulated observations from GEOS-Chem driven by the prior and mean posterior emissions to TROPOMI data and 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Pearson correlation coefficients</w:t>
      </w:r>
      <w:r>
        <w:rPr>
          <w:color w:val="000000" w:themeColor="text1"/>
        </w:rPr>
        <w:t xml:space="preserve"> </w:t>
      </w:r>
      <w:r>
        <w:rPr>
          <w:color w:val="000000" w:themeColor="text1"/>
        </w:rPr>
        <w:lastRenderedPageBreak/>
        <w:t>(</w:t>
      </w:r>
      <w:r w:rsidRPr="0078584E">
        <w:rPr>
          <w:color w:val="000000" w:themeColor="text1"/>
        </w:rPr>
        <w:t>R</w:t>
      </w:r>
      <w:r w:rsidRPr="0078584E">
        <w:rPr>
          <w:color w:val="000000" w:themeColor="text1"/>
          <w:vertAlign w:val="superscript"/>
        </w:rPr>
        <w:t>2</w:t>
      </w:r>
      <w:r>
        <w:rPr>
          <w:color w:val="000000" w:themeColor="text1"/>
        </w:rPr>
        <w:t xml:space="preserve">), root mean squared error (RMSE), and reduced major axis (RMA) regression slope.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 decreas</w:t>
      </w:r>
      <w:r w:rsidR="00505B4B">
        <w:rPr>
          <w:color w:val="000000" w:themeColor="text1"/>
        </w:rPr>
        <w:t>ing</w:t>
      </w:r>
      <w:r>
        <w:rPr>
          <w:color w:val="000000" w:themeColor="text1"/>
        </w:rPr>
        <w:t xml:space="preserve"> the RMSE by 8%, and improv</w:t>
      </w:r>
      <w:r w:rsidR="00505B4B">
        <w:rPr>
          <w:color w:val="000000" w:themeColor="text1"/>
        </w:rPr>
        <w:t>ing</w:t>
      </w:r>
      <w:r>
        <w:rPr>
          <w:color w:val="000000" w:themeColor="text1"/>
        </w:rPr>
        <w:t xml:space="preserve"> the RMA slope by 13% (from 0.47 to 0.54).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60573AD8"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del w:id="79" w:author="Hannah Nesser" w:date="2023-04-11T20:05:00Z">
        <w:r w:rsidR="00A91924" w:rsidRPr="0078584E" w:rsidDel="00657399">
          <w:rPr>
            <w:color w:val="000000" w:themeColor="text1"/>
          </w:rPr>
          <w:delText>16</w:delText>
        </w:r>
      </w:del>
      <w:ins w:id="80" w:author="Hannah Nesser" w:date="2023-04-11T20:05:00Z">
        <w:r w:rsidR="00657399">
          <w:rPr>
            <w:color w:val="000000" w:themeColor="text1"/>
          </w:rPr>
          <w:t>13</w:t>
        </w:r>
      </w:ins>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del w:id="81" w:author="Hannah Nesser" w:date="2023-04-11T20:06:00Z">
        <w:r w:rsidR="00A46CD6" w:rsidDel="00657399">
          <w:rPr>
            <w:color w:val="000000" w:themeColor="text1"/>
          </w:rPr>
          <w:delText>2022</w:delText>
        </w:r>
        <w:r w:rsidR="00EA52A5" w:rsidRPr="0078584E" w:rsidDel="00657399">
          <w:rPr>
            <w:color w:val="000000" w:themeColor="text1"/>
          </w:rPr>
          <w:delText xml:space="preserve"> </w:delText>
        </w:r>
      </w:del>
      <w:r w:rsidR="00EA52A5" w:rsidRPr="0078584E">
        <w:rPr>
          <w:color w:val="000000" w:themeColor="text1"/>
        </w:rPr>
        <w:t>GHGI</w:t>
      </w:r>
      <w:ins w:id="82" w:author="Hannah Nesser" w:date="2023-04-11T23:03:00Z">
        <w:r w:rsidR="00AB00FE">
          <w:rPr>
            <w:color w:val="000000" w:themeColor="text1"/>
          </w:rPr>
          <w:t>23</w:t>
        </w:r>
      </w:ins>
      <w:r w:rsidR="00EA52A5" w:rsidRPr="0078584E">
        <w:rPr>
          <w:color w:val="000000" w:themeColor="text1"/>
        </w:rPr>
        <w:t xml:space="preserve"> estimate</w:t>
      </w:r>
      <w:del w:id="83" w:author="Hannah Nesser" w:date="2023-04-10T16:24:00Z">
        <w:r w:rsidR="00EA52A5" w:rsidRPr="0078584E" w:rsidDel="003A673E">
          <w:rPr>
            <w:color w:val="000000" w:themeColor="text1"/>
          </w:rPr>
          <w:delText xml:space="preserve"> </w:delText>
        </w:r>
        <w:r w:rsidR="00651C18" w:rsidRPr="0078584E" w:rsidDel="003A673E">
          <w:rPr>
            <w:color w:val="000000" w:themeColor="text1"/>
          </w:rPr>
          <w:delText>for 2019</w:delText>
        </w:r>
      </w:del>
      <w:r w:rsidR="00651C18" w:rsidRPr="0078584E">
        <w:rPr>
          <w:color w:val="000000" w:themeColor="text1"/>
        </w:rPr>
        <w:t xml:space="preserve"> </w:t>
      </w:r>
      <w:r w:rsidR="00DA2503" w:rsidRPr="0078584E">
        <w:rPr>
          <w:color w:val="000000" w:themeColor="text1"/>
        </w:rPr>
        <w:t xml:space="preserve">of </w:t>
      </w:r>
      <w:ins w:id="84" w:author="Hannah Nesser" w:date="2023-04-11T20:06:00Z">
        <w:r w:rsidR="00657399">
          <w:rPr>
            <w:color w:val="000000" w:themeColor="text1"/>
          </w:rPr>
          <w:t>27.3</w:t>
        </w:r>
      </w:ins>
      <w:del w:id="85" w:author="Hannah Nesser" w:date="2023-04-11T20:06:00Z">
        <w:r w:rsidR="00110757" w:rsidRPr="0078584E" w:rsidDel="00657399">
          <w:rPr>
            <w:color w:val="000000" w:themeColor="text1"/>
          </w:rPr>
          <w:delText xml:space="preserve">26.7 </w:delText>
        </w:r>
      </w:del>
      <w:r w:rsidR="00D27EB9">
        <w:rPr>
          <w:color w:val="000000" w:themeColor="text1"/>
        </w:rPr>
        <w:t xml:space="preserve"> </w:t>
      </w:r>
      <w:commentRangeStart w:id="86"/>
      <w:commentRangeStart w:id="87"/>
      <w:commentRangeEnd w:id="86"/>
      <w:r w:rsidR="00D27EB9">
        <w:rPr>
          <w:rStyle w:val="CommentReference"/>
        </w:rPr>
        <w:commentReference w:id="86"/>
      </w:r>
      <w:commentRangeEnd w:id="87"/>
      <w:r w:rsidR="00D27EB9">
        <w:rPr>
          <w:rStyle w:val="CommentReference"/>
        </w:rPr>
        <w:commentReference w:id="87"/>
      </w:r>
      <w:r w:rsidR="00D27EB9">
        <w:rPr>
          <w:color w:val="000000" w:themeColor="text1"/>
        </w:rPr>
        <w:t>(</w:t>
      </w:r>
      <w:r w:rsidR="00BF20A3">
        <w:rPr>
          <w:color w:val="000000" w:themeColor="text1"/>
        </w:rPr>
        <w:t>24.</w:t>
      </w:r>
      <w:ins w:id="88" w:author="Hannah Nesser" w:date="2023-04-11T20:06:00Z">
        <w:r w:rsidR="00657399">
          <w:rPr>
            <w:color w:val="000000" w:themeColor="text1"/>
          </w:rPr>
          <w:t>6</w:t>
        </w:r>
      </w:ins>
      <w:del w:id="89" w:author="Hannah Nesser" w:date="2023-04-11T20:06:00Z">
        <w:r w:rsidR="00BF20A3" w:rsidDel="00657399">
          <w:rPr>
            <w:color w:val="000000" w:themeColor="text1"/>
          </w:rPr>
          <w:delText>0</w:delText>
        </w:r>
      </w:del>
      <w:r w:rsidR="00BF20A3">
        <w:rPr>
          <w:color w:val="000000" w:themeColor="text1"/>
        </w:rPr>
        <w:t xml:space="preserve"> </w:t>
      </w:r>
      <w:r w:rsidR="00E91C7C">
        <w:rPr>
          <w:color w:val="000000" w:themeColor="text1"/>
        </w:rPr>
        <w:t>-</w:t>
      </w:r>
      <w:r w:rsidR="00BF20A3">
        <w:rPr>
          <w:color w:val="000000" w:themeColor="text1"/>
        </w:rPr>
        <w:t xml:space="preserve"> </w:t>
      </w:r>
      <w:del w:id="90" w:author="Hannah Nesser" w:date="2023-04-11T20:07:00Z">
        <w:r w:rsidR="00BF20A3" w:rsidDel="00657399">
          <w:rPr>
            <w:color w:val="000000" w:themeColor="text1"/>
          </w:rPr>
          <w:delText>29</w:delText>
        </w:r>
      </w:del>
      <w:ins w:id="91" w:author="Hannah Nesser" w:date="2023-04-11T20:07:00Z">
        <w:r w:rsidR="00657399">
          <w:rPr>
            <w:color w:val="000000" w:themeColor="text1"/>
          </w:rPr>
          <w:t>30</w:t>
        </w:r>
      </w:ins>
      <w:r w:rsidR="00BF20A3">
        <w:rPr>
          <w:color w:val="000000" w:themeColor="text1"/>
        </w:rPr>
        <w:t>.</w:t>
      </w:r>
      <w:del w:id="92" w:author="Hannah Nesser" w:date="2023-04-11T20:07:00Z">
        <w:r w:rsidR="00BF20A3" w:rsidDel="00657399">
          <w:rPr>
            <w:color w:val="000000" w:themeColor="text1"/>
          </w:rPr>
          <w:delText>3</w:delText>
        </w:r>
      </w:del>
      <w:ins w:id="93" w:author="Hannah Nesser" w:date="2023-04-11T20:07:00Z">
        <w:r w:rsidR="00657399">
          <w:rPr>
            <w:color w:val="000000" w:themeColor="text1"/>
          </w:rPr>
          <w:t>0</w:t>
        </w:r>
      </w:ins>
      <w:r w:rsidR="00BF20A3">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ins w:id="94" w:author="Hannah Nesser" w:date="2023-04-11T20:10:00Z">
        <w:r w:rsidR="00657399">
          <w:rPr>
            <w:color w:val="000000" w:themeColor="text1"/>
          </w:rPr>
          <w:t xml:space="preserve">, where the values in </w:t>
        </w:r>
      </w:ins>
      <w:ins w:id="95" w:author="Hannah Nesser" w:date="2023-04-11T22:11:00Z">
        <w:r w:rsidR="006E012B">
          <w:rPr>
            <w:color w:val="000000" w:themeColor="text1"/>
          </w:rPr>
          <w:t>parentheses</w:t>
        </w:r>
      </w:ins>
      <w:ins w:id="96" w:author="Hannah Nesser" w:date="2023-04-11T20:10:00Z">
        <w:r w:rsidR="00657399">
          <w:rPr>
            <w:color w:val="000000" w:themeColor="text1"/>
          </w:rPr>
          <w:t xml:space="preserve"> represent the GHGI</w:t>
        </w:r>
      </w:ins>
      <w:ins w:id="97" w:author="Hannah Nesser" w:date="2023-04-11T23:03:00Z">
        <w:r w:rsidR="00AB00FE">
          <w:rPr>
            <w:color w:val="000000" w:themeColor="text1"/>
          </w:rPr>
          <w:t>23</w:t>
        </w:r>
      </w:ins>
      <w:ins w:id="98" w:author="Hannah Nesser" w:date="2023-04-11T20:10:00Z">
        <w:r w:rsidR="00657399">
          <w:rPr>
            <w:color w:val="000000" w:themeColor="text1"/>
          </w:rPr>
          <w:t xml:space="preserve"> 95% confidence interval</w:t>
        </w:r>
      </w:ins>
      <w:r w:rsidR="00DA2503" w:rsidRPr="0078584E">
        <w:rPr>
          <w:color w:val="000000" w:themeColor="text1"/>
        </w:rPr>
        <w:t xml:space="preserve"> </w:t>
      </w:r>
      <w:r w:rsidR="00C036BD">
        <w:rPr>
          <w:color w:val="000000" w:themeColor="text1"/>
        </w:rPr>
        <w:fldChar w:fldCharType="begin"/>
      </w:r>
      <w:r w:rsidR="00C036BD">
        <w:rPr>
          <w:color w:val="000000" w:themeColor="text1"/>
        </w:rPr>
        <w:instrText xml:space="preserve"> ADDIN ZOTERO_ITEM CSL_CITATION {"citationID":"Jn7LQ98p","properties":{"formattedCitation":"(EPA,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C036BD">
        <w:rPr>
          <w:color w:val="000000" w:themeColor="text1"/>
        </w:rPr>
        <w:fldChar w:fldCharType="separate"/>
      </w:r>
      <w:r w:rsidR="00C036BD">
        <w:rPr>
          <w:noProof/>
          <w:color w:val="000000" w:themeColor="text1"/>
        </w:rPr>
        <w:t>(EPA, 2022a)</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commentRangeStart w:id="99"/>
      <w:r w:rsidR="008A67BA" w:rsidRPr="00713109">
        <w:rPr>
          <w:color w:val="000000" w:themeColor="text1"/>
        </w:rPr>
        <w:t xml:space="preserve">36.2 </w:t>
      </w:r>
      <w:commentRangeEnd w:id="99"/>
      <w:r w:rsidR="008A67BA" w:rsidRPr="00713109">
        <w:rPr>
          <w:rStyle w:val="CommentReference"/>
        </w:rPr>
        <w:commentReference w:id="99"/>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(2022)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62CBA125"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B43966">
        <w:t>4</w:t>
      </w:r>
      <w:r w:rsidR="00100E70" w:rsidRPr="00C01462">
        <w:t xml:space="preserve"> </w:t>
      </w:r>
      <w:r w:rsidR="002031BC">
        <w:t>and Table 2 summarize the results</w:t>
      </w:r>
      <w:r w:rsidR="009A6815">
        <w:t xml:space="preserve"> compared to the GHGI</w:t>
      </w:r>
      <w:ins w:id="100" w:author="Hannah Nesser" w:date="2023-04-11T23:03:00Z">
        <w:r w:rsidR="00AB00FE">
          <w:t>23</w:t>
        </w:r>
      </w:ins>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ins w:id="101" w:author="Hannah Nesser" w:date="2023-04-11T23:03:00Z">
        <w:r w:rsidR="00AB00FE">
          <w:t>23</w:t>
        </w:r>
      </w:ins>
      <w:r w:rsidR="005F1E5B">
        <w:t>.</w:t>
      </w:r>
      <w:r w:rsidR="005F1E5B" w:rsidRPr="005F1E5B">
        <w:t xml:space="preserve"> </w:t>
      </w:r>
      <w:r w:rsidR="00EE28A0">
        <w:t xml:space="preserve">We </w:t>
      </w:r>
      <w:r w:rsidR="007305E0">
        <w:t>find a significant decrease from the GHGI</w:t>
      </w:r>
      <w:ins w:id="102" w:author="Hannah Nesser" w:date="2023-04-11T23:03:00Z">
        <w:r w:rsidR="00AB00FE">
          <w:t>23</w:t>
        </w:r>
      </w:ins>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5F1E5B" w:rsidRPr="00C01462">
        <w:t>.</w:t>
      </w:r>
    </w:p>
    <w:p w14:paraId="5FC86F27" w14:textId="11270CCA" w:rsidR="002031BC" w:rsidRDefault="002031BC" w:rsidP="000E257D"/>
    <w:p w14:paraId="092B5640" w14:textId="41C61083" w:rsidR="00340707" w:rsidRPr="00340707" w:rsidRDefault="009A6815" w:rsidP="002031BC">
      <w:pPr>
        <w:rPr>
          <w:color w:val="000000" w:themeColor="text1"/>
        </w:rPr>
      </w:pPr>
      <w:r w:rsidRPr="00713109">
        <w:rPr>
          <w:color w:val="000000" w:themeColor="text1"/>
        </w:rPr>
        <w:t>Landfill emissions show the largest relative and absolute increase from the GHGI</w:t>
      </w:r>
      <w:ins w:id="103" w:author="Hannah Nesser" w:date="2023-04-11T23:03:00Z">
        <w:r w:rsidR="00AB00FE">
          <w:rPr>
            <w:color w:val="000000" w:themeColor="text1"/>
          </w:rPr>
          <w:t>23</w:t>
        </w:r>
      </w:ins>
      <w:r w:rsidRPr="00713109">
        <w:rPr>
          <w:color w:val="000000" w:themeColor="text1"/>
        </w:rPr>
        <w:t xml:space="preserve"> for 2019.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a </w:t>
      </w:r>
      <w:del w:id="104" w:author="Hannah Nesser" w:date="2023-04-11T20:09:00Z">
        <w:r w:rsidRPr="00713109" w:rsidDel="00657399">
          <w:rPr>
            <w:color w:val="000000" w:themeColor="text1"/>
          </w:rPr>
          <w:delText>53</w:delText>
        </w:r>
      </w:del>
      <w:ins w:id="105" w:author="Hannah Nesser" w:date="2023-04-11T20:09:00Z">
        <w:r w:rsidR="00657399">
          <w:rPr>
            <w:color w:val="000000" w:themeColor="text1"/>
          </w:rPr>
          <w:t>51</w:t>
        </w:r>
      </w:ins>
      <w:r w:rsidRPr="00713109">
        <w:rPr>
          <w:color w:val="000000" w:themeColor="text1"/>
        </w:rPr>
        <w:t>% increase relative to the GHGI</w:t>
      </w:r>
      <w:ins w:id="106" w:author="Hannah Nesser" w:date="2023-04-11T23:03:00Z">
        <w:r w:rsidR="00AB00FE">
          <w:rPr>
            <w:color w:val="000000" w:themeColor="text1"/>
          </w:rPr>
          <w:t>23</w:t>
        </w:r>
      </w:ins>
      <w:r w:rsidRPr="00713109">
        <w:rPr>
          <w:color w:val="000000" w:themeColor="text1"/>
        </w:rPr>
        <w:t xml:space="preserve"> estimate of 4.</w:t>
      </w:r>
      <w:ins w:id="107" w:author="Hannah Nesser" w:date="2023-04-11T20:09:00Z">
        <w:r w:rsidR="00657399">
          <w:rPr>
            <w:color w:val="000000" w:themeColor="text1"/>
          </w:rPr>
          <w:t>6</w:t>
        </w:r>
      </w:ins>
      <w:del w:id="108" w:author="Hannah Nesser" w:date="2023-04-11T20:09:00Z">
        <w:r w:rsidRPr="00713109" w:rsidDel="00657399">
          <w:rPr>
            <w:color w:val="000000" w:themeColor="text1"/>
          </w:rPr>
          <w:delText>5</w:delText>
        </w:r>
      </w:del>
      <w:r w:rsidRPr="00713109">
        <w:rPr>
          <w:color w:val="000000" w:themeColor="text1"/>
        </w:rPr>
        <w:t xml:space="preserve"> (</w:t>
      </w:r>
      <w:del w:id="109" w:author="Hannah Nesser" w:date="2023-04-11T20:09:00Z">
        <w:r w:rsidRPr="00713109" w:rsidDel="00657399">
          <w:rPr>
            <w:color w:val="000000" w:themeColor="text1"/>
          </w:rPr>
          <w:delText>3.5</w:delText>
        </w:r>
      </w:del>
      <w:ins w:id="110" w:author="Hannah Nesser" w:date="2023-04-11T20:09:00Z">
        <w:r w:rsidR="00657399">
          <w:rPr>
            <w:color w:val="000000" w:themeColor="text1"/>
          </w:rPr>
          <w:t>xx</w:t>
        </w:r>
      </w:ins>
      <w:r w:rsidRPr="00713109">
        <w:rPr>
          <w:color w:val="000000" w:themeColor="text1"/>
        </w:rPr>
        <w:t xml:space="preserve"> - </w:t>
      </w:r>
      <w:del w:id="111" w:author="Hannah Nesser" w:date="2023-04-11T20:09:00Z">
        <w:r w:rsidRPr="00713109" w:rsidDel="00657399">
          <w:rPr>
            <w:color w:val="000000" w:themeColor="text1"/>
          </w:rPr>
          <w:delText>5.5</w:delText>
        </w:r>
      </w:del>
      <w:ins w:id="112" w:author="Hannah Nesser" w:date="2023-04-11T20:09:00Z">
        <w:r w:rsidR="00657399">
          <w:rPr>
            <w:color w:val="000000" w:themeColor="text1"/>
          </w:rPr>
          <w:t>xx</w:t>
        </w:r>
      </w:ins>
      <w:r w:rsidRPr="00713109">
        <w:rPr>
          <w:color w:val="000000" w:themeColor="text1"/>
        </w:rPr>
        <w:t xml:space="preserve">)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del w:id="113" w:author="Hannah Nesser" w:date="2023-04-11T18:23:00Z">
        <w:r w:rsidRPr="00713109" w:rsidDel="00E018BF">
          <w:rPr>
            <w:color w:val="000000" w:themeColor="text1"/>
          </w:rPr>
          <w:delText>,</w:delText>
        </w:r>
      </w:del>
      <w:del w:id="114" w:author="Hannah Nesser" w:date="2023-04-11T20:09:00Z">
        <w:r w:rsidRPr="00713109" w:rsidDel="00657399">
          <w:rPr>
            <w:color w:val="000000" w:themeColor="text1"/>
          </w:rPr>
          <w:delText xml:space="preserve"> </w:delText>
        </w:r>
      </w:del>
      <w:del w:id="115" w:author="Hannah Nesser" w:date="2023-04-11T20:10:00Z">
        <w:r w:rsidRPr="00713109" w:rsidDel="00657399">
          <w:rPr>
            <w:color w:val="000000" w:themeColor="text1"/>
          </w:rPr>
          <w:delText>where the values in parentheses represent the 95% confidence interval</w:delText>
        </w:r>
      </w:del>
      <w:r w:rsidRPr="00713109">
        <w:rPr>
          <w:color w:val="000000" w:themeColor="text1"/>
        </w:rPr>
        <w:t xml:space="preserve">.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ins w:id="116" w:author="Hannah Nesser" w:date="2023-04-11T23:03:00Z">
        <w:r w:rsidR="00AB00FE">
          <w:rPr>
            <w:color w:val="000000" w:themeColor="text1"/>
          </w:rPr>
          <w:t>23</w:t>
        </w:r>
      </w:ins>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First, for landfills with gas recovery systems, the GHGI</w:t>
      </w:r>
      <w:ins w:id="117" w:author="Hannah Nesser" w:date="2023-04-11T23:03:00Z">
        <w:r w:rsidR="00AB00FE">
          <w:rPr>
            <w:color w:val="000000" w:themeColor="text1"/>
          </w:rPr>
          <w:t>23</w:t>
        </w:r>
      </w:ins>
      <w:r w:rsidR="006A20A7" w:rsidRPr="0078584E">
        <w:rPr>
          <w:color w:val="000000" w:themeColor="text1"/>
        </w:rPr>
        <w:t xml:space="preserve">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w:t>
      </w:r>
      <w:ins w:id="118" w:author="Hannah Nesser" w:date="2023-04-11T23:03:00Z">
        <w:r w:rsidR="00AB00FE">
          <w:rPr>
            <w:color w:val="000000" w:themeColor="text1"/>
          </w:rPr>
          <w:t>23</w:t>
        </w:r>
      </w:ins>
      <w:r w:rsidR="00265893" w:rsidRPr="0078584E">
        <w:rPr>
          <w:color w:val="000000" w:themeColor="text1"/>
        </w:rPr>
        <w:t xml:space="preserve">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4DAFFDF9" w:rsidR="0030202A" w:rsidRPr="00713109" w:rsidRDefault="000760BB" w:rsidP="0030202A">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ins w:id="119" w:author="Hannah Nesser" w:date="2023-04-11T23:04:00Z">
        <w:r w:rsidR="00AB00FE">
          <w:t>23</w:t>
        </w:r>
      </w:ins>
      <w:r w:rsidR="001E1628">
        <w:t xml:space="preserve"> </w:t>
      </w:r>
      <w:r w:rsidR="001E1628" w:rsidRPr="0078584E">
        <w:rPr>
          <w:color w:val="000000" w:themeColor="text1"/>
        </w:rPr>
        <w:t xml:space="preserve">estimate of </w:t>
      </w:r>
      <w:r w:rsidRPr="0078584E">
        <w:rPr>
          <w:color w:val="000000" w:themeColor="text1"/>
        </w:rPr>
        <w:t>2.1 (</w:t>
      </w:r>
      <w:del w:id="120" w:author="Hannah Nesser" w:date="2023-04-11T20:10:00Z">
        <w:r w:rsidR="00846FB9" w:rsidRPr="0078584E" w:rsidDel="00657399">
          <w:rPr>
            <w:color w:val="000000" w:themeColor="text1"/>
          </w:rPr>
          <w:delText>2.0</w:delText>
        </w:r>
      </w:del>
      <w:ins w:id="121" w:author="Hannah Nesser" w:date="2023-04-11T20:10:00Z">
        <w:r w:rsidR="00657399">
          <w:rPr>
            <w:color w:val="000000" w:themeColor="text1"/>
          </w:rPr>
          <w:t>xx</w:t>
        </w:r>
      </w:ins>
      <w:r w:rsidR="00846FB9" w:rsidRPr="0078584E">
        <w:rPr>
          <w:color w:val="000000" w:themeColor="text1"/>
        </w:rPr>
        <w:t xml:space="preserve"> - </w:t>
      </w:r>
      <w:del w:id="122" w:author="Hannah Nesser" w:date="2023-04-11T20:10:00Z">
        <w:r w:rsidR="00846FB9" w:rsidRPr="0078584E" w:rsidDel="00657399">
          <w:rPr>
            <w:color w:val="000000" w:themeColor="text1"/>
          </w:rPr>
          <w:delText>2.5</w:delText>
        </w:r>
      </w:del>
      <w:ins w:id="123" w:author="Hannah Nesser" w:date="2023-04-11T20:10:00Z">
        <w:r w:rsidR="00657399">
          <w:rPr>
            <w:color w:val="000000" w:themeColor="text1"/>
          </w:rPr>
          <w:t>xx</w:t>
        </w:r>
      </w:ins>
      <w:r w:rsidR="00846FB9" w:rsidRPr="0078584E">
        <w:rPr>
          <w:color w:val="000000" w:themeColor="text1"/>
        </w:rPr>
        <w:t xml:space="preserve">)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(2022)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These results </w:t>
      </w:r>
      <w:r w:rsidR="00E00F2D">
        <w:t xml:space="preserve">are </w:t>
      </w:r>
      <w:proofErr w:type="gramStart"/>
      <w:r w:rsidR="006B684D">
        <w:t>similar to</w:t>
      </w:r>
      <w:proofErr w:type="gramEnd"/>
      <w:r w:rsidR="006B684D">
        <w:t xml:space="preserve"> </w:t>
      </w:r>
      <w:r w:rsidR="0038533B">
        <w:t>GHGI</w:t>
      </w:r>
      <w:ins w:id="124" w:author="Hannah Nesser" w:date="2023-04-11T23:04:00Z">
        <w:r w:rsidR="00AB00FE">
          <w:t>23</w:t>
        </w:r>
      </w:ins>
      <w:r w:rsidR="0038533B">
        <w:t xml:space="preserve"> estimates for 2012</w:t>
      </w:r>
      <w:r w:rsidR="006B684D">
        <w:t xml:space="preserve">, which is consistent with the </w:t>
      </w:r>
      <w:r w:rsidR="00F7728D">
        <w:t>smaller</w:t>
      </w:r>
      <w:r w:rsidR="006B684D">
        <w:t xml:space="preserve"> constraint provided by </w:t>
      </w:r>
      <w:r w:rsidR="00F7728D">
        <w:t>GOSAT</w:t>
      </w:r>
      <w:r w:rsidR="006B684D">
        <w:t xml:space="preserve"> </w:t>
      </w:r>
      <w:r w:rsidR="00F7728D">
        <w:t xml:space="preserve">for coal emissions in both </w:t>
      </w:r>
      <w:r w:rsidR="00F7728D">
        <w:lastRenderedPageBreak/>
        <w:t>these studies compared to our work</w:t>
      </w:r>
      <w:r w:rsidR="00B300C4">
        <w:t xml:space="preserve"> as measured by the averaging kernel sensitivities</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which is also shown in the 30% decrease in GHGI</w:t>
      </w:r>
      <w:ins w:id="125" w:author="Hannah Nesser" w:date="2023-04-11T23:04:00Z">
        <w:r w:rsidR="00AB00FE">
          <w:t>23</w:t>
        </w:r>
      </w:ins>
      <w:r w:rsidR="0030202A" w:rsidRPr="00713109">
        <w:t xml:space="preserve"> coal emissions over the same period </w:t>
      </w:r>
      <w:r w:rsidR="0030202A" w:rsidRPr="00713109">
        <w:fldChar w:fldCharType="begin"/>
      </w:r>
      <w:r w:rsidR="0030202A" w:rsidRPr="00713109">
        <w:instrText xml:space="preserve"> ADDIN ZOTERO_ITEM CSL_CITATION {"citationID":"uxvcd3WS","properties":{"formattedCitation":"(EPA,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0202A" w:rsidRPr="00713109">
        <w:fldChar w:fldCharType="separate"/>
      </w:r>
      <w:r w:rsidR="0030202A" w:rsidRPr="00713109">
        <w:rPr>
          <w:noProof/>
        </w:rPr>
        <w:t>(EPA, 2022a)</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41DA2345" w:rsidR="00466F42" w:rsidRPr="00713109" w:rsidRDefault="002031BC" w:rsidP="00466F42">
      <w:r w:rsidRPr="00C01462">
        <w:t xml:space="preserve">Livestock emissions show </w:t>
      </w:r>
      <w:r>
        <w:t>broad agreement with the GHGI</w:t>
      </w:r>
      <w:ins w:id="126" w:author="Hannah Nesser" w:date="2023-04-11T23:04:00Z">
        <w:r w:rsidR="00AB00FE">
          <w:t>23</w:t>
        </w:r>
      </w:ins>
      <w:r>
        <w:t>,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ins w:id="127" w:author="Hannah Nesser" w:date="2023-04-11T23:04:00Z">
        <w:r w:rsidR="00AB00FE">
          <w:t>23</w:t>
        </w:r>
      </w:ins>
      <w:r>
        <w:t xml:space="preserve"> </w:t>
      </w:r>
      <w:r w:rsidRPr="0078584E">
        <w:rPr>
          <w:color w:val="000000" w:themeColor="text1"/>
        </w:rPr>
        <w:t>estimate of 9.4 (</w:t>
      </w:r>
      <w:del w:id="128" w:author="Hannah Nesser" w:date="2023-04-11T20:11:00Z">
        <w:r w:rsidRPr="0078584E" w:rsidDel="001E733A">
          <w:rPr>
            <w:color w:val="000000" w:themeColor="text1"/>
          </w:rPr>
          <w:delText>8.6</w:delText>
        </w:r>
      </w:del>
      <w:ins w:id="129" w:author="Hannah Nesser" w:date="2023-04-11T20:11:00Z">
        <w:r w:rsidR="001E733A">
          <w:rPr>
            <w:color w:val="000000" w:themeColor="text1"/>
          </w:rPr>
          <w:t>xx</w:t>
        </w:r>
      </w:ins>
      <w:r w:rsidRPr="0078584E">
        <w:rPr>
          <w:color w:val="000000" w:themeColor="text1"/>
        </w:rPr>
        <w:t xml:space="preserve"> - </w:t>
      </w:r>
      <w:del w:id="130" w:author="Hannah Nesser" w:date="2023-04-11T20:11:00Z">
        <w:r w:rsidRPr="0078584E" w:rsidDel="001E733A">
          <w:rPr>
            <w:color w:val="000000" w:themeColor="text1"/>
          </w:rPr>
          <w:delText>10.2</w:delText>
        </w:r>
      </w:del>
      <w:ins w:id="131" w:author="Hannah Nesser" w:date="2023-04-11T20:11:00Z">
        <w:r w:rsidR="001E733A">
          <w:rPr>
            <w:color w:val="000000" w:themeColor="text1"/>
          </w:rPr>
          <w:t>xx</w:t>
        </w:r>
      </w:ins>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and Worden et al. (2022)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ins w:id="132" w:author="Hannah Nesser" w:date="2023-04-11T23:04:00Z">
        <w:r w:rsidR="00AB00FE">
          <w:t>23</w:t>
        </w:r>
      </w:ins>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w:t>
      </w:r>
      <w:ins w:id="133" w:author="Hannah Nesser" w:date="2023-04-11T23:04:00Z">
        <w:r w:rsidR="00AB00FE">
          <w:t>23</w:t>
        </w:r>
      </w:ins>
      <w:r w:rsidR="00733FDE">
        <w:t xml:space="preserve">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6430067F"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del w:id="134" w:author="Hannah Nesser" w:date="2023-04-11T20:11:00Z">
        <w:r w:rsidR="00C57F30" w:rsidDel="001E733A">
          <w:delText>19</w:delText>
        </w:r>
      </w:del>
      <w:ins w:id="135" w:author="Hannah Nesser" w:date="2023-04-11T20:11:00Z">
        <w:r w:rsidR="001E733A">
          <w:t>12</w:t>
        </w:r>
      </w:ins>
      <w:r>
        <w:t xml:space="preserve">% </w:t>
      </w:r>
      <w:r w:rsidRPr="00C01462">
        <w:t xml:space="preserve">increase from </w:t>
      </w:r>
      <w:r>
        <w:t xml:space="preserve">the </w:t>
      </w:r>
      <w:r w:rsidRPr="0078584E">
        <w:rPr>
          <w:color w:val="000000" w:themeColor="text1"/>
        </w:rPr>
        <w:t>GHGI</w:t>
      </w:r>
      <w:ins w:id="136" w:author="Hannah Nesser" w:date="2023-04-11T23:04:00Z">
        <w:r w:rsidR="00AB00FE">
          <w:rPr>
            <w:color w:val="000000" w:themeColor="text1"/>
          </w:rPr>
          <w:t>23</w:t>
        </w:r>
      </w:ins>
      <w:r w:rsidRPr="0078584E">
        <w:rPr>
          <w:color w:val="000000" w:themeColor="text1"/>
        </w:rPr>
        <w:t xml:space="preserve"> estimate of </w:t>
      </w:r>
      <w:del w:id="137" w:author="Hannah Nesser" w:date="2023-04-11T20:11:00Z">
        <w:r w:rsidRPr="0078584E" w:rsidDel="001E733A">
          <w:rPr>
            <w:color w:val="000000" w:themeColor="text1"/>
          </w:rPr>
          <w:delText>8.</w:delText>
        </w:r>
        <w:r w:rsidR="00AF44EC" w:rsidRPr="0078584E" w:rsidDel="001E733A">
          <w:rPr>
            <w:color w:val="000000" w:themeColor="text1"/>
          </w:rPr>
          <w:delText>7</w:delText>
        </w:r>
      </w:del>
      <w:ins w:id="138" w:author="Hannah Nesser" w:date="2023-04-11T20:11:00Z">
        <w:r w:rsidR="001E733A">
          <w:rPr>
            <w:color w:val="000000" w:themeColor="text1"/>
          </w:rPr>
          <w:t>9.3</w:t>
        </w:r>
      </w:ins>
      <w:r w:rsidR="00AF44EC" w:rsidRPr="0078584E">
        <w:rPr>
          <w:color w:val="000000" w:themeColor="text1"/>
        </w:rPr>
        <w:t xml:space="preserve"> </w:t>
      </w:r>
      <w:r w:rsidRPr="0078584E">
        <w:rPr>
          <w:color w:val="000000" w:themeColor="text1"/>
        </w:rPr>
        <w:t>(</w:t>
      </w:r>
      <w:del w:id="139" w:author="Hannah Nesser" w:date="2023-04-11T20:11:00Z">
        <w:r w:rsidR="00AF44EC" w:rsidRPr="0078584E" w:rsidDel="001E733A">
          <w:rPr>
            <w:color w:val="000000" w:themeColor="text1"/>
          </w:rPr>
          <w:delText>7.4</w:delText>
        </w:r>
      </w:del>
      <w:ins w:id="140" w:author="Hannah Nesser" w:date="2023-04-11T20:11:00Z">
        <w:r w:rsidR="001E733A">
          <w:rPr>
            <w:color w:val="000000" w:themeColor="text1"/>
          </w:rPr>
          <w:t>xx</w:t>
        </w:r>
      </w:ins>
      <w:r w:rsidRPr="0078584E">
        <w:rPr>
          <w:color w:val="000000" w:themeColor="text1"/>
        </w:rPr>
        <w:t xml:space="preserve"> </w:t>
      </w:r>
      <w:r w:rsidR="004B6A39">
        <w:rPr>
          <w:color w:val="000000" w:themeColor="text1"/>
        </w:rPr>
        <w:t>-</w:t>
      </w:r>
      <w:r w:rsidRPr="0078584E">
        <w:rPr>
          <w:color w:val="000000" w:themeColor="text1"/>
        </w:rPr>
        <w:t xml:space="preserve"> </w:t>
      </w:r>
      <w:del w:id="141" w:author="Hannah Nesser" w:date="2023-04-11T20:11:00Z">
        <w:r w:rsidR="00AF44EC" w:rsidRPr="0078584E" w:rsidDel="001E733A">
          <w:rPr>
            <w:color w:val="000000" w:themeColor="text1"/>
          </w:rPr>
          <w:delText>10.2</w:delText>
        </w:r>
      </w:del>
      <w:ins w:id="142" w:author="Hannah Nesser" w:date="2023-04-11T20:11:00Z">
        <w:r w:rsidR="001E733A">
          <w:rPr>
            <w:color w:val="000000" w:themeColor="text1"/>
          </w:rPr>
          <w:t>xx</w:t>
        </w:r>
      </w:ins>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(2023)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(2023),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ins w:id="143" w:author="Hannah Nesser" w:date="2023-04-10T21:38:00Z">
        <w:r w:rsidR="000218C6">
          <w:t>3</w:t>
        </w:r>
      </w:ins>
      <w:r w:rsidR="002201CE">
        <w:t xml:space="preserve">. </w:t>
      </w:r>
      <w:r w:rsidR="00D43987">
        <w:t xml:space="preserve">This difference likely results from the use of lognormal prior errors in Lu et al. (2023). </w:t>
      </w:r>
      <w:r w:rsidR="00E211C3">
        <w:t>Compared</w:t>
      </w:r>
      <w:r>
        <w:t xml:space="preserve"> to Lu et al. </w:t>
      </w:r>
      <w:r w:rsidR="00C036BD">
        <w:fldChar w:fldCharType="begin"/>
      </w:r>
      <w:r w:rsidR="006137D1">
        <w:instrText xml:space="preserve"> ADDIN ZOTERO_ITEM CSL_CITATION {"citationID":"5FlPovcE","properties":{"formattedCitation":"(2022)","plainCitation":"(2022)","dontUpdate":true,"noteIndex":0},"citationItems":[{"id":304,"uris":["http://zotero.org/users/9726796/items/7YPTGCVV"],"itemData":{"id":304,"type":"article-journal","abstract":"Abstract.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2201CE">
        <w:rPr>
          <w:noProof/>
        </w:rPr>
        <w:t>, 2023</w:t>
      </w:r>
      <w:r w:rsidR="00C036BD">
        <w:rPr>
          <w:noProof/>
        </w:rPr>
        <w:t>)</w:t>
      </w:r>
      <w:r w:rsidR="00C036BD">
        <w:fldChar w:fldCharType="end"/>
      </w:r>
      <w:r>
        <w:t xml:space="preserve">, </w:t>
      </w:r>
      <w:r w:rsidR="001F5548">
        <w:t xml:space="preserve">Worden et al. (2022) 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(2022)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D27EB9">
        <w:rPr>
          <w:color w:val="000000" w:themeColor="text1"/>
        </w:rPr>
        <w:t xml:space="preserve">. </w:t>
      </w:r>
      <w:commentRangeStart w:id="144"/>
      <w:commentRangeStart w:id="145"/>
      <w:commentRangeEnd w:id="144"/>
      <w:r w:rsidR="00D27EB9">
        <w:rPr>
          <w:rStyle w:val="CommentReference"/>
        </w:rPr>
        <w:commentReference w:id="144"/>
      </w:r>
      <w:commentRangeEnd w:id="145"/>
      <w:r w:rsidR="00D27EB9">
        <w:rPr>
          <w:rStyle w:val="CommentReference"/>
        </w:rPr>
        <w:commentReference w:id="145"/>
      </w:r>
      <w:proofErr w:type="gramStart"/>
      <w:r w:rsidR="001F5548">
        <w:t>In particular, we</w:t>
      </w:r>
      <w:proofErr w:type="gramEnd"/>
      <w:r w:rsidR="001F5548">
        <w:t xml:space="preserve"> find agreement within error bars in the Haynesville, 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(2023)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 xml:space="preserve">(Zhang et al., 2020; </w:t>
      </w:r>
      <w:r w:rsidR="00B565D3">
        <w:rPr>
          <w:noProof/>
        </w:rPr>
        <w:lastRenderedPageBreak/>
        <w:t>Schneising et al., 2020; Liu et al., 2021; Varon et al., 2022; McNorton et al., 2022)</w:t>
      </w:r>
      <w:r w:rsidR="00C036BD">
        <w:fldChar w:fldCharType="end"/>
      </w:r>
      <w:r w:rsidR="001E0060">
        <w:t>.</w:t>
      </w:r>
      <w:r w:rsidR="000A09BE">
        <w:t xml:space="preserve"> This result is insensitive to the initial emission estimate over the Permian basin. </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5346DC83" w:rsidR="00ED167E" w:rsidRDefault="00FA6AC9" w:rsidP="00ED167E">
      <w:r>
        <w:t xml:space="preserve">We </w:t>
      </w:r>
      <w:r w:rsidR="00E7379F">
        <w:t>consider in more detail the</w:t>
      </w:r>
      <w:r>
        <w:t xml:space="preserve"> </w:t>
      </w:r>
      <w:del w:id="146" w:author="Hannah Nesser" w:date="2023-04-11T20:12:00Z">
        <w:r w:rsidRPr="00C01462" w:rsidDel="001E733A">
          <w:delText>5</w:delText>
        </w:r>
        <w:r w:rsidR="00C57F30" w:rsidDel="001E733A">
          <w:delText>3</w:delText>
        </w:r>
      </w:del>
      <w:ins w:id="147" w:author="Hannah Nesser" w:date="2023-04-11T20:12:00Z">
        <w:r w:rsidR="001E733A">
          <w:t>51</w:t>
        </w:r>
      </w:ins>
      <w:r w:rsidRPr="00C01462">
        <w:t xml:space="preserve">% </w:t>
      </w:r>
      <w:r>
        <w:t xml:space="preserve">increase in </w:t>
      </w:r>
      <w:r w:rsidR="00E7379F">
        <w:t xml:space="preserve">our posterior </w:t>
      </w:r>
      <w:r>
        <w:t xml:space="preserve">landfill emissions relative to the </w:t>
      </w:r>
      <w:r w:rsidR="003D26C2" w:rsidRPr="00713109">
        <w:t>GHGI</w:t>
      </w:r>
      <w:ins w:id="148" w:author="Hannah Nesser" w:date="2023-04-11T23:04:00Z">
        <w:r w:rsidR="00AB00FE">
          <w:t>23</w:t>
        </w:r>
      </w:ins>
      <w:r w:rsidR="003D26C2" w:rsidRPr="00713109">
        <w:t xml:space="preserve">.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w:t>
      </w:r>
      <w:r w:rsidR="00D27EB9">
        <w:t xml:space="preserve"> </w:t>
      </w:r>
      <w:commentRangeStart w:id="149"/>
      <w:commentRangeStart w:id="150"/>
      <w:commentRangeEnd w:id="149"/>
      <w:r w:rsidR="00D27EB9">
        <w:rPr>
          <w:rStyle w:val="CommentReference"/>
        </w:rPr>
        <w:commentReference w:id="149"/>
      </w:r>
      <w:commentRangeEnd w:id="150"/>
      <w:r w:rsidR="00D27EB9">
        <w:rPr>
          <w:rStyle w:val="CommentReference"/>
        </w:rPr>
        <w:commentReference w:id="150"/>
      </w:r>
      <w:r w:rsidR="003D26C2">
        <w:t xml:space="preserve">by a factor to account for non-reporting landfills </w:t>
      </w:r>
      <w:r w:rsidR="003D26C2">
        <w:fldChar w:fldCharType="begin"/>
      </w:r>
      <w:r w:rsidR="003D26C2">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D26C2">
        <w:fldChar w:fldCharType="separate"/>
      </w:r>
      <w:r w:rsidR="003D26C2">
        <w:rPr>
          <w:noProof/>
        </w:rPr>
        <w:t>(EPA, 2022a)</w:t>
      </w:r>
      <w:r w:rsidR="003D26C2">
        <w:fldChar w:fldCharType="end"/>
      </w:r>
      <w:r w:rsidR="00ED167E">
        <w:t xml:space="preserve">. </w:t>
      </w:r>
      <w:r w:rsidR="003D26C2">
        <w:t>GHGRP 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950A25">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2D9594DC"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5B4A8A54"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(2015), CARB (2020), and Catena et al. (2022)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Duren et al. (2019) used the integrated methane enhancement method</w:t>
      </w:r>
      <w:r w:rsidR="00BA501B">
        <w:rPr>
          <w:color w:val="000000" w:themeColor="text1"/>
        </w:rPr>
        <w:t xml:space="preserve"> with data from 2016 to 2018</w:t>
      </w:r>
      <w:r w:rsidR="001A2B70">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F45643">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 xml:space="preserve">could reflect changed emissions since </w:t>
      </w:r>
      <w:del w:id="151" w:author="Hannah Nesser" w:date="2023-04-11T17:23:00Z">
        <w:r w:rsidR="00337C94" w:rsidDel="00BA501B">
          <w:rPr>
            <w:color w:val="000000" w:themeColor="text1"/>
          </w:rPr>
          <w:delText xml:space="preserve">the </w:delText>
        </w:r>
      </w:del>
      <w:r w:rsidR="00337C94">
        <w:rPr>
          <w:color w:val="000000" w:themeColor="text1"/>
        </w:rPr>
        <w:t>2011, 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lastRenderedPageBreak/>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 xml:space="preserve">s,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272C1F78"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avoided methane emissions</w:t>
      </w:r>
      <w:r w:rsidR="00D27072">
        <w:t xml:space="preserve"> </w:t>
      </w:r>
      <w:r w:rsidR="0099618B">
        <w:t xml:space="preserve">calculated from the volume of recovered gas 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9618B">
        <w:t xml:space="preserve"> </w:t>
      </w:r>
      <w:fldSimple w:instr=" ADDIN ZOTERO_TEMP ">
        <w:r w:rsidR="0099618B">
          <w:rPr>
            <w:noProof/>
          </w:rPr>
          <w:t>(EPA, 2022a)</w:t>
        </w:r>
      </w:fldSimple>
      <w:r w:rsidR="00DD3738">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69D06436"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w:t>
      </w:r>
      <w:commentRangeStart w:id="152"/>
      <w:commentRangeStart w:id="153"/>
      <w:r w:rsidR="00D27EB9">
        <w:t>full</w:t>
      </w:r>
      <w:commentRangeEnd w:id="152"/>
      <w:r w:rsidR="00D27EB9">
        <w:rPr>
          <w:rStyle w:val="CommentReference"/>
        </w:rPr>
        <w:commentReference w:id="152"/>
      </w:r>
      <w:commentRangeEnd w:id="153"/>
      <w:r w:rsidR="00D27EB9">
        <w:rPr>
          <w:rStyle w:val="CommentReference"/>
        </w:rPr>
        <w:commentReference w:id="153"/>
      </w:r>
      <w:r w:rsidR="00D27EB9">
        <w:t xml:space="preserve"> s</w:t>
      </w:r>
      <w:r w:rsidR="00AE2CE5">
        <w:t>ince 2014</w:t>
      </w:r>
      <w:ins w:id="154" w:author="Hannah Nesser" w:date="2023-04-11T23:22:00Z">
        <w:r w:rsidR="00321679">
          <w:t>, when it stopped accepting most trash</w:t>
        </w:r>
      </w:ins>
      <w:r w:rsidR="00AE2CE5">
        <w:t xml:space="preserve">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2F391993"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 xml:space="preserve">methodology. </w:t>
      </w:r>
      <w:r w:rsidR="0069629D">
        <w:t>T</w:t>
      </w:r>
      <w:r w:rsidR="00C90FF0">
        <w:t xml:space="preserve">he updated </w:t>
      </w:r>
      <w:r>
        <w:t xml:space="preserve">estimates </w:t>
      </w:r>
      <w:r w:rsidR="00C90FF0">
        <w:t xml:space="preserve">are consistent with our </w:t>
      </w:r>
      <w:r>
        <w:lastRenderedPageBreak/>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77777777" w:rsidR="00FC73B0" w:rsidRPr="00713109" w:rsidRDefault="00FC73B0" w:rsidP="00FC73B0">
      <w:pPr>
        <w:rPr>
          <w:b/>
          <w:bCs/>
        </w:rPr>
      </w:pPr>
      <w:r w:rsidRPr="00713109">
        <w:rPr>
          <w:b/>
          <w:bCs/>
        </w:rPr>
        <w:t>3.3 State emissions</w:t>
      </w:r>
    </w:p>
    <w:p w14:paraId="223F4C1B" w14:textId="5D1FE7BB" w:rsidR="007E4136" w:rsidRDefault="008A29FE">
      <w:r>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del w:id="155" w:author="Hannah Nesser" w:date="2023-04-11T23:23:00Z">
        <w:r w:rsidR="002D3CE4" w:rsidDel="00321679">
          <w:delText>quantify</w:delText>
        </w:r>
        <w:r w:rsidR="00FC73B0" w:rsidDel="00321679">
          <w:delText xml:space="preserve"> </w:delText>
        </w:r>
      </w:del>
      <w:ins w:id="156" w:author="Hannah Nesser" w:date="2023-04-11T23:23:00Z">
        <w:r w:rsidR="00321679">
          <w:t xml:space="preserve">calculate state </w:t>
        </w:r>
      </w:ins>
      <w:r w:rsidR="00080551">
        <w:t xml:space="preserve">emissions </w:t>
      </w:r>
      <w:del w:id="157" w:author="Hannah Nesser" w:date="2023-04-11T23:23:00Z">
        <w:r w:rsidR="00FC73B0" w:rsidDel="00321679">
          <w:delText xml:space="preserve">for </w:delText>
        </w:r>
        <w:r w:rsidR="00080551" w:rsidDel="00321679">
          <w:delText xml:space="preserve">states </w:delText>
        </w:r>
      </w:del>
      <w:r w:rsidR="00080551">
        <w:t xml:space="preserve">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ins w:id="158" w:author="Hannah Nesser" w:date="2023-04-11T20:29:00Z">
        <w:r w:rsidR="007A32AE">
          <w:t>W</w:t>
        </w:r>
      </w:ins>
      <w:ins w:id="159" w:author="Hannah Nesser" w:date="2023-04-11T20:23:00Z">
        <w:r w:rsidR="007A32AE">
          <w:t xml:space="preserve">e use </w:t>
        </w:r>
      </w:ins>
      <w:ins w:id="160" w:author="Hannah Nesser" w:date="2023-04-11T20:31:00Z">
        <w:r w:rsidR="007A32AE">
          <w:t xml:space="preserve">the </w:t>
        </w:r>
      </w:ins>
      <w:ins w:id="161" w:author="Hannah Nesser" w:date="2023-04-11T20:30:00Z">
        <w:r w:rsidR="007A32AE">
          <w:t xml:space="preserve">most recent </w:t>
        </w:r>
      </w:ins>
      <w:ins w:id="162" w:author="Hannah Nesser" w:date="2023-04-11T20:29:00Z">
        <w:r w:rsidR="007A32AE">
          <w:t xml:space="preserve">state </w:t>
        </w:r>
      </w:ins>
      <w:ins w:id="163" w:author="Hannah Nesser" w:date="2023-04-11T20:32:00Z">
        <w:r w:rsidR="007A32AE">
          <w:t>inventories</w:t>
        </w:r>
      </w:ins>
      <w:ins w:id="164" w:author="Hannah Nesser" w:date="2023-04-11T20:30:00Z">
        <w:r w:rsidR="007A32AE">
          <w:t xml:space="preserve"> available</w:t>
        </w:r>
      </w:ins>
      <w:ins w:id="165" w:author="Hannah Nesser" w:date="2023-04-11T20:32:00Z">
        <w:r w:rsidR="007A32AE">
          <w:t>, as</w:t>
        </w:r>
      </w:ins>
      <w:ins w:id="166" w:author="Hannah Nesser" w:date="2023-04-11T22:19:00Z">
        <w:r w:rsidR="00B83921">
          <w:t xml:space="preserve"> published </w:t>
        </w:r>
        <w:r w:rsidR="00AC59B4">
          <w:t>with</w:t>
        </w:r>
      </w:ins>
      <w:ins w:id="167" w:author="Hannah Nesser" w:date="2023-04-11T22:36:00Z">
        <w:r w:rsidR="005515F1">
          <w:t xml:space="preserve"> the</w:t>
        </w:r>
      </w:ins>
      <w:ins w:id="168" w:author="Hannah Nesser" w:date="2023-04-11T20:29:00Z">
        <w:r w:rsidR="007A32AE">
          <w:t xml:space="preserve"> </w:t>
        </w:r>
      </w:ins>
      <w:ins w:id="169" w:author="Hannah Nesser" w:date="2023-04-11T20:23:00Z">
        <w:r w:rsidR="007A32AE">
          <w:t xml:space="preserve">GHGI22. </w:t>
        </w:r>
      </w:ins>
      <w:ins w:id="170" w:author="Hannah Nesser" w:date="2023-04-11T23:05:00Z">
        <w:r w:rsidR="00AB00FE">
          <w:t xml:space="preserve">The total emissions in </w:t>
        </w:r>
      </w:ins>
      <w:ins w:id="171" w:author="Hannah Nesser" w:date="2023-04-11T20:31:00Z">
        <w:r w:rsidR="007A32AE">
          <w:t>GHGI</w:t>
        </w:r>
      </w:ins>
      <w:ins w:id="172" w:author="Hannah Nesser" w:date="2023-04-11T23:05:00Z">
        <w:r w:rsidR="00AB00FE">
          <w:t>23</w:t>
        </w:r>
      </w:ins>
      <w:ins w:id="173" w:author="Hannah Nesser" w:date="2023-04-11T20:31:00Z">
        <w:r w:rsidR="007A32AE">
          <w:t xml:space="preserve"> </w:t>
        </w:r>
      </w:ins>
      <w:ins w:id="174" w:author="Hannah Nesser" w:date="2023-04-11T23:05:00Z">
        <w:r w:rsidR="00AB00FE">
          <w:t xml:space="preserve">increase </w:t>
        </w:r>
      </w:ins>
      <w:ins w:id="175" w:author="Hannah Nesser" w:date="2023-04-11T20:24:00Z">
        <w:r w:rsidR="007A32AE">
          <w:t xml:space="preserve">only 2% from </w:t>
        </w:r>
      </w:ins>
      <w:ins w:id="176" w:author="Hannah Nesser" w:date="2023-04-11T23:05:00Z">
        <w:r w:rsidR="00AB00FE">
          <w:t>the GHGI22</w:t>
        </w:r>
      </w:ins>
      <w:ins w:id="177" w:author="Hannah Nesser" w:date="2023-04-11T20:24:00Z">
        <w:r w:rsidR="007A32AE">
          <w:t xml:space="preserve">, and </w:t>
        </w:r>
      </w:ins>
      <w:ins w:id="178" w:author="Hannah Nesser" w:date="2023-04-11T20:25:00Z">
        <w:r w:rsidR="007A32AE">
          <w:t>emissions from livestock and landfills increase by less than 2%. O</w:t>
        </w:r>
      </w:ins>
      <w:ins w:id="179" w:author="Hannah Nesser" w:date="2023-04-11T20:24:00Z">
        <w:r w:rsidR="007A32AE">
          <w:t xml:space="preserve">il and gas </w:t>
        </w:r>
      </w:ins>
      <w:ins w:id="180" w:author="Hannah Nesser" w:date="2023-04-11T20:25:00Z">
        <w:r w:rsidR="007A32AE">
          <w:t xml:space="preserve">emissions </w:t>
        </w:r>
      </w:ins>
      <w:ins w:id="181" w:author="Hannah Nesser" w:date="2023-04-11T20:23:00Z">
        <w:r w:rsidR="007A32AE">
          <w:t>increase</w:t>
        </w:r>
      </w:ins>
      <w:ins w:id="182" w:author="Hannah Nesser" w:date="2023-04-11T20:25:00Z">
        <w:r w:rsidR="007A32AE">
          <w:t xml:space="preserve">d by 6%, reflecting the </w:t>
        </w:r>
      </w:ins>
      <w:ins w:id="183" w:author="Hannah Nesser" w:date="2023-04-11T20:31:00Z">
        <w:r w:rsidR="007A32AE">
          <w:t>addition</w:t>
        </w:r>
      </w:ins>
      <w:ins w:id="184" w:author="Hannah Nesser" w:date="2023-04-11T20:25:00Z">
        <w:r w:rsidR="007A32AE">
          <w:t xml:space="preserve"> of basin-</w:t>
        </w:r>
      </w:ins>
      <w:ins w:id="185" w:author="Hannah Nesser" w:date="2023-04-11T20:28:00Z">
        <w:r w:rsidR="007A32AE">
          <w:t>level</w:t>
        </w:r>
      </w:ins>
      <w:ins w:id="186" w:author="Hannah Nesser" w:date="2023-04-11T20:25:00Z">
        <w:r w:rsidR="007A32AE">
          <w:t xml:space="preserve"> </w:t>
        </w:r>
      </w:ins>
      <w:ins w:id="187" w:author="Hannah Nesser" w:date="2023-04-11T20:26:00Z">
        <w:r w:rsidR="007A32AE">
          <w:t xml:space="preserve">information. </w:t>
        </w:r>
      </w:ins>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 xml:space="preserve">t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w:t>
      </w:r>
      <w:ins w:id="188" w:author="Hannah Nesser" w:date="2023-04-11T23:05:00Z">
        <w:r w:rsidR="00AB00FE">
          <w:t>22</w:t>
        </w:r>
      </w:ins>
      <w:r w:rsidR="00080551">
        <w:t xml:space="preserve">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12064CCC"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ins w:id="189" w:author="Hannah Nesser" w:date="2023-04-11T20:18:00Z">
        <w:r w:rsidR="001E733A">
          <w:t xml:space="preserve"> </w:t>
        </w:r>
      </w:ins>
      <w:del w:id="190" w:author="Hannah Nesser" w:date="2023-04-11T20:18:00Z">
        <w:r w:rsidR="00D82735" w:rsidDel="001E733A">
          <w:delText xml:space="preserve"> </w:delText>
        </w:r>
      </w:del>
      <w:r w:rsidR="00C62B77">
        <w:t>GHGI</w:t>
      </w:r>
      <w:ins w:id="191" w:author="Hannah Nesser" w:date="2023-04-11T20:19:00Z">
        <w:r w:rsidR="001E733A">
          <w:t>22</w:t>
        </w:r>
      </w:ins>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w:t>
      </w:r>
      <w:ins w:id="192" w:author="Hannah Nesser" w:date="2023-04-11T20:59:00Z">
        <w:r w:rsidR="00BB1B7B">
          <w:t>22</w:t>
        </w:r>
      </w:ins>
      <w:r w:rsidR="00721983">
        <w:t xml:space="preserve"> estimates and 34% larger in the top 10-methane producing 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w:t>
      </w:r>
      <w:ins w:id="193" w:author="Hannah Nesser" w:date="2023-04-11T20:58:00Z">
        <w:r w:rsidR="00BB1B7B">
          <w:t>22</w:t>
        </w:r>
      </w:ins>
      <w:r w:rsidR="00721983">
        <w:t xml:space="preserve">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each state’s posterior emissions, with emissions concentrated in the Permian Basin, the Haynesville Shale, and the Anadarko Shale. </w:t>
      </w:r>
      <w:ins w:id="194" w:author="Hannah Nesser" w:date="2023-04-11T20:58:00Z">
        <w:r w:rsidR="00BB1B7B">
          <w:t xml:space="preserve">The incorporation of basin-specific information </w:t>
        </w:r>
      </w:ins>
      <w:ins w:id="195" w:author="Hannah Nesser" w:date="2023-04-11T22:18:00Z">
        <w:r w:rsidR="006E012B">
          <w:t>beginning with</w:t>
        </w:r>
      </w:ins>
      <w:ins w:id="196" w:author="Hannah Nesser" w:date="2023-04-11T20:58:00Z">
        <w:r w:rsidR="00BB1B7B">
          <w:t xml:space="preserve"> the GHGI</w:t>
        </w:r>
      </w:ins>
      <w:ins w:id="197" w:author="Hannah Nesser" w:date="2023-04-11T23:05:00Z">
        <w:r w:rsidR="00AB00FE">
          <w:t>23</w:t>
        </w:r>
      </w:ins>
      <w:ins w:id="198" w:author="Hannah Nesser" w:date="2023-04-11T20:58:00Z">
        <w:r w:rsidR="00BB1B7B">
          <w:t xml:space="preserve"> may improve </w:t>
        </w:r>
      </w:ins>
      <w:ins w:id="199" w:author="Hannah Nesser" w:date="2023-04-11T22:19:00Z">
        <w:r w:rsidR="006E012B">
          <w:t>state-level</w:t>
        </w:r>
      </w:ins>
      <w:ins w:id="200" w:author="Hannah Nesser" w:date="2023-04-11T20:58:00Z">
        <w:r w:rsidR="00BB1B7B">
          <w:t xml:space="preserve"> discrepancies. </w:t>
        </w:r>
      </w:ins>
      <w:r w:rsidR="00721983">
        <w:t xml:space="preserve">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ins w:id="201" w:author="Hannah Nesser" w:date="2023-04-11T22:37:00Z">
        <w:r w:rsidR="005515F1">
          <w:t>22</w:t>
        </w:r>
      </w:ins>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by the GHGRP </w:t>
      </w:r>
      <w:r w:rsidR="008A29FE" w:rsidRPr="00685E57">
        <w:rPr>
          <w:color w:val="000000" w:themeColor="text1"/>
        </w:rPr>
        <w:t>in 2019</w:t>
      </w:r>
      <w:r w:rsidR="00B53EFE" w:rsidRPr="00685E57">
        <w:rPr>
          <w:color w:val="000000" w:themeColor="text1"/>
        </w:rPr>
        <w:t xml:space="preserve"> are located</w:t>
      </w:r>
      <w:r w:rsidR="00DB4368" w:rsidRPr="00685E57">
        <w:rPr>
          <w:color w:val="000000" w:themeColor="text1"/>
        </w:rPr>
        <w:t xml:space="preserve"> 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w:t>
      </w:r>
      <w:ins w:id="202" w:author="Hannah Nesser" w:date="2023-04-11T20:59:00Z">
        <w:r w:rsidR="00BB1B7B">
          <w:t>22</w:t>
        </w:r>
      </w:ins>
      <w:r w:rsidR="00AE0C3B">
        <w:t xml:space="preserve"> a</w:t>
      </w:r>
      <w:r w:rsidR="000133A5" w:rsidRPr="00C01462">
        <w:t>re found in coal-producing states</w:t>
      </w:r>
      <w:r w:rsidR="0089247D">
        <w:t>,</w:t>
      </w:r>
      <w:r w:rsidR="000133A5" w:rsidRPr="00C01462">
        <w:t xml:space="preserve"> including West Virginia</w:t>
      </w:r>
      <w:r w:rsidR="000133A5">
        <w:t xml:space="preserve"> and Pennsylvani</w:t>
      </w:r>
      <w:r w:rsidR="00BA6323">
        <w:t>a.</w:t>
      </w:r>
    </w:p>
    <w:p w14:paraId="27C9EDD9" w14:textId="08B66132" w:rsidR="00EE56EB" w:rsidRDefault="00EE56EB" w:rsidP="00CD607F"/>
    <w:p w14:paraId="5BFA67A5" w14:textId="2904B1C9"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xml:space="preserve">% increase from the </w:t>
      </w:r>
      <w:del w:id="203" w:author="Hannah Nesser" w:date="2023-04-11T22:37:00Z">
        <w:r w:rsidDel="005515F1">
          <w:delText xml:space="preserve">state </w:delText>
        </w:r>
      </w:del>
      <w:r>
        <w:t>GHGI</w:t>
      </w:r>
      <w:ins w:id="204" w:author="Hannah Nesser" w:date="2023-04-11T22:37:00Z">
        <w:r w:rsidR="005515F1">
          <w:t>22</w:t>
        </w:r>
      </w:ins>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w:t>
      </w:r>
      <w:ins w:id="205" w:author="Hannah Nesser" w:date="2023-04-11T20:59:00Z">
        <w:r w:rsidR="00BB1B7B">
          <w:t>22</w:t>
        </w:r>
      </w:ins>
      <w:r w:rsidR="00EA6DDD">
        <w:t xml:space="preserve">.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xml:space="preserve">% </w:t>
      </w:r>
      <w:r w:rsidR="00F00169">
        <w:lastRenderedPageBreak/>
        <w:t>from the GHGI</w:t>
      </w:r>
      <w:ins w:id="206" w:author="Hannah Nesser" w:date="2023-04-11T20:59:00Z">
        <w:r w:rsidR="00BB1B7B">
          <w:t>22</w:t>
        </w:r>
      </w:ins>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ins w:id="207" w:author="Hannah Nesser" w:date="2023-04-11T20:59:00Z">
        <w:r w:rsidR="00BB1B7B">
          <w:t>22</w:t>
        </w:r>
      </w:ins>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in the GHGI</w:t>
      </w:r>
      <w:ins w:id="208" w:author="Hannah Nesser" w:date="2023-04-11T22:38:00Z">
        <w:r w:rsidR="005515F1">
          <w:t>22</w:t>
        </w:r>
      </w:ins>
      <w:r w:rsidR="000A4C03">
        <w:t xml:space="preserve">,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We find slightly smaller relative contributions from oil and gas, which accounts for 11% of emissions in our posterior estimate compared to 18%, 17%, and 18% in the GHGI</w:t>
      </w:r>
      <w:ins w:id="209" w:author="Hannah Nesser" w:date="2023-04-11T20:59:00Z">
        <w:r w:rsidR="00F31C89">
          <w:t>22</w:t>
        </w:r>
      </w:ins>
      <w:r w:rsidR="002343FE" w:rsidRPr="00713109">
        <w:t xml:space="preserve">,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7EFF52AD"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observing system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42AA3673"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 xml:space="preserve">(e.g., Balashov et al., 2020; </w:t>
      </w:r>
      <w:r w:rsidR="009802AF">
        <w:rPr>
          <w:rFonts w:eastAsiaTheme="minorEastAsia"/>
          <w:iCs/>
          <w:noProof/>
        </w:rPr>
        <w:lastRenderedPageBreak/>
        <w:t>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urban areas are responsible for almost a quarter of</w:t>
      </w:r>
      <w:ins w:id="210" w:author="Hannah Nesser" w:date="2023-04-11T22:43:00Z">
        <w:r w:rsidR="005515F1">
          <w:t xml:space="preserve"> </w:t>
        </w:r>
      </w:ins>
      <w:ins w:id="211" w:author="Hannah Nesser" w:date="2023-04-11T23:06:00Z">
        <w:r w:rsidR="00AB00FE">
          <w:t xml:space="preserve">the </w:t>
        </w:r>
      </w:ins>
      <w:del w:id="212" w:author="Hannah Nesser" w:date="2023-04-11T23:06:00Z">
        <w:r w:rsidR="00EF3E0E" w:rsidDel="00AB00FE">
          <w:delText xml:space="preserve"> </w:delText>
        </w:r>
      </w:del>
      <w:r w:rsidR="00CC56C7">
        <w:t>GHGI</w:t>
      </w:r>
      <w:ins w:id="213" w:author="Hannah Nesser" w:date="2023-04-11T23:06:00Z">
        <w:r w:rsidR="00AB00FE">
          <w:t>23</w:t>
        </w:r>
      </w:ins>
      <w:r w:rsidR="00CC56C7">
        <w:t xml:space="preserve">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w:t>
      </w:r>
      <w:ins w:id="214" w:author="Hannah Nesser" w:date="2023-04-11T23:24:00Z">
        <w:r w:rsidR="00321679">
          <w:t xml:space="preserve"> for this analysis</w:t>
        </w:r>
      </w:ins>
      <w:r w:rsidR="00EF3E0E">
        <w:t>. In an average city, emissions are produced by landfills (</w:t>
      </w:r>
      <w:r w:rsidR="00E2616B">
        <w:t>40</w:t>
      </w:r>
      <w:r w:rsidR="00EF3E0E">
        <w:t>%), gas distribution (</w:t>
      </w:r>
      <w:r w:rsidR="00E2616B">
        <w:t>5</w:t>
      </w:r>
      <w:r w:rsidR="00EF3E0E">
        <w:t>%), post-meter emissions (</w:t>
      </w:r>
      <w:ins w:id="215" w:author="Hannah Nesser" w:date="2023-04-11T22:43:00Z">
        <w:r w:rsidR="005515F1">
          <w:t>4</w:t>
        </w:r>
      </w:ins>
      <w:del w:id="216" w:author="Hannah Nesser" w:date="2023-04-11T22:43:00Z">
        <w:r w:rsidR="00E2616B" w:rsidDel="005515F1">
          <w:delText>5</w:delText>
        </w:r>
      </w:del>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F71396">
        <w:t xml:space="preserve">). </w:t>
      </w:r>
      <w:commentRangeStart w:id="217"/>
      <w:commentRangeStart w:id="218"/>
      <w:commentRangeEnd w:id="217"/>
      <w:r w:rsidR="00F71396">
        <w:rPr>
          <w:rStyle w:val="CommentReference"/>
        </w:rPr>
        <w:commentReference w:id="217"/>
      </w:r>
      <w:commentRangeEnd w:id="218"/>
      <w:r w:rsidR="00F71396">
        <w:rPr>
          <w:rStyle w:val="CommentReference"/>
        </w:rPr>
        <w:commentReference w:id="218"/>
      </w:r>
    </w:p>
    <w:p w14:paraId="7495BF75" w14:textId="2AC15972" w:rsidR="00111F79" w:rsidRDefault="00111F79" w:rsidP="000C5B1A"/>
    <w:p w14:paraId="3EC43984" w14:textId="7C469B97"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del w:id="219" w:author="Hannah Nesser" w:date="2023-04-11T22:45:00Z">
        <w:r w:rsidR="00F8467F" w:rsidDel="00207FC8">
          <w:delText>41</w:delText>
        </w:r>
        <w:r w:rsidR="00BA6A2B" w:rsidRPr="00C01462" w:rsidDel="00207FC8">
          <w:delText xml:space="preserve"> </w:delText>
        </w:r>
      </w:del>
      <w:ins w:id="220" w:author="Hannah Nesser" w:date="2023-04-11T22:45:00Z">
        <w:r w:rsidR="00207FC8">
          <w:t>38</w:t>
        </w:r>
        <w:r w:rsidR="00207FC8" w:rsidRPr="00C01462">
          <w:t xml:space="preserve"> </w:t>
        </w:r>
      </w:ins>
      <w:r w:rsidR="00FF45F0" w:rsidRPr="00C01462">
        <w:t>(</w:t>
      </w:r>
      <w:del w:id="221" w:author="Hannah Nesser" w:date="2023-04-11T22:46:00Z">
        <w:r w:rsidR="00F8467F" w:rsidDel="00207FC8">
          <w:delText>27</w:delText>
        </w:r>
        <w:r w:rsidR="00BA6A2B" w:rsidRPr="00C01462" w:rsidDel="00207FC8">
          <w:delText xml:space="preserve"> </w:delText>
        </w:r>
      </w:del>
      <w:ins w:id="222" w:author="Hannah Nesser" w:date="2023-04-11T22:46:00Z">
        <w:r w:rsidR="00207FC8">
          <w:t>24</w:t>
        </w:r>
        <w:r w:rsidR="00207FC8" w:rsidRPr="00C01462">
          <w:t xml:space="preserve"> </w:t>
        </w:r>
      </w:ins>
      <w:r w:rsidR="00B82E8B">
        <w:t>-</w:t>
      </w:r>
      <w:r w:rsidR="00FF45F0" w:rsidRPr="00C01462">
        <w:t xml:space="preserve"> </w:t>
      </w:r>
      <w:r w:rsidR="00F8467F">
        <w:t>5</w:t>
      </w:r>
      <w:ins w:id="223" w:author="Hannah Nesser" w:date="2023-04-11T22:46:00Z">
        <w:r w:rsidR="00207FC8">
          <w:t>4</w:t>
        </w:r>
      </w:ins>
      <w:del w:id="224" w:author="Hannah Nesser" w:date="2023-04-11T22:46:00Z">
        <w:r w:rsidR="00F8467F" w:rsidDel="00207FC8">
          <w:delText>8</w:delText>
        </w:r>
      </w:del>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GHGI</w:t>
      </w:r>
      <w:ins w:id="225" w:author="Hannah Nesser" w:date="2023-04-11T23:06:00Z">
        <w:r w:rsidR="00A919A1">
          <w:t>23</w:t>
        </w:r>
      </w:ins>
      <w:r w:rsidR="00915F67">
        <w:t xml:space="preserve"> </w:t>
      </w:r>
      <w:r w:rsidR="005A1285">
        <w:t>value of 4.</w:t>
      </w:r>
      <w:ins w:id="226" w:author="Hannah Nesser" w:date="2023-04-11T22:44:00Z">
        <w:r w:rsidR="005515F1">
          <w:t>3</w:t>
        </w:r>
      </w:ins>
      <w:del w:id="227" w:author="Hannah Nesser" w:date="2023-04-11T22:44:00Z">
        <w:r w:rsidR="00BA6A2B" w:rsidDel="005515F1">
          <w:delText>2</w:delText>
        </w:r>
      </w:del>
      <w:r w:rsidR="00BA6A2B">
        <w:t xml:space="preserve">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ins w:id="228" w:author="Hannah Nesser" w:date="2023-04-11T22:46:00Z">
        <w:r w:rsidR="00207FC8">
          <w:t>39</w:t>
        </w:r>
      </w:ins>
      <w:del w:id="229" w:author="Hannah Nesser" w:date="2023-04-11T22:46:00Z">
        <w:r w:rsidR="00F8467F" w:rsidDel="00207FC8">
          <w:delText>42</w:delText>
        </w:r>
      </w:del>
      <w:r w:rsidR="00BA6A2B">
        <w:t xml:space="preserve"> </w:t>
      </w:r>
      <w:r w:rsidR="005A1285">
        <w:t>(</w:t>
      </w:r>
      <w:ins w:id="230" w:author="Hannah Nesser" w:date="2023-04-11T22:46:00Z">
        <w:r w:rsidR="00207FC8">
          <w:t>27</w:t>
        </w:r>
      </w:ins>
      <w:del w:id="231" w:author="Hannah Nesser" w:date="2023-04-11T22:46:00Z">
        <w:r w:rsidR="00F8467F" w:rsidDel="00207FC8">
          <w:delText>29</w:delText>
        </w:r>
      </w:del>
      <w:r w:rsidR="00BA6A2B">
        <w:t xml:space="preserve"> </w:t>
      </w:r>
      <w:r w:rsidR="00B82E8B">
        <w:t>-</w:t>
      </w:r>
      <w:r w:rsidR="005A1285">
        <w:t xml:space="preserve"> </w:t>
      </w:r>
      <w:r w:rsidR="00F8467F">
        <w:t>5</w:t>
      </w:r>
      <w:ins w:id="232" w:author="Hannah Nesser" w:date="2023-04-11T22:46:00Z">
        <w:r w:rsidR="00207FC8">
          <w:t>2</w:t>
        </w:r>
      </w:ins>
      <w:del w:id="233" w:author="Hannah Nesser" w:date="2023-04-11T22:46:00Z">
        <w:r w:rsidR="00F8467F" w:rsidDel="00207FC8">
          <w:delText>6</w:delText>
        </w:r>
      </w:del>
      <w:r w:rsidR="005A1285">
        <w:t>) %</w:t>
      </w:r>
      <w:r w:rsidR="007A139F">
        <w:t>.</w:t>
      </w:r>
      <w:r w:rsidR="005A1285">
        <w:t xml:space="preserve"> These increases are much larger than </w:t>
      </w:r>
      <w:r w:rsidR="00604A12">
        <w:t xml:space="preserve">the </w:t>
      </w:r>
      <w:del w:id="234" w:author="Hannah Nesser" w:date="2023-04-11T22:46:00Z">
        <w:r w:rsidR="00BA6A2B" w:rsidDel="00207FC8">
          <w:delText>16</w:delText>
        </w:r>
      </w:del>
      <w:ins w:id="235" w:author="Hannah Nesser" w:date="2023-04-11T22:46:00Z">
        <w:r w:rsidR="00207FC8">
          <w:t>13</w:t>
        </w:r>
      </w:ins>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to the GHGI</w:t>
      </w:r>
      <w:ins w:id="236" w:author="Hannah Nesser" w:date="2023-04-11T23:06:00Z">
        <w:r w:rsidR="00A919A1">
          <w:t>23</w:t>
        </w:r>
      </w:ins>
      <w:r w:rsidR="005A1285">
        <w:t xml:space="preserve">.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w:t>
      </w:r>
      <w:del w:id="237" w:author="Hannah Nesser" w:date="2023-04-12T09:39:00Z">
        <w:r w:rsidR="00BA6A2B" w:rsidDel="00F71396">
          <w:delText>inversion</w:delText>
        </w:r>
      </w:del>
      <w:ins w:id="238" w:author="Hannah Nesser" w:date="2023-04-12T09:39:00Z">
        <w:r w:rsidR="00F71396">
          <w:t>inversion</w:t>
        </w:r>
      </w:ins>
      <w:ins w:id="239" w:author="Hannah Nesser" w:date="2023-04-12T11:21:00Z">
        <w:r w:rsidR="00AB6691">
          <w:t>. S</w:t>
        </w:r>
      </w:ins>
      <w:ins w:id="240" w:author="Hannah Nesser" w:date="2023-04-12T09:39:00Z">
        <w:r w:rsidR="00F71396">
          <w:t xml:space="preserve">ome of the </w:t>
        </w:r>
      </w:ins>
      <w:ins w:id="241" w:author="Hannah Nesser" w:date="2023-04-12T09:40:00Z">
        <w:r w:rsidR="00F71396">
          <w:t>increase</w:t>
        </w:r>
      </w:ins>
      <w:ins w:id="242" w:author="Hannah Nesser" w:date="2023-04-12T09:39:00Z">
        <w:r w:rsidR="00F71396">
          <w:t xml:space="preserve"> is likely d</w:t>
        </w:r>
      </w:ins>
      <w:ins w:id="243" w:author="Hannah Nesser" w:date="2023-04-12T09:40:00Z">
        <w:r w:rsidR="00F71396">
          <w:t>ue to uncertainty in the spatial allocation of emissions in the gridded GHGI23</w:t>
        </w:r>
        <w:commentRangeStart w:id="244"/>
        <w:commentRangeStart w:id="245"/>
        <w:commentRangeEnd w:id="244"/>
        <w:r w:rsidR="00F71396">
          <w:rPr>
            <w:rStyle w:val="CommentReference"/>
          </w:rPr>
          <w:commentReference w:id="244"/>
        </w:r>
      </w:ins>
      <w:commentRangeEnd w:id="245"/>
      <w:ins w:id="246" w:author="Hannah Nesser" w:date="2023-04-12T09:41:00Z">
        <w:r w:rsidR="00F71396">
          <w:rPr>
            <w:rStyle w:val="CommentReference"/>
          </w:rPr>
          <w:commentReference w:id="245"/>
        </w:r>
      </w:ins>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D14B28">
        <w:t>gridded</w:t>
      </w:r>
      <w:r w:rsidR="00915F67">
        <w:t xml:space="preserve"> </w:t>
      </w:r>
      <w:r w:rsidR="00BA6A2B">
        <w:t>GHGI</w:t>
      </w:r>
      <w:ins w:id="247" w:author="Hannah Nesser" w:date="2023-04-11T23:06:00Z">
        <w:r w:rsidR="00A919A1">
          <w:t>23</w:t>
        </w:r>
      </w:ins>
      <w:r w:rsidR="00BA6A2B">
        <w:t xml:space="preserve"> </w:t>
      </w:r>
      <w:r w:rsidR="005A1285">
        <w:t xml:space="preserve">emissions </w:t>
      </w:r>
      <w:r w:rsidR="009A7F41">
        <w:t xml:space="preserve">in an average urban area </w:t>
      </w:r>
      <w:r w:rsidR="00521989">
        <w:t xml:space="preserve">and increase </w:t>
      </w:r>
      <w:del w:id="248" w:author="Hannah Nesser" w:date="2023-04-11T22:47:00Z">
        <w:r w:rsidR="00521989" w:rsidDel="00207FC8">
          <w:delText>5</w:delText>
        </w:r>
        <w:r w:rsidR="00A82967" w:rsidDel="00207FC8">
          <w:delText>3</w:delText>
        </w:r>
      </w:del>
      <w:ins w:id="249" w:author="Hannah Nesser" w:date="2023-04-11T22:47:00Z">
        <w:r w:rsidR="00207FC8">
          <w:t>51</w:t>
        </w:r>
      </w:ins>
      <w:r w:rsidR="00521989">
        <w:t>% relative to the</w:t>
      </w:r>
      <w:r w:rsidR="005A1285">
        <w:t xml:space="preserve"> GHGI</w:t>
      </w:r>
      <w:ins w:id="250" w:author="Hannah Nesser" w:date="2023-04-11T23:06:00Z">
        <w:r w:rsidR="00A919A1">
          <w:t>23</w:t>
        </w:r>
      </w:ins>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ins w:id="251" w:author="Hannah Nesser" w:date="2023-04-11T23:07:00Z">
        <w:r w:rsidR="00A919A1">
          <w:rPr>
            <w:color w:val="000000" w:themeColor="text1"/>
          </w:rPr>
          <w:t>23</w:t>
        </w:r>
      </w:ins>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72BCC15B" w14:textId="58AA1C4F"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GHGI</w:t>
      </w:r>
      <w:ins w:id="252" w:author="Hannah Nesser" w:date="2023-04-11T23:07:00Z">
        <w:r w:rsidR="00A919A1">
          <w:t>23</w:t>
        </w:r>
      </w:ins>
      <w:r w:rsidR="00131748">
        <w:t xml:space="preserve"> </w:t>
      </w:r>
      <w:r w:rsidR="00A01C2B">
        <w:t xml:space="preserve">emissions </w:t>
      </w:r>
      <w:r w:rsidR="005C1721" w:rsidRPr="00C01462">
        <w:t xml:space="preserve">of </w:t>
      </w:r>
      <w:del w:id="253" w:author="Hannah Nesser" w:date="2023-04-11T22:50:00Z">
        <w:r w:rsidR="00A82967" w:rsidDel="00207FC8">
          <w:delText>62</w:delText>
        </w:r>
        <w:r w:rsidR="008E3090" w:rsidDel="00207FC8">
          <w:delText xml:space="preserve"> </w:delText>
        </w:r>
      </w:del>
      <w:ins w:id="254" w:author="Hannah Nesser" w:date="2023-04-11T22:50:00Z">
        <w:r w:rsidR="00207FC8">
          <w:t xml:space="preserve">58 </w:t>
        </w:r>
      </w:ins>
      <w:r w:rsidR="008E3090">
        <w:t>(</w:t>
      </w:r>
      <w:del w:id="255" w:author="Hannah Nesser" w:date="2023-04-11T22:50:00Z">
        <w:r w:rsidR="00A82967" w:rsidDel="00207FC8">
          <w:delText>41</w:delText>
        </w:r>
        <w:r w:rsidR="008E3090" w:rsidDel="00207FC8">
          <w:delText xml:space="preserve"> </w:delText>
        </w:r>
      </w:del>
      <w:ins w:id="256" w:author="Hannah Nesser" w:date="2023-04-11T22:50:00Z">
        <w:r w:rsidR="00207FC8">
          <w:t xml:space="preserve">37 </w:t>
        </w:r>
      </w:ins>
      <w:r w:rsidR="009802AF">
        <w:t>-</w:t>
      </w:r>
      <w:r w:rsidR="008E3090">
        <w:t xml:space="preserve"> </w:t>
      </w:r>
      <w:r w:rsidR="00A82967">
        <w:t>8</w:t>
      </w:r>
      <w:ins w:id="257" w:author="Hannah Nesser" w:date="2023-04-11T22:50:00Z">
        <w:r w:rsidR="00207FC8">
          <w:t>4</w:t>
        </w:r>
      </w:ins>
      <w:del w:id="258" w:author="Hannah Nesser" w:date="2023-04-11T22:50:00Z">
        <w:r w:rsidR="00A82967" w:rsidDel="00207FC8">
          <w:delText>8</w:delText>
        </w:r>
      </w:del>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0638E85B"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 xml:space="preserve">(Wong et al., 2015; Wunch et al., 2016; </w:t>
      </w:r>
      <w:r w:rsidR="006751FA">
        <w:rPr>
          <w:noProof/>
        </w:rPr>
        <w:lastRenderedPageBreak/>
        <w:t>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18A1F022"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1EB89542"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of the remain</w:t>
      </w:r>
      <w:r w:rsidR="006D7F6A">
        <w:t>ing</w:t>
      </w:r>
      <w:r w:rsidR="003349F3">
        <w:t xml:space="preserv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F667A">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 xml:space="preserve">4 </w:t>
      </w:r>
      <w:commentRangeStart w:id="259"/>
      <w:r w:rsidRPr="00713109">
        <w:rPr>
          <w:b/>
          <w:bCs/>
        </w:rPr>
        <w:t>Conclusions</w:t>
      </w:r>
      <w:commentRangeEnd w:id="259"/>
      <w:r w:rsidRPr="00713109">
        <w:rPr>
          <w:rStyle w:val="CommentReference"/>
        </w:rPr>
        <w:commentReference w:id="259"/>
      </w:r>
    </w:p>
    <w:p w14:paraId="572F6789" w14:textId="243F2FDC"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w:t>
      </w:r>
      <w:r w:rsidR="009B3F73">
        <w:t>ed</w:t>
      </w:r>
      <w:r w:rsidR="004D72B5">
        <w:t xml:space="preserve"> statistical analysis of each of these sources. We compare</w:t>
      </w:r>
      <w:r w:rsidR="00B81A89">
        <w:t>d</w:t>
      </w:r>
      <w:r w:rsidR="004D72B5">
        <w:t xml:space="preserve"> our results to the</w:t>
      </w:r>
      <w:r w:rsidR="00066335">
        <w:t xml:space="preserve"> 202</w:t>
      </w:r>
      <w:ins w:id="260" w:author="Hannah Nesser" w:date="2023-04-11T23:01:00Z">
        <w:r w:rsidR="005A3C8A">
          <w:t>3</w:t>
        </w:r>
      </w:ins>
      <w:del w:id="261" w:author="Hannah Nesser" w:date="2023-04-11T23:01:00Z">
        <w:r w:rsidR="00066335" w:rsidDel="005A3C8A">
          <w:delText>2</w:delText>
        </w:r>
      </w:del>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ins w:id="262" w:author="Hannah Nesser" w:date="2023-04-11T23:01:00Z">
        <w:r w:rsidR="005A3C8A">
          <w:t xml:space="preserve">; to new EPA state-level inventories for 2019 published most recently </w:t>
        </w:r>
      </w:ins>
      <w:del w:id="263" w:author="Hannah Nesser" w:date="2023-04-11T23:01:00Z">
        <w:r w:rsidR="004D72B5" w:rsidDel="005A3C8A">
          <w:delText>,</w:delText>
        </w:r>
      </w:del>
      <w:ins w:id="264" w:author="Hannah Nesser" w:date="2023-04-11T23:01:00Z">
        <w:r w:rsidR="005A3C8A">
          <w:t>with the 2022 GHGI</w:t>
        </w:r>
      </w:ins>
      <w:del w:id="265" w:author="Hannah Nesser" w:date="2023-04-11T23:01:00Z">
        <w:r w:rsidR="004D72B5" w:rsidDel="005A3C8A">
          <w:delText xml:space="preserve"> including </w:delText>
        </w:r>
        <w:r w:rsidR="00231835" w:rsidDel="005A3C8A">
          <w:delText xml:space="preserve">its </w:delText>
        </w:r>
        <w:r w:rsidR="004D72B5" w:rsidDel="005A3C8A">
          <w:delText xml:space="preserve">new state-level </w:delText>
        </w:r>
        <w:r w:rsidR="00080BD1" w:rsidDel="005A3C8A">
          <w:delText>inventories</w:delText>
        </w:r>
      </w:del>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lastRenderedPageBreak/>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425FFDAB"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del w:id="266" w:author="Hannah Nesser" w:date="2023-04-11T23:07:00Z">
        <w:r w:rsidR="00E462E6" w:rsidRPr="00E15AB4" w:rsidDel="00A919A1">
          <w:rPr>
            <w:color w:val="000000" w:themeColor="text1"/>
          </w:rPr>
          <w:delText>16</w:delText>
        </w:r>
      </w:del>
      <w:ins w:id="267" w:author="Hannah Nesser" w:date="2023-04-11T23:07:00Z">
        <w:r w:rsidR="00A919A1">
          <w:rPr>
            <w:color w:val="000000" w:themeColor="text1"/>
          </w:rPr>
          <w:t>13</w:t>
        </w:r>
      </w:ins>
      <w:r w:rsidR="00066335" w:rsidRPr="00E15AB4">
        <w:rPr>
          <w:color w:val="000000" w:themeColor="text1"/>
        </w:rPr>
        <w:t xml:space="preserve">% increase from the </w:t>
      </w:r>
      <w:ins w:id="268" w:author="Hannah Nesser" w:date="2023-04-11T23:07:00Z">
        <w:r w:rsidR="00A919A1">
          <w:rPr>
            <w:color w:val="000000" w:themeColor="text1"/>
          </w:rPr>
          <w:t xml:space="preserve">2023 </w:t>
        </w:r>
      </w:ins>
      <w:r w:rsidR="00066335" w:rsidRPr="00E15AB4">
        <w:rPr>
          <w:color w:val="000000" w:themeColor="text1"/>
        </w:rPr>
        <w:t>GHGI</w:t>
      </w:r>
      <w:r w:rsidR="003F535C" w:rsidRPr="00E15AB4">
        <w:rPr>
          <w:color w:val="000000" w:themeColor="text1"/>
        </w:rPr>
        <w:t xml:space="preserve"> estimate of 2</w:t>
      </w:r>
      <w:ins w:id="269" w:author="Hannah Nesser" w:date="2023-04-11T23:07:00Z">
        <w:r w:rsidR="00A919A1">
          <w:rPr>
            <w:color w:val="000000" w:themeColor="text1"/>
          </w:rPr>
          <w:t>7</w:t>
        </w:r>
      </w:ins>
      <w:del w:id="270" w:author="Hannah Nesser" w:date="2023-04-11T23:07:00Z">
        <w:r w:rsidR="003F535C" w:rsidRPr="00E15AB4" w:rsidDel="00A919A1">
          <w:rPr>
            <w:color w:val="000000" w:themeColor="text1"/>
          </w:rPr>
          <w:delText>6</w:delText>
        </w:r>
      </w:del>
      <w:r w:rsidR="003F535C" w:rsidRPr="00E15AB4">
        <w:rPr>
          <w:color w:val="000000" w:themeColor="text1"/>
        </w:rPr>
        <w:t>.</w:t>
      </w:r>
      <w:ins w:id="271" w:author="Hannah Nesser" w:date="2023-04-11T23:07:00Z">
        <w:r w:rsidR="00A919A1">
          <w:rPr>
            <w:color w:val="000000" w:themeColor="text1"/>
          </w:rPr>
          <w:t>3</w:t>
        </w:r>
      </w:ins>
      <w:del w:id="272" w:author="Hannah Nesser" w:date="2023-04-11T23:07:00Z">
        <w:r w:rsidR="003F535C" w:rsidRPr="00E15AB4" w:rsidDel="00A919A1">
          <w:rPr>
            <w:color w:val="000000" w:themeColor="text1"/>
          </w:rPr>
          <w:delText>7</w:delText>
        </w:r>
      </w:del>
      <w:r w:rsidR="003F535C" w:rsidRPr="00E15AB4">
        <w:rPr>
          <w:color w:val="000000" w:themeColor="text1"/>
        </w:rPr>
        <w:t xml:space="preserve"> </w:t>
      </w:r>
      <w:r w:rsidR="00BF20A3">
        <w:rPr>
          <w:color w:val="000000" w:themeColor="text1"/>
        </w:rPr>
        <w:t>(24.</w:t>
      </w:r>
      <w:ins w:id="273" w:author="Hannah Nesser" w:date="2023-04-11T23:07:00Z">
        <w:r w:rsidR="00A919A1">
          <w:rPr>
            <w:color w:val="000000" w:themeColor="text1"/>
          </w:rPr>
          <w:t>6</w:t>
        </w:r>
      </w:ins>
      <w:del w:id="274" w:author="Hannah Nesser" w:date="2023-04-11T23:07:00Z">
        <w:r w:rsidR="00BF20A3" w:rsidDel="00A919A1">
          <w:rPr>
            <w:color w:val="000000" w:themeColor="text1"/>
          </w:rPr>
          <w:delText>0</w:delText>
        </w:r>
      </w:del>
      <w:r w:rsidR="00BF20A3">
        <w:rPr>
          <w:color w:val="000000" w:themeColor="text1"/>
        </w:rPr>
        <w:t xml:space="preserve"> - </w:t>
      </w:r>
      <w:ins w:id="275" w:author="Hannah Nesser" w:date="2023-04-11T23:07:00Z">
        <w:r w:rsidR="00A919A1">
          <w:rPr>
            <w:color w:val="000000" w:themeColor="text1"/>
          </w:rPr>
          <w:t>30</w:t>
        </w:r>
      </w:ins>
      <w:del w:id="276" w:author="Hannah Nesser" w:date="2023-04-11T23:07:00Z">
        <w:r w:rsidR="00BF20A3" w:rsidDel="00A919A1">
          <w:rPr>
            <w:color w:val="000000" w:themeColor="text1"/>
          </w:rPr>
          <w:delText>29</w:delText>
        </w:r>
      </w:del>
      <w:r w:rsidR="00BF20A3">
        <w:rPr>
          <w:color w:val="000000" w:themeColor="text1"/>
        </w:rPr>
        <w:t>.</w:t>
      </w:r>
      <w:ins w:id="277" w:author="Hannah Nesser" w:date="2023-04-11T23:07:00Z">
        <w:r w:rsidR="00A919A1">
          <w:rPr>
            <w:color w:val="000000" w:themeColor="text1"/>
          </w:rPr>
          <w:t>0</w:t>
        </w:r>
      </w:ins>
      <w:del w:id="278" w:author="Hannah Nesser" w:date="2023-04-11T23:07:00Z">
        <w:r w:rsidR="00BF20A3" w:rsidDel="00A919A1">
          <w:rPr>
            <w:color w:val="000000" w:themeColor="text1"/>
          </w:rPr>
          <w:delText>3</w:delText>
        </w:r>
      </w:del>
      <w:r w:rsidR="00BF20A3">
        <w:rPr>
          <w:color w:val="000000" w:themeColor="text1"/>
        </w:rPr>
        <w:t xml:space="preserve">)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and </w:t>
      </w:r>
      <w:r w:rsidR="00D0353D">
        <w:rPr>
          <w:color w:val="000000" w:themeColor="text1"/>
        </w:rPr>
        <w:t xml:space="preserve">each sector's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w:t>
      </w:r>
      <w:ins w:id="279" w:author="Hannah Nesser" w:date="2023-04-11T23:08:00Z">
        <w:r w:rsidR="00A919A1">
          <w:rPr>
            <w:color w:val="000000" w:themeColor="text1"/>
          </w:rPr>
          <w:t xml:space="preserve">2023 </w:t>
        </w:r>
      </w:ins>
      <w:r w:rsidR="005205E5">
        <w:rPr>
          <w:color w:val="000000" w:themeColor="text1"/>
        </w:rPr>
        <w:t xml:space="preserve">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55CEF426"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w:t>
      </w:r>
      <w:ins w:id="280" w:author="Hannah Nesser" w:date="2023-04-11T23:08:00Z">
        <w:r w:rsidR="00A919A1">
          <w:rPr>
            <w:color w:val="000000" w:themeColor="text1"/>
          </w:rPr>
          <w:t xml:space="preserve">2023 </w:t>
        </w:r>
      </w:ins>
      <w:r w:rsidR="00D84D22">
        <w:rPr>
          <w:color w:val="000000" w:themeColor="text1"/>
        </w:rPr>
        <w:t xml:space="preserve">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53</w:t>
      </w:r>
      <w:r w:rsidR="00851CAB" w:rsidRPr="00E15AB4">
        <w:rPr>
          <w:color w:val="000000" w:themeColor="text1"/>
        </w:rPr>
        <w:t xml:space="preserve">% increase in landfill emissions. </w:t>
      </w:r>
      <w:r w:rsidR="00DD46F2">
        <w:rPr>
          <w:color w:val="000000" w:themeColor="text1"/>
        </w:rPr>
        <w:t>By c</w:t>
      </w:r>
      <w:r w:rsidR="00186484" w:rsidRPr="00E15AB4">
        <w:rPr>
          <w:color w:val="000000" w:themeColor="text1"/>
        </w:rPr>
        <w:t>ompar</w:t>
      </w:r>
      <w:r>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5205E5">
        <w:rPr>
          <w:color w:val="000000" w:themeColor="text1"/>
        </w:rPr>
        <w:t>find</w:t>
      </w:r>
      <w:r w:rsidR="002C5B24">
        <w:rPr>
          <w:color w:val="000000" w:themeColor="text1"/>
        </w:rPr>
        <w:t xml:space="preserve"> a median 77% increase in reported emissions</w:t>
      </w:r>
      <w:r w:rsidR="005205E5">
        <w:rPr>
          <w:color w:val="000000" w:themeColor="text1"/>
        </w:rPr>
        <w:t>. We attribute the GHGI and GHGRP discrepancies</w:t>
      </w:r>
      <w:r w:rsidR="002C5B24">
        <w:rPr>
          <w:color w:val="000000" w:themeColor="text1"/>
        </w:rPr>
        <w:t xml:space="preserve"> </w:t>
      </w:r>
      <w:r w:rsidR="00487B1F" w:rsidRPr="00E15AB4">
        <w:rPr>
          <w:color w:val="000000" w:themeColor="text1"/>
        </w:rPr>
        <w:t xml:space="preserve">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3AE42BCE"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w:t>
      </w:r>
      <w:del w:id="281" w:author="Hannah Nesser" w:date="2023-04-11T23:08:00Z">
        <w:r w:rsidR="00DD46F2" w:rsidDel="00A919A1">
          <w:rPr>
            <w:color w:val="000000" w:themeColor="text1"/>
          </w:rPr>
          <w:delText xml:space="preserve">GHGI </w:delText>
        </w:r>
      </w:del>
      <w:r w:rsidR="00DD46F2">
        <w:rPr>
          <w:color w:val="000000" w:themeColor="text1"/>
        </w:rPr>
        <w:t>state</w:t>
      </w:r>
      <w:ins w:id="282" w:author="Hannah Nesser" w:date="2023-04-11T23:08:00Z">
        <w:r w:rsidR="00A919A1">
          <w:rPr>
            <w:color w:val="000000" w:themeColor="text1"/>
          </w:rPr>
          <w:t xml:space="preserve"> emission</w:t>
        </w:r>
      </w:ins>
      <w:r w:rsidR="00DD46F2">
        <w:rPr>
          <w:color w:val="000000" w:themeColor="text1"/>
        </w:rPr>
        <w:t xml:space="preserve"> </w:t>
      </w:r>
      <w:del w:id="283" w:author="Hannah Nesser" w:date="2023-04-11T23:08:00Z">
        <w:r w:rsidR="00DD46F2" w:rsidDel="00A919A1">
          <w:rPr>
            <w:color w:val="000000" w:themeColor="text1"/>
          </w:rPr>
          <w:delText>estimates</w:delText>
        </w:r>
      </w:del>
      <w:ins w:id="284" w:author="Hannah Nesser" w:date="2023-04-11T23:08:00Z">
        <w:r w:rsidR="00A919A1">
          <w:rPr>
            <w:color w:val="000000" w:themeColor="text1"/>
          </w:rPr>
          <w:t>inventories published most recently with the 2022 GHGI</w:t>
        </w:r>
      </w:ins>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xml:space="preserve">% relative to the </w:t>
      </w:r>
      <w:ins w:id="285" w:author="Hannah Nesser" w:date="2023-04-11T23:09:00Z">
        <w:r w:rsidR="00E73C5F">
          <w:rPr>
            <w:color w:val="000000" w:themeColor="text1"/>
          </w:rPr>
          <w:t xml:space="preserve">2022 </w:t>
        </w:r>
      </w:ins>
      <w:r w:rsidR="001F667A" w:rsidRPr="00E15AB4">
        <w:rPr>
          <w:color w:val="000000" w:themeColor="text1"/>
        </w:rPr>
        <w:t>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 xml:space="preserve">emissions in the state. </w:t>
      </w:r>
      <w:ins w:id="286" w:author="Hannah Nesser" w:date="2023-04-11T23:09:00Z">
        <w:r w:rsidR="00E73C5F">
          <w:rPr>
            <w:color w:val="000000" w:themeColor="text1"/>
          </w:rPr>
          <w:t xml:space="preserve">These discrepancies may be improved by the addition of basin-specific information in the 2023 GHGI. </w:t>
        </w:r>
      </w:ins>
      <w:r w:rsidR="001F667A" w:rsidRPr="00E15AB4">
        <w:rPr>
          <w:color w:val="000000" w:themeColor="text1"/>
        </w:rPr>
        <w:t>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xml:space="preserve">% increase from the </w:t>
      </w:r>
      <w:ins w:id="287" w:author="Hannah Nesser" w:date="2023-04-11T23:09:00Z">
        <w:r w:rsidR="00E73C5F">
          <w:rPr>
            <w:color w:val="000000" w:themeColor="text1"/>
          </w:rPr>
          <w:t xml:space="preserve">2022 </w:t>
        </w:r>
      </w:ins>
      <w:r w:rsidR="00283BC0" w:rsidRPr="00E15AB4">
        <w:rPr>
          <w:color w:val="000000" w:themeColor="text1"/>
        </w:rPr>
        <w:t>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393AECAA" w14:textId="55341350" w:rsidR="00E73C5F" w:rsidDel="00E73C5F" w:rsidRDefault="00B82E8B">
      <w:pPr>
        <w:rPr>
          <w:del w:id="288" w:author="Hannah Nesser" w:date="2023-04-11T23:10:00Z"/>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w:t>
      </w:r>
      <w:del w:id="289" w:author="Hannah Nesser" w:date="2023-04-11T23:09:00Z">
        <w:r w:rsidDel="00E73C5F">
          <w:delText>-</w:delText>
        </w:r>
      </w:del>
      <w:ins w:id="290" w:author="Hannah Nesser" w:date="2023-04-11T23:09:00Z">
        <w:r w:rsidR="00E73C5F">
          <w:t>-</w:t>
        </w:r>
      </w:ins>
      <w:r>
        <w:t xml:space="preserve"> 6.7) </w:t>
      </w:r>
      <w:proofErr w:type="spellStart"/>
      <w:r w:rsidRPr="00C01462">
        <w:t>Tg</w:t>
      </w:r>
      <w:proofErr w:type="spellEnd"/>
      <w:r w:rsidRPr="00C01462">
        <w:t xml:space="preserve"> a</w:t>
      </w:r>
      <w:r w:rsidRPr="00C01462">
        <w:rPr>
          <w:vertAlign w:val="superscript"/>
        </w:rPr>
        <w:t>-1</w:t>
      </w:r>
      <w:r>
        <w:t xml:space="preserve"> across these urban areas, </w:t>
      </w:r>
      <w:r w:rsidR="00C933C1">
        <w:t>equivalent to a fifth of posterior anthropogenic emissions in CONUS</w:t>
      </w:r>
      <w:r w:rsidR="001B367C">
        <w:t>, a</w:t>
      </w:r>
      <w:r w:rsidR="00C933C1">
        <w:t xml:space="preserve"> </w:t>
      </w:r>
      <w:del w:id="291" w:author="Hannah Nesser" w:date="2023-04-11T23:10:00Z">
        <w:r w:rsidDel="00E73C5F">
          <w:delText>43</w:delText>
        </w:r>
        <w:r w:rsidRPr="00C01462" w:rsidDel="00E73C5F">
          <w:delText xml:space="preserve"> </w:delText>
        </w:r>
      </w:del>
      <w:ins w:id="292" w:author="Hannah Nesser" w:date="2023-04-11T23:10:00Z">
        <w:r w:rsidR="00E73C5F">
          <w:t>38</w:t>
        </w:r>
        <w:r w:rsidR="00E73C5F" w:rsidRPr="00C01462">
          <w:t xml:space="preserve"> </w:t>
        </w:r>
      </w:ins>
      <w:r w:rsidRPr="00C01462">
        <w:t>(</w:t>
      </w:r>
      <w:r>
        <w:t>2</w:t>
      </w:r>
      <w:ins w:id="293" w:author="Hannah Nesser" w:date="2023-04-11T23:10:00Z">
        <w:r w:rsidR="00E73C5F">
          <w:t>4</w:t>
        </w:r>
      </w:ins>
      <w:del w:id="294" w:author="Hannah Nesser" w:date="2023-04-11T23:10:00Z">
        <w:r w:rsidDel="00E73C5F">
          <w:delText>9</w:delText>
        </w:r>
      </w:del>
      <w:r w:rsidRPr="00C01462">
        <w:t xml:space="preserve"> </w:t>
      </w:r>
      <w:del w:id="295" w:author="Hannah Nesser" w:date="2023-04-11T23:09:00Z">
        <w:r w:rsidDel="00E73C5F">
          <w:delText>-</w:delText>
        </w:r>
      </w:del>
      <w:ins w:id="296" w:author="Hannah Nesser" w:date="2023-04-11T23:10:00Z">
        <w:r w:rsidR="00E73C5F">
          <w:t>-</w:t>
        </w:r>
      </w:ins>
      <w:r w:rsidRPr="00C01462">
        <w:t xml:space="preserve"> </w:t>
      </w:r>
      <w:ins w:id="297" w:author="Hannah Nesser" w:date="2023-04-11T23:10:00Z">
        <w:r w:rsidR="00E73C5F">
          <w:t>54</w:t>
        </w:r>
      </w:ins>
      <w:del w:id="298" w:author="Hannah Nesser" w:date="2023-04-11T23:10:00Z">
        <w:r w:rsidDel="00E73C5F">
          <w:delText>60</w:delText>
        </w:r>
      </w:del>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0510DA">
        <w:t>spatially</w:t>
      </w:r>
      <w:r w:rsidR="0035378A">
        <w:t xml:space="preserve"> </w:t>
      </w:r>
      <w:r w:rsidR="000510DA">
        <w:t xml:space="preserve">disaggregated </w:t>
      </w:r>
      <w:ins w:id="299" w:author="Hannah Nesser" w:date="2023-04-11T23:09:00Z">
        <w:r w:rsidR="00E73C5F">
          <w:t xml:space="preserve">2023 </w:t>
        </w:r>
      </w:ins>
      <w:r>
        <w:t>GHGI value of 4.</w:t>
      </w:r>
      <w:ins w:id="300" w:author="Hannah Nesser" w:date="2023-04-11T23:10:00Z">
        <w:r w:rsidR="00E73C5F">
          <w:t>3</w:t>
        </w:r>
      </w:ins>
      <w:del w:id="301" w:author="Hannah Nesser" w:date="2023-04-11T23:10:00Z">
        <w:r w:rsidDel="00E73C5F">
          <w:delText>2</w:delText>
        </w:r>
      </w:del>
      <w:r>
        <w:t xml:space="preserve">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w:t>
      </w:r>
      <w:ins w:id="302" w:author="Hannah Nesser" w:date="2023-04-11T23:10:00Z">
        <w:r w:rsidR="00E73C5F">
          <w:t xml:space="preserve">39 (27 - 52) % </w:t>
        </w:r>
      </w:ins>
      <w:del w:id="303" w:author="Hannah Nesser" w:date="2023-04-11T23:10:00Z">
        <w:r w:rsidR="00E640DC" w:rsidRPr="00685E57" w:rsidDel="00E73C5F">
          <w:rPr>
            <w:color w:val="000000" w:themeColor="text1"/>
          </w:rPr>
          <w:delText xml:space="preserve">47 (34 - 61) % </w:delText>
        </w:r>
      </w:del>
      <w:r w:rsidR="00E640DC" w:rsidRPr="00685E57">
        <w:rPr>
          <w:color w:val="000000" w:themeColor="text1"/>
        </w:rPr>
        <w:t xml:space="preserve">compared to the GHGI. </w:t>
      </w:r>
      <w:r w:rsidR="00E640DC">
        <w:t>On average</w:t>
      </w:r>
      <w:r w:rsidR="000510DA">
        <w:t>, 4</w:t>
      </w:r>
      <w:ins w:id="304" w:author="Hannah Nesser" w:date="2023-04-11T23:11:00Z">
        <w:r w:rsidR="00E73C5F">
          <w:t>0</w:t>
        </w:r>
      </w:ins>
      <w:del w:id="305" w:author="Hannah Nesser" w:date="2023-04-11T23:11:00Z">
        <w:r w:rsidR="000510DA" w:rsidDel="00E73C5F">
          <w:delText>5</w:delText>
        </w:r>
      </w:del>
      <w:r w:rsidR="000510DA">
        <w:t xml:space="preserve">% of urban emissions are from </w:t>
      </w:r>
      <w:r w:rsidR="000510DA" w:rsidRPr="00685E57">
        <w:rPr>
          <w:color w:val="000000" w:themeColor="text1"/>
        </w:rPr>
        <w:t xml:space="preserve">landfills, </w:t>
      </w:r>
      <w:del w:id="306" w:author="Hannah Nesser" w:date="2023-04-11T23:11:00Z">
        <w:r w:rsidR="000510DA" w:rsidRPr="00685E57" w:rsidDel="00E73C5F">
          <w:rPr>
            <w:color w:val="000000" w:themeColor="text1"/>
          </w:rPr>
          <w:delText>10</w:delText>
        </w:r>
      </w:del>
      <w:ins w:id="307" w:author="Hannah Nesser" w:date="2023-04-11T23:11:00Z">
        <w:r w:rsidR="00E73C5F">
          <w:rPr>
            <w:color w:val="000000" w:themeColor="text1"/>
          </w:rPr>
          <w:t>10</w:t>
        </w:r>
      </w:ins>
      <w:r w:rsidR="000510DA" w:rsidRPr="00685E57">
        <w:rPr>
          <w:color w:val="000000" w:themeColor="text1"/>
        </w:rPr>
        <w:t xml:space="preserve">% from gas distribution and post-meter emissions, and 6% from wastewater. We also find large and variable contributions from oil, gas, and livestock that are not specific to urban areas. </w:t>
      </w:r>
      <w:r w:rsidR="00E640DC" w:rsidRPr="00685E57">
        <w:rPr>
          <w:color w:val="000000" w:themeColor="text1"/>
        </w:rPr>
        <w:t xml:space="preserve">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 xml:space="preserve">Our urban emissions are in general </w:t>
      </w:r>
      <w:r w:rsidR="00E640DC">
        <w:rPr>
          <w:color w:val="000000" w:themeColor="text1"/>
        </w:rPr>
        <w:t>smaller</w:t>
      </w:r>
      <w:r w:rsidR="00BA1D2F" w:rsidRPr="00685E57">
        <w:rPr>
          <w:color w:val="000000" w:themeColor="text1"/>
        </w:rPr>
        <w:t xml:space="preserve"> but consistent </w:t>
      </w:r>
      <w:r w:rsidR="0072385B">
        <w:rPr>
          <w:color w:val="000000" w:themeColor="text1"/>
        </w:rPr>
        <w:t xml:space="preserve">within error bounds </w:t>
      </w:r>
      <w:r w:rsidR="00BA1D2F" w:rsidRPr="00685E57">
        <w:rPr>
          <w:color w:val="000000" w:themeColor="text1"/>
        </w:rPr>
        <w:t xml:space="preserve">with </w:t>
      </w:r>
      <w:r w:rsidR="00BA1D2F" w:rsidRPr="00685E57">
        <w:rPr>
          <w:color w:val="000000" w:themeColor="text1"/>
        </w:rPr>
        <w:lastRenderedPageBreak/>
        <w:t xml:space="preserve">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w:t>
      </w:r>
    </w:p>
    <w:p w14:paraId="6B5C9B38" w14:textId="77777777" w:rsidR="00E73C5F" w:rsidRDefault="00E73C5F">
      <w:pPr>
        <w:rPr>
          <w:ins w:id="308" w:author="Hannah Nesser" w:date="2023-04-11T23:10:00Z"/>
          <w:color w:val="000000" w:themeColor="text1"/>
        </w:rPr>
      </w:pP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4AE0DC9A" w14:textId="58FC74CC" w:rsidR="0041555E" w:rsidRDefault="0041555E" w:rsidP="0041555E">
      <w:r>
        <w:t xml:space="preserve">This work was supported by the NASA Carbon Monitoring System (CMS), ExxonMobil </w:t>
      </w:r>
      <w:r w:rsidR="00C930FD">
        <w:t xml:space="preserve">Technology </w:t>
      </w:r>
      <w:r>
        <w:t xml:space="preserve">and Engineering Company, and the Harvard Climate Change Solutions Fund. </w:t>
      </w:r>
      <w:r w:rsidR="00BB46B3">
        <w:t xml:space="preserve">We thank Bryan </w:t>
      </w:r>
      <w:proofErr w:type="spellStart"/>
      <w:r w:rsidR="00BB46B3">
        <w:t>Mignone</w:t>
      </w:r>
      <w:proofErr w:type="spellEnd"/>
      <w:r w:rsidR="00BB46B3">
        <w:t xml:space="preserve">, Felipe </w:t>
      </w:r>
      <w:r w:rsidR="00AB7F3C">
        <w:t>J. Cardoso-</w:t>
      </w:r>
      <w:proofErr w:type="spellStart"/>
      <w:r w:rsidR="00AB7F3C">
        <w:t>Saldaña</w:t>
      </w:r>
      <w:proofErr w:type="spellEnd"/>
      <w:r w:rsidR="00BB46B3">
        <w:t>, and Robert Stowe for helpful discussions.</w:t>
      </w:r>
    </w:p>
    <w:p w14:paraId="64BAF479" w14:textId="77777777" w:rsidR="00F954BB" w:rsidRDefault="00F954BB">
      <w:pPr>
        <w:rPr>
          <w:color w:val="000000" w:themeColor="text1"/>
        </w:rPr>
      </w:pPr>
      <w:r>
        <w:rPr>
          <w:color w:val="000000" w:themeColor="text1"/>
        </w:rPr>
        <w:br w:type="page"/>
      </w:r>
    </w:p>
    <w:p w14:paraId="1DD86AFC" w14:textId="6BF1228A" w:rsidR="00F954BB" w:rsidRPr="00265EA9" w:rsidRDefault="00F954BB" w:rsidP="00F954BB">
      <w:pPr>
        <w:pStyle w:val="Bibliography"/>
        <w:rPr>
          <w:b/>
          <w:bCs/>
        </w:rPr>
      </w:pPr>
      <w:r w:rsidRPr="00265EA9">
        <w:rPr>
          <w:b/>
          <w:bCs/>
        </w:rPr>
        <w:lastRenderedPageBreak/>
        <w:t>References</w:t>
      </w:r>
    </w:p>
    <w:p w14:paraId="63E2A735" w14:textId="097C9ECD" w:rsidR="00602BBE" w:rsidRPr="00973BF2" w:rsidRDefault="006137D1">
      <w:r>
        <w:t xml:space="preserve"> </w:t>
      </w:r>
    </w:p>
    <w:sectPr w:rsidR="00602BBE" w:rsidRPr="00973BF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eitz, Melissa" w:date="2023-04-05T14:40:00Z" w:initials="WM">
    <w:p w14:paraId="2BECD93F" w14:textId="77777777" w:rsidR="00D27EB9" w:rsidRDefault="00D27EB9" w:rsidP="00D27EB9">
      <w:pPr>
        <w:pStyle w:val="CommentText"/>
      </w:pPr>
      <w:r>
        <w:rPr>
          <w:rStyle w:val="CommentReference"/>
        </w:rPr>
        <w:annotationRef/>
      </w:r>
      <w:r>
        <w:t>Suggest adding this text because some modifications were made</w:t>
      </w:r>
    </w:p>
  </w:comment>
  <w:comment w:id="2" w:author="Hannah Nesser" w:date="2023-04-12T09:25:00Z" w:initials="HN">
    <w:p w14:paraId="7BB3720A" w14:textId="77777777" w:rsidR="00D27EB9" w:rsidRDefault="00D27EB9" w:rsidP="004D0C4C">
      <w:r>
        <w:rPr>
          <w:rStyle w:val="CommentReference"/>
        </w:rPr>
        <w:annotationRef/>
      </w:r>
      <w:r>
        <w:rPr>
          <w:color w:val="000000"/>
          <w:sz w:val="20"/>
          <w:szCs w:val="20"/>
        </w:rPr>
        <w:t>Done!</w:t>
      </w:r>
    </w:p>
  </w:comment>
  <w:comment w:id="18" w:author="Weitz, Melissa" w:date="2023-04-05T14:40:00Z" w:initials="WM">
    <w:p w14:paraId="77DEF476" w14:textId="77777777" w:rsidR="00D27EB9" w:rsidRDefault="00D27EB9" w:rsidP="00D27EB9">
      <w:pPr>
        <w:pStyle w:val="CommentText"/>
      </w:pPr>
      <w:r>
        <w:rPr>
          <w:rStyle w:val="CommentReference"/>
        </w:rPr>
        <w:annotationRef/>
      </w:r>
      <w:r>
        <w:t>The most recent GHGI estimate of CH4 for 2019 (to be released 4/14/2023) is actually 29.5 Tg, so a 5% increase from the most recent GHGI estimates. It would be really helpful to use the most recent values for these comparisons as it helps to show that updates to the inventory are in the right direction.</w:t>
      </w:r>
    </w:p>
    <w:p w14:paraId="3F555B2A" w14:textId="77777777" w:rsidR="00D27EB9" w:rsidRDefault="00D27EB9" w:rsidP="00D27EB9">
      <w:pPr>
        <w:pStyle w:val="CommentText"/>
      </w:pPr>
    </w:p>
    <w:p w14:paraId="48971D52" w14:textId="77777777" w:rsidR="00D27EB9" w:rsidRDefault="00D27EB9" w:rsidP="00D27EB9">
      <w:pPr>
        <w:pStyle w:val="CommentText"/>
      </w:pPr>
      <w:r>
        <w:t xml:space="preserve">The 29.5 value is for all US, not just CONUS but I’d imagine the emissions outside of CONUS are pretty small. The uncertainty range for CH4, for 2021, and not including the LULUCF sources is +/- 10%. </w:t>
      </w:r>
    </w:p>
  </w:comment>
  <w:comment w:id="19" w:author="Hannah Nesser" w:date="2023-04-12T09:27:00Z" w:initials="HN">
    <w:p w14:paraId="1AE9BB10" w14:textId="77777777" w:rsidR="00D27EB9" w:rsidRDefault="00D27EB9" w:rsidP="00B345EF">
      <w:r>
        <w:rPr>
          <w:rStyle w:val="CommentReference"/>
        </w:rPr>
        <w:annotationRef/>
      </w:r>
      <w:r>
        <w:rPr>
          <w:color w:val="000000"/>
          <w:sz w:val="20"/>
          <w:szCs w:val="20"/>
        </w:rPr>
        <w:t>Thanks for this. We don’t use the land use emissions from EPA because we use separate models for wetlands and other land use sources. So, to avoid double counting, we exclude the land use estimates. I have updated the values to reflect the 2023 GHGI and also to clarify the spatial extent used.</w:t>
      </w:r>
    </w:p>
  </w:comment>
  <w:comment w:id="34" w:author="Weitz, Melissa" w:date="2023-04-05T14:57:00Z" w:initials="WM">
    <w:p w14:paraId="04B9258A" w14:textId="77777777" w:rsidR="00D27EB9" w:rsidRDefault="00D27EB9" w:rsidP="00D27EB9">
      <w:pPr>
        <w:pStyle w:val="CommentText"/>
      </w:pPr>
      <w:r>
        <w:rPr>
          <w:rStyle w:val="CommentReference"/>
        </w:rPr>
        <w:annotationRef/>
      </w:r>
      <w:r>
        <w:t>Just to not imply that we have urban-specific estimates in the GHGI</w:t>
      </w:r>
    </w:p>
  </w:comment>
  <w:comment w:id="35" w:author="Hannah Nesser" w:date="2023-04-12T09:28:00Z" w:initials="HN">
    <w:p w14:paraId="2675717F" w14:textId="77777777" w:rsidR="00D27EB9" w:rsidRDefault="00D27EB9" w:rsidP="00FC1301">
      <w:r>
        <w:rPr>
          <w:rStyle w:val="CommentReference"/>
        </w:rPr>
        <w:annotationRef/>
      </w:r>
      <w:r>
        <w:rPr>
          <w:color w:val="000000"/>
          <w:sz w:val="20"/>
          <w:szCs w:val="20"/>
        </w:rPr>
        <w:t>Great, thanks!</w:t>
      </w:r>
    </w:p>
  </w:comment>
  <w:comment w:id="45" w:author="Weitz, Melissa" w:date="2023-04-05T15:06:00Z" w:initials="WM">
    <w:p w14:paraId="20051915" w14:textId="77777777" w:rsidR="00D27EB9" w:rsidRDefault="00D27EB9" w:rsidP="00D27EB9">
      <w:pPr>
        <w:pStyle w:val="CommentText"/>
      </w:pPr>
      <w:r>
        <w:rPr>
          <w:rStyle w:val="CommentReference"/>
        </w:rPr>
        <w:annotationRef/>
      </w:r>
      <w:r>
        <w:t xml:space="preserve">Let’s discuss what can be done here—e.g., dd a few sentences on the 2023 GHGI? The state data for the 2023 GHGI won’t be ready for another few months so will only have comparison with last year’s. </w:t>
      </w:r>
    </w:p>
  </w:comment>
  <w:comment w:id="46" w:author="Hannah Nesser" w:date="2023-04-12T09:28:00Z" w:initials="HN">
    <w:p w14:paraId="4CF01B13" w14:textId="77777777" w:rsidR="00D27EB9" w:rsidRDefault="00D27EB9" w:rsidP="00607F4A">
      <w:r>
        <w:rPr>
          <w:rStyle w:val="CommentReference"/>
        </w:rPr>
        <w:annotationRef/>
      </w:r>
      <w:r>
        <w:rPr>
          <w:color w:val="000000"/>
          <w:sz w:val="20"/>
          <w:szCs w:val="20"/>
        </w:rPr>
        <w:t>Edited!</w:t>
      </w:r>
    </w:p>
  </w:comment>
  <w:comment w:id="49" w:author="Weitz, Melissa" w:date="2023-04-04T11:14:00Z" w:initials="WM">
    <w:p w14:paraId="4AD5F48E" w14:textId="77777777" w:rsidR="00D27EB9" w:rsidRDefault="00D27EB9" w:rsidP="00D27EB9">
      <w:pPr>
        <w:pStyle w:val="CommentText"/>
      </w:pPr>
      <w:r>
        <w:rPr>
          <w:rStyle w:val="CommentReference"/>
        </w:rPr>
        <w:annotationRef/>
      </w:r>
      <w:r>
        <w:t xml:space="preserve">I’m not quite following how the gridding was altered-it was these adjustments and then also scaled up to the 2022 GHGI? </w:t>
      </w:r>
    </w:p>
  </w:comment>
  <w:comment w:id="50" w:author="Hannah Nesser" w:date="2023-04-12T09:31:00Z" w:initials="HN">
    <w:p w14:paraId="5501D104" w14:textId="77777777" w:rsidR="00D27EB9" w:rsidRDefault="00D27EB9" w:rsidP="00870095">
      <w:r>
        <w:rPr>
          <w:rStyle w:val="CommentReference"/>
        </w:rPr>
        <w:annotationRef/>
      </w:r>
      <w:r>
        <w:rPr>
          <w:color w:val="000000"/>
          <w:sz w:val="20"/>
          <w:szCs w:val="20"/>
        </w:rPr>
        <w:t>I clarified which GHGI we used here, but the other details—about where the distribution comes from, etc—I will allow the reader to look up in Shen et al. (2022). It’s not that involved, but it’s a technical detail that is unlikely to make it through the final round of edits.</w:t>
      </w:r>
    </w:p>
  </w:comment>
  <w:comment w:id="51" w:author="Weitz, Melissa" w:date="2023-04-05T15:11:00Z" w:initials="WM">
    <w:p w14:paraId="267D002F" w14:textId="77777777" w:rsidR="00000829" w:rsidRDefault="00000829" w:rsidP="00000829">
      <w:pPr>
        <w:pStyle w:val="CommentText"/>
      </w:pPr>
      <w:r>
        <w:rPr>
          <w:rStyle w:val="CommentReference"/>
        </w:rPr>
        <w:annotationRef/>
      </w:r>
      <w:r>
        <w:t>I thought the gridding included monthly emissions for most sources?</w:t>
      </w:r>
    </w:p>
  </w:comment>
  <w:comment w:id="52" w:author="Hannah Nesser" w:date="2023-04-12T09:50:00Z" w:initials="HN">
    <w:p w14:paraId="7FE3D8E5" w14:textId="77777777" w:rsidR="00000829" w:rsidRDefault="00000829" w:rsidP="00406285">
      <w:r>
        <w:rPr>
          <w:rStyle w:val="CommentReference"/>
        </w:rPr>
        <w:annotationRef/>
      </w:r>
      <w:r>
        <w:rPr>
          <w:sz w:val="20"/>
          <w:szCs w:val="20"/>
        </w:rPr>
        <w:t>Many of these would not be appropriate to use for 2019 since they are based on, for example 2012 new well data.</w:t>
      </w:r>
    </w:p>
  </w:comment>
  <w:comment w:id="86" w:author="Weitz, Melissa" w:date="2023-03-30T14:54:00Z" w:initials="WM">
    <w:p w14:paraId="02732FD2" w14:textId="4398E37F" w:rsidR="00D27EB9" w:rsidRDefault="00D27EB9" w:rsidP="00D27EB9">
      <w:pPr>
        <w:pStyle w:val="CommentText"/>
      </w:pPr>
      <w:r>
        <w:rPr>
          <w:rStyle w:val="CommentReference"/>
        </w:rPr>
        <w:annotationRef/>
      </w:r>
      <w:r>
        <w:t>2019 estimate in 2023 PR is 29.5 Tg. With the updated value the difference is only 5% above GHGI.</w:t>
      </w:r>
    </w:p>
    <w:p w14:paraId="17FE3926" w14:textId="77777777" w:rsidR="00D27EB9" w:rsidRDefault="00D27EB9" w:rsidP="00D27EB9">
      <w:pPr>
        <w:pStyle w:val="CommentText"/>
      </w:pPr>
    </w:p>
    <w:p w14:paraId="0EE32094" w14:textId="77777777" w:rsidR="00D27EB9" w:rsidRDefault="00D27EB9" w:rsidP="00D27EB9">
      <w:pPr>
        <w:pStyle w:val="CommentText"/>
      </w:pPr>
      <w:r>
        <w:t xml:space="preserve">2019 estimate in 2022 final GHGI is 27.7 if including the land use CH4, which should probably be included? </w:t>
      </w:r>
    </w:p>
  </w:comment>
  <w:comment w:id="87" w:author="Hannah Nesser" w:date="2023-04-12T09:34:00Z" w:initials="HN">
    <w:p w14:paraId="0D79479D" w14:textId="77777777" w:rsidR="00D27EB9" w:rsidRDefault="00D27EB9" w:rsidP="00004D42">
      <w:r>
        <w:rPr>
          <w:rStyle w:val="CommentReference"/>
        </w:rPr>
        <w:annotationRef/>
      </w:r>
      <w:r>
        <w:rPr>
          <w:color w:val="000000"/>
          <w:sz w:val="20"/>
          <w:szCs w:val="20"/>
        </w:rPr>
        <w:t>Here and below I added the 2023 GHGI values. We don’t include land use emissions because of the concern of double counting I mentioned in the comment in the abstract. (I didn’t copy and paste all your comments in this section in, though you can see the changes in track changes.)</w:t>
      </w:r>
    </w:p>
  </w:comment>
  <w:comment w:id="99" w:author="Bram Maasakkers" w:date="2023-04-07T12:34:00Z" w:initials="BM">
    <w:p w14:paraId="60955D5F" w14:textId="4CB703BA" w:rsidR="008A67BA" w:rsidRDefault="008A67BA" w:rsidP="008A67BA">
      <w:pPr>
        <w:pStyle w:val="CommentText"/>
      </w:pPr>
      <w:r>
        <w:rPr>
          <w:rStyle w:val="CommentReference"/>
        </w:rPr>
        <w:annotationRef/>
      </w:r>
      <w:r>
        <w:t>Is there something to mention on why this number is relatively high? My 2010-2015 NA inversion was actually closer to yours and I doubt emissions went up by 6 Tg and then down again in the span of a couple of years.</w:t>
      </w:r>
    </w:p>
  </w:comment>
  <w:comment w:id="144" w:author="Weitz, Melissa" w:date="2023-04-05T15:36:00Z" w:initials="WM">
    <w:p w14:paraId="1675EF9A" w14:textId="77777777" w:rsidR="00D27EB9" w:rsidRDefault="00D27EB9" w:rsidP="00D27EB9">
      <w:pPr>
        <w:pStyle w:val="CommentText"/>
      </w:pPr>
      <w:r>
        <w:rPr>
          <w:rStyle w:val="CommentReference"/>
        </w:rPr>
        <w:annotationRef/>
      </w:r>
      <w:r>
        <w:t>Let’s discuss what this means?</w:t>
      </w:r>
    </w:p>
  </w:comment>
  <w:comment w:id="145" w:author="Hannah Nesser" w:date="2023-04-12T09:35:00Z" w:initials="HN">
    <w:p w14:paraId="2176263B" w14:textId="77777777" w:rsidR="00D27EB9" w:rsidRDefault="00D27EB9" w:rsidP="00FE5FF3">
      <w:r>
        <w:rPr>
          <w:rStyle w:val="CommentReference"/>
        </w:rPr>
        <w:annotationRef/>
      </w:r>
      <w:r>
        <w:rPr>
          <w:color w:val="000000"/>
          <w:sz w:val="20"/>
          <w:szCs w:val="20"/>
        </w:rPr>
        <w:t>We forgot to do this during our meeting last week—let me know if you have other questions here!</w:t>
      </w:r>
    </w:p>
  </w:comment>
  <w:comment w:id="149" w:author="Weitz, Melissa" w:date="2023-04-05T15:39:00Z" w:initials="WM">
    <w:p w14:paraId="689595BA" w14:textId="77777777" w:rsidR="00D27EB9" w:rsidRDefault="00D27EB9" w:rsidP="00D27EB9">
      <w:pPr>
        <w:pStyle w:val="CommentText"/>
      </w:pPr>
      <w:r>
        <w:rPr>
          <w:rStyle w:val="CommentReference"/>
        </w:rPr>
        <w:annotationRef/>
      </w:r>
      <w:r>
        <w:t>This may be conflating GHGI and GHGRP</w:t>
      </w:r>
    </w:p>
  </w:comment>
  <w:comment w:id="150" w:author="Hannah Nesser" w:date="2023-04-12T09:35:00Z" w:initials="HN">
    <w:p w14:paraId="60866481" w14:textId="77777777" w:rsidR="00D27EB9" w:rsidRDefault="00D27EB9" w:rsidP="00EA20EE">
      <w:r>
        <w:rPr>
          <w:rStyle w:val="CommentReference"/>
        </w:rPr>
        <w:annotationRef/>
      </w:r>
      <w:r>
        <w:rPr>
          <w:color w:val="000000"/>
          <w:sz w:val="20"/>
          <w:szCs w:val="20"/>
        </w:rPr>
        <w:t>I edited this entire paragraph and sent it to Lauren</w:t>
      </w:r>
    </w:p>
  </w:comment>
  <w:comment w:id="152" w:author="Weitz, Melissa" w:date="2023-03-30T16:19:00Z" w:initials="WM">
    <w:p w14:paraId="7AA14F45" w14:textId="77777777" w:rsidR="00D27EB9" w:rsidRDefault="00D27EB9" w:rsidP="00D27EB9">
      <w:pPr>
        <w:pStyle w:val="CommentText"/>
      </w:pPr>
      <w:r>
        <w:rPr>
          <w:rStyle w:val="CommentReference"/>
        </w:rPr>
        <w:annotationRef/>
      </w:r>
      <w:r>
        <w:t>Does this mean it closed in 2014 or opened in 2014 or something else?</w:t>
      </w:r>
    </w:p>
  </w:comment>
  <w:comment w:id="153" w:author="Hannah Nesser" w:date="2023-04-12T09:36:00Z" w:initials="HN">
    <w:p w14:paraId="2F9D712A" w14:textId="77777777" w:rsidR="00D27EB9" w:rsidRDefault="00D27EB9" w:rsidP="00C62471">
      <w:r>
        <w:rPr>
          <w:rStyle w:val="CommentReference"/>
        </w:rPr>
        <w:annotationRef/>
      </w:r>
      <w:r>
        <w:rPr>
          <w:color w:val="000000"/>
          <w:sz w:val="20"/>
          <w:szCs w:val="20"/>
        </w:rPr>
        <w:t>Hopefully this clarifies!</w:t>
      </w:r>
    </w:p>
  </w:comment>
  <w:comment w:id="217" w:author="Weitz, Melissa" w:date="2023-04-05T15:56:00Z" w:initials="WM">
    <w:p w14:paraId="067EE27E" w14:textId="77777777" w:rsidR="00F71396" w:rsidRDefault="00F71396" w:rsidP="00F71396">
      <w:pPr>
        <w:pStyle w:val="CommentText"/>
      </w:pPr>
      <w:r>
        <w:rPr>
          <w:rStyle w:val="CommentReference"/>
        </w:rPr>
        <w:annotationRef/>
      </w:r>
      <w:r>
        <w:t xml:space="preserve">Were these emissions also included in the gridding outside of for purposes of urban area analysis? </w:t>
      </w:r>
    </w:p>
  </w:comment>
  <w:comment w:id="218" w:author="Hannah Nesser" w:date="2023-04-12T09:37:00Z" w:initials="HN">
    <w:p w14:paraId="16F7B711" w14:textId="77777777" w:rsidR="00F71396" w:rsidRDefault="00F71396" w:rsidP="00783E58">
      <w:r>
        <w:rPr>
          <w:rStyle w:val="CommentReference"/>
        </w:rPr>
        <w:annotationRef/>
      </w:r>
      <w:r>
        <w:rPr>
          <w:color w:val="000000"/>
          <w:sz w:val="20"/>
          <w:szCs w:val="20"/>
        </w:rPr>
        <w:t>Nope! Hopefully the edits make this clearer. I also updated all values to match the 2023 GHGI.</w:t>
      </w:r>
    </w:p>
  </w:comment>
  <w:comment w:id="244" w:author="Weitz, Melissa" w:date="2023-04-05T15:58:00Z" w:initials="WM">
    <w:p w14:paraId="06E8D4B2" w14:textId="77777777" w:rsidR="00F71396" w:rsidRDefault="00F71396" w:rsidP="00F71396">
      <w:pPr>
        <w:pStyle w:val="CommentText"/>
      </w:pPr>
      <w:r>
        <w:rPr>
          <w:rStyle w:val="CommentReference"/>
        </w:rPr>
        <w:annotationRef/>
      </w:r>
      <w:r>
        <w:t>Could perhaps say something about the uncertainty of the gridded inventory estimates when used in this way?</w:t>
      </w:r>
    </w:p>
  </w:comment>
  <w:comment w:id="245" w:author="Hannah Nesser" w:date="2023-04-12T09:41:00Z" w:initials="HN">
    <w:p w14:paraId="39E192B1" w14:textId="77777777" w:rsidR="00F71396" w:rsidRDefault="00F71396" w:rsidP="00530C13">
      <w:r>
        <w:rPr>
          <w:rStyle w:val="CommentReference"/>
        </w:rPr>
        <w:annotationRef/>
      </w:r>
      <w:r>
        <w:rPr>
          <w:color w:val="000000"/>
          <w:sz w:val="20"/>
          <w:szCs w:val="20"/>
        </w:rPr>
        <w:t>Added text to this effect!</w:t>
      </w:r>
    </w:p>
  </w:comment>
  <w:comment w:id="259" w:author="Bram Maasakkers" w:date="2023-04-07T14:51:00Z" w:initials="BM">
    <w:p w14:paraId="14D1E4D7" w14:textId="6988D6A2" w:rsidR="00A87E83" w:rsidRDefault="00A87E83" w:rsidP="00A87E83">
      <w:pPr>
        <w:pStyle w:val="CommentText"/>
      </w:pPr>
      <w:r>
        <w:rPr>
          <w:rStyle w:val="CommentReference"/>
        </w:rPr>
        <w:annotationRef/>
      </w:r>
      <w:r>
        <w:t>I guess my main worry about some of the results is till what extent regional biases in TROPOMI could cause them. I know that’s not a nice point to make but I feel it maybe should be mentioned somewhere.</w:t>
      </w:r>
    </w:p>
    <w:p w14:paraId="5344C905" w14:textId="77777777" w:rsidR="00A87E83" w:rsidRDefault="00A87E83" w:rsidP="00A87E83">
      <w:pPr>
        <w:pStyle w:val="CommentText"/>
      </w:pPr>
    </w:p>
    <w:p w14:paraId="10E0B882" w14:textId="77777777" w:rsidR="00A87E83" w:rsidRDefault="00A87E83" w:rsidP="00A87E83">
      <w:pPr>
        <w:pStyle w:val="CommentText"/>
      </w:pPr>
      <w:r>
        <w:t xml:space="preserve">I was thinking of a quick check on whether biases play a significant role and I wondered if you could easily compare your prior and posterior simulated columns to the newer (v19) retrieval. If you find agreement changes of a different sign than compared to the old TROPOMI data, that may suggest changes have been caused by – now fixed – issues in TROPOMI. I really don’t want to suggest additional work so not saying this should be done but it may be a nice little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CD93F" w15:done="0"/>
  <w15:commentEx w15:paraId="7BB3720A" w15:paraIdParent="2BECD93F" w15:done="0"/>
  <w15:commentEx w15:paraId="48971D52" w15:done="0"/>
  <w15:commentEx w15:paraId="1AE9BB10" w15:paraIdParent="48971D52" w15:done="0"/>
  <w15:commentEx w15:paraId="04B9258A" w15:done="0"/>
  <w15:commentEx w15:paraId="2675717F" w15:paraIdParent="04B9258A" w15:done="0"/>
  <w15:commentEx w15:paraId="20051915" w15:done="0"/>
  <w15:commentEx w15:paraId="4CF01B13" w15:paraIdParent="20051915" w15:done="0"/>
  <w15:commentEx w15:paraId="4AD5F48E" w15:done="0"/>
  <w15:commentEx w15:paraId="5501D104" w15:paraIdParent="4AD5F48E" w15:done="0"/>
  <w15:commentEx w15:paraId="267D002F" w15:done="0"/>
  <w15:commentEx w15:paraId="7FE3D8E5" w15:paraIdParent="267D002F" w15:done="0"/>
  <w15:commentEx w15:paraId="0EE32094" w15:done="0"/>
  <w15:commentEx w15:paraId="0D79479D" w15:paraIdParent="0EE32094" w15:done="0"/>
  <w15:commentEx w15:paraId="60955D5F" w15:done="0"/>
  <w15:commentEx w15:paraId="1675EF9A" w15:done="0"/>
  <w15:commentEx w15:paraId="2176263B" w15:paraIdParent="1675EF9A" w15:done="0"/>
  <w15:commentEx w15:paraId="689595BA" w15:done="0"/>
  <w15:commentEx w15:paraId="60866481" w15:paraIdParent="689595BA" w15:done="0"/>
  <w15:commentEx w15:paraId="7AA14F45" w15:done="0"/>
  <w15:commentEx w15:paraId="2F9D712A" w15:paraIdParent="7AA14F45" w15:done="0"/>
  <w15:commentEx w15:paraId="067EE27E" w15:done="0"/>
  <w15:commentEx w15:paraId="16F7B711" w15:paraIdParent="067EE27E" w15:done="0"/>
  <w15:commentEx w15:paraId="06E8D4B2" w15:done="0"/>
  <w15:commentEx w15:paraId="39E192B1" w15:paraIdParent="06E8D4B2" w15:done="0"/>
  <w15:commentEx w15:paraId="10E0B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06D5" w16cex:dateUtc="2023-04-05T18:40:00Z"/>
  <w16cex:commentExtensible w16cex:durableId="27E0F792" w16cex:dateUtc="2023-04-12T13:25:00Z"/>
  <w16cex:commentExtensible w16cex:durableId="27D806F7" w16cex:dateUtc="2023-04-05T18:40:00Z"/>
  <w16cex:commentExtensible w16cex:durableId="27E0F7F6" w16cex:dateUtc="2023-04-12T13:27:00Z"/>
  <w16cex:commentExtensible w16cex:durableId="27D80AE5" w16cex:dateUtc="2023-04-05T18:57:00Z"/>
  <w16cex:commentExtensible w16cex:durableId="27E0F826" w16cex:dateUtc="2023-04-12T13:28:00Z"/>
  <w16cex:commentExtensible w16cex:durableId="27D80CFF" w16cex:dateUtc="2023-04-05T19:06:00Z"/>
  <w16cex:commentExtensible w16cex:durableId="27E0F842" w16cex:dateUtc="2023-04-12T13:28:00Z"/>
  <w16cex:commentExtensible w16cex:durableId="27D68521" w16cex:dateUtc="2023-04-04T15:14:00Z"/>
  <w16cex:commentExtensible w16cex:durableId="27E0F8E0" w16cex:dateUtc="2023-04-12T13:31:00Z"/>
  <w16cex:commentExtensible w16cex:durableId="27D80E2A" w16cex:dateUtc="2023-04-05T19:11:00Z"/>
  <w16cex:commentExtensible w16cex:durableId="27E0FD64" w16cex:dateUtc="2023-04-12T13:50:00Z"/>
  <w16cex:commentExtensible w16cex:durableId="27D02118" w16cex:dateUtc="2023-03-30T18:54:00Z"/>
  <w16cex:commentExtensible w16cex:durableId="27E0F98D" w16cex:dateUtc="2023-04-12T13:34:00Z"/>
  <w16cex:commentExtensible w16cex:durableId="27DA8C3F" w16cex:dateUtc="2023-04-07T10:34:00Z"/>
  <w16cex:commentExtensible w16cex:durableId="27D813F4" w16cex:dateUtc="2023-04-05T19:36:00Z"/>
  <w16cex:commentExtensible w16cex:durableId="27E0F9D4" w16cex:dateUtc="2023-04-12T13:35:00Z"/>
  <w16cex:commentExtensible w16cex:durableId="27D81497" w16cex:dateUtc="2023-04-05T19:39:00Z"/>
  <w16cex:commentExtensible w16cex:durableId="27E0F9F3" w16cex:dateUtc="2023-04-12T13:35:00Z"/>
  <w16cex:commentExtensible w16cex:durableId="27D0351E" w16cex:dateUtc="2023-03-30T20:19:00Z"/>
  <w16cex:commentExtensible w16cex:durableId="27E0FA1A" w16cex:dateUtc="2023-04-12T13:36:00Z"/>
  <w16cex:commentExtensible w16cex:durableId="27D818A3" w16cex:dateUtc="2023-04-05T19:56:00Z"/>
  <w16cex:commentExtensible w16cex:durableId="27E0FA56" w16cex:dateUtc="2023-04-12T13:37:00Z"/>
  <w16cex:commentExtensible w16cex:durableId="27D81911" w16cex:dateUtc="2023-04-05T19:58:00Z"/>
  <w16cex:commentExtensible w16cex:durableId="27E0FB4C" w16cex:dateUtc="2023-04-12T13:41:00Z"/>
  <w16cex:commentExtensible w16cex:durableId="27DAAC5C" w16cex:dateUtc="2023-04-0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CD93F" w16cid:durableId="27D806D5"/>
  <w16cid:commentId w16cid:paraId="7BB3720A" w16cid:durableId="27E0F792"/>
  <w16cid:commentId w16cid:paraId="48971D52" w16cid:durableId="27D806F7"/>
  <w16cid:commentId w16cid:paraId="1AE9BB10" w16cid:durableId="27E0F7F6"/>
  <w16cid:commentId w16cid:paraId="04B9258A" w16cid:durableId="27D80AE5"/>
  <w16cid:commentId w16cid:paraId="2675717F" w16cid:durableId="27E0F826"/>
  <w16cid:commentId w16cid:paraId="20051915" w16cid:durableId="27D80CFF"/>
  <w16cid:commentId w16cid:paraId="4CF01B13" w16cid:durableId="27E0F842"/>
  <w16cid:commentId w16cid:paraId="4AD5F48E" w16cid:durableId="27D68521"/>
  <w16cid:commentId w16cid:paraId="5501D104" w16cid:durableId="27E0F8E0"/>
  <w16cid:commentId w16cid:paraId="267D002F" w16cid:durableId="27D80E2A"/>
  <w16cid:commentId w16cid:paraId="7FE3D8E5" w16cid:durableId="27E0FD64"/>
  <w16cid:commentId w16cid:paraId="0EE32094" w16cid:durableId="27D02118"/>
  <w16cid:commentId w16cid:paraId="0D79479D" w16cid:durableId="27E0F98D"/>
  <w16cid:commentId w16cid:paraId="60955D5F" w16cid:durableId="27DA8C3F"/>
  <w16cid:commentId w16cid:paraId="1675EF9A" w16cid:durableId="27D813F4"/>
  <w16cid:commentId w16cid:paraId="2176263B" w16cid:durableId="27E0F9D4"/>
  <w16cid:commentId w16cid:paraId="689595BA" w16cid:durableId="27D81497"/>
  <w16cid:commentId w16cid:paraId="60866481" w16cid:durableId="27E0F9F3"/>
  <w16cid:commentId w16cid:paraId="7AA14F45" w16cid:durableId="27D0351E"/>
  <w16cid:commentId w16cid:paraId="2F9D712A" w16cid:durableId="27E0FA1A"/>
  <w16cid:commentId w16cid:paraId="067EE27E" w16cid:durableId="27D818A3"/>
  <w16cid:commentId w16cid:paraId="16F7B711" w16cid:durableId="27E0FA56"/>
  <w16cid:commentId w16cid:paraId="06E8D4B2" w16cid:durableId="27D81911"/>
  <w16cid:commentId w16cid:paraId="39E192B1" w16cid:durableId="27E0FB4C"/>
  <w16cid:commentId w16cid:paraId="10E0B882" w16cid:durableId="27DAA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A683" w14:textId="77777777" w:rsidR="00973C9D" w:rsidRDefault="00973C9D" w:rsidP="00112218">
      <w:r>
        <w:separator/>
      </w:r>
    </w:p>
  </w:endnote>
  <w:endnote w:type="continuationSeparator" w:id="0">
    <w:p w14:paraId="45B65E03" w14:textId="77777777" w:rsidR="00973C9D" w:rsidRDefault="00973C9D"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BFB3" w14:textId="77777777" w:rsidR="00973C9D" w:rsidRDefault="00973C9D" w:rsidP="00112218">
      <w:r>
        <w:separator/>
      </w:r>
    </w:p>
  </w:footnote>
  <w:footnote w:type="continuationSeparator" w:id="0">
    <w:p w14:paraId="5EDD67FC" w14:textId="77777777" w:rsidR="00973C9D" w:rsidRDefault="00973C9D"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Weitz, Melissa">
    <w15:presenceInfo w15:providerId="AD" w15:userId="S::Weitz.Melissa@epa.gov::a2143655-f457-4ff9-a229-135fbbc26fb5"/>
  </w15:person>
  <w15:person w15:author="Bram Maasakkers">
    <w15:presenceInfo w15:providerId="AD" w15:userId="S::j.d.maasakkers@sron.nl::63158c24-c3cf-4e2c-a764-e502e4c1d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0829"/>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041"/>
    <w:rsid w:val="00054470"/>
    <w:rsid w:val="000545CE"/>
    <w:rsid w:val="00054A34"/>
    <w:rsid w:val="00060237"/>
    <w:rsid w:val="000602C2"/>
    <w:rsid w:val="00060719"/>
    <w:rsid w:val="00064212"/>
    <w:rsid w:val="00065213"/>
    <w:rsid w:val="00066335"/>
    <w:rsid w:val="000663AD"/>
    <w:rsid w:val="00070525"/>
    <w:rsid w:val="00073E77"/>
    <w:rsid w:val="00075074"/>
    <w:rsid w:val="000760BB"/>
    <w:rsid w:val="00080551"/>
    <w:rsid w:val="000805B3"/>
    <w:rsid w:val="00080BD1"/>
    <w:rsid w:val="00081298"/>
    <w:rsid w:val="0008317E"/>
    <w:rsid w:val="00085A48"/>
    <w:rsid w:val="00090781"/>
    <w:rsid w:val="0009149A"/>
    <w:rsid w:val="0009254E"/>
    <w:rsid w:val="00093C51"/>
    <w:rsid w:val="00093CE7"/>
    <w:rsid w:val="00093DD4"/>
    <w:rsid w:val="000948FE"/>
    <w:rsid w:val="00096FEF"/>
    <w:rsid w:val="000A09BE"/>
    <w:rsid w:val="000A0B9F"/>
    <w:rsid w:val="000A32F3"/>
    <w:rsid w:val="000A3EE9"/>
    <w:rsid w:val="000A497F"/>
    <w:rsid w:val="000A4C03"/>
    <w:rsid w:val="000A6465"/>
    <w:rsid w:val="000A6880"/>
    <w:rsid w:val="000B32F7"/>
    <w:rsid w:val="000B4540"/>
    <w:rsid w:val="000B4C5D"/>
    <w:rsid w:val="000B54EC"/>
    <w:rsid w:val="000B628E"/>
    <w:rsid w:val="000B665D"/>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7A42"/>
    <w:rsid w:val="000F229F"/>
    <w:rsid w:val="000F230B"/>
    <w:rsid w:val="000F2620"/>
    <w:rsid w:val="000F3D47"/>
    <w:rsid w:val="000F41ED"/>
    <w:rsid w:val="000F513B"/>
    <w:rsid w:val="000F5581"/>
    <w:rsid w:val="000F6F7E"/>
    <w:rsid w:val="000F7C98"/>
    <w:rsid w:val="0010092E"/>
    <w:rsid w:val="00100E70"/>
    <w:rsid w:val="001017B3"/>
    <w:rsid w:val="00101CD2"/>
    <w:rsid w:val="00102AF3"/>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6484"/>
    <w:rsid w:val="00190FA3"/>
    <w:rsid w:val="00192273"/>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41E7"/>
    <w:rsid w:val="001C4A43"/>
    <w:rsid w:val="001C4E90"/>
    <w:rsid w:val="001C56F8"/>
    <w:rsid w:val="001C616A"/>
    <w:rsid w:val="001C61E6"/>
    <w:rsid w:val="001C76C1"/>
    <w:rsid w:val="001D040A"/>
    <w:rsid w:val="001D05E3"/>
    <w:rsid w:val="001D21AD"/>
    <w:rsid w:val="001D21C0"/>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33A"/>
    <w:rsid w:val="001E7BA6"/>
    <w:rsid w:val="001F0668"/>
    <w:rsid w:val="001F2361"/>
    <w:rsid w:val="001F5548"/>
    <w:rsid w:val="001F60FD"/>
    <w:rsid w:val="001F667A"/>
    <w:rsid w:val="001F7401"/>
    <w:rsid w:val="001F7B45"/>
    <w:rsid w:val="00201AAE"/>
    <w:rsid w:val="00202404"/>
    <w:rsid w:val="002031BC"/>
    <w:rsid w:val="002033C8"/>
    <w:rsid w:val="00203C40"/>
    <w:rsid w:val="0020458F"/>
    <w:rsid w:val="002072F5"/>
    <w:rsid w:val="00207D24"/>
    <w:rsid w:val="00207FC8"/>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108B2"/>
    <w:rsid w:val="00310C63"/>
    <w:rsid w:val="00310DF4"/>
    <w:rsid w:val="003126ED"/>
    <w:rsid w:val="003154D6"/>
    <w:rsid w:val="003158DC"/>
    <w:rsid w:val="003166C7"/>
    <w:rsid w:val="003168EA"/>
    <w:rsid w:val="00316DA7"/>
    <w:rsid w:val="00317652"/>
    <w:rsid w:val="00321679"/>
    <w:rsid w:val="0032207F"/>
    <w:rsid w:val="00322BAE"/>
    <w:rsid w:val="00322D0C"/>
    <w:rsid w:val="00323391"/>
    <w:rsid w:val="00323470"/>
    <w:rsid w:val="003243C0"/>
    <w:rsid w:val="003252FF"/>
    <w:rsid w:val="00327D69"/>
    <w:rsid w:val="00330C31"/>
    <w:rsid w:val="00331023"/>
    <w:rsid w:val="00331D2F"/>
    <w:rsid w:val="003324A5"/>
    <w:rsid w:val="003332A3"/>
    <w:rsid w:val="00333FA4"/>
    <w:rsid w:val="003349F3"/>
    <w:rsid w:val="00336385"/>
    <w:rsid w:val="003367B3"/>
    <w:rsid w:val="003372D9"/>
    <w:rsid w:val="0033785E"/>
    <w:rsid w:val="00337C94"/>
    <w:rsid w:val="00340707"/>
    <w:rsid w:val="003439EF"/>
    <w:rsid w:val="003440BA"/>
    <w:rsid w:val="0034548D"/>
    <w:rsid w:val="00346531"/>
    <w:rsid w:val="0034756F"/>
    <w:rsid w:val="00347B67"/>
    <w:rsid w:val="00353776"/>
    <w:rsid w:val="0035378A"/>
    <w:rsid w:val="003539E6"/>
    <w:rsid w:val="00353A99"/>
    <w:rsid w:val="003567BB"/>
    <w:rsid w:val="003569D5"/>
    <w:rsid w:val="003572D4"/>
    <w:rsid w:val="00357B8D"/>
    <w:rsid w:val="00360EA7"/>
    <w:rsid w:val="00361369"/>
    <w:rsid w:val="00362746"/>
    <w:rsid w:val="003644D4"/>
    <w:rsid w:val="0036556D"/>
    <w:rsid w:val="00365FEC"/>
    <w:rsid w:val="00366013"/>
    <w:rsid w:val="00366780"/>
    <w:rsid w:val="00367D8C"/>
    <w:rsid w:val="003729C8"/>
    <w:rsid w:val="00372C77"/>
    <w:rsid w:val="003731EE"/>
    <w:rsid w:val="00375B38"/>
    <w:rsid w:val="00375E61"/>
    <w:rsid w:val="00377757"/>
    <w:rsid w:val="0038092C"/>
    <w:rsid w:val="00381CA9"/>
    <w:rsid w:val="00382C47"/>
    <w:rsid w:val="003833B2"/>
    <w:rsid w:val="0038532E"/>
    <w:rsid w:val="0038533B"/>
    <w:rsid w:val="00385BB6"/>
    <w:rsid w:val="00386957"/>
    <w:rsid w:val="00386B40"/>
    <w:rsid w:val="0038788A"/>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E26"/>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555E"/>
    <w:rsid w:val="00417E6F"/>
    <w:rsid w:val="004215EF"/>
    <w:rsid w:val="00423707"/>
    <w:rsid w:val="004239AA"/>
    <w:rsid w:val="00423E82"/>
    <w:rsid w:val="00424575"/>
    <w:rsid w:val="0042686C"/>
    <w:rsid w:val="0042725A"/>
    <w:rsid w:val="00431303"/>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70366"/>
    <w:rsid w:val="00471811"/>
    <w:rsid w:val="00471F41"/>
    <w:rsid w:val="004724C3"/>
    <w:rsid w:val="00474EBE"/>
    <w:rsid w:val="00476A9D"/>
    <w:rsid w:val="00480ED9"/>
    <w:rsid w:val="00483A3B"/>
    <w:rsid w:val="0048419F"/>
    <w:rsid w:val="004854E7"/>
    <w:rsid w:val="004864FE"/>
    <w:rsid w:val="00486CD4"/>
    <w:rsid w:val="00487B1F"/>
    <w:rsid w:val="00487BDE"/>
    <w:rsid w:val="00487C28"/>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283"/>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4B40"/>
    <w:rsid w:val="004E5439"/>
    <w:rsid w:val="004E6E8C"/>
    <w:rsid w:val="004F2D8E"/>
    <w:rsid w:val="004F419A"/>
    <w:rsid w:val="004F4DBA"/>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56"/>
    <w:rsid w:val="005515F1"/>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3C8A"/>
    <w:rsid w:val="005A5EEC"/>
    <w:rsid w:val="005A6187"/>
    <w:rsid w:val="005A6C0A"/>
    <w:rsid w:val="005A6CB7"/>
    <w:rsid w:val="005A6D62"/>
    <w:rsid w:val="005A745C"/>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57399"/>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12B"/>
    <w:rsid w:val="006E023C"/>
    <w:rsid w:val="006E07BF"/>
    <w:rsid w:val="006E0B66"/>
    <w:rsid w:val="006E4934"/>
    <w:rsid w:val="006E5F17"/>
    <w:rsid w:val="006E601D"/>
    <w:rsid w:val="006E6383"/>
    <w:rsid w:val="006E6541"/>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125"/>
    <w:rsid w:val="0070694F"/>
    <w:rsid w:val="00706960"/>
    <w:rsid w:val="00706BB8"/>
    <w:rsid w:val="00707A0F"/>
    <w:rsid w:val="00711289"/>
    <w:rsid w:val="007122CC"/>
    <w:rsid w:val="007127C8"/>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39F"/>
    <w:rsid w:val="007A1632"/>
    <w:rsid w:val="007A1AE0"/>
    <w:rsid w:val="007A32AE"/>
    <w:rsid w:val="007A6263"/>
    <w:rsid w:val="007A62FC"/>
    <w:rsid w:val="007A7FC6"/>
    <w:rsid w:val="007B09B2"/>
    <w:rsid w:val="007B140B"/>
    <w:rsid w:val="007B1413"/>
    <w:rsid w:val="007B15B0"/>
    <w:rsid w:val="007B190B"/>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4611"/>
    <w:rsid w:val="008F4BC8"/>
    <w:rsid w:val="008F5D43"/>
    <w:rsid w:val="008F68A4"/>
    <w:rsid w:val="0090196A"/>
    <w:rsid w:val="00902065"/>
    <w:rsid w:val="0090361F"/>
    <w:rsid w:val="009045C7"/>
    <w:rsid w:val="009054A4"/>
    <w:rsid w:val="00906A1B"/>
    <w:rsid w:val="00906AC5"/>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7830"/>
    <w:rsid w:val="00973A1E"/>
    <w:rsid w:val="00973BF2"/>
    <w:rsid w:val="00973C9D"/>
    <w:rsid w:val="009765B7"/>
    <w:rsid w:val="009770AD"/>
    <w:rsid w:val="009802AF"/>
    <w:rsid w:val="00980A29"/>
    <w:rsid w:val="009824F2"/>
    <w:rsid w:val="00983C1F"/>
    <w:rsid w:val="00983F09"/>
    <w:rsid w:val="00984D86"/>
    <w:rsid w:val="009861E2"/>
    <w:rsid w:val="00986D28"/>
    <w:rsid w:val="0098733C"/>
    <w:rsid w:val="00987D0E"/>
    <w:rsid w:val="00987FB3"/>
    <w:rsid w:val="00990DDD"/>
    <w:rsid w:val="00990E5E"/>
    <w:rsid w:val="009923C3"/>
    <w:rsid w:val="00994AE4"/>
    <w:rsid w:val="0099618B"/>
    <w:rsid w:val="00996F51"/>
    <w:rsid w:val="009A306C"/>
    <w:rsid w:val="009A4647"/>
    <w:rsid w:val="009A6815"/>
    <w:rsid w:val="009A6DFD"/>
    <w:rsid w:val="009A7F41"/>
    <w:rsid w:val="009B17D8"/>
    <w:rsid w:val="009B1DFB"/>
    <w:rsid w:val="009B2A55"/>
    <w:rsid w:val="009B2BF9"/>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40E5"/>
    <w:rsid w:val="00A156A8"/>
    <w:rsid w:val="00A15B40"/>
    <w:rsid w:val="00A17685"/>
    <w:rsid w:val="00A17A9F"/>
    <w:rsid w:val="00A21B62"/>
    <w:rsid w:val="00A22717"/>
    <w:rsid w:val="00A22755"/>
    <w:rsid w:val="00A23C43"/>
    <w:rsid w:val="00A269E0"/>
    <w:rsid w:val="00A31AA1"/>
    <w:rsid w:val="00A3467D"/>
    <w:rsid w:val="00A349EF"/>
    <w:rsid w:val="00A349F1"/>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56F0D"/>
    <w:rsid w:val="00A60146"/>
    <w:rsid w:val="00A60E0E"/>
    <w:rsid w:val="00A60FF9"/>
    <w:rsid w:val="00A61A17"/>
    <w:rsid w:val="00A634C4"/>
    <w:rsid w:val="00A6428A"/>
    <w:rsid w:val="00A6433B"/>
    <w:rsid w:val="00A64D43"/>
    <w:rsid w:val="00A65305"/>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87E83"/>
    <w:rsid w:val="00A9077F"/>
    <w:rsid w:val="00A91924"/>
    <w:rsid w:val="00A9195B"/>
    <w:rsid w:val="00A919A1"/>
    <w:rsid w:val="00A9225B"/>
    <w:rsid w:val="00A94181"/>
    <w:rsid w:val="00A94625"/>
    <w:rsid w:val="00A95966"/>
    <w:rsid w:val="00A95FA6"/>
    <w:rsid w:val="00A976BA"/>
    <w:rsid w:val="00A976C3"/>
    <w:rsid w:val="00AA0A43"/>
    <w:rsid w:val="00AA15A0"/>
    <w:rsid w:val="00AA1DC9"/>
    <w:rsid w:val="00AA2343"/>
    <w:rsid w:val="00AA49AA"/>
    <w:rsid w:val="00AB00FE"/>
    <w:rsid w:val="00AB148C"/>
    <w:rsid w:val="00AB2B3E"/>
    <w:rsid w:val="00AB2E73"/>
    <w:rsid w:val="00AB3C41"/>
    <w:rsid w:val="00AB40F6"/>
    <w:rsid w:val="00AB5662"/>
    <w:rsid w:val="00AB6691"/>
    <w:rsid w:val="00AB7F3C"/>
    <w:rsid w:val="00AB7FE7"/>
    <w:rsid w:val="00AC180A"/>
    <w:rsid w:val="00AC2B2B"/>
    <w:rsid w:val="00AC59B4"/>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05FCC"/>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2F29"/>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3921"/>
    <w:rsid w:val="00B85757"/>
    <w:rsid w:val="00B85986"/>
    <w:rsid w:val="00B9317E"/>
    <w:rsid w:val="00B935EB"/>
    <w:rsid w:val="00B946E2"/>
    <w:rsid w:val="00B9519B"/>
    <w:rsid w:val="00B97F90"/>
    <w:rsid w:val="00BA058E"/>
    <w:rsid w:val="00BA1AFC"/>
    <w:rsid w:val="00BA1D2F"/>
    <w:rsid w:val="00BA1DCA"/>
    <w:rsid w:val="00BA2006"/>
    <w:rsid w:val="00BA44EC"/>
    <w:rsid w:val="00BA4A05"/>
    <w:rsid w:val="00BA4ABC"/>
    <w:rsid w:val="00BA501B"/>
    <w:rsid w:val="00BA6323"/>
    <w:rsid w:val="00BA6A2B"/>
    <w:rsid w:val="00BA6EA3"/>
    <w:rsid w:val="00BB1B7B"/>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79D"/>
    <w:rsid w:val="00BE1EC3"/>
    <w:rsid w:val="00BE3287"/>
    <w:rsid w:val="00BE585B"/>
    <w:rsid w:val="00BE5C87"/>
    <w:rsid w:val="00BF094E"/>
    <w:rsid w:val="00BF0EE9"/>
    <w:rsid w:val="00BF1D58"/>
    <w:rsid w:val="00BF20A3"/>
    <w:rsid w:val="00BF2A79"/>
    <w:rsid w:val="00BF4129"/>
    <w:rsid w:val="00BF5DBB"/>
    <w:rsid w:val="00C01462"/>
    <w:rsid w:val="00C02291"/>
    <w:rsid w:val="00C025E3"/>
    <w:rsid w:val="00C030D6"/>
    <w:rsid w:val="00C03412"/>
    <w:rsid w:val="00C036BD"/>
    <w:rsid w:val="00C05FA1"/>
    <w:rsid w:val="00C06A23"/>
    <w:rsid w:val="00C07BC2"/>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6928"/>
    <w:rsid w:val="00C579A9"/>
    <w:rsid w:val="00C57F30"/>
    <w:rsid w:val="00C62030"/>
    <w:rsid w:val="00C6220E"/>
    <w:rsid w:val="00C62317"/>
    <w:rsid w:val="00C62B77"/>
    <w:rsid w:val="00C64A1B"/>
    <w:rsid w:val="00C6508E"/>
    <w:rsid w:val="00C675C8"/>
    <w:rsid w:val="00C67741"/>
    <w:rsid w:val="00C7023C"/>
    <w:rsid w:val="00C71319"/>
    <w:rsid w:val="00C71B62"/>
    <w:rsid w:val="00C7236B"/>
    <w:rsid w:val="00C73594"/>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7EA4"/>
    <w:rsid w:val="00CB0013"/>
    <w:rsid w:val="00CB0081"/>
    <w:rsid w:val="00CB19BE"/>
    <w:rsid w:val="00CB1EB6"/>
    <w:rsid w:val="00CB31D8"/>
    <w:rsid w:val="00CB4B1F"/>
    <w:rsid w:val="00CB5085"/>
    <w:rsid w:val="00CB7A33"/>
    <w:rsid w:val="00CB7EEE"/>
    <w:rsid w:val="00CC07A0"/>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27EB9"/>
    <w:rsid w:val="00D30521"/>
    <w:rsid w:val="00D30E97"/>
    <w:rsid w:val="00D31BDA"/>
    <w:rsid w:val="00D3266C"/>
    <w:rsid w:val="00D32C56"/>
    <w:rsid w:val="00D33CE8"/>
    <w:rsid w:val="00D33D40"/>
    <w:rsid w:val="00D345B8"/>
    <w:rsid w:val="00D3580B"/>
    <w:rsid w:val="00D35E6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5780"/>
    <w:rsid w:val="00D767D2"/>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3C5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16BEF"/>
    <w:rsid w:val="00F215E4"/>
    <w:rsid w:val="00F236F8"/>
    <w:rsid w:val="00F239DE"/>
    <w:rsid w:val="00F24E60"/>
    <w:rsid w:val="00F2519C"/>
    <w:rsid w:val="00F2558F"/>
    <w:rsid w:val="00F271BD"/>
    <w:rsid w:val="00F3015F"/>
    <w:rsid w:val="00F31C89"/>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396"/>
    <w:rsid w:val="00F71B09"/>
    <w:rsid w:val="00F7728D"/>
    <w:rsid w:val="00F77498"/>
    <w:rsid w:val="00F77B87"/>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57A7"/>
    <w:rsid w:val="00FC6B4F"/>
    <w:rsid w:val="00FC7078"/>
    <w:rsid w:val="00FC73B0"/>
    <w:rsid w:val="00FD05AA"/>
    <w:rsid w:val="00FD0A57"/>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2D6E"/>
    <w:rsid w:val="00FF33F4"/>
    <w:rsid w:val="00FF34FB"/>
    <w:rsid w:val="00FF45F0"/>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3676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75321</Words>
  <Characters>429334</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3</cp:revision>
  <cp:lastPrinted>2023-03-28T18:53:00Z</cp:lastPrinted>
  <dcterms:created xsi:type="dcterms:W3CDTF">2023-04-12T13:50:00Z</dcterms:created>
  <dcterms:modified xsi:type="dcterms:W3CDTF">2023-04-12T15:21:00Z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id="NpTdemIG"/&gt;&lt;style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